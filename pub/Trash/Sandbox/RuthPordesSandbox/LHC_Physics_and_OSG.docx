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4A" w:rsidRDefault="008C3311">
      <w:pPr>
        <w:rPr>
          <w:b/>
        </w:rPr>
      </w:pPr>
      <w:r>
        <w:rPr>
          <w:b/>
        </w:rPr>
        <w:t xml:space="preserve">Early </w:t>
      </w:r>
      <w:r w:rsidR="00092B70">
        <w:rPr>
          <w:b/>
        </w:rPr>
        <w:t xml:space="preserve">Measurements </w:t>
      </w:r>
      <w:r>
        <w:rPr>
          <w:b/>
        </w:rPr>
        <w:t xml:space="preserve">from the Large Hadron Collider </w:t>
      </w:r>
      <w:r w:rsidR="00AC2D8D">
        <w:rPr>
          <w:b/>
        </w:rPr>
        <w:t xml:space="preserve">Depend on the </w:t>
      </w:r>
    </w:p>
    <w:p w:rsidR="008C3311" w:rsidRDefault="008C3311">
      <w:pPr>
        <w:rPr>
          <w:b/>
        </w:rPr>
      </w:pPr>
      <w:r>
        <w:rPr>
          <w:b/>
        </w:rPr>
        <w:t xml:space="preserve">Distributed Computing </w:t>
      </w:r>
      <w:r w:rsidR="00993BE8">
        <w:rPr>
          <w:b/>
        </w:rPr>
        <w:t>Contributions of</w:t>
      </w:r>
      <w:r w:rsidR="00AC2D8D">
        <w:rPr>
          <w:b/>
        </w:rPr>
        <w:t xml:space="preserve"> </w:t>
      </w:r>
      <w:r>
        <w:rPr>
          <w:b/>
        </w:rPr>
        <w:t>the Open Science Grid</w:t>
      </w:r>
    </w:p>
    <w:p w:rsidR="0068711E" w:rsidRDefault="0068711E">
      <w:pPr>
        <w:rPr>
          <w:b/>
          <w:bCs/>
        </w:rPr>
      </w:pPr>
    </w:p>
    <w:p w:rsidR="00993BE8" w:rsidRDefault="00993BE8" w:rsidP="001375C5">
      <w:r>
        <w:t>The Ope</w:t>
      </w:r>
      <w:r w:rsidR="00A432D1">
        <w:t>n Science Grid (with more than 80</w:t>
      </w:r>
      <w:r>
        <w:t xml:space="preserve"> </w:t>
      </w:r>
      <w:r w:rsidR="00A432D1">
        <w:t xml:space="preserve">laboratory and university </w:t>
      </w:r>
      <w:r>
        <w:t>sites</w:t>
      </w:r>
      <w:r w:rsidR="00A432D1">
        <w:t xml:space="preserve"> in the US</w:t>
      </w:r>
      <w:r>
        <w:t xml:space="preserve">) is a core part of the ATLAS and CMS experiments distributed computing facility, as part of the World Wide LHC </w:t>
      </w:r>
      <w:r w:rsidR="00A432D1">
        <w:t>Computing Grid (with more than 2</w:t>
      </w:r>
      <w:r>
        <w:t xml:space="preserve">00 laboratory and university sites). In November and December 2009 the LHC delivered </w:t>
      </w:r>
      <w:r w:rsidR="00A432D1">
        <w:t>over a million collision</w:t>
      </w:r>
      <w:r w:rsidRPr="00993BE8">
        <w:t xml:space="preserve"> to </w:t>
      </w:r>
      <w:r w:rsidR="00A432D1">
        <w:t>the four detectors at an energies of 900 GeV, and ~2,500</w:t>
      </w:r>
      <w:r w:rsidRPr="00993BE8">
        <w:t xml:space="preserve"> </w:t>
      </w:r>
      <w:proofErr w:type="spellStart"/>
      <w:r w:rsidRPr="00993BE8">
        <w:t>GeV</w:t>
      </w:r>
      <w:proofErr w:type="spellEnd"/>
      <w:r w:rsidRPr="00993BE8">
        <w:t>.</w:t>
      </w:r>
      <w:r>
        <w:t xml:space="preserve"> </w:t>
      </w:r>
      <w:r w:rsidR="00A432D1">
        <w:t xml:space="preserve">The readiness of the worldwide distributed systems, with OSG delivering more than 30% of the total throughput, has allowed </w:t>
      </w:r>
      <w:r w:rsidR="005150B4">
        <w:t xml:space="preserve">more than 500 users of the facility (as measured by the OSG itself) to make </w:t>
      </w:r>
      <w:r w:rsidR="00A432D1">
        <w:t xml:space="preserve">early measurements crucial to the understanding of the detector and data to already be available, with first publications imminent – a significant advance on the timeline of previous large HEP experiments. </w:t>
      </w:r>
    </w:p>
    <w:p w:rsidR="00CD7D39" w:rsidRPr="00CD7D39" w:rsidRDefault="005150B4" w:rsidP="005150B4">
      <w:pPr>
        <w:widowControl w:val="0"/>
        <w:autoSpaceDE w:val="0"/>
        <w:autoSpaceDN w:val="0"/>
        <w:adjustRightInd w:val="0"/>
        <w:spacing w:after="180"/>
      </w:pPr>
      <w:r>
        <w:t xml:space="preserve">The OSG’s unique collaboration between the experiments and computer scientists made possible through </w:t>
      </w:r>
      <w:r w:rsidR="00993BE8">
        <w:t xml:space="preserve">DOE </w:t>
      </w:r>
      <w:proofErr w:type="spellStart"/>
      <w:r w:rsidR="00993BE8">
        <w:t>ASCR</w:t>
      </w:r>
      <w:r>
        <w:t>’s</w:t>
      </w:r>
      <w:proofErr w:type="spellEnd"/>
      <w:r w:rsidR="00993BE8">
        <w:t xml:space="preserve"> support has </w:t>
      </w:r>
      <w:r>
        <w:t xml:space="preserve">enabled the fruition of </w:t>
      </w:r>
      <w:r w:rsidR="00A432D1">
        <w:t xml:space="preserve">major contributions </w:t>
      </w:r>
      <w:r>
        <w:t xml:space="preserve">in </w:t>
      </w:r>
      <w:r w:rsidR="00A432D1">
        <w:t xml:space="preserve">more effective </w:t>
      </w:r>
      <w:r w:rsidR="00993BE8">
        <w:t>data and job throu</w:t>
      </w:r>
      <w:r w:rsidR="00A432D1">
        <w:t xml:space="preserve">ghput capabilities, transparency across the “federated” US and EU facilities, and implementation of </w:t>
      </w:r>
      <w:r>
        <w:t xml:space="preserve">fundamental </w:t>
      </w:r>
      <w:r w:rsidR="00A432D1">
        <w:t xml:space="preserve">distributed </w:t>
      </w:r>
      <w:r>
        <w:t xml:space="preserve">computing concepts. </w:t>
      </w:r>
      <w:r w:rsidR="00993BE8">
        <w:t xml:space="preserve"> </w:t>
      </w:r>
      <w:r>
        <w:t>Two examples are: the adoption by the European Union</w:t>
      </w:r>
      <w:r w:rsidR="00A432D1">
        <w:t xml:space="preserve"> that the federated model of independent cooperating infrast</w:t>
      </w:r>
      <w:r>
        <w:t xml:space="preserve">ructures in different regions, </w:t>
      </w:r>
      <w:r w:rsidR="00A432D1">
        <w:t xml:space="preserve">implemented </w:t>
      </w:r>
      <w:r>
        <w:t xml:space="preserve">over the past decade </w:t>
      </w:r>
      <w:r w:rsidR="00A432D1">
        <w:t xml:space="preserve">by the </w:t>
      </w:r>
      <w:r>
        <w:t>OSG and its collaborators; proof of the effectiveness of  “resource overlay” job management technologies included in the OSG software stack, that allow transparent use of heterogeneous compute clusters as a uniform distributed facility.</w:t>
      </w:r>
    </w:p>
    <w:p w:rsidR="0068711E" w:rsidRPr="005150B4" w:rsidRDefault="0068711E" w:rsidP="005150B4">
      <w:pPr>
        <w:rPr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4608"/>
        <w:gridCol w:w="4248"/>
      </w:tblGrid>
      <w:tr w:rsidR="00514174">
        <w:trPr>
          <w:jc w:val="center"/>
        </w:trPr>
        <w:tc>
          <w:tcPr>
            <w:tcW w:w="4608" w:type="dxa"/>
          </w:tcPr>
          <w:p w:rsidR="00F71CA9" w:rsidRDefault="00F71CA9" w:rsidP="00F71CA9">
            <w:pPr>
              <w:keepNext/>
            </w:pPr>
            <w:r w:rsidRPr="00F71CA9">
              <w:rPr>
                <w:noProof/>
              </w:rPr>
              <w:drawing>
                <wp:inline distT="0" distB="0" distL="0" distR="0">
                  <wp:extent cx="2540635" cy="1630241"/>
                  <wp:effectExtent l="25400" t="0" r="0" b="0"/>
                  <wp:docPr id="10" name="Picture 7" descr="pt7__AntiKt4_H1TopoReReco_dph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7__AntiKt4_H1TopoReReco_dphi.gif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089" cy="163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1CA9" w:rsidRPr="00F71CA9" w:rsidRDefault="001375C5" w:rsidP="00F71CA9">
            <w:pPr>
              <w:pStyle w:val="Caption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Angular distribution of Events with two </w:t>
            </w:r>
            <w:r w:rsidR="00F71CA9" w:rsidRPr="00F71CA9">
              <w:rPr>
                <w:color w:val="auto"/>
              </w:rPr>
              <w:t>jets</w:t>
            </w:r>
            <w:r>
              <w:rPr>
                <w:color w:val="auto"/>
              </w:rPr>
              <w:t xml:space="preserve"> </w:t>
            </w:r>
            <w:proofErr w:type="gramStart"/>
            <w:r>
              <w:rPr>
                <w:color w:val="auto"/>
              </w:rPr>
              <w:t xml:space="preserve">with </w:t>
            </w:r>
            <w:r w:rsidR="00F71CA9" w:rsidRPr="00F71CA9">
              <w:rPr>
                <w:color w:val="auto"/>
              </w:rPr>
              <w:t xml:space="preserve"> </w:t>
            </w:r>
            <w:proofErr w:type="spellStart"/>
            <w:r w:rsidR="00F71CA9" w:rsidRPr="00F71CA9">
              <w:rPr>
                <w:color w:val="auto"/>
              </w:rPr>
              <w:t>p</w:t>
            </w:r>
            <w:r w:rsidR="00F71CA9" w:rsidRPr="00F71CA9">
              <w:rPr>
                <w:color w:val="auto"/>
                <w:vertAlign w:val="subscript"/>
              </w:rPr>
              <w:t>T</w:t>
            </w:r>
            <w:proofErr w:type="spellEnd"/>
            <w:proofErr w:type="gramEnd"/>
            <w:r w:rsidR="00F71CA9" w:rsidRPr="00F71CA9">
              <w:rPr>
                <w:color w:val="auto"/>
              </w:rPr>
              <w:t xml:space="preserve">&gt; 7 </w:t>
            </w:r>
            <w:proofErr w:type="spellStart"/>
            <w:r w:rsidR="00F71CA9" w:rsidRPr="00F71CA9">
              <w:rPr>
                <w:color w:val="auto"/>
              </w:rPr>
              <w:t>GeV</w:t>
            </w:r>
            <w:proofErr w:type="spellEnd"/>
            <w:r w:rsidR="005150B4">
              <w:rPr>
                <w:color w:val="auto"/>
              </w:rPr>
              <w:t xml:space="preserve"> (Courtesy of ATLAS </w:t>
            </w:r>
            <w:hyperlink r:id="rId6" w:history="1">
              <w:r w:rsidR="005150B4" w:rsidRPr="001375C5">
                <w:rPr>
                  <w:rStyle w:val="Hyperlink"/>
                </w:rPr>
                <w:t>publicly available plots</w:t>
              </w:r>
            </w:hyperlink>
            <w:r w:rsidR="005150B4">
              <w:rPr>
                <w:color w:val="auto"/>
              </w:rPr>
              <w:t xml:space="preserve"> </w:t>
            </w:r>
            <w:ins w:id="0" w:author="Ruth Pordes" w:date="2010-01-09T11:29:00Z">
              <w:r w:rsidRPr="001375C5">
                <w:rPr>
                  <w:rFonts w:ascii="Lucida Grande" w:hAnsi="Lucida Grande"/>
                  <w:color w:val="000000" w:themeColor="text1"/>
                  <w:rPrChange w:id="1" w:author="Ruth Pordes" w:date="2010-01-09T11:29:00Z">
                    <w:rPr>
                      <w:rFonts w:ascii="Lucida Grande" w:hAnsi="Lucida Grande"/>
                      <w:color w:val="000000"/>
                    </w:rPr>
                  </w:rPrChange>
                </w:rPr>
                <w:t>)</w:t>
              </w:r>
            </w:ins>
          </w:p>
          <w:p w:rsidR="00514174" w:rsidRPr="00F71CA9" w:rsidRDefault="00514174" w:rsidP="00F71CA9">
            <w:pPr>
              <w:pStyle w:val="Caption"/>
              <w:jc w:val="center"/>
              <w:rPr>
                <w:noProof/>
                <w:color w:val="auto"/>
              </w:rPr>
            </w:pPr>
          </w:p>
        </w:tc>
        <w:tc>
          <w:tcPr>
            <w:tcW w:w="4248" w:type="dxa"/>
          </w:tcPr>
          <w:p w:rsidR="00514174" w:rsidRPr="00CD7D39" w:rsidRDefault="00514174" w:rsidP="0068711E">
            <w:pPr>
              <w:keepNext/>
              <w:rPr>
                <w:noProof/>
              </w:rPr>
            </w:pPr>
            <w:r w:rsidRPr="00CD7D39">
              <w:rPr>
                <w:noProof/>
              </w:rPr>
              <w:drawing>
                <wp:inline distT="0" distB="0" distL="0" distR="0">
                  <wp:extent cx="1989032" cy="1831340"/>
                  <wp:effectExtent l="25400" t="0" r="0" b="0"/>
                  <wp:docPr id="7" name="O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17595" cy="2520800"/>
                            <a:chOff x="3200400" y="2133600"/>
                            <a:chExt cx="2517595" cy="2520800"/>
                          </a:xfrm>
                        </a:grpSpPr>
                        <a:grpSp>
                          <a:nvGrpSpPr>
                            <a:cNvPr id="8" name="Group 7"/>
                            <a:cNvGrpSpPr/>
                          </a:nvGrpSpPr>
                          <a:grpSpPr>
                            <a:xfrm>
                              <a:off x="3200400" y="2133600"/>
                              <a:ext cx="2517595" cy="2520800"/>
                              <a:chOff x="3200400" y="2133600"/>
                              <a:chExt cx="2517595" cy="2520800"/>
                            </a:xfrm>
                          </a:grpSpPr>
                          <a:pic>
                            <a:nvPicPr>
                              <a:cNvPr id="6" name="Picture 5" descr="CMSROM010810figure1.jpg"/>
                              <a:cNvPicPr/>
                            </a:nvPicPr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spPr>
                              <a:xfrm>
                                <a:off x="3200400" y="2133600"/>
                                <a:ext cx="2517595" cy="2520800"/>
                              </a:xfrm>
                              <a:prstGeom prst="rect">
                                <a:avLst/>
                              </a:prstGeom>
                            </a:spPr>
                          </a:pic>
                          <a:sp>
                            <a:nvSpPr>
                              <a:cNvPr id="7" name="Rectangle 6"/>
                              <a:cNvSpPr/>
                            </a:nvSpPr>
                            <a:spPr>
                              <a:xfrm>
                                <a:off x="4495800" y="3124200"/>
                                <a:ext cx="10668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1FC"/>
                              </a:solidFill>
                              <a:ln>
                                <a:noFill/>
                              </a:ln>
                              <a:effectLst/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4572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4572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4572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4572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  <w:p w:rsidR="00514174" w:rsidRPr="00AC2D8D" w:rsidRDefault="00514174" w:rsidP="001375C5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AC2D8D">
              <w:rPr>
                <w:rFonts w:ascii="Arial" w:hAnsi="Arial" w:cs="Arial"/>
                <w:sz w:val="18"/>
                <w:szCs w:val="22"/>
              </w:rPr>
              <w:t xml:space="preserve">First physics distributions: </w:t>
            </w:r>
            <w:r w:rsidR="001375C5">
              <w:rPr>
                <w:rFonts w:ascii="Arial" w:hAnsi="Arial" w:cs="Arial"/>
                <w:sz w:val="18"/>
                <w:szCs w:val="22"/>
              </w:rPr>
              <w:t>The</w:t>
            </w:r>
            <w:r w:rsidRPr="00AC2D8D">
              <w:rPr>
                <w:rFonts w:ascii="Arial" w:hAnsi="Arial" w:cs="Arial"/>
                <w:sz w:val="18"/>
                <w:szCs w:val="22"/>
              </w:rPr>
              <w:t xml:space="preserve"> green band represents the measurement uncertainty</w:t>
            </w:r>
            <w:r w:rsidR="00AC2D8D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A57090" w:rsidRPr="00AC2D8D">
              <w:rPr>
                <w:rFonts w:ascii="Arial" w:hAnsi="Arial" w:cs="Arial"/>
                <w:sz w:val="18"/>
                <w:szCs w:val="22"/>
              </w:rPr>
              <w:t xml:space="preserve">(Courtesy </w:t>
            </w:r>
            <w:hyperlink r:id="rId8" w:history="1">
              <w:r w:rsidR="00A57090" w:rsidRPr="001375C5">
                <w:rPr>
                  <w:rStyle w:val="Hyperlink"/>
                  <w:rFonts w:ascii="Arial" w:hAnsi="Arial" w:cs="Arial"/>
                  <w:sz w:val="18"/>
                  <w:szCs w:val="22"/>
                </w:rPr>
                <w:t>Fermilab Today</w:t>
              </w:r>
            </w:hyperlink>
            <w:r w:rsidR="00A57090" w:rsidRPr="00AC2D8D">
              <w:rPr>
                <w:rFonts w:ascii="Arial" w:hAnsi="Arial" w:cs="Arial"/>
                <w:sz w:val="18"/>
                <w:szCs w:val="22"/>
              </w:rPr>
              <w:t>, Don Lincoln,)</w:t>
            </w:r>
            <w:r w:rsidR="00A57090">
              <w:rPr>
                <w:rFonts w:ascii="Arial" w:hAnsi="Arial" w:cs="Arial"/>
                <w:color w:val="113597"/>
                <w:szCs w:val="22"/>
              </w:rPr>
              <w:t xml:space="preserve"> </w:t>
            </w:r>
          </w:p>
        </w:tc>
      </w:tr>
    </w:tbl>
    <w:p w:rsidR="0068711E" w:rsidRPr="0068711E" w:rsidRDefault="0068711E" w:rsidP="0068711E">
      <w:pPr>
        <w:rPr>
          <w:bCs/>
        </w:rPr>
      </w:pPr>
    </w:p>
    <w:p w:rsidR="00C94B3F" w:rsidRDefault="00C94B3F">
      <w:pPr>
        <w:rPr>
          <w:b/>
        </w:rPr>
      </w:pPr>
    </w:p>
    <w:p w:rsidR="001375C5" w:rsidRPr="0068711E" w:rsidRDefault="00AC2D8D">
      <w:pPr>
        <w:rPr>
          <w:b/>
        </w:rPr>
      </w:pPr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4608"/>
        <w:gridCol w:w="4248"/>
      </w:tblGrid>
      <w:tr w:rsidR="001375C5">
        <w:trPr>
          <w:jc w:val="center"/>
        </w:trPr>
        <w:tc>
          <w:tcPr>
            <w:tcW w:w="4608" w:type="dxa"/>
          </w:tcPr>
          <w:p w:rsidR="001375C5" w:rsidRDefault="001375C5" w:rsidP="00F71CA9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540635" cy="1630125"/>
                  <wp:effectExtent l="25400" t="0" r="0" b="0"/>
                  <wp:docPr id="14" name="Picture 10" descr="pt7__AntiKt4_H1TopoReReco_p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7__AntiKt4_H1TopoReReco_pt.gi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850" cy="163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5C5" w:rsidRPr="00F71CA9" w:rsidRDefault="001375C5" w:rsidP="00F71CA9">
            <w:pPr>
              <w:pStyle w:val="Caption"/>
              <w:jc w:val="center"/>
              <w:rPr>
                <w:noProof/>
                <w:color w:val="auto"/>
              </w:rPr>
            </w:pPr>
            <w:r>
              <w:rPr>
                <w:color w:val="auto"/>
              </w:rPr>
              <w:t xml:space="preserve">Alternate possible ATLAS Plot: </w:t>
            </w:r>
            <w:r>
              <w:rPr>
                <w:color w:val="auto"/>
              </w:rPr>
              <w:t>Distribution of the J</w:t>
            </w:r>
            <w:r w:rsidRPr="00F71CA9">
              <w:rPr>
                <w:color w:val="auto"/>
              </w:rPr>
              <w:t xml:space="preserve">et </w:t>
            </w:r>
            <w:r>
              <w:rPr>
                <w:color w:val="auto"/>
              </w:rPr>
              <w:t xml:space="preserve">(multiple particle) Events </w:t>
            </w:r>
            <w:r w:rsidRPr="00F71CA9">
              <w:rPr>
                <w:color w:val="auto"/>
              </w:rPr>
              <w:t>transverse momentum</w:t>
            </w:r>
            <w:r>
              <w:rPr>
                <w:color w:val="auto"/>
              </w:rPr>
              <w:t xml:space="preserve">. </w:t>
            </w:r>
          </w:p>
        </w:tc>
        <w:tc>
          <w:tcPr>
            <w:tcW w:w="4248" w:type="dxa"/>
          </w:tcPr>
          <w:p w:rsidR="001375C5" w:rsidRPr="00CD7D39" w:rsidRDefault="001375C5" w:rsidP="0068711E">
            <w:pPr>
              <w:keepNext/>
              <w:rPr>
                <w:noProof/>
              </w:rPr>
            </w:pPr>
          </w:p>
        </w:tc>
      </w:tr>
    </w:tbl>
    <w:p w:rsidR="008C3311" w:rsidRPr="0068711E" w:rsidRDefault="008C3311">
      <w:pPr>
        <w:rPr>
          <w:b/>
        </w:rPr>
      </w:pPr>
    </w:p>
    <w:sectPr w:rsidR="008C3311" w:rsidRPr="0068711E" w:rsidSect="008C331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C78D4"/>
    <w:multiLevelType w:val="hybridMultilevel"/>
    <w:tmpl w:val="20DE36DE"/>
    <w:lvl w:ilvl="0" w:tplc="F4282D9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8711E"/>
    <w:rsid w:val="00092B70"/>
    <w:rsid w:val="001375C5"/>
    <w:rsid w:val="001C5BA8"/>
    <w:rsid w:val="00366BD6"/>
    <w:rsid w:val="00514174"/>
    <w:rsid w:val="005150B4"/>
    <w:rsid w:val="0055104A"/>
    <w:rsid w:val="0068711E"/>
    <w:rsid w:val="0079425E"/>
    <w:rsid w:val="00886DFF"/>
    <w:rsid w:val="008C3311"/>
    <w:rsid w:val="00993BE8"/>
    <w:rsid w:val="00A432D1"/>
    <w:rsid w:val="00A57090"/>
    <w:rsid w:val="00AC2D8D"/>
    <w:rsid w:val="00C94B3F"/>
    <w:rsid w:val="00CD7D39"/>
    <w:rsid w:val="00F71CA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75C5"/>
    <w:rPr>
      <w:sz w:val="2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8711E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871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8711E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1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7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7090"/>
    <w:rPr>
      <w:color w:val="0000FF" w:themeColor="hyperlink"/>
      <w:u w:val="single"/>
    </w:rPr>
  </w:style>
  <w:style w:type="character" w:customStyle="1" w:styleId="twikinewlink">
    <w:name w:val="twikinewlink"/>
    <w:basedOn w:val="DefaultParagraphFont"/>
    <w:rsid w:val="00F71C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nal.gov/pub/today/archive_2010/today10-01-08.html" TargetMode="External"/><Relationship Id="rId4" Type="http://schemas.openxmlformats.org/officeDocument/2006/relationships/webSettings" Target="webSettings.xml"/><Relationship Id="rId10" Type="http://schemas.openxmlformats.org/officeDocument/2006/relationships/fontTable" Target="fontTable.xml"/><Relationship Id="rId5" Type="http://schemas.openxmlformats.org/officeDocument/2006/relationships/image" Target="media/image1.gif"/><Relationship Id="rId7" Type="http://schemas.openxmlformats.org/officeDocument/2006/relationships/image" Target="media/image2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image" Target="media/image3.gif"/><Relationship Id="rId3" Type="http://schemas.openxmlformats.org/officeDocument/2006/relationships/settings" Target="settings.xml"/><Relationship Id="rId6" Type="http://schemas.openxmlformats.org/officeDocument/2006/relationships/hyperlink" Target="https://twiki.cern.ch/twiki/bin/view/Atlas/Atlas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320</Words>
  <Characters>1824</Characters>
  <Application>Microsoft Macintosh Word</Application>
  <DocSecurity>0</DocSecurity>
  <Lines>15</Lines>
  <Paragraphs>3</Paragraphs>
  <ScaleCrop>false</ScaleCrop>
  <Company>Fermilab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Pordes</dc:creator>
  <cp:keywords/>
  <cp:lastModifiedBy>Ruth Pordes</cp:lastModifiedBy>
  <cp:revision>9</cp:revision>
  <dcterms:created xsi:type="dcterms:W3CDTF">2010-01-09T14:49:00Z</dcterms:created>
  <dcterms:modified xsi:type="dcterms:W3CDTF">2010-01-09T17:35:00Z</dcterms:modified>
</cp:coreProperties>
</file>