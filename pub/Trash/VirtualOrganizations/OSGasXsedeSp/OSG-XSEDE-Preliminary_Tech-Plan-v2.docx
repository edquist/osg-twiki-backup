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63B" w:rsidRDefault="008D74EF" w:rsidP="00744075">
      <w:pPr>
        <w:pStyle w:val="Heading1"/>
      </w:pPr>
      <w:r>
        <w:t xml:space="preserve">OSG / XSEDE </w:t>
      </w:r>
      <w:r w:rsidR="00060CE8">
        <w:t xml:space="preserve">Preliminary </w:t>
      </w:r>
      <w:r w:rsidR="00275176">
        <w:t>Technical Plan</w:t>
      </w:r>
    </w:p>
    <w:p w:rsidR="008D74EF" w:rsidRDefault="008D74EF" w:rsidP="00FD1965">
      <w:pPr>
        <w:pStyle w:val="Heading2"/>
      </w:pPr>
      <w:r w:rsidRPr="00FD1965">
        <w:t>Introduction</w:t>
      </w:r>
    </w:p>
    <w:p w:rsidR="00626019" w:rsidRDefault="003F428F" w:rsidP="00426154">
      <w:r>
        <w:t xml:space="preserve">This document describes a technical plan to </w:t>
      </w:r>
      <w:r w:rsidR="00060CE8">
        <w:t xml:space="preserve">start deploying OSG as an XSEDE service provider; the basic plan is to </w:t>
      </w:r>
      <w:r>
        <w:t>present</w:t>
      </w:r>
      <w:r w:rsidR="00B80447">
        <w:t xml:space="preserve"> a set of</w:t>
      </w:r>
      <w:r>
        <w:t xml:space="preserve"> OSG</w:t>
      </w:r>
      <w:r w:rsidR="00B80447">
        <w:t xml:space="preserve"> resources</w:t>
      </w:r>
      <w:r>
        <w:t xml:space="preserve"> as</w:t>
      </w:r>
      <w:r w:rsidR="00B80447">
        <w:t xml:space="preserve"> a single virtual resource for inclusion into XSEDE as a resource provider</w:t>
      </w:r>
      <w:r>
        <w:t xml:space="preserve">. </w:t>
      </w:r>
      <w:r w:rsidR="00B80447">
        <w:t xml:space="preserve">The </w:t>
      </w:r>
      <w:r w:rsidR="00AF6BDD">
        <w:t xml:space="preserve">base </w:t>
      </w:r>
      <w:r w:rsidR="00B80447">
        <w:t xml:space="preserve">interface for this resource abstraction is a dedicated interactive login host which will </w:t>
      </w:r>
      <w:r>
        <w:t xml:space="preserve">present XSEDE users with a user experience similar to </w:t>
      </w:r>
      <w:r w:rsidR="00B80447">
        <w:t>the traditional XSEDE resources.</w:t>
      </w:r>
      <w:r w:rsidR="00AF6BDD">
        <w:t xml:space="preserve"> The</w:t>
      </w:r>
      <w:r w:rsidR="00B80447">
        <w:t xml:space="preserve"> login host, related technologies, and features of the complete system, are described below.</w:t>
      </w:r>
    </w:p>
    <w:p w:rsidR="00626019" w:rsidRPr="00426154" w:rsidRDefault="00626019" w:rsidP="00426154">
      <w:r>
        <w:t>The plan, agreement on the plan, and implementation are constrained by the following dates:</w:t>
      </w:r>
    </w:p>
    <w:p w:rsidR="00426154" w:rsidRDefault="00426154" w:rsidP="009D17E1">
      <w:pPr>
        <w:tabs>
          <w:tab w:val="left" w:pos="1440"/>
        </w:tabs>
        <w:ind w:left="1440" w:hanging="1440"/>
      </w:pPr>
      <w:proofErr w:type="gramStart"/>
      <w:r w:rsidRPr="009D17E1">
        <w:rPr>
          <w:b/>
        </w:rPr>
        <w:t>Dec 4</w:t>
      </w:r>
      <w:r w:rsidRPr="009D17E1">
        <w:rPr>
          <w:b/>
          <w:vertAlign w:val="superscript"/>
        </w:rPr>
        <w:t>th</w:t>
      </w:r>
      <w:r w:rsidR="009D17E1" w:rsidRPr="009D17E1">
        <w:rPr>
          <w:b/>
        </w:rPr>
        <w:t>, 2011</w:t>
      </w:r>
      <w:r w:rsidR="009D17E1">
        <w:tab/>
      </w:r>
      <w:r w:rsidR="00E83F1C">
        <w:t>XSEDE allocation committee (</w:t>
      </w:r>
      <w:proofErr w:type="spellStart"/>
      <w:r w:rsidR="00E83F1C">
        <w:t>xRAC</w:t>
      </w:r>
      <w:proofErr w:type="spellEnd"/>
      <w:r w:rsidR="00E83F1C">
        <w:t>) meeting in San Diego.</w:t>
      </w:r>
      <w:proofErr w:type="gramEnd"/>
      <w:r w:rsidR="00E83F1C">
        <w:t xml:space="preserve"> OSG representatives will be at the meeting and present </w:t>
      </w:r>
      <w:r w:rsidR="0011389E">
        <w:t>a</w:t>
      </w:r>
      <w:r w:rsidR="00F13DC2">
        <w:t xml:space="preserve"> high level</w:t>
      </w:r>
      <w:r w:rsidR="0011389E">
        <w:t xml:space="preserve"> overview of the virtual OSG resource described in this </w:t>
      </w:r>
      <w:r w:rsidR="003855A8">
        <w:t xml:space="preserve">document. </w:t>
      </w:r>
    </w:p>
    <w:p w:rsidR="0004125E" w:rsidRDefault="0004125E" w:rsidP="009D17E1">
      <w:pPr>
        <w:tabs>
          <w:tab w:val="left" w:pos="1440"/>
        </w:tabs>
        <w:ind w:left="1440" w:hanging="1440"/>
      </w:pPr>
      <w:r>
        <w:rPr>
          <w:b/>
        </w:rPr>
        <w:t>Dec 15</w:t>
      </w:r>
      <w:r w:rsidRPr="0004125E">
        <w:rPr>
          <w:b/>
          <w:vertAlign w:val="superscript"/>
        </w:rPr>
        <w:t>th</w:t>
      </w:r>
      <w:r>
        <w:rPr>
          <w:b/>
        </w:rPr>
        <w:t>, 2011</w:t>
      </w:r>
      <w:r>
        <w:rPr>
          <w:b/>
        </w:rPr>
        <w:tab/>
      </w:r>
      <w:r>
        <w:t xml:space="preserve">Allocation request submission opens up. A user guide </w:t>
      </w:r>
      <w:r w:rsidR="007F28C8">
        <w:t xml:space="preserve">for OSG </w:t>
      </w:r>
      <w:r>
        <w:t xml:space="preserve">based on this plan needs to be available on the XSEDE </w:t>
      </w:r>
      <w:r w:rsidR="00BB31C3">
        <w:t>so that</w:t>
      </w:r>
      <w:r>
        <w:t xml:space="preserve"> users can see what is available and if the resource </w:t>
      </w:r>
      <w:r w:rsidR="00AF6BDD">
        <w:t>matches</w:t>
      </w:r>
      <w:r>
        <w:t xml:space="preserve"> their computational requirements. Submission closes Jan 15</w:t>
      </w:r>
      <w:r w:rsidRPr="0004125E">
        <w:rPr>
          <w:vertAlign w:val="superscript"/>
        </w:rPr>
        <w:t>th</w:t>
      </w:r>
      <w:r>
        <w:t xml:space="preserve">, 2012. </w:t>
      </w:r>
    </w:p>
    <w:p w:rsidR="007F28C8" w:rsidRPr="0004125E" w:rsidRDefault="007F28C8" w:rsidP="009D17E1">
      <w:pPr>
        <w:tabs>
          <w:tab w:val="left" w:pos="1440"/>
        </w:tabs>
        <w:ind w:left="1440" w:hanging="1440"/>
      </w:pPr>
      <w:r>
        <w:rPr>
          <w:b/>
        </w:rPr>
        <w:t>Mar 15</w:t>
      </w:r>
      <w:r w:rsidRPr="007F28C8">
        <w:rPr>
          <w:b/>
          <w:vertAlign w:val="superscript"/>
        </w:rPr>
        <w:t xml:space="preserve"> </w:t>
      </w:r>
      <w:proofErr w:type="spellStart"/>
      <w:proofErr w:type="gramStart"/>
      <w:r w:rsidRPr="0004125E">
        <w:rPr>
          <w:b/>
          <w:vertAlign w:val="superscript"/>
        </w:rPr>
        <w:t>th</w:t>
      </w:r>
      <w:proofErr w:type="spellEnd"/>
      <w:proofErr w:type="gramEnd"/>
      <w:r>
        <w:rPr>
          <w:b/>
        </w:rPr>
        <w:t>, 2012</w:t>
      </w:r>
      <w:r>
        <w:tab/>
        <w:t>Systems has been implemented and tested in “friendly user” mode.</w:t>
      </w:r>
    </w:p>
    <w:p w:rsidR="00426154" w:rsidRPr="00426154" w:rsidRDefault="00426154" w:rsidP="009D17E1">
      <w:pPr>
        <w:tabs>
          <w:tab w:val="left" w:pos="1440"/>
        </w:tabs>
        <w:ind w:left="1440" w:hanging="1440"/>
      </w:pPr>
      <w:r w:rsidRPr="009D17E1">
        <w:rPr>
          <w:b/>
        </w:rPr>
        <w:t>April 1</w:t>
      </w:r>
      <w:r w:rsidRPr="009D17E1">
        <w:rPr>
          <w:b/>
          <w:vertAlign w:val="superscript"/>
        </w:rPr>
        <w:t>st</w:t>
      </w:r>
      <w:r w:rsidR="009D17E1">
        <w:rPr>
          <w:b/>
        </w:rPr>
        <w:t>, 2012</w:t>
      </w:r>
      <w:r w:rsidR="009D17E1">
        <w:tab/>
      </w:r>
      <w:r w:rsidR="004E0782">
        <w:t xml:space="preserve">Awarded allocations begin. The </w:t>
      </w:r>
      <w:r w:rsidR="009D17E1">
        <w:t xml:space="preserve">infrastructure </w:t>
      </w:r>
      <w:r w:rsidR="00AF6BDD">
        <w:t>n</w:t>
      </w:r>
      <w:r w:rsidR="009D17E1">
        <w:t>eeds to be fully implemented and tested.</w:t>
      </w:r>
    </w:p>
    <w:p w:rsidR="003F4FD4" w:rsidRDefault="003F4FD4" w:rsidP="00744075">
      <w:pPr>
        <w:pStyle w:val="Heading2"/>
        <w:rPr>
          <w:ins w:id="0" w:author="Chander Sehgal" w:date="2011-12-01T13:35:00Z"/>
        </w:rPr>
      </w:pPr>
    </w:p>
    <w:p w:rsidR="008D74EF" w:rsidRDefault="00744075" w:rsidP="00744075">
      <w:pPr>
        <w:pStyle w:val="Heading2"/>
      </w:pPr>
      <w:bookmarkStart w:id="1" w:name="_GoBack"/>
      <w:bookmarkEnd w:id="1"/>
      <w:r>
        <w:t>Plan</w:t>
      </w:r>
    </w:p>
    <w:p w:rsidR="008D74EF" w:rsidRDefault="002067D3" w:rsidP="008D74EF">
      <w:pPr>
        <w:pStyle w:val="ListParagraph"/>
        <w:numPr>
          <w:ilvl w:val="0"/>
          <w:numId w:val="1"/>
        </w:numPr>
      </w:pPr>
      <w:r w:rsidRPr="00970906">
        <w:rPr>
          <w:b/>
        </w:rPr>
        <w:t xml:space="preserve">OSG </w:t>
      </w:r>
      <w:r w:rsidR="00970906" w:rsidRPr="00970906">
        <w:rPr>
          <w:b/>
        </w:rPr>
        <w:t>will</w:t>
      </w:r>
      <w:r w:rsidR="002A531F">
        <w:rPr>
          <w:b/>
        </w:rPr>
        <w:t xml:space="preserve"> provide a dedicated</w:t>
      </w:r>
      <w:r w:rsidRPr="00970906">
        <w:rPr>
          <w:b/>
        </w:rPr>
        <w:t xml:space="preserve"> interactive login host for job management</w:t>
      </w:r>
      <w:r w:rsidR="006D587F" w:rsidRPr="00970906">
        <w:rPr>
          <w:b/>
        </w:rPr>
        <w:t>.</w:t>
      </w:r>
      <w:r w:rsidR="006D587F">
        <w:t xml:space="preserve"> </w:t>
      </w:r>
      <w:r w:rsidR="00751651">
        <w:t>A login host is the expected interface to a resource in the XSEDE infrastructure. In the OSG case, the login host would</w:t>
      </w:r>
      <w:r w:rsidR="00AF6BDD">
        <w:t xml:space="preserve"> not only be for users’ workload management</w:t>
      </w:r>
      <w:r w:rsidR="00614257">
        <w:t>, but the host would also b</w:t>
      </w:r>
      <w:r w:rsidR="00AF6BDD">
        <w:t>e</w:t>
      </w:r>
      <w:r w:rsidR="00614257">
        <w:t xml:space="preserve"> the</w:t>
      </w:r>
      <w:r w:rsidR="00751651">
        <w:t xml:space="preserve"> aggregation</w:t>
      </w:r>
      <w:r w:rsidR="00AF6BDD">
        <w:t xml:space="preserve"> point for</w:t>
      </w:r>
      <w:r w:rsidR="00751651">
        <w:t xml:space="preserve"> OSG resources</w:t>
      </w:r>
      <w:r w:rsidR="00AF6BDD">
        <w:t>, and handle accounting for both XSEDE and OSG</w:t>
      </w:r>
      <w:r w:rsidR="00751651">
        <w:t xml:space="preserve">.  The machine should </w:t>
      </w:r>
      <w:r w:rsidR="008F29D9">
        <w:t>preferably</w:t>
      </w:r>
      <w:r w:rsidR="00751651">
        <w:t xml:space="preserve"> be hosted at the GOC.</w:t>
      </w:r>
      <w:r w:rsidR="00060CE8">
        <w:t xml:space="preserve">  For ease</w:t>
      </w:r>
      <w:r w:rsidR="00BA3378">
        <w:t xml:space="preserve"> of reference later, we call this this the OSG-XSEDE Submit host.</w:t>
      </w:r>
    </w:p>
    <w:p w:rsidR="00E03359" w:rsidRDefault="00970906" w:rsidP="00490573">
      <w:pPr>
        <w:pStyle w:val="ListParagraph"/>
        <w:numPr>
          <w:ilvl w:val="0"/>
          <w:numId w:val="1"/>
        </w:numPr>
      </w:pPr>
      <w:r w:rsidRPr="003855A8">
        <w:rPr>
          <w:b/>
        </w:rPr>
        <w:lastRenderedPageBreak/>
        <w:t xml:space="preserve">The </w:t>
      </w:r>
      <w:r w:rsidR="00BA3378" w:rsidRPr="00E94FFF">
        <w:rPr>
          <w:b/>
        </w:rPr>
        <w:t>OSG-XSEDE Submit host</w:t>
      </w:r>
      <w:r w:rsidRPr="003855A8">
        <w:rPr>
          <w:b/>
        </w:rPr>
        <w:t xml:space="preserve"> will be integrated </w:t>
      </w:r>
      <w:r w:rsidR="00E14D71" w:rsidRPr="00E94FFF">
        <w:rPr>
          <w:b/>
        </w:rPr>
        <w:t>with</w:t>
      </w:r>
      <w:r w:rsidRPr="00E94FFF">
        <w:rPr>
          <w:b/>
        </w:rPr>
        <w:t xml:space="preserve"> the XSEDE </w:t>
      </w:r>
      <w:r w:rsidR="00E14D71" w:rsidRPr="00E94FFF">
        <w:rPr>
          <w:b/>
        </w:rPr>
        <w:t>allocation database for user logins from the XSEDE portal.</w:t>
      </w:r>
      <w:r w:rsidR="00A3448F">
        <w:t xml:space="preserve"> XSEDE provides a software package</w:t>
      </w:r>
      <w:r w:rsidR="007440B6">
        <w:t xml:space="preserve">, </w:t>
      </w:r>
      <w:r w:rsidR="00FC5142">
        <w:t>A</w:t>
      </w:r>
      <w:r w:rsidR="00A3448F">
        <w:t>M</w:t>
      </w:r>
      <w:r w:rsidR="00FC5142">
        <w:t>I</w:t>
      </w:r>
      <w:r w:rsidR="00A3448F">
        <w:t>E</w:t>
      </w:r>
      <w:r w:rsidR="007440B6">
        <w:t xml:space="preserve">, which sends </w:t>
      </w:r>
      <w:r w:rsidR="00EE76EB">
        <w:t>packages with information about new allocations, and users added</w:t>
      </w:r>
      <w:r w:rsidR="005D7173">
        <w:t xml:space="preserve"> to and removed from</w:t>
      </w:r>
      <w:r w:rsidR="00EE76EB">
        <w:t xml:space="preserve"> existing allocations. These packages will be translated to user creation</w:t>
      </w:r>
      <w:r w:rsidR="005D7173">
        <w:t xml:space="preserve"> / disabling</w:t>
      </w:r>
      <w:r w:rsidR="00EE76EB">
        <w:t xml:space="preserve"> commands and updates to the local </w:t>
      </w:r>
      <w:r w:rsidR="008769CC">
        <w:t>grid-</w:t>
      </w:r>
      <w:proofErr w:type="spellStart"/>
      <w:r w:rsidR="008769CC">
        <w:t>mapfile</w:t>
      </w:r>
      <w:proofErr w:type="spellEnd"/>
      <w:r w:rsidR="008769CC">
        <w:t>.</w:t>
      </w:r>
      <w:r w:rsidR="00EE76EB">
        <w:t xml:space="preserve"> </w:t>
      </w:r>
      <w:r w:rsidR="00490573">
        <w:t>Logins from the portal are done using GSI-SSH using automatically generated certificates loaded when a user logs in to the portal.</w:t>
      </w:r>
    </w:p>
    <w:p w:rsidR="00E03359" w:rsidRDefault="00FC5142" w:rsidP="00E03359">
      <w:pPr>
        <w:pStyle w:val="ListParagraph"/>
        <w:numPr>
          <w:ilvl w:val="0"/>
          <w:numId w:val="1"/>
        </w:numPr>
      </w:pPr>
      <w:r w:rsidRPr="004259DE">
        <w:rPr>
          <w:b/>
        </w:rPr>
        <w:t>A</w:t>
      </w:r>
      <w:r w:rsidR="00807AD1" w:rsidRPr="004259DE">
        <w:rPr>
          <w:b/>
        </w:rPr>
        <w:t>M</w:t>
      </w:r>
      <w:r w:rsidRPr="004259DE">
        <w:rPr>
          <w:b/>
        </w:rPr>
        <w:t>I</w:t>
      </w:r>
      <w:r w:rsidR="00807AD1" w:rsidRPr="004259DE">
        <w:rPr>
          <w:b/>
        </w:rPr>
        <w:t>E will be used to send usage records t</w:t>
      </w:r>
      <w:r w:rsidR="000253C6" w:rsidRPr="004259DE">
        <w:rPr>
          <w:b/>
        </w:rPr>
        <w:t xml:space="preserve">o the XSEDE central database. </w:t>
      </w:r>
      <w:r w:rsidR="000253C6">
        <w:t xml:space="preserve">An AMIE probe will be running on the </w:t>
      </w:r>
      <w:r w:rsidR="00BA3378">
        <w:t>OSG-XSEDE Submit host</w:t>
      </w:r>
      <w:r w:rsidR="000253C6">
        <w:t xml:space="preserve"> and collect usage information about jobs. All jobs submitted will </w:t>
      </w:r>
      <w:r w:rsidR="00614257">
        <w:t>be required to have</w:t>
      </w:r>
      <w:r w:rsidR="000253C6">
        <w:t xml:space="preserve"> a valid XSEDE allocation to charge the usage to. Usage records will be summarized </w:t>
      </w:r>
      <w:r w:rsidR="004259DE">
        <w:t>to not overwhelm the central database with single job records.</w:t>
      </w:r>
    </w:p>
    <w:p w:rsidR="00CD048A" w:rsidRDefault="00CD048A" w:rsidP="008D74EF">
      <w:pPr>
        <w:pStyle w:val="ListParagraph"/>
        <w:numPr>
          <w:ilvl w:val="0"/>
          <w:numId w:val="1"/>
        </w:numPr>
      </w:pPr>
      <w:r w:rsidRPr="003855A8">
        <w:rPr>
          <w:b/>
        </w:rPr>
        <w:t xml:space="preserve">The </w:t>
      </w:r>
      <w:r w:rsidR="00BA3378" w:rsidRPr="00E94FFF">
        <w:rPr>
          <w:b/>
        </w:rPr>
        <w:t>OSG-XSEDE Submit host</w:t>
      </w:r>
      <w:r w:rsidR="00BA3378" w:rsidRPr="003855A8" w:rsidDel="00BA3378">
        <w:rPr>
          <w:b/>
        </w:rPr>
        <w:t xml:space="preserve"> </w:t>
      </w:r>
      <w:r w:rsidRPr="003855A8">
        <w:rPr>
          <w:b/>
        </w:rPr>
        <w:t>will be a G</w:t>
      </w:r>
      <w:r w:rsidR="00CD13F4" w:rsidRPr="003855A8">
        <w:rPr>
          <w:b/>
        </w:rPr>
        <w:t>lideinWMS Frontend.</w:t>
      </w:r>
      <w:r w:rsidR="00CD13F4">
        <w:t xml:space="preserve"> </w:t>
      </w:r>
      <w:r w:rsidR="008F29D9">
        <w:t>This is a</w:t>
      </w:r>
      <w:r>
        <w:t xml:space="preserve"> well proven setup almost exactly w</w:t>
      </w:r>
      <w:r w:rsidR="00233AF6">
        <w:t>hat many VOs are running</w:t>
      </w:r>
      <w:r>
        <w:t xml:space="preserve"> today. </w:t>
      </w:r>
      <w:r w:rsidR="00233AF6">
        <w:t>The frontend will be configured to submit glideins with a pilot certificate which will be a member of the OSG VO (see below).</w:t>
      </w:r>
    </w:p>
    <w:p w:rsidR="00F557FD" w:rsidRDefault="00AF1C9B" w:rsidP="008D74EF">
      <w:pPr>
        <w:pStyle w:val="ListParagraph"/>
        <w:numPr>
          <w:ilvl w:val="0"/>
          <w:numId w:val="1"/>
        </w:numPr>
      </w:pPr>
      <w:r w:rsidRPr="004258F9">
        <w:rPr>
          <w:b/>
        </w:rPr>
        <w:t>Priority</w:t>
      </w:r>
      <w:r w:rsidR="00CD048A" w:rsidRPr="004258F9">
        <w:rPr>
          <w:b/>
        </w:rPr>
        <w:t xml:space="preserve"> controls between XSEDE users will be provided by Condor.</w:t>
      </w:r>
      <w:r w:rsidR="00CD048A">
        <w:t xml:space="preserve">  </w:t>
      </w:r>
      <w:r w:rsidR="004258F9">
        <w:t xml:space="preserve">The GlideinWMS / Condor setup will provide priority functionality out of the box, adjustable by the login host administrators. However, we expect that most of the time we will not have to modify priorities at this level as Condor’s </w:t>
      </w:r>
      <w:r w:rsidR="00614257">
        <w:t xml:space="preserve">default </w:t>
      </w:r>
      <w:r w:rsidR="004258F9">
        <w:t>fair share will adjust priorities automatically and prevent many unwanted behaviors such as starvation.</w:t>
      </w:r>
    </w:p>
    <w:p w:rsidR="00F557FD" w:rsidRDefault="00732C9A" w:rsidP="008D74EF">
      <w:pPr>
        <w:pStyle w:val="ListParagraph"/>
        <w:numPr>
          <w:ilvl w:val="0"/>
          <w:numId w:val="1"/>
        </w:numPr>
      </w:pPr>
      <w:r>
        <w:rPr>
          <w:b/>
        </w:rPr>
        <w:t>T</w:t>
      </w:r>
      <w:r w:rsidR="00CD048A" w:rsidRPr="00732C9A">
        <w:rPr>
          <w:b/>
        </w:rPr>
        <w:t xml:space="preserve">here will be no </w:t>
      </w:r>
      <w:r w:rsidR="00DB32CA">
        <w:rPr>
          <w:b/>
        </w:rPr>
        <w:t xml:space="preserve">central </w:t>
      </w:r>
      <w:r w:rsidR="00AF1C9B" w:rsidRPr="00732C9A">
        <w:rPr>
          <w:b/>
        </w:rPr>
        <w:t>priority</w:t>
      </w:r>
      <w:r w:rsidR="00CD048A" w:rsidRPr="00732C9A">
        <w:rPr>
          <w:b/>
        </w:rPr>
        <w:t xml:space="preserve"> controls</w:t>
      </w:r>
      <w:r w:rsidR="00BB31C3">
        <w:rPr>
          <w:b/>
        </w:rPr>
        <w:t>, neither</w:t>
      </w:r>
      <w:r w:rsidR="00CD048A" w:rsidRPr="00732C9A">
        <w:rPr>
          <w:b/>
        </w:rPr>
        <w:t xml:space="preserve"> between XSEDE and other VOs, </w:t>
      </w:r>
      <w:r w:rsidR="00BB31C3">
        <w:rPr>
          <w:b/>
        </w:rPr>
        <w:t>n</w:t>
      </w:r>
      <w:r w:rsidR="00AF1C9B" w:rsidRPr="00732C9A">
        <w:rPr>
          <w:b/>
        </w:rPr>
        <w:t>or between the XSEDE pilot and other OSG VO users</w:t>
      </w:r>
      <w:r w:rsidR="00CD048A" w:rsidRPr="00732C9A">
        <w:rPr>
          <w:b/>
        </w:rPr>
        <w:t>.</w:t>
      </w:r>
      <w:r w:rsidR="00CD048A">
        <w:t xml:space="preserve"> </w:t>
      </w:r>
      <w:r>
        <w:t>We hope that solution such as OSG-CE could be used for priority controls in the future, but in order to be able to meet the deadlines listed above, we cannot make the initial implementation of the OSG / XSEDE integration depend on the OSG-CE effort.</w:t>
      </w:r>
    </w:p>
    <w:p w:rsidR="00F07494" w:rsidRDefault="00F07494" w:rsidP="00F07494">
      <w:pPr>
        <w:pStyle w:val="ListParagraph"/>
        <w:numPr>
          <w:ilvl w:val="0"/>
          <w:numId w:val="1"/>
        </w:numPr>
      </w:pPr>
      <w:r w:rsidRPr="00970C81">
        <w:rPr>
          <w:b/>
        </w:rPr>
        <w:t xml:space="preserve">The credential used on OSG will be a single </w:t>
      </w:r>
      <w:r w:rsidR="00970C81" w:rsidRPr="00970C81">
        <w:rPr>
          <w:b/>
        </w:rPr>
        <w:t>pilot certificate used for submitting glideins</w:t>
      </w:r>
      <w:r w:rsidR="00970C81">
        <w:t xml:space="preserve">. This certificate will be a member of the OSG VO, and mapped to a special XSEDE group. This implies that XSEDE users will be able to run on most sites which already accepts the OSG VO. Some sites, for example sites which cannot run glideins, or sites requiring </w:t>
      </w:r>
      <w:proofErr w:type="spellStart"/>
      <w:r w:rsidR="00970C81">
        <w:t>glexec</w:t>
      </w:r>
      <w:proofErr w:type="spellEnd"/>
      <w:r w:rsidR="00970C81">
        <w:t xml:space="preserve"> will be excluded.</w:t>
      </w:r>
    </w:p>
    <w:p w:rsidR="008D74EF" w:rsidRDefault="00F07494" w:rsidP="008D74EF">
      <w:pPr>
        <w:pStyle w:val="ListParagraph"/>
        <w:numPr>
          <w:ilvl w:val="0"/>
          <w:numId w:val="1"/>
        </w:numPr>
      </w:pPr>
      <w:r w:rsidRPr="00D01D0D">
        <w:rPr>
          <w:b/>
        </w:rPr>
        <w:t>We will neither have a XSEDE VO, nor a VOMS.</w:t>
      </w:r>
      <w:r>
        <w:t xml:space="preserve"> We believe that there is no major reason for maintaining a full VO at this point. </w:t>
      </w:r>
      <w:r w:rsidR="00D01D0D">
        <w:t xml:space="preserve">There is no credential requirement to use the </w:t>
      </w:r>
      <w:proofErr w:type="spellStart"/>
      <w:r w:rsidR="00D01D0D">
        <w:t>glideins</w:t>
      </w:r>
      <w:proofErr w:type="spellEnd"/>
      <w:r w:rsidR="00D01D0D">
        <w:t xml:space="preserve">, except for </w:t>
      </w:r>
      <w:proofErr w:type="spellStart"/>
      <w:r w:rsidR="00D01D0D">
        <w:t>glexec</w:t>
      </w:r>
      <w:proofErr w:type="spellEnd"/>
      <w:r w:rsidR="00D01D0D">
        <w:t xml:space="preserve"> sites and to do data s</w:t>
      </w:r>
      <w:r w:rsidR="002454A2">
        <w:t>taging. The latter should still work for jobs wanting to use pull/push against the login node as the grid-</w:t>
      </w:r>
      <w:proofErr w:type="spellStart"/>
      <w:r w:rsidR="002454A2">
        <w:t>mapfile</w:t>
      </w:r>
      <w:proofErr w:type="spellEnd"/>
      <w:r w:rsidR="002454A2">
        <w:t xml:space="preserve"> is maintained to contain the users’ XSEDE certificates.</w:t>
      </w:r>
    </w:p>
    <w:p w:rsidR="008D74EF" w:rsidRDefault="00907E15" w:rsidP="008D74EF">
      <w:pPr>
        <w:pStyle w:val="ListParagraph"/>
        <w:numPr>
          <w:ilvl w:val="0"/>
          <w:numId w:val="1"/>
        </w:numPr>
      </w:pPr>
      <w:r w:rsidRPr="003855A8">
        <w:rPr>
          <w:b/>
        </w:rPr>
        <w:t xml:space="preserve">The </w:t>
      </w:r>
      <w:r w:rsidR="00060CE8" w:rsidRPr="00E94FFF">
        <w:rPr>
          <w:b/>
        </w:rPr>
        <w:t>OSG-XSEDE Submit host</w:t>
      </w:r>
      <w:r w:rsidR="00060CE8" w:rsidRPr="003855A8" w:rsidDel="00060CE8">
        <w:rPr>
          <w:b/>
        </w:rPr>
        <w:t xml:space="preserve"> </w:t>
      </w:r>
      <w:r w:rsidRPr="003855A8">
        <w:rPr>
          <w:b/>
        </w:rPr>
        <w:t xml:space="preserve">will be running the Gratia </w:t>
      </w:r>
      <w:proofErr w:type="spellStart"/>
      <w:r w:rsidRPr="003855A8">
        <w:rPr>
          <w:b/>
        </w:rPr>
        <w:t>BatchPilot</w:t>
      </w:r>
      <w:proofErr w:type="spellEnd"/>
      <w:r w:rsidRPr="003855A8">
        <w:rPr>
          <w:b/>
        </w:rPr>
        <w:t xml:space="preserve"> probe</w:t>
      </w:r>
      <w:r w:rsidRPr="00E94FFF">
        <w:rPr>
          <w:b/>
        </w:rPr>
        <w:t xml:space="preserve">. </w:t>
      </w:r>
      <w:r>
        <w:t xml:space="preserve">Gratia will be populated with user level records on which XSEDE user </w:t>
      </w:r>
      <w:r w:rsidR="009C6276">
        <w:t xml:space="preserve">run what jobs on the glideins. </w:t>
      </w:r>
      <w:r w:rsidR="00DB32CA">
        <w:t>Note that Gratia will have to provide a field for the allocation identifier</w:t>
      </w:r>
      <w:r w:rsidR="00BA3378">
        <w:t xml:space="preserve"> (aka account id)</w:t>
      </w:r>
      <w:r w:rsidR="00DB32CA">
        <w:t>,</w:t>
      </w:r>
      <w:r w:rsidR="009C6276">
        <w:t xml:space="preserve"> so if </w:t>
      </w:r>
      <w:proofErr w:type="gramStart"/>
      <w:r w:rsidR="009C6276">
        <w:t>a user have</w:t>
      </w:r>
      <w:proofErr w:type="gramEnd"/>
      <w:r w:rsidR="009C6276">
        <w:t xml:space="preserve"> more than one XSEDE allocation</w:t>
      </w:r>
      <w:r w:rsidR="00DB32CA">
        <w:t>, we will</w:t>
      </w:r>
      <w:r w:rsidR="009C6276">
        <w:t xml:space="preserve"> be able to distinguish </w:t>
      </w:r>
      <w:r w:rsidR="00DB32CA">
        <w:t xml:space="preserve">between them when querying </w:t>
      </w:r>
      <w:r w:rsidR="009C6276">
        <w:t>Gra</w:t>
      </w:r>
      <w:r w:rsidR="00DB32CA">
        <w:t>tia.</w:t>
      </w:r>
    </w:p>
    <w:p w:rsidR="00F07494" w:rsidRDefault="00F07494" w:rsidP="00437900">
      <w:pPr>
        <w:pStyle w:val="ListParagraph"/>
        <w:numPr>
          <w:ilvl w:val="0"/>
          <w:numId w:val="1"/>
        </w:numPr>
      </w:pPr>
      <w:r w:rsidRPr="00437900">
        <w:rPr>
          <w:b/>
        </w:rPr>
        <w:lastRenderedPageBreak/>
        <w:t>XSEDE CAs</w:t>
      </w:r>
      <w:r w:rsidR="00437900" w:rsidRPr="00437900">
        <w:rPr>
          <w:b/>
        </w:rPr>
        <w:t xml:space="preserve"> </w:t>
      </w:r>
      <w:r w:rsidR="00437900">
        <w:rPr>
          <w:b/>
        </w:rPr>
        <w:t>needs to</w:t>
      </w:r>
      <w:r w:rsidR="00437900" w:rsidRPr="00437900">
        <w:rPr>
          <w:b/>
        </w:rPr>
        <w:t xml:space="preserve"> be re-added to</w:t>
      </w:r>
      <w:r w:rsidRPr="00437900">
        <w:rPr>
          <w:b/>
        </w:rPr>
        <w:t xml:space="preserve"> the </w:t>
      </w:r>
      <w:r w:rsidR="00437900" w:rsidRPr="00437900">
        <w:rPr>
          <w:b/>
        </w:rPr>
        <w:t xml:space="preserve">OSG </w:t>
      </w:r>
      <w:r w:rsidRPr="00437900">
        <w:rPr>
          <w:b/>
        </w:rPr>
        <w:t>CA distribution</w:t>
      </w:r>
      <w:r w:rsidR="00451B5B" w:rsidRPr="00437900">
        <w:rPr>
          <w:b/>
        </w:rPr>
        <w:t>.</w:t>
      </w:r>
      <w:r w:rsidR="00451B5B">
        <w:t xml:space="preserve"> </w:t>
      </w:r>
      <w:r w:rsidR="00437900">
        <w:t xml:space="preserve">The XSEDE CAs will have to be re-added to the OSG CA distribution. The CAs </w:t>
      </w:r>
      <w:proofErr w:type="gramStart"/>
      <w:r w:rsidR="00437900">
        <w:t>were</w:t>
      </w:r>
      <w:proofErr w:type="gramEnd"/>
      <w:r w:rsidR="00437900">
        <w:t xml:space="preserve"> removed in 2008 as they were not used by </w:t>
      </w:r>
      <w:r w:rsidR="00614257">
        <w:t xml:space="preserve">any </w:t>
      </w:r>
      <w:r w:rsidR="00437900">
        <w:t>OSG</w:t>
      </w:r>
      <w:r w:rsidR="00614257">
        <w:t xml:space="preserve"> VOs</w:t>
      </w:r>
      <w:r w:rsidR="00437900">
        <w:t xml:space="preserve"> at that point</w:t>
      </w:r>
      <w:r w:rsidR="00614257">
        <w:t>. F</w:t>
      </w:r>
      <w:r w:rsidR="00437900">
        <w:t>or access to XSEDE services, such as da</w:t>
      </w:r>
      <w:r w:rsidR="00614257">
        <w:t xml:space="preserve">ta transfers, </w:t>
      </w:r>
      <w:r w:rsidR="00437900">
        <w:t xml:space="preserve">the XSEDE CAs </w:t>
      </w:r>
      <w:r w:rsidR="00614257">
        <w:t xml:space="preserve">should be included </w:t>
      </w:r>
      <w:r w:rsidR="00437900">
        <w:t>again</w:t>
      </w:r>
      <w:r w:rsidR="00614257">
        <w:t xml:space="preserve"> in the default OSG CA distribution</w:t>
      </w:r>
      <w:r w:rsidR="00437900">
        <w:t xml:space="preserve">. The list of XSEDE CAs can be found at </w:t>
      </w:r>
      <w:hyperlink r:id="rId9" w:history="1">
        <w:r w:rsidR="00437900" w:rsidRPr="00023475">
          <w:rPr>
            <w:rStyle w:val="Hyperlink"/>
          </w:rPr>
          <w:t>http://security.teragrid.org/TG-CAs.html</w:t>
        </w:r>
      </w:hyperlink>
      <w:r w:rsidR="00437900">
        <w:t>. We would probably need to add at least NCSA, SDSC, PSC, Purdue and TACC.</w:t>
      </w:r>
    </w:p>
    <w:p w:rsidR="003F428F" w:rsidRDefault="003F428F" w:rsidP="00437900">
      <w:pPr>
        <w:pStyle w:val="ListParagraph"/>
        <w:numPr>
          <w:ilvl w:val="0"/>
          <w:numId w:val="1"/>
        </w:numPr>
      </w:pPr>
      <w:r>
        <w:rPr>
          <w:b/>
        </w:rPr>
        <w:t>No shared storage will be provided.</w:t>
      </w:r>
      <w:r>
        <w:t xml:space="preserve"> This is an important point for existing XSEDE users, and has to be made clear </w:t>
      </w:r>
      <w:r w:rsidR="00A209A2">
        <w:t>in the resource documentation in the XSEDE portal. We do expect to have</w:t>
      </w:r>
      <w:r w:rsidR="00391785">
        <w:t xml:space="preserve"> to provide </w:t>
      </w:r>
      <w:r w:rsidR="00A209A2">
        <w:t xml:space="preserve">extra storage on the </w:t>
      </w:r>
      <w:r w:rsidR="00060CE8">
        <w:t>OSG-XSEDE Submit host</w:t>
      </w:r>
      <w:r w:rsidR="00060CE8" w:rsidDel="00060CE8">
        <w:t xml:space="preserve"> </w:t>
      </w:r>
      <w:r w:rsidR="00A209A2">
        <w:t>which can be used for inputs / outputs</w:t>
      </w:r>
      <w:r w:rsidR="00391785">
        <w:t xml:space="preserve"> during workload executions</w:t>
      </w:r>
      <w:r w:rsidR="00A209A2">
        <w:t>.</w:t>
      </w:r>
    </w:p>
    <w:p w:rsidR="00FC1B2F" w:rsidRDefault="00FC1B2F" w:rsidP="00BA3378">
      <w:pPr>
        <w:pStyle w:val="ListParagraph"/>
        <w:numPr>
          <w:ilvl w:val="0"/>
          <w:numId w:val="1"/>
        </w:numPr>
      </w:pPr>
      <w:r w:rsidRPr="00BA3378">
        <w:rPr>
          <w:b/>
        </w:rPr>
        <w:t>Flocking will be allowed for power users who want to use their already existing infrastructure.</w:t>
      </w:r>
      <w:r>
        <w:t xml:space="preserve"> Such users </w:t>
      </w:r>
      <w:r w:rsidR="00BA3378">
        <w:t xml:space="preserve">can use their local </w:t>
      </w:r>
      <w:r w:rsidR="00060CE8">
        <w:t xml:space="preserve">infrastructure </w:t>
      </w:r>
      <w:r w:rsidR="00BA3378">
        <w:t xml:space="preserve">to flock to the OSG-XSEDE Submit host.  They </w:t>
      </w:r>
      <w:r>
        <w:t xml:space="preserve">will have to deploy the Gratia </w:t>
      </w:r>
      <w:proofErr w:type="spellStart"/>
      <w:r>
        <w:t>BatchPilot</w:t>
      </w:r>
      <w:proofErr w:type="spellEnd"/>
      <w:r>
        <w:t xml:space="preserve"> probe and potentially a custom probe for forwarding usage information to the official login host, so that the usage data can be summarized and forwarded to the XSEDE central database.</w:t>
      </w:r>
      <w:r w:rsidR="00BA3378">
        <w:t xml:space="preserve"> </w:t>
      </w:r>
    </w:p>
    <w:sectPr w:rsidR="00FC1B2F" w:rsidSect="00BC449B">
      <w:footerReference w:type="default" r:id="rId10"/>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740" w:rsidRDefault="00110740" w:rsidP="007F28C8">
      <w:pPr>
        <w:spacing w:after="0" w:line="240" w:lineRule="auto"/>
      </w:pPr>
      <w:r>
        <w:separator/>
      </w:r>
    </w:p>
  </w:endnote>
  <w:endnote w:type="continuationSeparator" w:id="0">
    <w:p w:rsidR="00110740" w:rsidRDefault="00110740" w:rsidP="007F2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F28C8">
      <w:tc>
        <w:tcPr>
          <w:tcW w:w="918" w:type="dxa"/>
        </w:tcPr>
        <w:p w:rsidR="007F28C8" w:rsidRDefault="007F28C8">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3F4FD4" w:rsidRPr="003F4FD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7F28C8" w:rsidRDefault="007F28C8">
          <w:pPr>
            <w:pStyle w:val="Footer"/>
          </w:pPr>
          <w:r>
            <w:t xml:space="preserve">                                                               -draft-                                                           2011-11-11</w:t>
          </w:r>
        </w:p>
      </w:tc>
    </w:tr>
  </w:tbl>
  <w:p w:rsidR="007F28C8" w:rsidRDefault="007F28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740" w:rsidRDefault="00110740" w:rsidP="007F28C8">
      <w:pPr>
        <w:spacing w:after="0" w:line="240" w:lineRule="auto"/>
      </w:pPr>
      <w:r>
        <w:separator/>
      </w:r>
    </w:p>
  </w:footnote>
  <w:footnote w:type="continuationSeparator" w:id="0">
    <w:p w:rsidR="00110740" w:rsidRDefault="00110740" w:rsidP="007F28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B371D"/>
    <w:multiLevelType w:val="hybridMultilevel"/>
    <w:tmpl w:val="2B2E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1471DD"/>
    <w:multiLevelType w:val="hybridMultilevel"/>
    <w:tmpl w:val="4E429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359"/>
    <w:rsid w:val="000253C6"/>
    <w:rsid w:val="0004125E"/>
    <w:rsid w:val="00060CE8"/>
    <w:rsid w:val="00110740"/>
    <w:rsid w:val="0011389E"/>
    <w:rsid w:val="002067D3"/>
    <w:rsid w:val="00233AF6"/>
    <w:rsid w:val="002454A2"/>
    <w:rsid w:val="00275176"/>
    <w:rsid w:val="002A531F"/>
    <w:rsid w:val="0032690F"/>
    <w:rsid w:val="00347984"/>
    <w:rsid w:val="003855A8"/>
    <w:rsid w:val="00391785"/>
    <w:rsid w:val="003F428F"/>
    <w:rsid w:val="003F4FD4"/>
    <w:rsid w:val="004258F9"/>
    <w:rsid w:val="004259DE"/>
    <w:rsid w:val="00426154"/>
    <w:rsid w:val="00437900"/>
    <w:rsid w:val="00451B5B"/>
    <w:rsid w:val="0046484C"/>
    <w:rsid w:val="00490573"/>
    <w:rsid w:val="004B4359"/>
    <w:rsid w:val="004D508A"/>
    <w:rsid w:val="004E0782"/>
    <w:rsid w:val="00596AA2"/>
    <w:rsid w:val="005D7173"/>
    <w:rsid w:val="00614257"/>
    <w:rsid w:val="00626019"/>
    <w:rsid w:val="00654AE3"/>
    <w:rsid w:val="006D587F"/>
    <w:rsid w:val="007245B1"/>
    <w:rsid w:val="00732C9A"/>
    <w:rsid w:val="00744075"/>
    <w:rsid w:val="007440B6"/>
    <w:rsid w:val="00751651"/>
    <w:rsid w:val="007F28C8"/>
    <w:rsid w:val="00807AD1"/>
    <w:rsid w:val="00871A93"/>
    <w:rsid w:val="008769CC"/>
    <w:rsid w:val="008D201D"/>
    <w:rsid w:val="008D74EF"/>
    <w:rsid w:val="008F29D9"/>
    <w:rsid w:val="00907E15"/>
    <w:rsid w:val="00970906"/>
    <w:rsid w:val="00970C81"/>
    <w:rsid w:val="00992064"/>
    <w:rsid w:val="009952C9"/>
    <w:rsid w:val="009C6276"/>
    <w:rsid w:val="009D17E1"/>
    <w:rsid w:val="00A209A2"/>
    <w:rsid w:val="00A3448F"/>
    <w:rsid w:val="00AF1C9B"/>
    <w:rsid w:val="00AF6BDD"/>
    <w:rsid w:val="00B61B91"/>
    <w:rsid w:val="00B80447"/>
    <w:rsid w:val="00BA3378"/>
    <w:rsid w:val="00BB31C3"/>
    <w:rsid w:val="00BC449B"/>
    <w:rsid w:val="00C02EA2"/>
    <w:rsid w:val="00C31984"/>
    <w:rsid w:val="00C801F6"/>
    <w:rsid w:val="00CD048A"/>
    <w:rsid w:val="00CD13F4"/>
    <w:rsid w:val="00D01D0D"/>
    <w:rsid w:val="00D1575B"/>
    <w:rsid w:val="00DB32CA"/>
    <w:rsid w:val="00DE61D9"/>
    <w:rsid w:val="00E03359"/>
    <w:rsid w:val="00E14D71"/>
    <w:rsid w:val="00E64800"/>
    <w:rsid w:val="00E718A4"/>
    <w:rsid w:val="00E83F1C"/>
    <w:rsid w:val="00E94FFF"/>
    <w:rsid w:val="00EE325E"/>
    <w:rsid w:val="00EE76EB"/>
    <w:rsid w:val="00F02B3F"/>
    <w:rsid w:val="00F07494"/>
    <w:rsid w:val="00F13DC2"/>
    <w:rsid w:val="00F239AF"/>
    <w:rsid w:val="00F41BC5"/>
    <w:rsid w:val="00F557FD"/>
    <w:rsid w:val="00F85A2B"/>
    <w:rsid w:val="00FC1B2F"/>
    <w:rsid w:val="00FC5142"/>
    <w:rsid w:val="00FD1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49B"/>
    <w:pPr>
      <w:jc w:val="both"/>
    </w:pPr>
  </w:style>
  <w:style w:type="paragraph" w:styleId="Heading1">
    <w:name w:val="heading 1"/>
    <w:basedOn w:val="Normal"/>
    <w:next w:val="Normal"/>
    <w:link w:val="Heading1Char"/>
    <w:uiPriority w:val="9"/>
    <w:qFormat/>
    <w:rsid w:val="004D508A"/>
    <w:pPr>
      <w:keepNext/>
      <w:keepLines/>
      <w:spacing w:before="480" w:after="0"/>
      <w:jc w:val="center"/>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4D508A"/>
    <w:pPr>
      <w:keepNext/>
      <w:keepLines/>
      <w:spacing w:before="480" w:after="240"/>
      <w:outlineLvl w:val="1"/>
    </w:pPr>
    <w:rPr>
      <w:rFonts w:ascii="Calibri" w:eastAsiaTheme="majorEastAsia" w:hAnsi="Calibri" w:cstheme="majorBidi"/>
      <w:b/>
      <w:bCs/>
      <w:color w:val="0D0D0D" w:themeColor="text1" w:themeTint="F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49B"/>
    <w:pPr>
      <w:keepLines/>
      <w:ind w:left="720"/>
    </w:pPr>
  </w:style>
  <w:style w:type="character" w:customStyle="1" w:styleId="Heading1Char">
    <w:name w:val="Heading 1 Char"/>
    <w:basedOn w:val="DefaultParagraphFont"/>
    <w:link w:val="Heading1"/>
    <w:uiPriority w:val="9"/>
    <w:rsid w:val="004D508A"/>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4D508A"/>
    <w:rPr>
      <w:rFonts w:ascii="Calibri" w:eastAsiaTheme="majorEastAsia" w:hAnsi="Calibri" w:cstheme="majorBidi"/>
      <w:b/>
      <w:bCs/>
      <w:color w:val="0D0D0D" w:themeColor="text1" w:themeTint="F2"/>
      <w:sz w:val="28"/>
      <w:szCs w:val="26"/>
    </w:rPr>
  </w:style>
  <w:style w:type="character" w:styleId="Hyperlink">
    <w:name w:val="Hyperlink"/>
    <w:basedOn w:val="DefaultParagraphFont"/>
    <w:uiPriority w:val="99"/>
    <w:unhideWhenUsed/>
    <w:rsid w:val="00437900"/>
    <w:rPr>
      <w:color w:val="0000FF" w:themeColor="hyperlink"/>
      <w:u w:val="single"/>
    </w:rPr>
  </w:style>
  <w:style w:type="character" w:styleId="CommentReference">
    <w:name w:val="annotation reference"/>
    <w:basedOn w:val="DefaultParagraphFont"/>
    <w:uiPriority w:val="99"/>
    <w:semiHidden/>
    <w:unhideWhenUsed/>
    <w:rsid w:val="00BA3378"/>
    <w:rPr>
      <w:sz w:val="16"/>
      <w:szCs w:val="16"/>
    </w:rPr>
  </w:style>
  <w:style w:type="paragraph" w:styleId="CommentText">
    <w:name w:val="annotation text"/>
    <w:basedOn w:val="Normal"/>
    <w:link w:val="CommentTextChar"/>
    <w:uiPriority w:val="99"/>
    <w:semiHidden/>
    <w:unhideWhenUsed/>
    <w:rsid w:val="00BA3378"/>
    <w:pPr>
      <w:spacing w:line="240" w:lineRule="auto"/>
    </w:pPr>
    <w:rPr>
      <w:sz w:val="20"/>
      <w:szCs w:val="20"/>
    </w:rPr>
  </w:style>
  <w:style w:type="character" w:customStyle="1" w:styleId="CommentTextChar">
    <w:name w:val="Comment Text Char"/>
    <w:basedOn w:val="DefaultParagraphFont"/>
    <w:link w:val="CommentText"/>
    <w:uiPriority w:val="99"/>
    <w:semiHidden/>
    <w:rsid w:val="00BA3378"/>
    <w:rPr>
      <w:sz w:val="20"/>
      <w:szCs w:val="20"/>
    </w:rPr>
  </w:style>
  <w:style w:type="paragraph" w:styleId="CommentSubject">
    <w:name w:val="annotation subject"/>
    <w:basedOn w:val="CommentText"/>
    <w:next w:val="CommentText"/>
    <w:link w:val="CommentSubjectChar"/>
    <w:uiPriority w:val="99"/>
    <w:semiHidden/>
    <w:unhideWhenUsed/>
    <w:rsid w:val="00BA3378"/>
    <w:rPr>
      <w:b/>
      <w:bCs/>
    </w:rPr>
  </w:style>
  <w:style w:type="character" w:customStyle="1" w:styleId="CommentSubjectChar">
    <w:name w:val="Comment Subject Char"/>
    <w:basedOn w:val="CommentTextChar"/>
    <w:link w:val="CommentSubject"/>
    <w:uiPriority w:val="99"/>
    <w:semiHidden/>
    <w:rsid w:val="00BA3378"/>
    <w:rPr>
      <w:b/>
      <w:bCs/>
      <w:sz w:val="20"/>
      <w:szCs w:val="20"/>
    </w:rPr>
  </w:style>
  <w:style w:type="paragraph" w:styleId="BalloonText">
    <w:name w:val="Balloon Text"/>
    <w:basedOn w:val="Normal"/>
    <w:link w:val="BalloonTextChar"/>
    <w:uiPriority w:val="99"/>
    <w:semiHidden/>
    <w:unhideWhenUsed/>
    <w:rsid w:val="00BA3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378"/>
    <w:rPr>
      <w:rFonts w:ascii="Tahoma" w:hAnsi="Tahoma" w:cs="Tahoma"/>
      <w:sz w:val="16"/>
      <w:szCs w:val="16"/>
    </w:rPr>
  </w:style>
  <w:style w:type="paragraph" w:styleId="Header">
    <w:name w:val="header"/>
    <w:basedOn w:val="Normal"/>
    <w:link w:val="HeaderChar"/>
    <w:uiPriority w:val="99"/>
    <w:unhideWhenUsed/>
    <w:rsid w:val="007F2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8C8"/>
  </w:style>
  <w:style w:type="paragraph" w:styleId="Footer">
    <w:name w:val="footer"/>
    <w:basedOn w:val="Normal"/>
    <w:link w:val="FooterChar"/>
    <w:uiPriority w:val="99"/>
    <w:unhideWhenUsed/>
    <w:rsid w:val="007F2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8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49B"/>
    <w:pPr>
      <w:jc w:val="both"/>
    </w:pPr>
  </w:style>
  <w:style w:type="paragraph" w:styleId="Heading1">
    <w:name w:val="heading 1"/>
    <w:basedOn w:val="Normal"/>
    <w:next w:val="Normal"/>
    <w:link w:val="Heading1Char"/>
    <w:uiPriority w:val="9"/>
    <w:qFormat/>
    <w:rsid w:val="004D508A"/>
    <w:pPr>
      <w:keepNext/>
      <w:keepLines/>
      <w:spacing w:before="480" w:after="0"/>
      <w:jc w:val="center"/>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4D508A"/>
    <w:pPr>
      <w:keepNext/>
      <w:keepLines/>
      <w:spacing w:before="480" w:after="240"/>
      <w:outlineLvl w:val="1"/>
    </w:pPr>
    <w:rPr>
      <w:rFonts w:ascii="Calibri" w:eastAsiaTheme="majorEastAsia" w:hAnsi="Calibri" w:cstheme="majorBidi"/>
      <w:b/>
      <w:bCs/>
      <w:color w:val="0D0D0D" w:themeColor="text1" w:themeTint="F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49B"/>
    <w:pPr>
      <w:keepLines/>
      <w:ind w:left="720"/>
    </w:pPr>
  </w:style>
  <w:style w:type="character" w:customStyle="1" w:styleId="Heading1Char">
    <w:name w:val="Heading 1 Char"/>
    <w:basedOn w:val="DefaultParagraphFont"/>
    <w:link w:val="Heading1"/>
    <w:uiPriority w:val="9"/>
    <w:rsid w:val="004D508A"/>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4D508A"/>
    <w:rPr>
      <w:rFonts w:ascii="Calibri" w:eastAsiaTheme="majorEastAsia" w:hAnsi="Calibri" w:cstheme="majorBidi"/>
      <w:b/>
      <w:bCs/>
      <w:color w:val="0D0D0D" w:themeColor="text1" w:themeTint="F2"/>
      <w:sz w:val="28"/>
      <w:szCs w:val="26"/>
    </w:rPr>
  </w:style>
  <w:style w:type="character" w:styleId="Hyperlink">
    <w:name w:val="Hyperlink"/>
    <w:basedOn w:val="DefaultParagraphFont"/>
    <w:uiPriority w:val="99"/>
    <w:unhideWhenUsed/>
    <w:rsid w:val="00437900"/>
    <w:rPr>
      <w:color w:val="0000FF" w:themeColor="hyperlink"/>
      <w:u w:val="single"/>
    </w:rPr>
  </w:style>
  <w:style w:type="character" w:styleId="CommentReference">
    <w:name w:val="annotation reference"/>
    <w:basedOn w:val="DefaultParagraphFont"/>
    <w:uiPriority w:val="99"/>
    <w:semiHidden/>
    <w:unhideWhenUsed/>
    <w:rsid w:val="00BA3378"/>
    <w:rPr>
      <w:sz w:val="16"/>
      <w:szCs w:val="16"/>
    </w:rPr>
  </w:style>
  <w:style w:type="paragraph" w:styleId="CommentText">
    <w:name w:val="annotation text"/>
    <w:basedOn w:val="Normal"/>
    <w:link w:val="CommentTextChar"/>
    <w:uiPriority w:val="99"/>
    <w:semiHidden/>
    <w:unhideWhenUsed/>
    <w:rsid w:val="00BA3378"/>
    <w:pPr>
      <w:spacing w:line="240" w:lineRule="auto"/>
    </w:pPr>
    <w:rPr>
      <w:sz w:val="20"/>
      <w:szCs w:val="20"/>
    </w:rPr>
  </w:style>
  <w:style w:type="character" w:customStyle="1" w:styleId="CommentTextChar">
    <w:name w:val="Comment Text Char"/>
    <w:basedOn w:val="DefaultParagraphFont"/>
    <w:link w:val="CommentText"/>
    <w:uiPriority w:val="99"/>
    <w:semiHidden/>
    <w:rsid w:val="00BA3378"/>
    <w:rPr>
      <w:sz w:val="20"/>
      <w:szCs w:val="20"/>
    </w:rPr>
  </w:style>
  <w:style w:type="paragraph" w:styleId="CommentSubject">
    <w:name w:val="annotation subject"/>
    <w:basedOn w:val="CommentText"/>
    <w:next w:val="CommentText"/>
    <w:link w:val="CommentSubjectChar"/>
    <w:uiPriority w:val="99"/>
    <w:semiHidden/>
    <w:unhideWhenUsed/>
    <w:rsid w:val="00BA3378"/>
    <w:rPr>
      <w:b/>
      <w:bCs/>
    </w:rPr>
  </w:style>
  <w:style w:type="character" w:customStyle="1" w:styleId="CommentSubjectChar">
    <w:name w:val="Comment Subject Char"/>
    <w:basedOn w:val="CommentTextChar"/>
    <w:link w:val="CommentSubject"/>
    <w:uiPriority w:val="99"/>
    <w:semiHidden/>
    <w:rsid w:val="00BA3378"/>
    <w:rPr>
      <w:b/>
      <w:bCs/>
      <w:sz w:val="20"/>
      <w:szCs w:val="20"/>
    </w:rPr>
  </w:style>
  <w:style w:type="paragraph" w:styleId="BalloonText">
    <w:name w:val="Balloon Text"/>
    <w:basedOn w:val="Normal"/>
    <w:link w:val="BalloonTextChar"/>
    <w:uiPriority w:val="99"/>
    <w:semiHidden/>
    <w:unhideWhenUsed/>
    <w:rsid w:val="00BA3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378"/>
    <w:rPr>
      <w:rFonts w:ascii="Tahoma" w:hAnsi="Tahoma" w:cs="Tahoma"/>
      <w:sz w:val="16"/>
      <w:szCs w:val="16"/>
    </w:rPr>
  </w:style>
  <w:style w:type="paragraph" w:styleId="Header">
    <w:name w:val="header"/>
    <w:basedOn w:val="Normal"/>
    <w:link w:val="HeaderChar"/>
    <w:uiPriority w:val="99"/>
    <w:unhideWhenUsed/>
    <w:rsid w:val="007F28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28C8"/>
  </w:style>
  <w:style w:type="paragraph" w:styleId="Footer">
    <w:name w:val="footer"/>
    <w:basedOn w:val="Normal"/>
    <w:link w:val="FooterChar"/>
    <w:uiPriority w:val="99"/>
    <w:unhideWhenUsed/>
    <w:rsid w:val="007F28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28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curity.teragrid.org/TG-C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A4667-6DA5-4993-8328-03422E47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4294945728</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USC/ISI</Company>
  <LinksUpToDate>false</LinksUpToDate>
  <CharactersWithSpaces>6130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Rynge</dc:creator>
  <cp:lastModifiedBy>Chander Sehgal</cp:lastModifiedBy>
  <cp:revision>10</cp:revision>
  <cp:lastPrinted>2011-12-01T19:34:00Z</cp:lastPrinted>
  <dcterms:created xsi:type="dcterms:W3CDTF">2011-11-11T17:03:00Z</dcterms:created>
  <dcterms:modified xsi:type="dcterms:W3CDTF">2011-12-01T19:35:00Z</dcterms:modified>
</cp:coreProperties>
</file>