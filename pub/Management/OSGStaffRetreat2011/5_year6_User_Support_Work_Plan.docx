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257" w:rsidRPr="00B9417D" w:rsidRDefault="00993E72" w:rsidP="0061337D">
      <w:pPr>
        <w:jc w:val="center"/>
        <w:rPr>
          <w:rFonts w:ascii="Times New Roman" w:hAnsi="Times New Roman" w:cs="Times New Roman"/>
          <w:b/>
          <w:sz w:val="32"/>
          <w:u w:val="single"/>
        </w:rPr>
      </w:pPr>
      <w:r w:rsidRPr="00B9417D">
        <w:rPr>
          <w:rFonts w:ascii="Times New Roman" w:hAnsi="Times New Roman" w:cs="Times New Roman"/>
          <w:b/>
          <w:sz w:val="32"/>
          <w:u w:val="single"/>
        </w:rPr>
        <w:t xml:space="preserve"> </w:t>
      </w:r>
      <w:r w:rsidR="0061337D" w:rsidRPr="00B9417D">
        <w:rPr>
          <w:rFonts w:ascii="Times New Roman" w:hAnsi="Times New Roman" w:cs="Times New Roman"/>
          <w:b/>
          <w:sz w:val="32"/>
          <w:u w:val="single"/>
        </w:rPr>
        <w:t xml:space="preserve">OSG year6 </w:t>
      </w:r>
      <w:r w:rsidR="00404DD8">
        <w:rPr>
          <w:rFonts w:ascii="Times New Roman" w:hAnsi="Times New Roman" w:cs="Times New Roman"/>
          <w:b/>
          <w:sz w:val="32"/>
          <w:u w:val="single"/>
        </w:rPr>
        <w:t>User Support</w:t>
      </w:r>
      <w:r w:rsidR="0061337D" w:rsidRPr="00B9417D">
        <w:rPr>
          <w:rFonts w:ascii="Times New Roman" w:hAnsi="Times New Roman" w:cs="Times New Roman"/>
          <w:b/>
          <w:sz w:val="32"/>
          <w:u w:val="single"/>
        </w:rPr>
        <w:t xml:space="preserve"> </w:t>
      </w:r>
      <w:r w:rsidR="00961938" w:rsidRPr="00B9417D">
        <w:rPr>
          <w:rFonts w:ascii="Times New Roman" w:hAnsi="Times New Roman" w:cs="Times New Roman"/>
          <w:b/>
          <w:sz w:val="32"/>
          <w:u w:val="single"/>
        </w:rPr>
        <w:t xml:space="preserve">Work </w:t>
      </w:r>
      <w:r w:rsidR="0061337D" w:rsidRPr="00B9417D">
        <w:rPr>
          <w:rFonts w:ascii="Times New Roman" w:hAnsi="Times New Roman" w:cs="Times New Roman"/>
          <w:b/>
          <w:sz w:val="32"/>
          <w:u w:val="single"/>
        </w:rPr>
        <w:t>Plan</w:t>
      </w:r>
    </w:p>
    <w:p w:rsidR="006133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Strategy</w:t>
      </w:r>
    </w:p>
    <w:p w:rsidR="00516D0E" w:rsidRPr="00516D0E" w:rsidRDefault="00FE7287" w:rsidP="00516D0E">
      <w:pPr>
        <w:pStyle w:val="PlainText"/>
        <w:jc w:val="both"/>
        <w:rPr>
          <w:rFonts w:ascii="Times New Roman" w:hAnsi="Times New Roman"/>
          <w:sz w:val="22"/>
          <w:szCs w:val="22"/>
        </w:rPr>
      </w:pPr>
      <w:r w:rsidRPr="00516D0E">
        <w:rPr>
          <w:rFonts w:ascii="Times New Roman" w:hAnsi="Times New Roman"/>
          <w:sz w:val="22"/>
          <w:szCs w:val="22"/>
        </w:rPr>
        <w:t xml:space="preserve">The goal of the User Support area is to enable new communities to quickly adopt the OSG DHTC model and to improve productivity for all VOs as OSG </w:t>
      </w:r>
      <w:r w:rsidR="00516D0E" w:rsidRPr="00516D0E">
        <w:rPr>
          <w:rFonts w:ascii="Times New Roman" w:hAnsi="Times New Roman"/>
          <w:sz w:val="22"/>
          <w:szCs w:val="22"/>
        </w:rPr>
        <w:t xml:space="preserve">service capabilities evolve. This </w:t>
      </w:r>
      <w:r w:rsidRPr="00516D0E">
        <w:rPr>
          <w:rFonts w:ascii="Times New Roman" w:hAnsi="Times New Roman"/>
          <w:sz w:val="22"/>
          <w:szCs w:val="22"/>
        </w:rPr>
        <w:t>supports our aspirations to be “Open” towards supporting a diversity of research and science, taking into account requirements and modalities intrinsic to a domain. Leveraging efforts from all OSG areas, the team works to understand and facilitate troubleshooting of problematic or systemic failure modes that might be encountere</w:t>
      </w:r>
      <w:r w:rsidR="00516D0E" w:rsidRPr="00516D0E">
        <w:rPr>
          <w:rFonts w:ascii="Times New Roman" w:hAnsi="Times New Roman"/>
          <w:sz w:val="22"/>
          <w:szCs w:val="22"/>
        </w:rPr>
        <w:t xml:space="preserve">d by VO’s.  </w:t>
      </w:r>
    </w:p>
    <w:p w:rsidR="00516D0E" w:rsidRPr="00516D0E" w:rsidRDefault="00516D0E" w:rsidP="00516D0E">
      <w:pPr>
        <w:pStyle w:val="PlainText"/>
        <w:jc w:val="both"/>
        <w:rPr>
          <w:rFonts w:ascii="Times New Roman" w:hAnsi="Times New Roman"/>
          <w:sz w:val="22"/>
          <w:szCs w:val="22"/>
        </w:rPr>
      </w:pPr>
    </w:p>
    <w:p w:rsidR="00516D0E" w:rsidRPr="00516D0E" w:rsidRDefault="009F7B6B" w:rsidP="00516D0E">
      <w:pPr>
        <w:pStyle w:val="PlainText"/>
        <w:jc w:val="both"/>
        <w:rPr>
          <w:rFonts w:ascii="Times New Roman" w:hAnsi="Times New Roman"/>
          <w:sz w:val="22"/>
          <w:szCs w:val="22"/>
        </w:rPr>
      </w:pPr>
      <w:r w:rsidRPr="00516D0E">
        <w:rPr>
          <w:rFonts w:ascii="Times New Roman" w:hAnsi="Times New Roman"/>
          <w:sz w:val="22"/>
          <w:szCs w:val="22"/>
        </w:rPr>
        <w:t>We support ne</w:t>
      </w:r>
      <w:r w:rsidR="00FE7287" w:rsidRPr="00516D0E">
        <w:rPr>
          <w:rFonts w:ascii="Times New Roman" w:hAnsi="Times New Roman"/>
          <w:sz w:val="22"/>
          <w:szCs w:val="22"/>
        </w:rPr>
        <w:t>w communities that want to join OSG and leverage DHTC for their science</w:t>
      </w:r>
      <w:r w:rsidRPr="00516D0E">
        <w:rPr>
          <w:rFonts w:ascii="Times New Roman" w:hAnsi="Times New Roman"/>
          <w:sz w:val="22"/>
          <w:szCs w:val="22"/>
        </w:rPr>
        <w:t xml:space="preserve">.  </w:t>
      </w:r>
      <w:r w:rsidR="00516D0E" w:rsidRPr="00516D0E">
        <w:rPr>
          <w:rFonts w:ascii="Times New Roman" w:hAnsi="Times New Roman"/>
          <w:sz w:val="22"/>
          <w:szCs w:val="22"/>
        </w:rPr>
        <w:t>User Support will develop and deploy a consulting and assistance framework that accelerates the time-to-production of new science communities.</w:t>
      </w:r>
      <w:r w:rsidR="005103F8">
        <w:rPr>
          <w:rFonts w:ascii="Times New Roman" w:hAnsi="Times New Roman"/>
          <w:sz w:val="22"/>
          <w:szCs w:val="22"/>
        </w:rPr>
        <w:t xml:space="preserve"> W</w:t>
      </w:r>
      <w:r w:rsidR="00516D0E" w:rsidRPr="00516D0E">
        <w:rPr>
          <w:rFonts w:ascii="Times New Roman" w:hAnsi="Times New Roman"/>
          <w:sz w:val="22"/>
          <w:szCs w:val="22"/>
        </w:rPr>
        <w:t>e will provide guidance and technical recommendation to the VO on how best to benefit from the OSG services.    We will offer to embed a member of the User Support team with each new community for up to few months to accelerate the ramp-up to production.  We will provide direct contributions to customization and integration of the software.  We will also collaborate closely with the community to help them validate the results produced on the DHTC fabric and confirm their scientific validity.</w:t>
      </w:r>
    </w:p>
    <w:p w:rsidR="00516D0E" w:rsidRPr="00516D0E" w:rsidRDefault="00516D0E" w:rsidP="00516D0E">
      <w:pPr>
        <w:pStyle w:val="PlainText"/>
        <w:jc w:val="both"/>
        <w:rPr>
          <w:rFonts w:ascii="Arial" w:hAnsi="Arial" w:cs="Arial"/>
          <w:sz w:val="22"/>
          <w:szCs w:val="22"/>
        </w:rPr>
      </w:pPr>
    </w:p>
    <w:p w:rsidR="009F7B6B" w:rsidRPr="00516D0E" w:rsidRDefault="009F7B6B" w:rsidP="00516D0E">
      <w:pPr>
        <w:pStyle w:val="PlainText"/>
        <w:jc w:val="both"/>
        <w:rPr>
          <w:rFonts w:ascii="Times New Roman" w:hAnsi="Times New Roman"/>
          <w:sz w:val="22"/>
          <w:szCs w:val="22"/>
        </w:rPr>
      </w:pPr>
      <w:r w:rsidRPr="00516D0E">
        <w:rPr>
          <w:rFonts w:ascii="Times New Roman" w:hAnsi="Times New Roman"/>
          <w:sz w:val="22"/>
          <w:szCs w:val="22"/>
        </w:rPr>
        <w:t xml:space="preserve">In support of well-established VOs, we will sustain the current work program by: conducting forums that build collaborative communities between the VOs that enable shared learning and mutual support; developing tutorials and documentation as the OSG integrates and deploys new technologies (e.g. new job submission methods, storage discovery tools); and for “non-VO affiliated” individual-users, we continue to provide the OSG-common VO service that allows a transition environment for full-scale DHTC adoption. </w:t>
      </w:r>
    </w:p>
    <w:p w:rsidR="00184B4E" w:rsidRPr="00516D0E" w:rsidRDefault="00184B4E" w:rsidP="00516D0E">
      <w:pPr>
        <w:pStyle w:val="PlainText"/>
        <w:jc w:val="both"/>
        <w:rPr>
          <w:rFonts w:ascii="Times New Roman" w:hAnsi="Times New Roman"/>
          <w:sz w:val="22"/>
          <w:szCs w:val="22"/>
        </w:rPr>
      </w:pPr>
    </w:p>
    <w:p w:rsidR="004B30E5" w:rsidRPr="00516D0E" w:rsidRDefault="004B30E5" w:rsidP="00516D0E">
      <w:pPr>
        <w:pStyle w:val="PlainText"/>
        <w:jc w:val="both"/>
        <w:rPr>
          <w:rFonts w:ascii="Times New Roman" w:hAnsi="Times New Roman"/>
          <w:sz w:val="22"/>
          <w:szCs w:val="22"/>
        </w:rPr>
      </w:pPr>
      <w:r w:rsidRPr="00516D0E">
        <w:rPr>
          <w:rFonts w:ascii="Times New Roman" w:hAnsi="Times New Roman"/>
          <w:sz w:val="22"/>
          <w:szCs w:val="22"/>
        </w:rPr>
        <w:t xml:space="preserve">Today user support happens </w:t>
      </w:r>
      <w:r w:rsidR="00091396">
        <w:rPr>
          <w:rFonts w:ascii="Times New Roman" w:hAnsi="Times New Roman"/>
          <w:sz w:val="22"/>
          <w:szCs w:val="22"/>
        </w:rPr>
        <w:t xml:space="preserve">at </w:t>
      </w:r>
      <w:r w:rsidRPr="00516D0E">
        <w:rPr>
          <w:rFonts w:ascii="Times New Roman" w:hAnsi="Times New Roman"/>
          <w:sz w:val="22"/>
          <w:szCs w:val="22"/>
        </w:rPr>
        <w:t xml:space="preserve">many OSG affiliated institutions (e.g. Wisconsin, Nebraska, RENCI, UCSD, etc.) and we envision </w:t>
      </w:r>
      <w:r w:rsidR="00D757FA">
        <w:rPr>
          <w:rFonts w:ascii="Times New Roman" w:hAnsi="Times New Roman"/>
          <w:sz w:val="22"/>
          <w:szCs w:val="22"/>
        </w:rPr>
        <w:t>similar</w:t>
      </w:r>
      <w:r w:rsidRPr="00516D0E">
        <w:rPr>
          <w:rFonts w:ascii="Times New Roman" w:hAnsi="Times New Roman"/>
          <w:sz w:val="22"/>
          <w:szCs w:val="22"/>
        </w:rPr>
        <w:t xml:space="preserve"> support to also happen via the Campus Grids team in the future.  This functional area does not attempt to centralize or control this broad set of </w:t>
      </w:r>
      <w:r w:rsidR="00D757FA">
        <w:rPr>
          <w:rFonts w:ascii="Times New Roman" w:hAnsi="Times New Roman"/>
          <w:sz w:val="22"/>
          <w:szCs w:val="22"/>
        </w:rPr>
        <w:t xml:space="preserve">activities that provide access to </w:t>
      </w:r>
      <w:r w:rsidR="005103F8">
        <w:rPr>
          <w:rFonts w:ascii="Times New Roman" w:hAnsi="Times New Roman"/>
          <w:sz w:val="22"/>
          <w:szCs w:val="22"/>
        </w:rPr>
        <w:t xml:space="preserve">the </w:t>
      </w:r>
      <w:r w:rsidR="00D757FA">
        <w:rPr>
          <w:rFonts w:ascii="Times New Roman" w:hAnsi="Times New Roman"/>
          <w:sz w:val="22"/>
          <w:szCs w:val="22"/>
        </w:rPr>
        <w:t xml:space="preserve">DHTC environments </w:t>
      </w:r>
      <w:r w:rsidR="005103F8">
        <w:rPr>
          <w:rFonts w:ascii="Times New Roman" w:hAnsi="Times New Roman"/>
          <w:sz w:val="22"/>
          <w:szCs w:val="22"/>
        </w:rPr>
        <w:t>for</w:t>
      </w:r>
      <w:r w:rsidR="00D757FA">
        <w:rPr>
          <w:rFonts w:ascii="Times New Roman" w:hAnsi="Times New Roman"/>
          <w:sz w:val="22"/>
          <w:szCs w:val="22"/>
        </w:rPr>
        <w:t xml:space="preserve"> scientists.  </w:t>
      </w:r>
      <w:r w:rsidRPr="00516D0E">
        <w:rPr>
          <w:rFonts w:ascii="Times New Roman" w:hAnsi="Times New Roman"/>
          <w:sz w:val="22"/>
          <w:szCs w:val="22"/>
        </w:rPr>
        <w:t xml:space="preserve">This area works to </w:t>
      </w:r>
      <w:r w:rsidR="009F7B6B" w:rsidRPr="00516D0E">
        <w:rPr>
          <w:rFonts w:ascii="Times New Roman" w:hAnsi="Times New Roman"/>
          <w:sz w:val="22"/>
          <w:szCs w:val="22"/>
        </w:rPr>
        <w:t xml:space="preserve">complement these </w:t>
      </w:r>
      <w:r w:rsidR="005103F8">
        <w:rPr>
          <w:rFonts w:ascii="Times New Roman" w:hAnsi="Times New Roman"/>
          <w:sz w:val="22"/>
          <w:szCs w:val="22"/>
        </w:rPr>
        <w:t xml:space="preserve">activities </w:t>
      </w:r>
      <w:r w:rsidR="009F7B6B" w:rsidRPr="00516D0E">
        <w:rPr>
          <w:rFonts w:ascii="Times New Roman" w:hAnsi="Times New Roman"/>
          <w:sz w:val="22"/>
          <w:szCs w:val="22"/>
        </w:rPr>
        <w:t>by providing addition</w:t>
      </w:r>
      <w:r w:rsidR="00CA2871">
        <w:rPr>
          <w:rFonts w:ascii="Times New Roman" w:hAnsi="Times New Roman"/>
          <w:sz w:val="22"/>
          <w:szCs w:val="22"/>
        </w:rPr>
        <w:t>al</w:t>
      </w:r>
      <w:r w:rsidR="009F7B6B" w:rsidRPr="00516D0E">
        <w:rPr>
          <w:rFonts w:ascii="Times New Roman" w:hAnsi="Times New Roman"/>
          <w:sz w:val="22"/>
          <w:szCs w:val="22"/>
        </w:rPr>
        <w:t xml:space="preserve"> support to these distributed efforts and to </w:t>
      </w:r>
      <w:r w:rsidRPr="00516D0E">
        <w:rPr>
          <w:rFonts w:ascii="Times New Roman" w:hAnsi="Times New Roman"/>
          <w:sz w:val="22"/>
          <w:szCs w:val="22"/>
        </w:rPr>
        <w:t xml:space="preserve">anchor </w:t>
      </w:r>
      <w:r w:rsidR="009F7B6B" w:rsidRPr="00516D0E">
        <w:rPr>
          <w:rFonts w:ascii="Times New Roman" w:hAnsi="Times New Roman"/>
          <w:sz w:val="22"/>
          <w:szCs w:val="22"/>
        </w:rPr>
        <w:t>the direct sup</w:t>
      </w:r>
      <w:r w:rsidRPr="00516D0E">
        <w:rPr>
          <w:rFonts w:ascii="Times New Roman" w:hAnsi="Times New Roman"/>
          <w:sz w:val="22"/>
          <w:szCs w:val="22"/>
        </w:rPr>
        <w:t>port of certain communities that are typically referred to this team via the OSG-ET.</w:t>
      </w:r>
    </w:p>
    <w:p w:rsidR="002A2090" w:rsidRDefault="002A2090" w:rsidP="002A2090">
      <w:pPr>
        <w:pStyle w:val="Heading1"/>
        <w:numPr>
          <w:ilvl w:val="0"/>
          <w:numId w:val="1"/>
        </w:numPr>
        <w:rPr>
          <w:rFonts w:ascii="Times New Roman" w:hAnsi="Times New Roman" w:cs="Times New Roman"/>
        </w:rPr>
      </w:pPr>
      <w:r>
        <w:rPr>
          <w:rFonts w:ascii="Times New Roman" w:hAnsi="Times New Roman" w:cs="Times New Roman"/>
        </w:rPr>
        <w:t>Requirements</w:t>
      </w:r>
    </w:p>
    <w:p w:rsidR="00184B4E" w:rsidRPr="00184B4E" w:rsidRDefault="00184B4E" w:rsidP="00184B4E">
      <w:r w:rsidRPr="00A56816">
        <w:rPr>
          <w:rFonts w:ascii="Times New Roman" w:hAnsi="Times New Roman" w:cs="Times New Roman"/>
        </w:rPr>
        <w:t xml:space="preserve">This functional area’s methods and practices are documented </w:t>
      </w:r>
      <w:r w:rsidR="00A56816" w:rsidRPr="00A56816">
        <w:rPr>
          <w:rFonts w:ascii="Times New Roman" w:hAnsi="Times New Roman" w:cs="Times New Roman"/>
        </w:rPr>
        <w:t xml:space="preserve">at </w:t>
      </w:r>
      <w:hyperlink r:id="rId8" w:history="1">
        <w:r w:rsidR="00A56816" w:rsidRPr="00A56816">
          <w:rPr>
            <w:rStyle w:val="Hyperlink"/>
            <w:rFonts w:ascii="Times New Roman" w:hAnsi="Times New Roman" w:cs="Times New Roman"/>
          </w:rPr>
          <w:t>http://osg-docdb.opensciencegrid.org/cgi-bin/ShowDocument?docid=1028</w:t>
        </w:r>
      </w:hyperlink>
      <w:r w:rsidR="00A56816">
        <w:rPr>
          <w:rFonts w:ascii="Times New Roman" w:hAnsi="Times New Roman" w:cs="Times New Roman"/>
        </w:rPr>
        <w:t xml:space="preserve"> .  We will continue to evolve our process based on use and feedback.  </w:t>
      </w:r>
      <w:r>
        <w:t xml:space="preserve"> </w:t>
      </w:r>
    </w:p>
    <w:p w:rsidR="00184B4E" w:rsidRPr="00184B4E" w:rsidRDefault="00184B4E" w:rsidP="00184B4E">
      <w:pPr>
        <w:pStyle w:val="ListParagraph"/>
        <w:numPr>
          <w:ilvl w:val="0"/>
          <w:numId w:val="8"/>
        </w:numPr>
        <w:rPr>
          <w:rFonts w:ascii="Times New Roman" w:hAnsi="Times New Roman" w:cs="Times New Roman"/>
        </w:rPr>
      </w:pPr>
      <w:r w:rsidRPr="00184B4E">
        <w:rPr>
          <w:rFonts w:ascii="Times New Roman" w:hAnsi="Times New Roman" w:cs="Times New Roman"/>
        </w:rPr>
        <w:t>Potential new communities are typically referred to this area by the OSG-ET for support.  And when members of User Support become aware of candidate communities, those are presented to the OSG-ET with recommendations for action and request for approval by the OSG-ET.</w:t>
      </w:r>
    </w:p>
    <w:p w:rsidR="00184B4E" w:rsidRDefault="00184B4E" w:rsidP="00184B4E">
      <w:pPr>
        <w:pStyle w:val="ListParagraph"/>
        <w:numPr>
          <w:ilvl w:val="0"/>
          <w:numId w:val="8"/>
        </w:numPr>
        <w:rPr>
          <w:rFonts w:ascii="Times New Roman" w:hAnsi="Times New Roman" w:cs="Times New Roman"/>
        </w:rPr>
      </w:pPr>
      <w:r w:rsidRPr="00184B4E">
        <w:rPr>
          <w:rFonts w:ascii="Times New Roman" w:hAnsi="Times New Roman" w:cs="Times New Roman"/>
        </w:rPr>
        <w:t>We maintain communication with existing communities via the VO-Forum to understand their issues and roadmaps.  When these interactions identify the need for new functionality, those are referred to the technology investigation or software teams.</w:t>
      </w:r>
    </w:p>
    <w:p w:rsidR="00603C1A" w:rsidRPr="00184B4E" w:rsidRDefault="00603C1A" w:rsidP="00184B4E">
      <w:pPr>
        <w:pStyle w:val="ListParagraph"/>
        <w:numPr>
          <w:ilvl w:val="0"/>
          <w:numId w:val="8"/>
        </w:numPr>
        <w:rPr>
          <w:rFonts w:ascii="Times New Roman" w:hAnsi="Times New Roman" w:cs="Times New Roman"/>
        </w:rPr>
      </w:pPr>
      <w:r>
        <w:rPr>
          <w:rFonts w:ascii="Times New Roman" w:hAnsi="Times New Roman" w:cs="Times New Roman"/>
        </w:rPr>
        <w:t>As the funding (</w:t>
      </w:r>
      <w:r w:rsidR="005103F8">
        <w:rPr>
          <w:rFonts w:ascii="Times New Roman" w:hAnsi="Times New Roman" w:cs="Times New Roman"/>
        </w:rPr>
        <w:t xml:space="preserve">currently </w:t>
      </w:r>
      <w:r>
        <w:rPr>
          <w:rFonts w:ascii="Times New Roman" w:hAnsi="Times New Roman" w:cs="Times New Roman"/>
        </w:rPr>
        <w:t>under NCE) expires for the CI-Team and if there is no follow-on support, we will need to assure continuity to the scientists using OSG within that framework; this includes application support for those scientists and the submit infrastructure current operated at RENCI.</w:t>
      </w:r>
    </w:p>
    <w:p w:rsidR="00184B4E" w:rsidRPr="00184B4E" w:rsidRDefault="00184B4E" w:rsidP="00E432FA">
      <w:pPr>
        <w:pStyle w:val="ListParagraph"/>
      </w:pPr>
    </w:p>
    <w:p w:rsidR="00907CA5" w:rsidRPr="00B9417D" w:rsidRDefault="00E1029D" w:rsidP="005535E7">
      <w:pPr>
        <w:pStyle w:val="Heading1"/>
        <w:numPr>
          <w:ilvl w:val="0"/>
          <w:numId w:val="1"/>
        </w:numPr>
        <w:rPr>
          <w:rFonts w:ascii="Times New Roman" w:hAnsi="Times New Roman" w:cs="Times New Roman"/>
        </w:rPr>
      </w:pPr>
      <w:r>
        <w:rPr>
          <w:rFonts w:ascii="Times New Roman" w:hAnsi="Times New Roman" w:cs="Times New Roman"/>
        </w:rPr>
        <w:t xml:space="preserve">Tactics and </w:t>
      </w:r>
      <w:r w:rsidR="005535E7" w:rsidRPr="00B9417D">
        <w:rPr>
          <w:rFonts w:ascii="Times New Roman" w:hAnsi="Times New Roman" w:cs="Times New Roman"/>
        </w:rPr>
        <w:t>Changes in our Methods</w:t>
      </w:r>
    </w:p>
    <w:p w:rsidR="005535E7" w:rsidRDefault="006E1E3A" w:rsidP="005535E7">
      <w:pPr>
        <w:rPr>
          <w:rFonts w:ascii="Times New Roman" w:hAnsi="Times New Roman" w:cs="Times New Roman"/>
        </w:rPr>
      </w:pPr>
      <w:r>
        <w:rPr>
          <w:rFonts w:ascii="Times New Roman" w:hAnsi="Times New Roman" w:cs="Times New Roman"/>
        </w:rPr>
        <w:t>There are some</w:t>
      </w:r>
      <w:r w:rsidR="002A2090">
        <w:rPr>
          <w:rFonts w:ascii="Times New Roman" w:hAnsi="Times New Roman" w:cs="Times New Roman"/>
        </w:rPr>
        <w:t xml:space="preserve"> important </w:t>
      </w:r>
      <w:r w:rsidR="00A0465D">
        <w:rPr>
          <w:rFonts w:ascii="Times New Roman" w:hAnsi="Times New Roman" w:cs="Times New Roman"/>
        </w:rPr>
        <w:t xml:space="preserve">areas of </w:t>
      </w:r>
      <w:r w:rsidR="002A2090">
        <w:rPr>
          <w:rFonts w:ascii="Times New Roman" w:hAnsi="Times New Roman" w:cs="Times New Roman"/>
        </w:rPr>
        <w:t>change</w:t>
      </w:r>
      <w:r w:rsidR="00A0465D">
        <w:rPr>
          <w:rFonts w:ascii="Times New Roman" w:hAnsi="Times New Roman" w:cs="Times New Roman"/>
        </w:rPr>
        <w:t xml:space="preserve"> and focus </w:t>
      </w:r>
      <w:r w:rsidR="0034213A">
        <w:rPr>
          <w:rFonts w:ascii="Times New Roman" w:hAnsi="Times New Roman" w:cs="Times New Roman"/>
        </w:rPr>
        <w:t xml:space="preserve">that </w:t>
      </w:r>
      <w:r w:rsidR="005535E7" w:rsidRPr="00B9417D">
        <w:rPr>
          <w:rFonts w:ascii="Times New Roman" w:hAnsi="Times New Roman" w:cs="Times New Roman"/>
        </w:rPr>
        <w:t xml:space="preserve">we </w:t>
      </w:r>
      <w:r w:rsidR="002A2090">
        <w:rPr>
          <w:rFonts w:ascii="Times New Roman" w:hAnsi="Times New Roman" w:cs="Times New Roman"/>
        </w:rPr>
        <w:t xml:space="preserve">propose to </w:t>
      </w:r>
      <w:r w:rsidR="005535E7" w:rsidRPr="00B9417D">
        <w:rPr>
          <w:rFonts w:ascii="Times New Roman" w:hAnsi="Times New Roman" w:cs="Times New Roman"/>
        </w:rPr>
        <w:t xml:space="preserve">implement </w:t>
      </w:r>
      <w:r w:rsidR="0034213A">
        <w:rPr>
          <w:rFonts w:ascii="Times New Roman" w:hAnsi="Times New Roman" w:cs="Times New Roman"/>
        </w:rPr>
        <w:t xml:space="preserve">in year6 </w:t>
      </w:r>
      <w:r w:rsidR="005535E7" w:rsidRPr="00B9417D">
        <w:rPr>
          <w:rFonts w:ascii="Times New Roman" w:hAnsi="Times New Roman" w:cs="Times New Roman"/>
        </w:rPr>
        <w:t xml:space="preserve">in how we perform </w:t>
      </w:r>
      <w:r w:rsidR="00A0465D">
        <w:rPr>
          <w:rFonts w:ascii="Times New Roman" w:hAnsi="Times New Roman" w:cs="Times New Roman"/>
        </w:rPr>
        <w:t xml:space="preserve">our work: </w:t>
      </w:r>
    </w:p>
    <w:p w:rsidR="0078642D" w:rsidRDefault="0078642D" w:rsidP="0078642D">
      <w:pPr>
        <w:pStyle w:val="ListParagraph"/>
        <w:numPr>
          <w:ilvl w:val="0"/>
          <w:numId w:val="9"/>
        </w:numPr>
        <w:rPr>
          <w:rFonts w:ascii="Times New Roman" w:hAnsi="Times New Roman" w:cs="Times New Roman"/>
        </w:rPr>
      </w:pPr>
      <w:r>
        <w:rPr>
          <w:rFonts w:ascii="Times New Roman" w:hAnsi="Times New Roman" w:cs="Times New Roman"/>
        </w:rPr>
        <w:t xml:space="preserve">A key to success with new communities is actually demonstrating the value of OSG to science within that community.  For LSST and NEES, we have invested in helping </w:t>
      </w:r>
      <w:r w:rsidR="008B31B6">
        <w:rPr>
          <w:rFonts w:ascii="Times New Roman" w:hAnsi="Times New Roman" w:cs="Times New Roman"/>
        </w:rPr>
        <w:t xml:space="preserve">specific </w:t>
      </w:r>
      <w:r>
        <w:rPr>
          <w:rFonts w:ascii="Times New Roman" w:hAnsi="Times New Roman" w:cs="Times New Roman"/>
        </w:rPr>
        <w:t xml:space="preserve">users within those communities “port” their application to run on OSG and achieve results.  This has created a better understanding of the value of OSG within those communities and </w:t>
      </w:r>
      <w:r w:rsidR="003B1E3C">
        <w:rPr>
          <w:rFonts w:ascii="Times New Roman" w:hAnsi="Times New Roman" w:cs="Times New Roman"/>
        </w:rPr>
        <w:t xml:space="preserve">positively </w:t>
      </w:r>
      <w:r w:rsidR="008B31B6">
        <w:rPr>
          <w:rFonts w:ascii="Times New Roman" w:hAnsi="Times New Roman" w:cs="Times New Roman"/>
        </w:rPr>
        <w:t xml:space="preserve">contributed to </w:t>
      </w:r>
      <w:r>
        <w:rPr>
          <w:rFonts w:ascii="Times New Roman" w:hAnsi="Times New Roman" w:cs="Times New Roman"/>
        </w:rPr>
        <w:t xml:space="preserve">their decision to become VOs.  Thus we plan to continue and strengthen </w:t>
      </w:r>
      <w:r w:rsidR="003B1E3C">
        <w:rPr>
          <w:rFonts w:ascii="Times New Roman" w:hAnsi="Times New Roman" w:cs="Times New Roman"/>
        </w:rPr>
        <w:t xml:space="preserve">our phased approach (see User Support process) in engaging </w:t>
      </w:r>
      <w:r w:rsidR="00A0465D">
        <w:rPr>
          <w:rFonts w:ascii="Times New Roman" w:hAnsi="Times New Roman" w:cs="Times New Roman"/>
        </w:rPr>
        <w:t xml:space="preserve">actual users </w:t>
      </w:r>
      <w:r w:rsidR="003B1E3C">
        <w:rPr>
          <w:rFonts w:ascii="Times New Roman" w:hAnsi="Times New Roman" w:cs="Times New Roman"/>
        </w:rPr>
        <w:t>with</w:t>
      </w:r>
      <w:r w:rsidR="00A0465D">
        <w:rPr>
          <w:rFonts w:ascii="Times New Roman" w:hAnsi="Times New Roman" w:cs="Times New Roman"/>
        </w:rPr>
        <w:t>in new</w:t>
      </w:r>
      <w:r w:rsidR="003B1E3C">
        <w:rPr>
          <w:rFonts w:ascii="Times New Roman" w:hAnsi="Times New Roman" w:cs="Times New Roman"/>
        </w:rPr>
        <w:t xml:space="preserve"> </w:t>
      </w:r>
      <w:r w:rsidR="00A0465D">
        <w:rPr>
          <w:rFonts w:ascii="Times New Roman" w:hAnsi="Times New Roman" w:cs="Times New Roman"/>
        </w:rPr>
        <w:t>science</w:t>
      </w:r>
      <w:r>
        <w:rPr>
          <w:rFonts w:ascii="Times New Roman" w:hAnsi="Times New Roman" w:cs="Times New Roman"/>
        </w:rPr>
        <w:t xml:space="preserve"> communities (e.g. DES).</w:t>
      </w:r>
    </w:p>
    <w:p w:rsidR="0078642D" w:rsidRDefault="0078642D" w:rsidP="0078642D">
      <w:pPr>
        <w:pStyle w:val="ListParagraph"/>
        <w:numPr>
          <w:ilvl w:val="0"/>
          <w:numId w:val="9"/>
        </w:numPr>
        <w:rPr>
          <w:rFonts w:ascii="Times New Roman" w:hAnsi="Times New Roman" w:cs="Times New Roman"/>
        </w:rPr>
      </w:pPr>
      <w:r>
        <w:rPr>
          <w:rFonts w:ascii="Times New Roman" w:hAnsi="Times New Roman" w:cs="Times New Roman"/>
        </w:rPr>
        <w:t xml:space="preserve">In the VO Forum, we have </w:t>
      </w:r>
      <w:r w:rsidR="00A0465D">
        <w:rPr>
          <w:rFonts w:ascii="Times New Roman" w:hAnsi="Times New Roman" w:cs="Times New Roman"/>
        </w:rPr>
        <w:t xml:space="preserve">recently </w:t>
      </w:r>
      <w:r w:rsidR="00E432FA">
        <w:rPr>
          <w:rFonts w:ascii="Times New Roman" w:hAnsi="Times New Roman" w:cs="Times New Roman"/>
        </w:rPr>
        <w:t>brought in several tutorials on new tools and technologies – presented by the subject matter experts.  There has been positive feedback on</w:t>
      </w:r>
      <w:r w:rsidR="003B1E3C">
        <w:rPr>
          <w:rFonts w:ascii="Times New Roman" w:hAnsi="Times New Roman" w:cs="Times New Roman"/>
        </w:rPr>
        <w:t xml:space="preserve"> this and we will continue to strengthen this practice.</w:t>
      </w:r>
      <w:r w:rsidR="00570B0B">
        <w:rPr>
          <w:rFonts w:ascii="Times New Roman" w:hAnsi="Times New Roman" w:cs="Times New Roman"/>
        </w:rPr>
        <w:t xml:space="preserve">  We will plan tutorials for all new technology offerings made available by OSG.</w:t>
      </w:r>
    </w:p>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High-level Goals</w:t>
      </w: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Projects</w:t>
      </w:r>
      <w:r w:rsidR="00487B92" w:rsidRPr="00B9417D">
        <w:rPr>
          <w:rFonts w:ascii="Times New Roman" w:hAnsi="Times New Roman" w:cs="Times New Roman"/>
        </w:rPr>
        <w:t xml:space="preserve"> (with Date targets)</w:t>
      </w:r>
    </w:p>
    <w:p w:rsidR="001945A8" w:rsidRDefault="00F6151C" w:rsidP="005D1C51">
      <w:pPr>
        <w:pStyle w:val="ListParagraph"/>
        <w:numPr>
          <w:ilvl w:val="0"/>
          <w:numId w:val="11"/>
        </w:numPr>
        <w:rPr>
          <w:rFonts w:ascii="Times New Roman" w:hAnsi="Times New Roman" w:cs="Times New Roman"/>
        </w:rPr>
      </w:pPr>
      <w:r>
        <w:rPr>
          <w:rFonts w:ascii="Times New Roman" w:hAnsi="Times New Roman" w:cs="Times New Roman"/>
        </w:rPr>
        <w:t xml:space="preserve">Enable </w:t>
      </w:r>
      <w:r w:rsidR="00815A25">
        <w:rPr>
          <w:rFonts w:ascii="Times New Roman" w:hAnsi="Times New Roman" w:cs="Times New Roman"/>
        </w:rPr>
        <w:t>new communities in</w:t>
      </w:r>
      <w:r w:rsidR="007751D8">
        <w:rPr>
          <w:rFonts w:ascii="Times New Roman" w:hAnsi="Times New Roman" w:cs="Times New Roman"/>
        </w:rPr>
        <w:t xml:space="preserve"> achieving effective use of OSG</w:t>
      </w:r>
    </w:p>
    <w:p w:rsidR="00815A25" w:rsidRDefault="00F6151C" w:rsidP="005D1C51">
      <w:pPr>
        <w:pStyle w:val="ListParagraph"/>
        <w:numPr>
          <w:ilvl w:val="1"/>
          <w:numId w:val="11"/>
        </w:numPr>
        <w:rPr>
          <w:rFonts w:ascii="Times New Roman" w:hAnsi="Times New Roman" w:cs="Times New Roman"/>
        </w:rPr>
      </w:pPr>
      <w:r>
        <w:rPr>
          <w:rFonts w:ascii="Times New Roman" w:hAnsi="Times New Roman" w:cs="Times New Roman"/>
        </w:rPr>
        <w:t>NEES – Oct 2011</w:t>
      </w:r>
    </w:p>
    <w:p w:rsidR="00815A25" w:rsidRDefault="00F6151C" w:rsidP="005D1C51">
      <w:pPr>
        <w:pStyle w:val="ListParagraph"/>
        <w:numPr>
          <w:ilvl w:val="1"/>
          <w:numId w:val="11"/>
        </w:numPr>
        <w:rPr>
          <w:rFonts w:ascii="Times New Roman" w:hAnsi="Times New Roman" w:cs="Times New Roman"/>
        </w:rPr>
      </w:pPr>
      <w:r>
        <w:rPr>
          <w:rFonts w:ascii="Times New Roman" w:hAnsi="Times New Roman" w:cs="Times New Roman"/>
        </w:rPr>
        <w:t>LSST – Feb 2011</w:t>
      </w:r>
    </w:p>
    <w:p w:rsidR="00815A25" w:rsidRDefault="00815A25" w:rsidP="005D1C51">
      <w:pPr>
        <w:pStyle w:val="ListParagraph"/>
        <w:numPr>
          <w:ilvl w:val="1"/>
          <w:numId w:val="11"/>
        </w:numPr>
        <w:rPr>
          <w:rFonts w:ascii="Times New Roman" w:hAnsi="Times New Roman" w:cs="Times New Roman"/>
        </w:rPr>
      </w:pPr>
      <w:r>
        <w:rPr>
          <w:rFonts w:ascii="Times New Roman" w:hAnsi="Times New Roman" w:cs="Times New Roman"/>
        </w:rPr>
        <w:t>DES</w:t>
      </w:r>
      <w:r w:rsidR="00F6151C">
        <w:rPr>
          <w:rFonts w:ascii="Times New Roman" w:hAnsi="Times New Roman" w:cs="Times New Roman"/>
        </w:rPr>
        <w:t xml:space="preserve"> – June 2011</w:t>
      </w:r>
    </w:p>
    <w:p w:rsidR="00815A25" w:rsidRDefault="00F6151C" w:rsidP="005D1C51">
      <w:pPr>
        <w:pStyle w:val="ListParagraph"/>
        <w:numPr>
          <w:ilvl w:val="1"/>
          <w:numId w:val="11"/>
        </w:numPr>
        <w:rPr>
          <w:rFonts w:ascii="Times New Roman" w:hAnsi="Times New Roman" w:cs="Times New Roman"/>
        </w:rPr>
      </w:pPr>
      <w:r>
        <w:rPr>
          <w:rFonts w:ascii="Times New Roman" w:hAnsi="Times New Roman" w:cs="Times New Roman"/>
        </w:rPr>
        <w:t>Tbd</w:t>
      </w:r>
      <w:r w:rsidR="002727C6">
        <w:rPr>
          <w:rFonts w:ascii="Times New Roman" w:hAnsi="Times New Roman" w:cs="Times New Roman"/>
        </w:rPr>
        <w:t>1</w:t>
      </w:r>
    </w:p>
    <w:p w:rsidR="00815A25" w:rsidRDefault="00815A25" w:rsidP="005D1C51">
      <w:pPr>
        <w:pStyle w:val="ListParagraph"/>
        <w:numPr>
          <w:ilvl w:val="0"/>
          <w:numId w:val="11"/>
        </w:numPr>
        <w:rPr>
          <w:rFonts w:ascii="Times New Roman" w:hAnsi="Times New Roman" w:cs="Times New Roman"/>
        </w:rPr>
      </w:pPr>
      <w:r>
        <w:rPr>
          <w:rFonts w:ascii="Times New Roman" w:hAnsi="Times New Roman" w:cs="Times New Roman"/>
        </w:rPr>
        <w:t>Annual Review of plans, issues, and need</w:t>
      </w:r>
      <w:r w:rsidR="007751D8">
        <w:rPr>
          <w:rFonts w:ascii="Times New Roman" w:hAnsi="Times New Roman" w:cs="Times New Roman"/>
        </w:rPr>
        <w:t>s</w:t>
      </w:r>
      <w:r>
        <w:rPr>
          <w:rFonts w:ascii="Times New Roman" w:hAnsi="Times New Roman" w:cs="Times New Roman"/>
        </w:rPr>
        <w:t xml:space="preserve"> for active VOs – </w:t>
      </w:r>
      <w:r w:rsidR="00A0465D">
        <w:rPr>
          <w:rFonts w:ascii="Times New Roman" w:hAnsi="Times New Roman" w:cs="Times New Roman"/>
        </w:rPr>
        <w:t xml:space="preserve">May 30, </w:t>
      </w:r>
      <w:r>
        <w:rPr>
          <w:rFonts w:ascii="Times New Roman" w:hAnsi="Times New Roman" w:cs="Times New Roman"/>
        </w:rPr>
        <w:t>2012</w:t>
      </w:r>
    </w:p>
    <w:p w:rsidR="005D1C51" w:rsidRDefault="005D1C51" w:rsidP="005D1C51">
      <w:pPr>
        <w:pStyle w:val="ListParagraph"/>
        <w:numPr>
          <w:ilvl w:val="0"/>
          <w:numId w:val="11"/>
        </w:numPr>
        <w:rPr>
          <w:rFonts w:ascii="Times New Roman" w:hAnsi="Times New Roman" w:cs="Times New Roman"/>
        </w:rPr>
      </w:pPr>
      <w:r>
        <w:rPr>
          <w:rFonts w:ascii="Times New Roman" w:hAnsi="Times New Roman" w:cs="Times New Roman"/>
        </w:rPr>
        <w:t>Transition support environment for CI-Team Users (if needed)</w:t>
      </w:r>
    </w:p>
    <w:p w:rsidR="005D1C51" w:rsidRDefault="005D1C51" w:rsidP="005D1C51">
      <w:pPr>
        <w:pStyle w:val="ListParagraph"/>
        <w:numPr>
          <w:ilvl w:val="1"/>
          <w:numId w:val="11"/>
        </w:numPr>
        <w:rPr>
          <w:rFonts w:ascii="Times New Roman" w:hAnsi="Times New Roman" w:cs="Times New Roman"/>
        </w:rPr>
      </w:pPr>
      <w:r>
        <w:rPr>
          <w:rFonts w:ascii="Times New Roman" w:hAnsi="Times New Roman" w:cs="Times New Roman"/>
        </w:rPr>
        <w:t>Develop Plan – Dec 15, 2011</w:t>
      </w:r>
    </w:p>
    <w:p w:rsidR="005D1C51" w:rsidRDefault="005D1C51" w:rsidP="005D1C51">
      <w:pPr>
        <w:pStyle w:val="ListParagraph"/>
        <w:numPr>
          <w:ilvl w:val="1"/>
          <w:numId w:val="11"/>
        </w:numPr>
        <w:rPr>
          <w:rFonts w:ascii="Times New Roman" w:hAnsi="Times New Roman" w:cs="Times New Roman"/>
        </w:rPr>
      </w:pPr>
      <w:r>
        <w:rPr>
          <w:rFonts w:ascii="Times New Roman" w:hAnsi="Times New Roman" w:cs="Times New Roman"/>
        </w:rPr>
        <w:t xml:space="preserve">Implement Plan – </w:t>
      </w:r>
      <w:r w:rsidR="00F6151C">
        <w:rPr>
          <w:rFonts w:ascii="Times New Roman" w:hAnsi="Times New Roman" w:cs="Times New Roman"/>
        </w:rPr>
        <w:t>March 15</w:t>
      </w:r>
      <w:r>
        <w:rPr>
          <w:rFonts w:ascii="Times New Roman" w:hAnsi="Times New Roman" w:cs="Times New Roman"/>
        </w:rPr>
        <w:t xml:space="preserve">, 2012 </w:t>
      </w:r>
    </w:p>
    <w:p w:rsidR="005D1C51" w:rsidRDefault="005D1C51" w:rsidP="005D1C51">
      <w:pPr>
        <w:pStyle w:val="ListParagraph"/>
        <w:numPr>
          <w:ilvl w:val="0"/>
          <w:numId w:val="11"/>
        </w:numPr>
        <w:rPr>
          <w:rFonts w:ascii="Times New Roman" w:hAnsi="Times New Roman" w:cs="Times New Roman"/>
        </w:rPr>
      </w:pPr>
      <w:r>
        <w:rPr>
          <w:rFonts w:ascii="Times New Roman" w:hAnsi="Times New Roman" w:cs="Times New Roman"/>
        </w:rPr>
        <w:t>Coordinate delivery oriented task forces (as requested by OSG-ET)</w:t>
      </w:r>
    </w:p>
    <w:p w:rsidR="005D1C51" w:rsidRDefault="005D1C51" w:rsidP="005D1C51">
      <w:pPr>
        <w:pStyle w:val="ListParagraph"/>
        <w:numPr>
          <w:ilvl w:val="1"/>
          <w:numId w:val="11"/>
        </w:numPr>
        <w:rPr>
          <w:rFonts w:ascii="Times New Roman" w:hAnsi="Times New Roman" w:cs="Times New Roman"/>
        </w:rPr>
      </w:pPr>
      <w:r>
        <w:rPr>
          <w:rFonts w:ascii="Times New Roman" w:hAnsi="Times New Roman" w:cs="Times New Roman"/>
        </w:rPr>
        <w:t>GEANT4 – Dec 20, 201</w:t>
      </w:r>
      <w:r w:rsidR="00A0465D">
        <w:rPr>
          <w:rFonts w:ascii="Times New Roman" w:hAnsi="Times New Roman" w:cs="Times New Roman"/>
        </w:rPr>
        <w:t>1</w:t>
      </w:r>
    </w:p>
    <w:p w:rsidR="002727C6" w:rsidRDefault="002727C6" w:rsidP="005D1C51">
      <w:pPr>
        <w:pStyle w:val="ListParagraph"/>
        <w:numPr>
          <w:ilvl w:val="1"/>
          <w:numId w:val="11"/>
        </w:numPr>
        <w:rPr>
          <w:rFonts w:ascii="Times New Roman" w:hAnsi="Times New Roman" w:cs="Times New Roman"/>
        </w:rPr>
      </w:pPr>
      <w:r>
        <w:rPr>
          <w:rFonts w:ascii="Times New Roman" w:hAnsi="Times New Roman" w:cs="Times New Roman"/>
        </w:rPr>
        <w:t>Tbd2</w:t>
      </w:r>
    </w:p>
    <w:p w:rsidR="002727C6" w:rsidRDefault="002727C6" w:rsidP="005D1C51">
      <w:pPr>
        <w:pStyle w:val="ListParagraph"/>
        <w:numPr>
          <w:ilvl w:val="1"/>
          <w:numId w:val="11"/>
        </w:numPr>
        <w:rPr>
          <w:rFonts w:ascii="Times New Roman" w:hAnsi="Times New Roman" w:cs="Times New Roman"/>
        </w:rPr>
      </w:pPr>
      <w:r>
        <w:rPr>
          <w:rFonts w:ascii="Times New Roman" w:hAnsi="Times New Roman" w:cs="Times New Roman"/>
        </w:rPr>
        <w:t>Tbd3</w:t>
      </w:r>
    </w:p>
    <w:p w:rsidR="002727C6" w:rsidRPr="00A0465D" w:rsidRDefault="00F6151C" w:rsidP="00A0465D">
      <w:pPr>
        <w:pStyle w:val="ListParagraph"/>
        <w:numPr>
          <w:ilvl w:val="0"/>
          <w:numId w:val="11"/>
        </w:numPr>
        <w:rPr>
          <w:rFonts w:ascii="Times New Roman" w:hAnsi="Times New Roman" w:cs="Times New Roman"/>
        </w:rPr>
      </w:pPr>
      <w:r>
        <w:rPr>
          <w:rFonts w:ascii="Times New Roman" w:hAnsi="Times New Roman" w:cs="Times New Roman"/>
        </w:rPr>
        <w:t>R</w:t>
      </w:r>
      <w:r w:rsidR="002727C6">
        <w:rPr>
          <w:rFonts w:ascii="Times New Roman" w:hAnsi="Times New Roman" w:cs="Times New Roman"/>
        </w:rPr>
        <w:t>eview t</w:t>
      </w:r>
      <w:r>
        <w:rPr>
          <w:rFonts w:ascii="Times New Roman" w:hAnsi="Times New Roman" w:cs="Times New Roman"/>
        </w:rPr>
        <w:t xml:space="preserve">echnical plan for </w:t>
      </w:r>
      <w:proofErr w:type="spellStart"/>
      <w:r>
        <w:rPr>
          <w:rFonts w:ascii="Times New Roman" w:hAnsi="Times New Roman" w:cs="Times New Roman"/>
        </w:rPr>
        <w:t>iRODs</w:t>
      </w:r>
      <w:proofErr w:type="spellEnd"/>
      <w:r>
        <w:rPr>
          <w:rFonts w:ascii="Times New Roman" w:hAnsi="Times New Roman" w:cs="Times New Roman"/>
        </w:rPr>
        <w:t xml:space="preserve"> based opportunistic storage</w:t>
      </w:r>
      <w:r w:rsidR="002727C6">
        <w:rPr>
          <w:rFonts w:ascii="Times New Roman" w:hAnsi="Times New Roman" w:cs="Times New Roman"/>
        </w:rPr>
        <w:t xml:space="preserve"> with Technology area</w:t>
      </w:r>
      <w:r w:rsidR="00A0465D">
        <w:rPr>
          <w:rFonts w:ascii="Times New Roman" w:hAnsi="Times New Roman" w:cs="Times New Roman"/>
        </w:rPr>
        <w:t xml:space="preserve"> – </w:t>
      </w:r>
      <w:r w:rsidR="002727C6" w:rsidRPr="00A0465D">
        <w:rPr>
          <w:rFonts w:ascii="Times New Roman" w:hAnsi="Times New Roman" w:cs="Times New Roman"/>
        </w:rPr>
        <w:t>Oct 15, 2011</w:t>
      </w:r>
    </w:p>
    <w:p w:rsidR="005D1C51" w:rsidRDefault="005D1C51" w:rsidP="005D1C51">
      <w:pPr>
        <w:pStyle w:val="ListParagraph"/>
        <w:numPr>
          <w:ilvl w:val="0"/>
          <w:numId w:val="11"/>
        </w:numPr>
        <w:rPr>
          <w:rFonts w:ascii="Times New Roman" w:hAnsi="Times New Roman" w:cs="Times New Roman"/>
        </w:rPr>
      </w:pPr>
      <w:r w:rsidRPr="005D1C51">
        <w:rPr>
          <w:rFonts w:ascii="Times New Roman" w:hAnsi="Times New Roman" w:cs="Times New Roman"/>
        </w:rPr>
        <w:t>Allocation &amp; priority method for opportunistic cycles</w:t>
      </w:r>
      <w:r w:rsidR="00A0465D">
        <w:rPr>
          <w:rFonts w:ascii="Times New Roman" w:hAnsi="Times New Roman" w:cs="Times New Roman"/>
        </w:rPr>
        <w:t xml:space="preserve"> as it pertains to XSEDE</w:t>
      </w:r>
      <w:r w:rsidRPr="005D1C51">
        <w:rPr>
          <w:rFonts w:ascii="Times New Roman" w:hAnsi="Times New Roman" w:cs="Times New Roman"/>
        </w:rPr>
        <w:t xml:space="preserve"> – November </w:t>
      </w:r>
      <w:r w:rsidR="00A0465D">
        <w:rPr>
          <w:rFonts w:ascii="Times New Roman" w:hAnsi="Times New Roman" w:cs="Times New Roman"/>
        </w:rPr>
        <w:t>30</w:t>
      </w:r>
      <w:r w:rsidRPr="005D1C51">
        <w:rPr>
          <w:rFonts w:ascii="Times New Roman" w:hAnsi="Times New Roman" w:cs="Times New Roman"/>
        </w:rPr>
        <w:t>, 2011</w:t>
      </w:r>
    </w:p>
    <w:p w:rsidR="00F6151C" w:rsidRPr="005D1C51" w:rsidRDefault="00F6151C" w:rsidP="002727C6">
      <w:pPr>
        <w:pStyle w:val="ListParagraph"/>
        <w:ind w:left="360"/>
        <w:rPr>
          <w:rFonts w:ascii="Times New Roman" w:hAnsi="Times New Roman" w:cs="Times New Roman"/>
        </w:rPr>
      </w:pPr>
    </w:p>
    <w:p w:rsidR="0061337D" w:rsidRPr="00B9417D" w:rsidRDefault="0061337D" w:rsidP="001945A8">
      <w:pPr>
        <w:pStyle w:val="Heading2"/>
        <w:numPr>
          <w:ilvl w:val="1"/>
          <w:numId w:val="1"/>
        </w:numPr>
        <w:rPr>
          <w:rFonts w:ascii="Times New Roman" w:hAnsi="Times New Roman" w:cs="Times New Roman"/>
        </w:rPr>
      </w:pPr>
      <w:r w:rsidRPr="00B9417D">
        <w:rPr>
          <w:rFonts w:ascii="Times New Roman" w:hAnsi="Times New Roman" w:cs="Times New Roman"/>
        </w:rPr>
        <w:t>Ongoing Tasks</w:t>
      </w:r>
    </w:p>
    <w:p w:rsidR="001945A8" w:rsidRPr="00B9417D" w:rsidRDefault="001945A8" w:rsidP="001945A8">
      <w:pPr>
        <w:rPr>
          <w:rFonts w:ascii="Times New Roman" w:hAnsi="Times New Roman" w:cs="Times New Roman"/>
        </w:rPr>
      </w:pPr>
    </w:p>
    <w:tbl>
      <w:tblPr>
        <w:tblStyle w:val="TableGrid"/>
        <w:tblW w:w="0" w:type="auto"/>
        <w:tblInd w:w="558" w:type="dxa"/>
        <w:tblLook w:val="04A0" w:firstRow="1" w:lastRow="0" w:firstColumn="1" w:lastColumn="0" w:noHBand="0" w:noVBand="1"/>
      </w:tblPr>
      <w:tblGrid>
        <w:gridCol w:w="630"/>
        <w:gridCol w:w="5147"/>
        <w:gridCol w:w="3241"/>
      </w:tblGrid>
      <w:tr w:rsidR="00E12127" w:rsidRPr="00B9417D" w:rsidTr="00907CA5">
        <w:tc>
          <w:tcPr>
            <w:tcW w:w="630" w:type="dxa"/>
          </w:tcPr>
          <w:p w:rsidR="00E12127" w:rsidRPr="00B9417D" w:rsidRDefault="00E12127" w:rsidP="001945A8">
            <w:pPr>
              <w:rPr>
                <w:rFonts w:ascii="Times New Roman" w:hAnsi="Times New Roman" w:cs="Times New Roman"/>
              </w:rPr>
            </w:pPr>
          </w:p>
        </w:tc>
        <w:tc>
          <w:tcPr>
            <w:tcW w:w="5147"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Activity</w:t>
            </w:r>
          </w:p>
        </w:tc>
        <w:tc>
          <w:tcPr>
            <w:tcW w:w="3241" w:type="dxa"/>
          </w:tcPr>
          <w:p w:rsidR="00E12127" w:rsidRPr="00B9417D" w:rsidRDefault="00E12127" w:rsidP="001945A8">
            <w:pPr>
              <w:rPr>
                <w:rFonts w:ascii="Times New Roman" w:hAnsi="Times New Roman" w:cs="Times New Roman"/>
              </w:rPr>
            </w:pPr>
            <w:r w:rsidRPr="00B9417D">
              <w:rPr>
                <w:rFonts w:ascii="Times New Roman" w:hAnsi="Times New Roman" w:cs="Times New Roman"/>
              </w:rPr>
              <w:t>Measure</w:t>
            </w:r>
          </w:p>
        </w:tc>
      </w:tr>
      <w:tr w:rsidR="00E12127" w:rsidRPr="00B9417D" w:rsidTr="00907CA5">
        <w:tc>
          <w:tcPr>
            <w:tcW w:w="630" w:type="dxa"/>
          </w:tcPr>
          <w:p w:rsidR="00E12127" w:rsidRPr="00B9417D" w:rsidRDefault="007678FA" w:rsidP="00E12127">
            <w:pPr>
              <w:rPr>
                <w:rFonts w:ascii="Times New Roman" w:hAnsi="Times New Roman" w:cs="Times New Roman"/>
              </w:rPr>
            </w:pPr>
            <w:r>
              <w:rPr>
                <w:rFonts w:ascii="Times New Roman" w:hAnsi="Times New Roman" w:cs="Times New Roman"/>
              </w:rPr>
              <w:t>1</w:t>
            </w:r>
          </w:p>
        </w:tc>
        <w:tc>
          <w:tcPr>
            <w:tcW w:w="5147" w:type="dxa"/>
          </w:tcPr>
          <w:p w:rsidR="00E12127" w:rsidRPr="00B9417D" w:rsidRDefault="00D03EDC" w:rsidP="00E12127">
            <w:pPr>
              <w:rPr>
                <w:rFonts w:ascii="Times New Roman" w:hAnsi="Times New Roman" w:cs="Times New Roman"/>
              </w:rPr>
            </w:pPr>
            <w:r>
              <w:rPr>
                <w:rFonts w:ascii="Times New Roman" w:hAnsi="Times New Roman" w:cs="Times New Roman"/>
              </w:rPr>
              <w:t>Weekly OSG VO Call</w:t>
            </w:r>
            <w:r w:rsidR="00815A25">
              <w:rPr>
                <w:rFonts w:ascii="Times New Roman" w:hAnsi="Times New Roman" w:cs="Times New Roman"/>
              </w:rPr>
              <w:t xml:space="preserve"> – enable community building and self-help within the VOs</w:t>
            </w:r>
          </w:p>
        </w:tc>
        <w:tc>
          <w:tcPr>
            <w:tcW w:w="3241" w:type="dxa"/>
          </w:tcPr>
          <w:p w:rsidR="00E12127" w:rsidRPr="00B9417D" w:rsidRDefault="00E12127" w:rsidP="001945A8">
            <w:pPr>
              <w:rPr>
                <w:rFonts w:ascii="Times New Roman" w:hAnsi="Times New Roman" w:cs="Times New Roman"/>
              </w:rPr>
            </w:pPr>
          </w:p>
        </w:tc>
      </w:tr>
      <w:tr w:rsidR="00E12127" w:rsidRPr="00B9417D" w:rsidTr="00907CA5">
        <w:tc>
          <w:tcPr>
            <w:tcW w:w="630" w:type="dxa"/>
          </w:tcPr>
          <w:p w:rsidR="00E12127" w:rsidRPr="00B9417D" w:rsidRDefault="007678FA" w:rsidP="00E12127">
            <w:pPr>
              <w:rPr>
                <w:rFonts w:ascii="Times New Roman" w:hAnsi="Times New Roman" w:cs="Times New Roman"/>
              </w:rPr>
            </w:pPr>
            <w:r>
              <w:rPr>
                <w:rFonts w:ascii="Times New Roman" w:hAnsi="Times New Roman" w:cs="Times New Roman"/>
              </w:rPr>
              <w:lastRenderedPageBreak/>
              <w:t>2</w:t>
            </w:r>
          </w:p>
        </w:tc>
        <w:tc>
          <w:tcPr>
            <w:tcW w:w="5147" w:type="dxa"/>
          </w:tcPr>
          <w:p w:rsidR="00E12127" w:rsidRPr="00B9417D" w:rsidRDefault="00815A25" w:rsidP="00E12127">
            <w:pPr>
              <w:rPr>
                <w:rFonts w:ascii="Times New Roman" w:hAnsi="Times New Roman" w:cs="Times New Roman"/>
              </w:rPr>
            </w:pPr>
            <w:r w:rsidRPr="00815A25">
              <w:rPr>
                <w:rFonts w:ascii="Times New Roman" w:hAnsi="Times New Roman" w:cs="Times New Roman"/>
              </w:rPr>
              <w:t>Support the VOs in identifying and resolving issues via joint action of the VO community and OSG staff</w:t>
            </w:r>
          </w:p>
        </w:tc>
        <w:tc>
          <w:tcPr>
            <w:tcW w:w="3241" w:type="dxa"/>
          </w:tcPr>
          <w:p w:rsidR="006E1E3A" w:rsidRPr="006E1E3A" w:rsidRDefault="006E1E3A" w:rsidP="006E1E3A">
            <w:pPr>
              <w:rPr>
                <w:rFonts w:ascii="Times New Roman" w:hAnsi="Times New Roman" w:cs="Times New Roman"/>
              </w:rPr>
            </w:pPr>
          </w:p>
        </w:tc>
      </w:tr>
      <w:tr w:rsidR="00E12127" w:rsidRPr="00B9417D" w:rsidTr="00907CA5">
        <w:tc>
          <w:tcPr>
            <w:tcW w:w="630" w:type="dxa"/>
          </w:tcPr>
          <w:p w:rsidR="00E12127" w:rsidRPr="00B9417D" w:rsidRDefault="007678FA" w:rsidP="001945A8">
            <w:pPr>
              <w:rPr>
                <w:rFonts w:ascii="Times New Roman" w:hAnsi="Times New Roman" w:cs="Times New Roman"/>
              </w:rPr>
            </w:pPr>
            <w:r>
              <w:rPr>
                <w:rFonts w:ascii="Times New Roman" w:hAnsi="Times New Roman" w:cs="Times New Roman"/>
              </w:rPr>
              <w:t>3</w:t>
            </w:r>
          </w:p>
        </w:tc>
        <w:tc>
          <w:tcPr>
            <w:tcW w:w="5147" w:type="dxa"/>
          </w:tcPr>
          <w:p w:rsidR="00E12127" w:rsidRPr="00B9417D" w:rsidRDefault="00B34363" w:rsidP="00B34363">
            <w:pPr>
              <w:rPr>
                <w:rFonts w:ascii="Times New Roman" w:hAnsi="Times New Roman" w:cs="Times New Roman"/>
              </w:rPr>
            </w:pPr>
            <w:r>
              <w:rPr>
                <w:rFonts w:ascii="Times New Roman" w:hAnsi="Times New Roman" w:cs="Times New Roman"/>
              </w:rPr>
              <w:t xml:space="preserve">Continue </w:t>
            </w:r>
            <w:r w:rsidR="00A0465D">
              <w:rPr>
                <w:rFonts w:ascii="Times New Roman" w:hAnsi="Times New Roman" w:cs="Times New Roman"/>
              </w:rPr>
              <w:t xml:space="preserve">to </w:t>
            </w:r>
            <w:r>
              <w:rPr>
                <w:rFonts w:ascii="Times New Roman" w:hAnsi="Times New Roman" w:cs="Times New Roman"/>
              </w:rPr>
              <w:t>s</w:t>
            </w:r>
            <w:r w:rsidR="00D03EDC">
              <w:rPr>
                <w:rFonts w:ascii="Times New Roman" w:hAnsi="Times New Roman" w:cs="Times New Roman"/>
              </w:rPr>
              <w:t>upport current Engage Users</w:t>
            </w:r>
          </w:p>
        </w:tc>
        <w:tc>
          <w:tcPr>
            <w:tcW w:w="3241" w:type="dxa"/>
          </w:tcPr>
          <w:p w:rsidR="00E12127" w:rsidRPr="00B9417D" w:rsidRDefault="00E12127" w:rsidP="006E1E3A">
            <w:pPr>
              <w:rPr>
                <w:rFonts w:ascii="Times New Roman" w:hAnsi="Times New Roman" w:cs="Times New Roman"/>
              </w:rPr>
            </w:pPr>
          </w:p>
        </w:tc>
      </w:tr>
      <w:tr w:rsidR="00E12127" w:rsidRPr="00B9417D" w:rsidTr="00907CA5">
        <w:tc>
          <w:tcPr>
            <w:tcW w:w="630" w:type="dxa"/>
          </w:tcPr>
          <w:p w:rsidR="00E12127" w:rsidRPr="00B9417D" w:rsidRDefault="00815A25" w:rsidP="00E12127">
            <w:pPr>
              <w:rPr>
                <w:rFonts w:ascii="Times New Roman" w:hAnsi="Times New Roman" w:cs="Times New Roman"/>
              </w:rPr>
            </w:pPr>
            <w:r>
              <w:rPr>
                <w:rFonts w:ascii="Times New Roman" w:hAnsi="Times New Roman" w:cs="Times New Roman"/>
              </w:rPr>
              <w:t>4</w:t>
            </w:r>
          </w:p>
        </w:tc>
        <w:tc>
          <w:tcPr>
            <w:tcW w:w="5147" w:type="dxa"/>
          </w:tcPr>
          <w:p w:rsidR="00E12127" w:rsidRPr="00B9417D" w:rsidRDefault="00815A25" w:rsidP="00E12127">
            <w:pPr>
              <w:rPr>
                <w:rFonts w:ascii="Times New Roman" w:hAnsi="Times New Roman" w:cs="Times New Roman"/>
              </w:rPr>
            </w:pPr>
            <w:r>
              <w:rPr>
                <w:rFonts w:ascii="Times New Roman" w:hAnsi="Times New Roman" w:cs="Times New Roman"/>
              </w:rPr>
              <w:t>Monthly Tutorials at VO Forum</w:t>
            </w:r>
          </w:p>
        </w:tc>
        <w:tc>
          <w:tcPr>
            <w:tcW w:w="3241" w:type="dxa"/>
          </w:tcPr>
          <w:p w:rsidR="00E12127" w:rsidRPr="00B9417D" w:rsidRDefault="00E12127" w:rsidP="001945A8">
            <w:pPr>
              <w:rPr>
                <w:rFonts w:ascii="Times New Roman" w:hAnsi="Times New Roman" w:cs="Times New Roman"/>
              </w:rPr>
            </w:pPr>
          </w:p>
        </w:tc>
      </w:tr>
      <w:tr w:rsidR="00E12127" w:rsidRPr="00B9417D" w:rsidTr="00907CA5">
        <w:tc>
          <w:tcPr>
            <w:tcW w:w="630" w:type="dxa"/>
          </w:tcPr>
          <w:p w:rsidR="00E12127" w:rsidRPr="00B9417D" w:rsidRDefault="00E12127" w:rsidP="00E12127">
            <w:pPr>
              <w:rPr>
                <w:rFonts w:ascii="Times New Roman" w:hAnsi="Times New Roman" w:cs="Times New Roman"/>
              </w:rPr>
            </w:pPr>
          </w:p>
        </w:tc>
        <w:tc>
          <w:tcPr>
            <w:tcW w:w="5147" w:type="dxa"/>
          </w:tcPr>
          <w:p w:rsidR="00E12127" w:rsidRPr="00B9417D" w:rsidRDefault="00E12127" w:rsidP="00E12127">
            <w:pPr>
              <w:rPr>
                <w:rFonts w:ascii="Times New Roman" w:hAnsi="Times New Roman" w:cs="Times New Roman"/>
              </w:rPr>
            </w:pPr>
          </w:p>
        </w:tc>
        <w:tc>
          <w:tcPr>
            <w:tcW w:w="3241" w:type="dxa"/>
          </w:tcPr>
          <w:p w:rsidR="00E12127" w:rsidRPr="00B9417D" w:rsidRDefault="00E12127" w:rsidP="001945A8">
            <w:pPr>
              <w:rPr>
                <w:rFonts w:ascii="Times New Roman" w:hAnsi="Times New Roman" w:cs="Times New Roman"/>
              </w:rPr>
            </w:pPr>
          </w:p>
        </w:tc>
      </w:tr>
    </w:tbl>
    <w:p w:rsidR="00DD2085" w:rsidRDefault="00DD2085" w:rsidP="00DD2085"/>
    <w:p w:rsidR="0061337D" w:rsidRPr="00B9417D" w:rsidRDefault="0061337D" w:rsidP="002C200C">
      <w:pPr>
        <w:pStyle w:val="Heading1"/>
        <w:numPr>
          <w:ilvl w:val="0"/>
          <w:numId w:val="1"/>
        </w:numPr>
        <w:rPr>
          <w:rFonts w:ascii="Times New Roman" w:hAnsi="Times New Roman" w:cs="Times New Roman"/>
        </w:rPr>
      </w:pPr>
      <w:r w:rsidRPr="00B9417D">
        <w:rPr>
          <w:rFonts w:ascii="Times New Roman" w:hAnsi="Times New Roman" w:cs="Times New Roman"/>
        </w:rPr>
        <w:t>Staffing</w:t>
      </w:r>
      <w:r w:rsidR="005E7EEE">
        <w:rPr>
          <w:rFonts w:ascii="Times New Roman" w:hAnsi="Times New Roman" w:cs="Times New Roman"/>
        </w:rPr>
        <w:t xml:space="preserve"> Plan</w:t>
      </w:r>
    </w:p>
    <w:p w:rsidR="00FA309E" w:rsidRPr="00B9417D" w:rsidRDefault="00FA309E" w:rsidP="00907CA5">
      <w:pPr>
        <w:rPr>
          <w:rFonts w:ascii="Times New Roman" w:hAnsi="Times New Roman" w:cs="Times New Roman"/>
        </w:rPr>
      </w:pPr>
      <w:r>
        <w:rPr>
          <w:rFonts w:ascii="Times New Roman" w:hAnsi="Times New Roman" w:cs="Times New Roman"/>
        </w:rPr>
        <w:t>1.5 FTE near term</w:t>
      </w:r>
      <w:r w:rsidR="00B0710C">
        <w:rPr>
          <w:rFonts w:ascii="Times New Roman" w:hAnsi="Times New Roman" w:cs="Times New Roman"/>
        </w:rPr>
        <w:t xml:space="preserve"> ramping up to 2.5</w:t>
      </w:r>
      <w:r>
        <w:rPr>
          <w:rFonts w:ascii="Times New Roman" w:hAnsi="Times New Roman" w:cs="Times New Roman"/>
        </w:rPr>
        <w:t xml:space="preserve"> FTE when proposal funding is know</w:t>
      </w:r>
      <w:r w:rsidR="000C2D63">
        <w:rPr>
          <w:rFonts w:ascii="Times New Roman" w:hAnsi="Times New Roman" w:cs="Times New Roman"/>
        </w:rPr>
        <w:t>n</w:t>
      </w:r>
      <w:r>
        <w:rPr>
          <w:rFonts w:ascii="Times New Roman" w:hAnsi="Times New Roman" w:cs="Times New Roman"/>
        </w:rPr>
        <w:t>.</w:t>
      </w:r>
    </w:p>
    <w:p w:rsidR="002A2090" w:rsidRPr="006E68C0" w:rsidRDefault="00907CA5" w:rsidP="006E68C0">
      <w:pPr>
        <w:pStyle w:val="ListParagraph"/>
        <w:numPr>
          <w:ilvl w:val="0"/>
          <w:numId w:val="5"/>
        </w:numPr>
        <w:spacing w:after="240" w:line="240" w:lineRule="auto"/>
        <w:rPr>
          <w:rFonts w:ascii="Times New Roman" w:hAnsi="Times New Roman" w:cs="Times New Roman"/>
        </w:rPr>
      </w:pPr>
      <w:r w:rsidRPr="006E68C0">
        <w:rPr>
          <w:rFonts w:ascii="Times New Roman" w:hAnsi="Times New Roman" w:cs="Times New Roman"/>
        </w:rPr>
        <w:t xml:space="preserve">Chander </w:t>
      </w:r>
      <w:r w:rsidR="00404DD8">
        <w:rPr>
          <w:rFonts w:ascii="Times New Roman" w:hAnsi="Times New Roman" w:cs="Times New Roman"/>
        </w:rPr>
        <w:t>Sehgal – 30</w:t>
      </w:r>
      <w:r w:rsidR="00FA309E">
        <w:rPr>
          <w:rFonts w:ascii="Times New Roman" w:hAnsi="Times New Roman" w:cs="Times New Roman"/>
        </w:rPr>
        <w:t xml:space="preserve">% </w:t>
      </w:r>
    </w:p>
    <w:p w:rsidR="00907CA5"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 xml:space="preserve">Gabriele Garzoglio – 20% </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Tanya Levshina – 25%</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Marko Slyz – 25%</w:t>
      </w:r>
      <w:bookmarkStart w:id="0" w:name="_GoBack"/>
      <w:bookmarkEnd w:id="0"/>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Mats Rynge – 50%</w:t>
      </w:r>
    </w:p>
    <w:p w:rsidR="00FA309E"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Florida-TBD – 50% (hire when proposal funding is known)</w:t>
      </w:r>
    </w:p>
    <w:p w:rsidR="00FA309E" w:rsidRPr="006E68C0" w:rsidRDefault="00FA309E" w:rsidP="006E68C0">
      <w:pPr>
        <w:pStyle w:val="ListParagraph"/>
        <w:numPr>
          <w:ilvl w:val="0"/>
          <w:numId w:val="5"/>
        </w:numPr>
        <w:spacing w:after="240" w:line="240" w:lineRule="auto"/>
        <w:rPr>
          <w:rFonts w:ascii="Times New Roman" w:hAnsi="Times New Roman" w:cs="Times New Roman"/>
        </w:rPr>
      </w:pPr>
      <w:r>
        <w:rPr>
          <w:rFonts w:ascii="Times New Roman" w:hAnsi="Times New Roman" w:cs="Times New Roman"/>
        </w:rPr>
        <w:t>Nebraska-TBD – 50% (hire when proposal funding is known)</w:t>
      </w:r>
    </w:p>
    <w:p w:rsidR="0061337D" w:rsidRDefault="007751D8" w:rsidP="002C200C">
      <w:pPr>
        <w:pStyle w:val="Heading1"/>
        <w:numPr>
          <w:ilvl w:val="0"/>
          <w:numId w:val="1"/>
        </w:numPr>
        <w:rPr>
          <w:rFonts w:ascii="Times New Roman" w:hAnsi="Times New Roman" w:cs="Times New Roman"/>
        </w:rPr>
      </w:pPr>
      <w:r>
        <w:rPr>
          <w:rFonts w:ascii="Times New Roman" w:hAnsi="Times New Roman" w:cs="Times New Roman"/>
        </w:rPr>
        <w:t xml:space="preserve">Risks, </w:t>
      </w:r>
      <w:r w:rsidR="00FC2808" w:rsidRPr="00B9417D">
        <w:rPr>
          <w:rFonts w:ascii="Times New Roman" w:hAnsi="Times New Roman" w:cs="Times New Roman"/>
        </w:rPr>
        <w:t>Concerns</w:t>
      </w:r>
      <w:r>
        <w:rPr>
          <w:rFonts w:ascii="Times New Roman" w:hAnsi="Times New Roman" w:cs="Times New Roman"/>
        </w:rPr>
        <w:t xml:space="preserve"> &amp; Questions</w:t>
      </w:r>
    </w:p>
    <w:p w:rsidR="007751D8" w:rsidRDefault="007751D8" w:rsidP="007751D8">
      <w:pPr>
        <w:pStyle w:val="ListParagraph"/>
        <w:numPr>
          <w:ilvl w:val="0"/>
          <w:numId w:val="13"/>
        </w:numPr>
        <w:rPr>
          <w:rFonts w:ascii="Times New Roman" w:hAnsi="Times New Roman" w:cs="Times New Roman"/>
        </w:rPr>
      </w:pPr>
      <w:r w:rsidRPr="007751D8">
        <w:rPr>
          <w:rFonts w:ascii="Times New Roman" w:hAnsi="Times New Roman" w:cs="Times New Roman"/>
        </w:rPr>
        <w:t xml:space="preserve">It is likely that we will continue to be contacted by individual scientists who want to use OSG; in the past, we referred these to the </w:t>
      </w:r>
      <w:proofErr w:type="gramStart"/>
      <w:r w:rsidRPr="007751D8">
        <w:rPr>
          <w:rFonts w:ascii="Times New Roman" w:hAnsi="Times New Roman" w:cs="Times New Roman"/>
        </w:rPr>
        <w:t>Engage</w:t>
      </w:r>
      <w:proofErr w:type="gramEnd"/>
      <w:r w:rsidRPr="007751D8">
        <w:rPr>
          <w:rFonts w:ascii="Times New Roman" w:hAnsi="Times New Roman" w:cs="Times New Roman"/>
        </w:rPr>
        <w:t xml:space="preserve"> group at RENCI.  In the future, how shall we handle</w:t>
      </w:r>
      <w:r>
        <w:rPr>
          <w:rFonts w:ascii="Times New Roman" w:hAnsi="Times New Roman" w:cs="Times New Roman"/>
        </w:rPr>
        <w:t xml:space="preserve"> these</w:t>
      </w:r>
      <w:r w:rsidRPr="007751D8">
        <w:rPr>
          <w:rFonts w:ascii="Times New Roman" w:hAnsi="Times New Roman" w:cs="Times New Roman"/>
        </w:rPr>
        <w:t>?</w:t>
      </w:r>
    </w:p>
    <w:p w:rsidR="007751D8" w:rsidRDefault="007751D8" w:rsidP="007751D8">
      <w:pPr>
        <w:pStyle w:val="ListParagraph"/>
        <w:numPr>
          <w:ilvl w:val="0"/>
          <w:numId w:val="13"/>
        </w:numPr>
        <w:rPr>
          <w:rFonts w:ascii="Times New Roman" w:hAnsi="Times New Roman" w:cs="Times New Roman"/>
        </w:rPr>
      </w:pPr>
      <w:r>
        <w:rPr>
          <w:rFonts w:ascii="Times New Roman" w:hAnsi="Times New Roman" w:cs="Times New Roman"/>
        </w:rPr>
        <w:t>Should User Support own new solution development till the prototype is proven where there is strong demand from the User Community? (A recent example if Globus Online)</w:t>
      </w:r>
    </w:p>
    <w:p w:rsidR="007751D8" w:rsidRPr="007751D8" w:rsidRDefault="007751D8" w:rsidP="007751D8">
      <w:pPr>
        <w:pStyle w:val="ListParagraph"/>
        <w:numPr>
          <w:ilvl w:val="0"/>
          <w:numId w:val="13"/>
        </w:numPr>
        <w:rPr>
          <w:rFonts w:ascii="Times New Roman" w:hAnsi="Times New Roman" w:cs="Times New Roman"/>
        </w:rPr>
      </w:pPr>
      <w:r>
        <w:rPr>
          <w:rFonts w:ascii="Times New Roman" w:hAnsi="Times New Roman" w:cs="Times New Roman"/>
        </w:rPr>
        <w:t>How and when should User Support rely on Technology Investigation and Software for addressing needs identified from User Community? (A recent example is per DN and per Group accounting in glideinWMS)</w:t>
      </w:r>
    </w:p>
    <w:p w:rsidR="005A5166" w:rsidRPr="005A5166" w:rsidRDefault="005A5166" w:rsidP="005A5166"/>
    <w:p w:rsidR="0061337D" w:rsidRPr="00B9417D" w:rsidRDefault="0061337D">
      <w:pPr>
        <w:rPr>
          <w:rFonts w:ascii="Times New Roman" w:hAnsi="Times New Roman" w:cs="Times New Roman"/>
          <w:u w:val="single"/>
        </w:rPr>
      </w:pPr>
    </w:p>
    <w:p w:rsidR="00247449" w:rsidRPr="00247449" w:rsidRDefault="00247449"/>
    <w:sectPr w:rsidR="00247449" w:rsidRPr="00247449" w:rsidSect="0094356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7DF" w:rsidRDefault="001077DF" w:rsidP="00C12BDE">
      <w:pPr>
        <w:spacing w:after="0" w:line="240" w:lineRule="auto"/>
      </w:pPr>
      <w:r>
        <w:separator/>
      </w:r>
    </w:p>
  </w:endnote>
  <w:endnote w:type="continuationSeparator" w:id="0">
    <w:p w:rsidR="001077DF" w:rsidRDefault="001077DF" w:rsidP="00C12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6742530"/>
      <w:docPartObj>
        <w:docPartGallery w:val="Page Numbers (Bottom of Page)"/>
        <w:docPartUnique/>
      </w:docPartObj>
    </w:sdtPr>
    <w:sdtEndPr>
      <w:rPr>
        <w:noProof/>
      </w:rPr>
    </w:sdtEndPr>
    <w:sdtContent>
      <w:p w:rsidR="00C12BDE" w:rsidRDefault="00980C1A" w:rsidP="00000C57">
        <w:pPr>
          <w:pStyle w:val="Footer"/>
        </w:pPr>
        <w:r>
          <w:t>July 25</w:t>
        </w:r>
        <w:r w:rsidR="00000C57">
          <w:t>, 2011</w:t>
        </w:r>
        <w:r w:rsidR="00000C57">
          <w:tab/>
        </w:r>
        <w:r w:rsidR="007759A2">
          <w:t>DRAFT</w:t>
        </w:r>
        <w:r w:rsidR="00000C57">
          <w:tab/>
        </w:r>
        <w:r w:rsidR="0094356C">
          <w:fldChar w:fldCharType="begin"/>
        </w:r>
        <w:r w:rsidR="00C12BDE">
          <w:instrText xml:space="preserve"> PAGE   \* MERGEFORMAT </w:instrText>
        </w:r>
        <w:r w:rsidR="0094356C">
          <w:fldChar w:fldCharType="separate"/>
        </w:r>
        <w:r w:rsidR="00B0710C">
          <w:rPr>
            <w:noProof/>
          </w:rPr>
          <w:t>3</w:t>
        </w:r>
        <w:r w:rsidR="0094356C">
          <w:rPr>
            <w:noProof/>
          </w:rPr>
          <w:fldChar w:fldCharType="end"/>
        </w:r>
      </w:p>
    </w:sdtContent>
  </w:sdt>
  <w:p w:rsidR="00C12BDE" w:rsidRDefault="00C12B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7DF" w:rsidRDefault="001077DF" w:rsidP="00C12BDE">
      <w:pPr>
        <w:spacing w:after="0" w:line="240" w:lineRule="auto"/>
      </w:pPr>
      <w:r>
        <w:separator/>
      </w:r>
    </w:p>
  </w:footnote>
  <w:footnote w:type="continuationSeparator" w:id="0">
    <w:p w:rsidR="001077DF" w:rsidRDefault="001077DF" w:rsidP="00C12B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034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5E47ECA"/>
    <w:multiLevelType w:val="hybridMultilevel"/>
    <w:tmpl w:val="14A41D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A241F"/>
    <w:multiLevelType w:val="multilevel"/>
    <w:tmpl w:val="090670A8"/>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1E293209"/>
    <w:multiLevelType w:val="hybridMultilevel"/>
    <w:tmpl w:val="14DA66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514750"/>
    <w:multiLevelType w:val="hybridMultilevel"/>
    <w:tmpl w:val="5E9879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52606"/>
    <w:multiLevelType w:val="multilevel"/>
    <w:tmpl w:val="D62A87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8B52F26"/>
    <w:multiLevelType w:val="multilevel"/>
    <w:tmpl w:val="EEA0FBEA"/>
    <w:lvl w:ilvl="0">
      <w:start w:val="1"/>
      <w:numFmt w:val="decimal"/>
      <w:lvlText w:val="%1."/>
      <w:lvlJc w:val="left"/>
      <w:pPr>
        <w:ind w:left="360" w:hanging="36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nsid w:val="3A2C5E3A"/>
    <w:multiLevelType w:val="multilevel"/>
    <w:tmpl w:val="F9B8CBEE"/>
    <w:lvl w:ilvl="0">
      <w:start w:val="1"/>
      <w:numFmt w:val="decimal"/>
      <w:lvlText w:val="%1."/>
      <w:lvlJc w:val="left"/>
      <w:pPr>
        <w:ind w:left="360" w:hanging="360"/>
      </w:pPr>
      <w:rPr>
        <w:rFonts w:hint="default"/>
      </w:rPr>
    </w:lvl>
    <w:lvl w:ilvl="1">
      <w:start w:val="1"/>
      <w:numFmt w:val="decimal"/>
      <w:isLgl/>
      <w:lvlText w:val="%1.%2"/>
      <w:lvlJc w:val="right"/>
      <w:pPr>
        <w:ind w:left="720" w:hanging="43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nsid w:val="3DF4745B"/>
    <w:multiLevelType w:val="hybridMultilevel"/>
    <w:tmpl w:val="47C0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C751EC"/>
    <w:multiLevelType w:val="hybridMultilevel"/>
    <w:tmpl w:val="31F02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616E25"/>
    <w:multiLevelType w:val="hybridMultilevel"/>
    <w:tmpl w:val="99467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D73987"/>
    <w:multiLevelType w:val="hybridMultilevel"/>
    <w:tmpl w:val="4E0EB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C1769B"/>
    <w:multiLevelType w:val="multilevel"/>
    <w:tmpl w:val="E548B952"/>
    <w:lvl w:ilvl="0">
      <w:start w:val="1"/>
      <w:numFmt w:val="decimal"/>
      <w:lvlText w:val="%1."/>
      <w:lvlJc w:val="left"/>
      <w:pPr>
        <w:ind w:left="790" w:hanging="360"/>
      </w:pPr>
      <w:rPr>
        <w:rFonts w:hint="default"/>
      </w:rPr>
    </w:lvl>
    <w:lvl w:ilvl="1">
      <w:start w:val="1"/>
      <w:numFmt w:val="decimal"/>
      <w:isLgl/>
      <w:lvlText w:val="%1.%2"/>
      <w:lvlJc w:val="left"/>
      <w:pPr>
        <w:ind w:left="860" w:hanging="430"/>
      </w:pPr>
      <w:rPr>
        <w:rFonts w:hint="default"/>
      </w:rPr>
    </w:lvl>
    <w:lvl w:ilvl="2">
      <w:start w:val="1"/>
      <w:numFmt w:val="decimal"/>
      <w:isLgl/>
      <w:lvlText w:val="%1.%2.%3"/>
      <w:lvlJc w:val="left"/>
      <w:pPr>
        <w:ind w:left="1150" w:hanging="720"/>
      </w:pPr>
      <w:rPr>
        <w:rFonts w:hint="default"/>
      </w:rPr>
    </w:lvl>
    <w:lvl w:ilvl="3">
      <w:start w:val="1"/>
      <w:numFmt w:val="decimal"/>
      <w:isLgl/>
      <w:lvlText w:val="%1.%2.%3.%4"/>
      <w:lvlJc w:val="left"/>
      <w:pPr>
        <w:ind w:left="1150" w:hanging="720"/>
      </w:pPr>
      <w:rPr>
        <w:rFonts w:hint="default"/>
      </w:rPr>
    </w:lvl>
    <w:lvl w:ilvl="4">
      <w:start w:val="1"/>
      <w:numFmt w:val="decimal"/>
      <w:isLgl/>
      <w:lvlText w:val="%1.%2.%3.%4.%5"/>
      <w:lvlJc w:val="left"/>
      <w:pPr>
        <w:ind w:left="1510" w:hanging="1080"/>
      </w:pPr>
      <w:rPr>
        <w:rFonts w:hint="default"/>
      </w:rPr>
    </w:lvl>
    <w:lvl w:ilvl="5">
      <w:start w:val="1"/>
      <w:numFmt w:val="decimal"/>
      <w:isLgl/>
      <w:lvlText w:val="%1.%2.%3.%4.%5.%6"/>
      <w:lvlJc w:val="left"/>
      <w:pPr>
        <w:ind w:left="1510" w:hanging="1080"/>
      </w:pPr>
      <w:rPr>
        <w:rFonts w:hint="default"/>
      </w:rPr>
    </w:lvl>
    <w:lvl w:ilvl="6">
      <w:start w:val="1"/>
      <w:numFmt w:val="decimal"/>
      <w:isLgl/>
      <w:lvlText w:val="%1.%2.%3.%4.%5.%6.%7"/>
      <w:lvlJc w:val="left"/>
      <w:pPr>
        <w:ind w:left="1870" w:hanging="1440"/>
      </w:pPr>
      <w:rPr>
        <w:rFonts w:hint="default"/>
      </w:rPr>
    </w:lvl>
    <w:lvl w:ilvl="7">
      <w:start w:val="1"/>
      <w:numFmt w:val="decimal"/>
      <w:isLgl/>
      <w:lvlText w:val="%1.%2.%3.%4.%5.%6.%7.%8"/>
      <w:lvlJc w:val="left"/>
      <w:pPr>
        <w:ind w:left="1870" w:hanging="1440"/>
      </w:pPr>
      <w:rPr>
        <w:rFonts w:hint="default"/>
      </w:rPr>
    </w:lvl>
    <w:lvl w:ilvl="8">
      <w:start w:val="1"/>
      <w:numFmt w:val="decimal"/>
      <w:isLgl/>
      <w:lvlText w:val="%1.%2.%3.%4.%5.%6.%7.%8.%9"/>
      <w:lvlJc w:val="left"/>
      <w:pPr>
        <w:ind w:left="1870" w:hanging="1440"/>
      </w:pPr>
      <w:rPr>
        <w:rFonts w:hint="default"/>
      </w:rPr>
    </w:lvl>
  </w:abstractNum>
  <w:num w:numId="1">
    <w:abstractNumId w:val="6"/>
  </w:num>
  <w:num w:numId="2">
    <w:abstractNumId w:val="7"/>
  </w:num>
  <w:num w:numId="3">
    <w:abstractNumId w:val="9"/>
  </w:num>
  <w:num w:numId="4">
    <w:abstractNumId w:val="4"/>
  </w:num>
  <w:num w:numId="5">
    <w:abstractNumId w:val="11"/>
  </w:num>
  <w:num w:numId="6">
    <w:abstractNumId w:val="1"/>
  </w:num>
  <w:num w:numId="7">
    <w:abstractNumId w:val="3"/>
  </w:num>
  <w:num w:numId="8">
    <w:abstractNumId w:val="10"/>
  </w:num>
  <w:num w:numId="9">
    <w:abstractNumId w:val="8"/>
  </w:num>
  <w:num w:numId="10">
    <w:abstractNumId w:val="12"/>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37D"/>
    <w:rsid w:val="00000C57"/>
    <w:rsid w:val="00073479"/>
    <w:rsid w:val="00091396"/>
    <w:rsid w:val="000B23E3"/>
    <w:rsid w:val="000C2D63"/>
    <w:rsid w:val="000E033F"/>
    <w:rsid w:val="001077DF"/>
    <w:rsid w:val="001210F4"/>
    <w:rsid w:val="001231EA"/>
    <w:rsid w:val="0015560F"/>
    <w:rsid w:val="00184B4E"/>
    <w:rsid w:val="001945A8"/>
    <w:rsid w:val="001A3A0A"/>
    <w:rsid w:val="001F347D"/>
    <w:rsid w:val="00215DB8"/>
    <w:rsid w:val="00226A36"/>
    <w:rsid w:val="00234424"/>
    <w:rsid w:val="002350E0"/>
    <w:rsid w:val="00247449"/>
    <w:rsid w:val="002558F1"/>
    <w:rsid w:val="002727C6"/>
    <w:rsid w:val="002917CF"/>
    <w:rsid w:val="002A2090"/>
    <w:rsid w:val="002C200C"/>
    <w:rsid w:val="00302199"/>
    <w:rsid w:val="00323CEF"/>
    <w:rsid w:val="0034213A"/>
    <w:rsid w:val="00391B7A"/>
    <w:rsid w:val="003A70BF"/>
    <w:rsid w:val="003B1E3C"/>
    <w:rsid w:val="003C4FA1"/>
    <w:rsid w:val="003F08FE"/>
    <w:rsid w:val="00404DD8"/>
    <w:rsid w:val="00422851"/>
    <w:rsid w:val="00452C46"/>
    <w:rsid w:val="00487B92"/>
    <w:rsid w:val="004B30E5"/>
    <w:rsid w:val="005103F8"/>
    <w:rsid w:val="00516D0E"/>
    <w:rsid w:val="0053291E"/>
    <w:rsid w:val="005535E7"/>
    <w:rsid w:val="00570B0B"/>
    <w:rsid w:val="005A5166"/>
    <w:rsid w:val="005D1C51"/>
    <w:rsid w:val="005E3EF2"/>
    <w:rsid w:val="005E7EEE"/>
    <w:rsid w:val="00603C1A"/>
    <w:rsid w:val="0061337D"/>
    <w:rsid w:val="006357E5"/>
    <w:rsid w:val="0067332F"/>
    <w:rsid w:val="006973E6"/>
    <w:rsid w:val="006D6774"/>
    <w:rsid w:val="006E1E3A"/>
    <w:rsid w:val="006E68C0"/>
    <w:rsid w:val="0074237E"/>
    <w:rsid w:val="007678FA"/>
    <w:rsid w:val="0077469B"/>
    <w:rsid w:val="007751D8"/>
    <w:rsid w:val="0077526B"/>
    <w:rsid w:val="007759A2"/>
    <w:rsid w:val="0078642D"/>
    <w:rsid w:val="00815A25"/>
    <w:rsid w:val="00897944"/>
    <w:rsid w:val="008B31B6"/>
    <w:rsid w:val="008C4D8F"/>
    <w:rsid w:val="00907CA5"/>
    <w:rsid w:val="009311B7"/>
    <w:rsid w:val="0094356C"/>
    <w:rsid w:val="00961938"/>
    <w:rsid w:val="0096515C"/>
    <w:rsid w:val="00980C1A"/>
    <w:rsid w:val="00993E72"/>
    <w:rsid w:val="00996F3E"/>
    <w:rsid w:val="009A4F46"/>
    <w:rsid w:val="009C0376"/>
    <w:rsid w:val="009F7B6B"/>
    <w:rsid w:val="00A010E0"/>
    <w:rsid w:val="00A0465D"/>
    <w:rsid w:val="00A2228D"/>
    <w:rsid w:val="00A3569C"/>
    <w:rsid w:val="00A56816"/>
    <w:rsid w:val="00A83681"/>
    <w:rsid w:val="00A978DE"/>
    <w:rsid w:val="00AF248E"/>
    <w:rsid w:val="00B0710C"/>
    <w:rsid w:val="00B1742F"/>
    <w:rsid w:val="00B34363"/>
    <w:rsid w:val="00B41F5B"/>
    <w:rsid w:val="00B445BC"/>
    <w:rsid w:val="00B557B6"/>
    <w:rsid w:val="00B664A7"/>
    <w:rsid w:val="00B66B4A"/>
    <w:rsid w:val="00B929D0"/>
    <w:rsid w:val="00B9417D"/>
    <w:rsid w:val="00BB49F4"/>
    <w:rsid w:val="00BD289E"/>
    <w:rsid w:val="00C02161"/>
    <w:rsid w:val="00C12BDE"/>
    <w:rsid w:val="00C141A3"/>
    <w:rsid w:val="00C17E70"/>
    <w:rsid w:val="00C84C19"/>
    <w:rsid w:val="00C91232"/>
    <w:rsid w:val="00CA2871"/>
    <w:rsid w:val="00CF1CB6"/>
    <w:rsid w:val="00D03EDC"/>
    <w:rsid w:val="00D757FA"/>
    <w:rsid w:val="00D923CB"/>
    <w:rsid w:val="00DB0EDF"/>
    <w:rsid w:val="00DB4257"/>
    <w:rsid w:val="00DC225E"/>
    <w:rsid w:val="00DD2085"/>
    <w:rsid w:val="00DD6CB6"/>
    <w:rsid w:val="00DE3E27"/>
    <w:rsid w:val="00E1029D"/>
    <w:rsid w:val="00E12127"/>
    <w:rsid w:val="00E432FA"/>
    <w:rsid w:val="00E9086D"/>
    <w:rsid w:val="00EA5C8B"/>
    <w:rsid w:val="00F14628"/>
    <w:rsid w:val="00F1472E"/>
    <w:rsid w:val="00F30E7C"/>
    <w:rsid w:val="00F6151C"/>
    <w:rsid w:val="00F6289D"/>
    <w:rsid w:val="00F75702"/>
    <w:rsid w:val="00FA309E"/>
    <w:rsid w:val="00FC2808"/>
    <w:rsid w:val="00FE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 w:type="paragraph" w:styleId="EndnoteText">
    <w:name w:val="endnote text"/>
    <w:basedOn w:val="Normal"/>
    <w:link w:val="EndnoteTextChar"/>
    <w:uiPriority w:val="99"/>
    <w:semiHidden/>
    <w:rsid w:val="00FE7287"/>
    <w:pPr>
      <w:widowControl w:val="0"/>
      <w:spacing w:after="60" w:line="240" w:lineRule="auto"/>
      <w:jc w:val="both"/>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uiPriority w:val="99"/>
    <w:semiHidden/>
    <w:rsid w:val="00FE7287"/>
    <w:rPr>
      <w:rFonts w:ascii="Times New Roman" w:eastAsia="Times New Roman" w:hAnsi="Times New Roman" w:cs="Times New Roman"/>
      <w:sz w:val="24"/>
      <w:szCs w:val="20"/>
    </w:rPr>
  </w:style>
  <w:style w:type="character" w:styleId="EndnoteReference">
    <w:name w:val="endnote reference"/>
    <w:basedOn w:val="DefaultParagraphFont"/>
    <w:uiPriority w:val="99"/>
    <w:semiHidden/>
    <w:rsid w:val="00FE7287"/>
    <w:rPr>
      <w:rFonts w:cs="Times New Roman"/>
      <w:vertAlign w:val="superscript"/>
    </w:rPr>
  </w:style>
  <w:style w:type="paragraph" w:styleId="PlainText">
    <w:name w:val="Plain Text"/>
    <w:basedOn w:val="Normal"/>
    <w:link w:val="PlainTextChar"/>
    <w:uiPriority w:val="99"/>
    <w:rsid w:val="00516D0E"/>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16D0E"/>
    <w:rPr>
      <w:rFonts w:ascii="Consolas" w:eastAsia="Calibri" w:hAnsi="Consolas" w:cs="Times New Roman"/>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20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C20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0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C200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5A8"/>
    <w:pPr>
      <w:ind w:left="720"/>
      <w:contextualSpacing/>
    </w:pPr>
  </w:style>
  <w:style w:type="table" w:styleId="TableGrid">
    <w:name w:val="Table Grid"/>
    <w:basedOn w:val="TableNormal"/>
    <w:uiPriority w:val="59"/>
    <w:rsid w:val="00194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BDE"/>
  </w:style>
  <w:style w:type="paragraph" w:styleId="Footer">
    <w:name w:val="footer"/>
    <w:basedOn w:val="Normal"/>
    <w:link w:val="FooterChar"/>
    <w:uiPriority w:val="99"/>
    <w:unhideWhenUsed/>
    <w:rsid w:val="00C12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BDE"/>
  </w:style>
  <w:style w:type="character" w:styleId="Hyperlink">
    <w:name w:val="Hyperlink"/>
    <w:basedOn w:val="DefaultParagraphFont"/>
    <w:uiPriority w:val="99"/>
    <w:unhideWhenUsed/>
    <w:rsid w:val="002A2090"/>
    <w:rPr>
      <w:color w:val="0000FF" w:themeColor="hyperlink"/>
      <w:u w:val="single"/>
    </w:rPr>
  </w:style>
  <w:style w:type="character" w:styleId="CommentReference">
    <w:name w:val="annotation reference"/>
    <w:basedOn w:val="DefaultParagraphFont"/>
    <w:uiPriority w:val="99"/>
    <w:semiHidden/>
    <w:unhideWhenUsed/>
    <w:rsid w:val="00C91232"/>
    <w:rPr>
      <w:sz w:val="16"/>
      <w:szCs w:val="16"/>
    </w:rPr>
  </w:style>
  <w:style w:type="paragraph" w:styleId="CommentText">
    <w:name w:val="annotation text"/>
    <w:basedOn w:val="Normal"/>
    <w:link w:val="CommentTextChar"/>
    <w:uiPriority w:val="99"/>
    <w:semiHidden/>
    <w:unhideWhenUsed/>
    <w:rsid w:val="00C91232"/>
    <w:pPr>
      <w:spacing w:line="240" w:lineRule="auto"/>
    </w:pPr>
    <w:rPr>
      <w:sz w:val="20"/>
      <w:szCs w:val="20"/>
    </w:rPr>
  </w:style>
  <w:style w:type="character" w:customStyle="1" w:styleId="CommentTextChar">
    <w:name w:val="Comment Text Char"/>
    <w:basedOn w:val="DefaultParagraphFont"/>
    <w:link w:val="CommentText"/>
    <w:uiPriority w:val="99"/>
    <w:semiHidden/>
    <w:rsid w:val="00C91232"/>
    <w:rPr>
      <w:sz w:val="20"/>
      <w:szCs w:val="20"/>
    </w:rPr>
  </w:style>
  <w:style w:type="paragraph" w:styleId="CommentSubject">
    <w:name w:val="annotation subject"/>
    <w:basedOn w:val="CommentText"/>
    <w:next w:val="CommentText"/>
    <w:link w:val="CommentSubjectChar"/>
    <w:uiPriority w:val="99"/>
    <w:semiHidden/>
    <w:unhideWhenUsed/>
    <w:rsid w:val="00C91232"/>
    <w:rPr>
      <w:b/>
      <w:bCs/>
    </w:rPr>
  </w:style>
  <w:style w:type="character" w:customStyle="1" w:styleId="CommentSubjectChar">
    <w:name w:val="Comment Subject Char"/>
    <w:basedOn w:val="CommentTextChar"/>
    <w:link w:val="CommentSubject"/>
    <w:uiPriority w:val="99"/>
    <w:semiHidden/>
    <w:rsid w:val="00C91232"/>
    <w:rPr>
      <w:b/>
      <w:bCs/>
      <w:sz w:val="20"/>
      <w:szCs w:val="20"/>
    </w:rPr>
  </w:style>
  <w:style w:type="paragraph" w:styleId="BalloonText">
    <w:name w:val="Balloon Text"/>
    <w:basedOn w:val="Normal"/>
    <w:link w:val="BalloonTextChar"/>
    <w:uiPriority w:val="99"/>
    <w:semiHidden/>
    <w:unhideWhenUsed/>
    <w:rsid w:val="00C912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1232"/>
    <w:rPr>
      <w:rFonts w:ascii="Tahoma" w:hAnsi="Tahoma" w:cs="Tahoma"/>
      <w:sz w:val="16"/>
      <w:szCs w:val="16"/>
    </w:rPr>
  </w:style>
  <w:style w:type="paragraph" w:styleId="EndnoteText">
    <w:name w:val="endnote text"/>
    <w:basedOn w:val="Normal"/>
    <w:link w:val="EndnoteTextChar"/>
    <w:uiPriority w:val="99"/>
    <w:semiHidden/>
    <w:rsid w:val="00FE7287"/>
    <w:pPr>
      <w:widowControl w:val="0"/>
      <w:spacing w:after="60" w:line="240" w:lineRule="auto"/>
      <w:jc w:val="both"/>
    </w:pPr>
    <w:rPr>
      <w:rFonts w:ascii="Times New Roman" w:eastAsia="Times New Roman" w:hAnsi="Times New Roman" w:cs="Times New Roman"/>
      <w:sz w:val="24"/>
      <w:szCs w:val="20"/>
    </w:rPr>
  </w:style>
  <w:style w:type="character" w:customStyle="1" w:styleId="EndnoteTextChar">
    <w:name w:val="Endnote Text Char"/>
    <w:basedOn w:val="DefaultParagraphFont"/>
    <w:link w:val="EndnoteText"/>
    <w:uiPriority w:val="99"/>
    <w:semiHidden/>
    <w:rsid w:val="00FE7287"/>
    <w:rPr>
      <w:rFonts w:ascii="Times New Roman" w:eastAsia="Times New Roman" w:hAnsi="Times New Roman" w:cs="Times New Roman"/>
      <w:sz w:val="24"/>
      <w:szCs w:val="20"/>
    </w:rPr>
  </w:style>
  <w:style w:type="character" w:styleId="EndnoteReference">
    <w:name w:val="endnote reference"/>
    <w:basedOn w:val="DefaultParagraphFont"/>
    <w:uiPriority w:val="99"/>
    <w:semiHidden/>
    <w:rsid w:val="00FE7287"/>
    <w:rPr>
      <w:rFonts w:cs="Times New Roman"/>
      <w:vertAlign w:val="superscript"/>
    </w:rPr>
  </w:style>
  <w:style w:type="paragraph" w:styleId="PlainText">
    <w:name w:val="Plain Text"/>
    <w:basedOn w:val="Normal"/>
    <w:link w:val="PlainTextChar"/>
    <w:uiPriority w:val="99"/>
    <w:rsid w:val="00516D0E"/>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516D0E"/>
    <w:rPr>
      <w:rFonts w:ascii="Consolas" w:eastAsia="Calibri" w:hAnsi="Consolas" w:cs="Times New Roman"/>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sg-docdb.opensciencegrid.org/cgi-bin/ShowDocument?docid=1028"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Fermi National Accelerator Laboratory</Company>
  <LinksUpToDate>false</LinksUpToDate>
  <CharactersWithSpaces>6359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Chander Sehgal</dc:creator>
  <cp:lastModifiedBy>Chander Sehgal</cp:lastModifiedBy>
  <cp:revision>25</cp:revision>
  <cp:lastPrinted>2011-07-25T17:45:00Z</cp:lastPrinted>
  <dcterms:created xsi:type="dcterms:W3CDTF">2011-07-25T14:28:00Z</dcterms:created>
  <dcterms:modified xsi:type="dcterms:W3CDTF">2011-07-25T19:01:00Z</dcterms:modified>
</cp:coreProperties>
</file>