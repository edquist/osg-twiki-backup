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Project Management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6E1E3A" w:rsidRDefault="002558F1" w:rsidP="002C200C">
      <w:pPr>
        <w:rPr>
          <w:rFonts w:ascii="Times New Roman" w:hAnsi="Times New Roman" w:cs="Times New Roman"/>
        </w:rPr>
      </w:pPr>
      <w:r>
        <w:rPr>
          <w:rFonts w:ascii="Times New Roman" w:hAnsi="Times New Roman" w:cs="Times New Roman"/>
        </w:rPr>
        <w:t>OSG i</w:t>
      </w:r>
      <w:r w:rsidR="002C200C" w:rsidRPr="00B9417D">
        <w:rPr>
          <w:rFonts w:ascii="Times New Roman" w:hAnsi="Times New Roman" w:cs="Times New Roman"/>
        </w:rPr>
        <w:t xml:space="preserve">s a project </w:t>
      </w:r>
      <w:r w:rsidR="00A83681" w:rsidRPr="00B9417D">
        <w:rPr>
          <w:rFonts w:ascii="Times New Roman" w:hAnsi="Times New Roman" w:cs="Times New Roman"/>
        </w:rPr>
        <w:t>with over</w:t>
      </w:r>
      <w:r w:rsidR="002C200C" w:rsidRPr="00B9417D">
        <w:rPr>
          <w:rFonts w:ascii="Times New Roman" w:hAnsi="Times New Roman" w:cs="Times New Roman"/>
        </w:rPr>
        <w:t xml:space="preserve"> 30 FTE across 10 institutions; in addition</w:t>
      </w:r>
      <w:r w:rsidR="00EA5C8B">
        <w:rPr>
          <w:rFonts w:ascii="Times New Roman" w:hAnsi="Times New Roman" w:cs="Times New Roman"/>
        </w:rPr>
        <w:t>,</w:t>
      </w:r>
      <w:r w:rsidR="002C200C" w:rsidRPr="00B9417D">
        <w:rPr>
          <w:rFonts w:ascii="Times New Roman" w:hAnsi="Times New Roman" w:cs="Times New Roman"/>
        </w:rPr>
        <w:t xml:space="preserve"> i</w:t>
      </w:r>
      <w:r w:rsidR="00F14628" w:rsidRPr="00B9417D">
        <w:rPr>
          <w:rFonts w:ascii="Times New Roman" w:hAnsi="Times New Roman" w:cs="Times New Roman"/>
        </w:rPr>
        <w:t>t</w:t>
      </w:r>
      <w:r w:rsidR="002C200C" w:rsidRPr="00B9417D">
        <w:rPr>
          <w:rFonts w:ascii="Times New Roman" w:hAnsi="Times New Roman" w:cs="Times New Roman"/>
        </w:rPr>
        <w:t xml:space="preserve"> has many external relationships with collaborators and suppliers. </w:t>
      </w:r>
      <w:r>
        <w:rPr>
          <w:rFonts w:ascii="Times New Roman" w:hAnsi="Times New Roman" w:cs="Times New Roman"/>
        </w:rPr>
        <w:t xml:space="preserve"> </w:t>
      </w:r>
      <w:r w:rsidR="002C200C" w:rsidRPr="00B9417D">
        <w:rPr>
          <w:rFonts w:ascii="Times New Roman" w:hAnsi="Times New Roman" w:cs="Times New Roman"/>
        </w:rPr>
        <w:t xml:space="preserve"> </w:t>
      </w:r>
      <w:r>
        <w:rPr>
          <w:rFonts w:ascii="Times New Roman" w:hAnsi="Times New Roman" w:cs="Times New Roman"/>
        </w:rPr>
        <w:t xml:space="preserve">Research communities, science experiments, and universities that use or are interested in using DHTC concepts, services, and tools are the primary customers of OSG.  </w:t>
      </w:r>
      <w:r w:rsidR="002C200C" w:rsidRPr="00B9417D">
        <w:rPr>
          <w:rFonts w:ascii="Times New Roman" w:hAnsi="Times New Roman" w:cs="Times New Roman"/>
        </w:rPr>
        <w:t xml:space="preserve">A key to success for a project of this size and complexity is to </w:t>
      </w:r>
      <w:r w:rsidR="00A978DE">
        <w:rPr>
          <w:rFonts w:ascii="Times New Roman" w:hAnsi="Times New Roman" w:cs="Times New Roman"/>
        </w:rPr>
        <w:t>e</w:t>
      </w:r>
      <w:r w:rsidR="002C200C" w:rsidRPr="00B9417D">
        <w:rPr>
          <w:rFonts w:ascii="Times New Roman" w:hAnsi="Times New Roman" w:cs="Times New Roman"/>
        </w:rPr>
        <w:t xml:space="preserve">nsure that we have </w:t>
      </w:r>
      <w:r w:rsidR="00F14628" w:rsidRPr="00B9417D">
        <w:rPr>
          <w:rFonts w:ascii="Times New Roman" w:hAnsi="Times New Roman" w:cs="Times New Roman"/>
        </w:rPr>
        <w:t xml:space="preserve">documented </w:t>
      </w:r>
      <w:r w:rsidR="002C200C" w:rsidRPr="00B9417D">
        <w:rPr>
          <w:rFonts w:ascii="Times New Roman" w:hAnsi="Times New Roman" w:cs="Times New Roman"/>
        </w:rPr>
        <w:t>work</w:t>
      </w:r>
      <w:r w:rsidR="00F14628" w:rsidRPr="00B9417D">
        <w:rPr>
          <w:rFonts w:ascii="Times New Roman" w:hAnsi="Times New Roman" w:cs="Times New Roman"/>
        </w:rPr>
        <w:t>-</w:t>
      </w:r>
      <w:r w:rsidR="002C200C" w:rsidRPr="00B9417D">
        <w:rPr>
          <w:rFonts w:ascii="Times New Roman" w:hAnsi="Times New Roman" w:cs="Times New Roman"/>
        </w:rPr>
        <w:t xml:space="preserve">plans that </w:t>
      </w:r>
      <w:r w:rsidR="00F14628" w:rsidRPr="00B9417D">
        <w:rPr>
          <w:rFonts w:ascii="Times New Roman" w:hAnsi="Times New Roman" w:cs="Times New Roman"/>
        </w:rPr>
        <w:t xml:space="preserve">are well </w:t>
      </w:r>
      <w:r w:rsidR="002C200C" w:rsidRPr="00B9417D">
        <w:rPr>
          <w:rFonts w:ascii="Times New Roman" w:hAnsi="Times New Roman" w:cs="Times New Roman"/>
        </w:rPr>
        <w:t xml:space="preserve">communicated </w:t>
      </w:r>
      <w:r w:rsidR="00B1742F" w:rsidRPr="00B9417D">
        <w:rPr>
          <w:rFonts w:ascii="Times New Roman" w:hAnsi="Times New Roman" w:cs="Times New Roman"/>
        </w:rPr>
        <w:t xml:space="preserve">to the </w:t>
      </w:r>
      <w:r w:rsidR="00EA5C8B">
        <w:rPr>
          <w:rFonts w:ascii="Times New Roman" w:hAnsi="Times New Roman" w:cs="Times New Roman"/>
        </w:rPr>
        <w:t xml:space="preserve">directly </w:t>
      </w:r>
      <w:r w:rsidR="00B1742F" w:rsidRPr="00B9417D">
        <w:rPr>
          <w:rFonts w:ascii="Times New Roman" w:hAnsi="Times New Roman" w:cs="Times New Roman"/>
        </w:rPr>
        <w:t xml:space="preserve">affected parties </w:t>
      </w:r>
      <w:r w:rsidR="00A83681" w:rsidRPr="00B9417D">
        <w:rPr>
          <w:rFonts w:ascii="Times New Roman" w:hAnsi="Times New Roman" w:cs="Times New Roman"/>
        </w:rPr>
        <w:t xml:space="preserve">and supporting teams </w:t>
      </w:r>
      <w:r w:rsidR="002C200C" w:rsidRPr="00B9417D">
        <w:rPr>
          <w:rFonts w:ascii="Times New Roman" w:hAnsi="Times New Roman" w:cs="Times New Roman"/>
        </w:rPr>
        <w:t>and that we understand and manage our interfaces</w:t>
      </w:r>
      <w:r w:rsidR="00F14628" w:rsidRPr="00B9417D">
        <w:rPr>
          <w:rFonts w:ascii="Times New Roman" w:hAnsi="Times New Roman" w:cs="Times New Roman"/>
        </w:rPr>
        <w:t xml:space="preserve">; it is critical that these work-plans </w:t>
      </w:r>
      <w:r w:rsidR="00A83681" w:rsidRPr="00B9417D">
        <w:rPr>
          <w:rFonts w:ascii="Times New Roman" w:hAnsi="Times New Roman" w:cs="Times New Roman"/>
        </w:rPr>
        <w:t xml:space="preserve">cover all </w:t>
      </w:r>
      <w:r w:rsidR="00F14628" w:rsidRPr="00B9417D">
        <w:rPr>
          <w:rFonts w:ascii="Times New Roman" w:hAnsi="Times New Roman" w:cs="Times New Roman"/>
        </w:rPr>
        <w:t>the goals</w:t>
      </w:r>
      <w:r w:rsidR="00EA5C8B">
        <w:rPr>
          <w:rFonts w:ascii="Times New Roman" w:hAnsi="Times New Roman" w:cs="Times New Roman"/>
        </w:rPr>
        <w:t xml:space="preserve"> and milestones in </w:t>
      </w:r>
      <w:r w:rsidR="00F14628" w:rsidRPr="00B9417D">
        <w:rPr>
          <w:rFonts w:ascii="Times New Roman" w:hAnsi="Times New Roman" w:cs="Times New Roman"/>
        </w:rPr>
        <w:t>the project proposal</w:t>
      </w:r>
      <w:r w:rsidR="00EA5C8B">
        <w:rPr>
          <w:rFonts w:ascii="Times New Roman" w:hAnsi="Times New Roman" w:cs="Times New Roman"/>
        </w:rPr>
        <w:t xml:space="preserve"> and the related </w:t>
      </w:r>
      <w:r w:rsidR="00A83681" w:rsidRPr="00B9417D">
        <w:rPr>
          <w:rFonts w:ascii="Times New Roman" w:hAnsi="Times New Roman" w:cs="Times New Roman"/>
        </w:rPr>
        <w:t>needs of stakeholders</w:t>
      </w:r>
      <w:r w:rsidR="00EA5C8B">
        <w:rPr>
          <w:rFonts w:ascii="Times New Roman" w:hAnsi="Times New Roman" w:cs="Times New Roman"/>
        </w:rPr>
        <w:t xml:space="preserve">.  </w:t>
      </w:r>
      <w:r w:rsidR="00A83681" w:rsidRPr="00B9417D">
        <w:rPr>
          <w:rFonts w:ascii="Times New Roman" w:hAnsi="Times New Roman" w:cs="Times New Roman"/>
        </w:rPr>
        <w:t xml:space="preserve">Since </w:t>
      </w:r>
      <w:r w:rsidR="00F14628" w:rsidRPr="00B9417D">
        <w:rPr>
          <w:rFonts w:ascii="Times New Roman" w:hAnsi="Times New Roman" w:cs="Times New Roman"/>
        </w:rPr>
        <w:t>the project is geographically distributed with staff at many institutions that are funded as sub-contracts by the OSG</w:t>
      </w:r>
      <w:r w:rsidR="00A83681" w:rsidRPr="00B9417D">
        <w:rPr>
          <w:rFonts w:ascii="Times New Roman" w:hAnsi="Times New Roman" w:cs="Times New Roman"/>
        </w:rPr>
        <w:t xml:space="preserve">, </w:t>
      </w:r>
      <w:r w:rsidR="00F14628" w:rsidRPr="00B9417D">
        <w:rPr>
          <w:rFonts w:ascii="Times New Roman" w:hAnsi="Times New Roman" w:cs="Times New Roman"/>
        </w:rPr>
        <w:t xml:space="preserve">we must have good methods for planning and tracking of these enabling resources.  </w:t>
      </w:r>
    </w:p>
    <w:p w:rsidR="002C200C" w:rsidRDefault="002C200C" w:rsidP="002C200C">
      <w:pPr>
        <w:rPr>
          <w:rFonts w:ascii="Times New Roman" w:hAnsi="Times New Roman" w:cs="Times New Roman"/>
          <w:u w:val="single"/>
        </w:rPr>
      </w:pPr>
      <w:r w:rsidRPr="00B9417D">
        <w:rPr>
          <w:rFonts w:ascii="Times New Roman" w:hAnsi="Times New Roman" w:cs="Times New Roman"/>
          <w:u w:val="single"/>
        </w:rPr>
        <w:t xml:space="preserve">The project management team’s primary objective is </w:t>
      </w:r>
      <w:r w:rsidR="0077469B">
        <w:rPr>
          <w:rFonts w:ascii="Times New Roman" w:hAnsi="Times New Roman" w:cs="Times New Roman"/>
          <w:u w:val="single"/>
        </w:rPr>
        <w:t xml:space="preserve">to provide a project management system for the OSG team to assure that the </w:t>
      </w:r>
      <w:r w:rsidR="00F14628" w:rsidRPr="00B9417D">
        <w:rPr>
          <w:rFonts w:ascii="Times New Roman" w:hAnsi="Times New Roman" w:cs="Times New Roman"/>
          <w:u w:val="single"/>
        </w:rPr>
        <w:t>project does what is says it will do</w:t>
      </w:r>
      <w:r w:rsidR="00961938" w:rsidRPr="00B9417D">
        <w:rPr>
          <w:rFonts w:ascii="Times New Roman" w:hAnsi="Times New Roman" w:cs="Times New Roman"/>
          <w:u w:val="single"/>
        </w:rPr>
        <w:t xml:space="preserve"> </w:t>
      </w:r>
      <w:r w:rsidR="008C4D8F" w:rsidRPr="00B9417D">
        <w:rPr>
          <w:rFonts w:ascii="Times New Roman" w:hAnsi="Times New Roman" w:cs="Times New Roman"/>
          <w:u w:val="single"/>
        </w:rPr>
        <w:t xml:space="preserve">in each functional area’s </w:t>
      </w:r>
      <w:r w:rsidR="00B9417D">
        <w:rPr>
          <w:rFonts w:ascii="Times New Roman" w:hAnsi="Times New Roman" w:cs="Times New Roman"/>
          <w:u w:val="single"/>
        </w:rPr>
        <w:t xml:space="preserve">work </w:t>
      </w:r>
      <w:r w:rsidR="008C4D8F" w:rsidRPr="00B9417D">
        <w:rPr>
          <w:rFonts w:ascii="Times New Roman" w:hAnsi="Times New Roman" w:cs="Times New Roman"/>
          <w:u w:val="single"/>
        </w:rPr>
        <w:t xml:space="preserve">plans </w:t>
      </w:r>
      <w:r w:rsidR="00961938" w:rsidRPr="00B9417D">
        <w:rPr>
          <w:rFonts w:ascii="Times New Roman" w:hAnsi="Times New Roman" w:cs="Times New Roman"/>
          <w:u w:val="single"/>
        </w:rPr>
        <w:t>(as updated based on documented changes)</w:t>
      </w:r>
      <w:r w:rsidR="00F14628" w:rsidRPr="00B9417D">
        <w:rPr>
          <w:rFonts w:ascii="Times New Roman" w:hAnsi="Times New Roman" w:cs="Times New Roman"/>
          <w:u w:val="single"/>
        </w:rPr>
        <w:t xml:space="preserve">; and </w:t>
      </w:r>
      <w:r w:rsidR="00EA5C8B">
        <w:rPr>
          <w:rFonts w:ascii="Times New Roman" w:hAnsi="Times New Roman" w:cs="Times New Roman"/>
          <w:u w:val="single"/>
        </w:rPr>
        <w:t xml:space="preserve">that </w:t>
      </w:r>
      <w:r w:rsidR="00F14628" w:rsidRPr="00B9417D">
        <w:rPr>
          <w:rFonts w:ascii="Times New Roman" w:hAnsi="Times New Roman" w:cs="Times New Roman"/>
          <w:u w:val="single"/>
        </w:rPr>
        <w:t>we communicate our work accomplishments</w:t>
      </w:r>
      <w:r w:rsidR="00897944" w:rsidRPr="00B9417D">
        <w:rPr>
          <w:rFonts w:ascii="Times New Roman" w:hAnsi="Times New Roman" w:cs="Times New Roman"/>
          <w:u w:val="single"/>
        </w:rPr>
        <w:t>, status, issues/concerns, and future plans</w:t>
      </w:r>
      <w:r w:rsidR="00F14628" w:rsidRPr="00B9417D">
        <w:rPr>
          <w:rFonts w:ascii="Times New Roman" w:hAnsi="Times New Roman" w:cs="Times New Roman"/>
          <w:u w:val="single"/>
        </w:rPr>
        <w:t xml:space="preserve"> to the funding agencies, members of the consortium</w:t>
      </w:r>
      <w:r w:rsidR="00897944" w:rsidRPr="00B9417D">
        <w:rPr>
          <w:rFonts w:ascii="Times New Roman" w:hAnsi="Times New Roman" w:cs="Times New Roman"/>
          <w:u w:val="single"/>
        </w:rPr>
        <w:t>,</w:t>
      </w:r>
      <w:r w:rsidR="00F14628" w:rsidRPr="00B9417D">
        <w:rPr>
          <w:rFonts w:ascii="Times New Roman" w:hAnsi="Times New Roman" w:cs="Times New Roman"/>
          <w:u w:val="single"/>
        </w:rPr>
        <w:t xml:space="preserve"> and </w:t>
      </w:r>
      <w:r w:rsidR="00897944" w:rsidRPr="00B9417D">
        <w:rPr>
          <w:rFonts w:ascii="Times New Roman" w:hAnsi="Times New Roman" w:cs="Times New Roman"/>
          <w:u w:val="single"/>
        </w:rPr>
        <w:t>within</w:t>
      </w:r>
      <w:r w:rsidR="00F14628" w:rsidRPr="00B9417D">
        <w:rPr>
          <w:rFonts w:ascii="Times New Roman" w:hAnsi="Times New Roman" w:cs="Times New Roman"/>
          <w:u w:val="single"/>
        </w:rPr>
        <w:t xml:space="preserve"> our project team.</w:t>
      </w:r>
    </w:p>
    <w:p w:rsidR="00DD2085" w:rsidRPr="00DD2085" w:rsidRDefault="00DD2085" w:rsidP="002C200C">
      <w:pPr>
        <w:rPr>
          <w:rFonts w:ascii="Times New Roman" w:hAnsi="Times New Roman" w:cs="Times New Roman"/>
        </w:rPr>
      </w:pPr>
      <w:r w:rsidRPr="00DD2085">
        <w:rPr>
          <w:rFonts w:ascii="Times New Roman" w:hAnsi="Times New Roman" w:cs="Times New Roman"/>
        </w:rPr>
        <w:t xml:space="preserve">The scope of coverage is the </w:t>
      </w:r>
      <w:r w:rsidR="00DD6CB6">
        <w:rPr>
          <w:rFonts w:ascii="Times New Roman" w:hAnsi="Times New Roman" w:cs="Times New Roman"/>
        </w:rPr>
        <w:t xml:space="preserve">small number </w:t>
      </w:r>
      <w:r w:rsidR="00DC225E">
        <w:rPr>
          <w:rFonts w:ascii="Times New Roman" w:hAnsi="Times New Roman" w:cs="Times New Roman"/>
        </w:rPr>
        <w:t xml:space="preserve">of </w:t>
      </w:r>
      <w:r>
        <w:rPr>
          <w:rFonts w:ascii="Times New Roman" w:hAnsi="Times New Roman" w:cs="Times New Roman"/>
        </w:rPr>
        <w:t xml:space="preserve">projects </w:t>
      </w:r>
      <w:r w:rsidR="00DC225E">
        <w:rPr>
          <w:rFonts w:ascii="Times New Roman" w:hAnsi="Times New Roman" w:cs="Times New Roman"/>
        </w:rPr>
        <w:t xml:space="preserve">(estimated at 2-4) </w:t>
      </w:r>
      <w:del w:id="0" w:author="Chander Sehgal" w:date="2011-07-26T21:03:00Z">
        <w:r w:rsidR="00DC225E" w:rsidDel="007C787A">
          <w:rPr>
            <w:rFonts w:ascii="Times New Roman" w:hAnsi="Times New Roman" w:cs="Times New Roman"/>
          </w:rPr>
          <w:delText xml:space="preserve"> </w:delText>
        </w:r>
      </w:del>
      <w:r>
        <w:rPr>
          <w:rFonts w:ascii="Times New Roman" w:hAnsi="Times New Roman" w:cs="Times New Roman"/>
        </w:rPr>
        <w:t>that</w:t>
      </w:r>
      <w:r w:rsidRPr="00DD2085">
        <w:rPr>
          <w:rFonts w:ascii="Times New Roman" w:hAnsi="Times New Roman" w:cs="Times New Roman"/>
        </w:rPr>
        <w:t xml:space="preserve"> comprise the </w:t>
      </w:r>
      <w:r>
        <w:rPr>
          <w:rFonts w:ascii="Times New Roman" w:hAnsi="Times New Roman" w:cs="Times New Roman"/>
        </w:rPr>
        <w:t xml:space="preserve">OSG </w:t>
      </w:r>
      <w:r w:rsidRPr="00DD2085">
        <w:rPr>
          <w:rFonts w:ascii="Times New Roman" w:hAnsi="Times New Roman" w:cs="Times New Roman"/>
        </w:rPr>
        <w:t xml:space="preserve">core; there is no </w:t>
      </w:r>
      <w:r>
        <w:rPr>
          <w:rFonts w:ascii="Times New Roman" w:hAnsi="Times New Roman" w:cs="Times New Roman"/>
        </w:rPr>
        <w:t xml:space="preserve">direct </w:t>
      </w:r>
      <w:r w:rsidRPr="00DD2085">
        <w:rPr>
          <w:rFonts w:ascii="Times New Roman" w:hAnsi="Times New Roman" w:cs="Times New Roman"/>
        </w:rPr>
        <w:t xml:space="preserve">project management </w:t>
      </w:r>
      <w:r>
        <w:rPr>
          <w:rFonts w:ascii="Times New Roman" w:hAnsi="Times New Roman" w:cs="Times New Roman"/>
        </w:rPr>
        <w:t xml:space="preserve">support </w:t>
      </w:r>
      <w:r w:rsidRPr="00DD2085">
        <w:rPr>
          <w:rFonts w:ascii="Times New Roman" w:hAnsi="Times New Roman" w:cs="Times New Roman"/>
        </w:rPr>
        <w:t>for satellite projects</w:t>
      </w:r>
      <w:r>
        <w:rPr>
          <w:rFonts w:ascii="Times New Roman" w:hAnsi="Times New Roman" w:cs="Times New Roman"/>
        </w:rPr>
        <w:t xml:space="preserve"> but we </w:t>
      </w:r>
      <w:r w:rsidR="006E1E3A">
        <w:rPr>
          <w:rFonts w:ascii="Times New Roman" w:hAnsi="Times New Roman" w:cs="Times New Roman"/>
        </w:rPr>
        <w:t>do plan to offer</w:t>
      </w:r>
      <w:r>
        <w:rPr>
          <w:rFonts w:ascii="Times New Roman" w:hAnsi="Times New Roman" w:cs="Times New Roman"/>
        </w:rPr>
        <w:t xml:space="preserve"> some consulting</w:t>
      </w:r>
      <w:r w:rsidR="006E1E3A">
        <w:rPr>
          <w:rFonts w:ascii="Times New Roman" w:hAnsi="Times New Roman" w:cs="Times New Roman"/>
        </w:rPr>
        <w:t>, if requested</w:t>
      </w:r>
      <w:del w:id="1" w:author="Chander Sehgal" w:date="2011-07-26T21:01:00Z">
        <w:r w:rsidR="006E1E3A" w:rsidDel="00B842A4">
          <w:rPr>
            <w:rFonts w:ascii="Times New Roman" w:hAnsi="Times New Roman" w:cs="Times New Roman"/>
          </w:rPr>
          <w:delText>,</w:delText>
        </w:r>
        <w:r w:rsidDel="00B842A4">
          <w:rPr>
            <w:rFonts w:ascii="Times New Roman" w:hAnsi="Times New Roman" w:cs="Times New Roman"/>
          </w:rPr>
          <w:delText xml:space="preserve"> and we will track the deliverables to/from satellite projects</w:delText>
        </w:r>
      </w:del>
      <w:r w:rsidRPr="00DD2085">
        <w:rPr>
          <w:rFonts w:ascii="Times New Roman" w:hAnsi="Times New Roman" w:cs="Times New Roman"/>
        </w:rPr>
        <w: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6E68C0" w:rsidRPr="003C4FA1">
        <w:rPr>
          <w:rFonts w:ascii="Times New Roman" w:hAnsi="Times New Roman" w:cs="Times New Roman"/>
        </w:rPr>
        <w:t>is</w:t>
      </w:r>
      <w:r w:rsidRPr="003C4FA1">
        <w:rPr>
          <w:rFonts w:ascii="Times New Roman" w:hAnsi="Times New Roman" w:cs="Times New Roman"/>
        </w:rPr>
        <w:t xml:space="preserve"> internal to the OSG project and gets it requirements from the </w:t>
      </w:r>
      <w:r w:rsidR="003C4FA1">
        <w:rPr>
          <w:rFonts w:ascii="Times New Roman" w:hAnsi="Times New Roman" w:cs="Times New Roman"/>
        </w:rPr>
        <w:t>interface/</w:t>
      </w:r>
      <w:r w:rsidR="006E68C0" w:rsidRPr="003C4FA1">
        <w:rPr>
          <w:rFonts w:ascii="Times New Roman" w:hAnsi="Times New Roman" w:cs="Times New Roman"/>
        </w:rPr>
        <w:t xml:space="preserve">reporting requirements of </w:t>
      </w:r>
      <w:r w:rsidR="003C4FA1">
        <w:rPr>
          <w:rFonts w:ascii="Times New Roman" w:hAnsi="Times New Roman" w:cs="Times New Roman"/>
        </w:rPr>
        <w:t xml:space="preserve">DOE/NSF, </w:t>
      </w:r>
      <w:r w:rsidRPr="003C4FA1">
        <w:rPr>
          <w:rFonts w:ascii="Times New Roman" w:hAnsi="Times New Roman" w:cs="Times New Roman"/>
        </w:rPr>
        <w:t>OSG management</w:t>
      </w:r>
      <w:r w:rsidR="006E68C0" w:rsidRPr="003C4FA1">
        <w:rPr>
          <w:rFonts w:ascii="Times New Roman" w:hAnsi="Times New Roman" w:cs="Times New Roman"/>
        </w:rPr>
        <w:t>, and OSG staff</w:t>
      </w:r>
      <w:r w:rsidRPr="003C4FA1">
        <w:rPr>
          <w:rFonts w:ascii="Times New Roman" w:hAnsi="Times New Roman" w:cs="Times New Roman"/>
        </w:rPr>
        <w:t xml:space="preserve">; there are no direct interfaces to the science communities.  In addition </w:t>
      </w:r>
      <w:r w:rsidR="003C4FA1">
        <w:rPr>
          <w:rFonts w:ascii="Times New Roman" w:hAnsi="Times New Roman" w:cs="Times New Roman"/>
        </w:rPr>
        <w:t xml:space="preserve">to </w:t>
      </w:r>
      <w:r w:rsidRPr="003C4FA1">
        <w:rPr>
          <w:rFonts w:ascii="Times New Roman" w:hAnsi="Times New Roman" w:cs="Times New Roman"/>
        </w:rPr>
        <w:t xml:space="preserve">the OSG’ </w:t>
      </w:r>
      <w:proofErr w:type="gramStart"/>
      <w:r w:rsidRPr="003C4FA1">
        <w:rPr>
          <w:rFonts w:ascii="Times New Roman" w:hAnsi="Times New Roman" w:cs="Times New Roman"/>
        </w:rPr>
        <w:t>proposal</w:t>
      </w:r>
      <w:proofErr w:type="gramEnd"/>
      <w:r w:rsidRPr="003C4FA1">
        <w:rPr>
          <w:rFonts w:ascii="Times New Roman" w:hAnsi="Times New Roman" w:cs="Times New Roman"/>
        </w:rPr>
        <w:t xml:space="preserve">, the requirements that guide this work </w:t>
      </w:r>
      <w:r w:rsidR="00C91232">
        <w:rPr>
          <w:rFonts w:ascii="Times New Roman" w:hAnsi="Times New Roman" w:cs="Times New Roman"/>
        </w:rPr>
        <w:t>are discussed in the OSG Project Management Process document (</w:t>
      </w:r>
      <w:hyperlink r:id="rId8" w:history="1">
        <w:r w:rsidRPr="003757A7">
          <w:rPr>
            <w:rStyle w:val="Hyperlink"/>
          </w:rPr>
          <w:t>https://osg-docdb.opensciencegrid.org:440/cgi-bin/ShowDocument?docid=850</w:t>
        </w:r>
      </w:hyperlink>
      <w:r w:rsidR="00C91232">
        <w:t>)</w:t>
      </w:r>
      <w:r w:rsidR="00323CEF">
        <w:t>.</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5535E7" w:rsidRPr="00B9417D"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t xml:space="preserve">Each area coordinator </w:t>
      </w:r>
      <w:r w:rsidR="00A010E0" w:rsidRPr="00B9417D">
        <w:rPr>
          <w:rFonts w:ascii="Times New Roman" w:hAnsi="Times New Roman" w:cs="Times New Roman"/>
        </w:rPr>
        <w:t xml:space="preserve">will be </w:t>
      </w:r>
      <w:r w:rsidRPr="00B9417D">
        <w:rPr>
          <w:rFonts w:ascii="Times New Roman" w:hAnsi="Times New Roman" w:cs="Times New Roman"/>
        </w:rPr>
        <w:t>responsible for planning</w:t>
      </w:r>
      <w:r w:rsidR="00961938" w:rsidRPr="00B9417D">
        <w:rPr>
          <w:rFonts w:ascii="Times New Roman" w:hAnsi="Times New Roman" w:cs="Times New Roman"/>
        </w:rPr>
        <w:t>, documenting,</w:t>
      </w:r>
      <w:r w:rsidRPr="00B9417D">
        <w:rPr>
          <w:rFonts w:ascii="Times New Roman" w:hAnsi="Times New Roman" w:cs="Times New Roman"/>
        </w:rPr>
        <w:t xml:space="preserve"> and tracking their work program; the project manager assists each area coordinator.  Jointly, they will track progress, document any needed changes, and issue alerts to OSG management.  </w:t>
      </w:r>
      <w:r w:rsidR="00961938" w:rsidRPr="00B9417D">
        <w:rPr>
          <w:rFonts w:ascii="Times New Roman" w:hAnsi="Times New Roman" w:cs="Times New Roman"/>
        </w:rPr>
        <w:t xml:space="preserve">We expect that the area work plans are living documents and can be changed, if needed; however, we expect all such changes to be documented and made visible to the OSG-ET and affected stakeholders.  </w:t>
      </w:r>
      <w:r w:rsidRPr="00B9417D">
        <w:rPr>
          <w:rFonts w:ascii="Times New Roman" w:hAnsi="Times New Roman" w:cs="Times New Roman"/>
        </w:rPr>
        <w:t>The area coordinators will be responsible for keep</w:t>
      </w:r>
      <w:r w:rsidR="00A010E0" w:rsidRPr="00B9417D">
        <w:rPr>
          <w:rFonts w:ascii="Times New Roman" w:hAnsi="Times New Roman" w:cs="Times New Roman"/>
        </w:rPr>
        <w:t>ing</w:t>
      </w:r>
      <w:r w:rsidRPr="00B9417D">
        <w:rPr>
          <w:rFonts w:ascii="Times New Roman" w:hAnsi="Times New Roman" w:cs="Times New Roman"/>
        </w:rPr>
        <w:t xml:space="preserve"> current the “captured on-line representation” of their work plan using the common OSG </w:t>
      </w:r>
      <w:r w:rsidR="006E1E3A">
        <w:rPr>
          <w:rFonts w:ascii="Times New Roman" w:hAnsi="Times New Roman" w:cs="Times New Roman"/>
        </w:rPr>
        <w:t xml:space="preserve">project management </w:t>
      </w:r>
      <w:r w:rsidRPr="00B9417D">
        <w:rPr>
          <w:rFonts w:ascii="Times New Roman" w:hAnsi="Times New Roman" w:cs="Times New Roman"/>
        </w:rPr>
        <w:t>methods</w:t>
      </w:r>
      <w:r w:rsidR="00A010E0" w:rsidRPr="00B9417D">
        <w:rPr>
          <w:rFonts w:ascii="Times New Roman" w:hAnsi="Times New Roman" w:cs="Times New Roman"/>
        </w:rPr>
        <w:t xml:space="preserve"> and tools</w:t>
      </w:r>
      <w:r w:rsidRPr="00B9417D">
        <w:rPr>
          <w:rFonts w:ascii="Times New Roman" w:hAnsi="Times New Roman" w:cs="Times New Roman"/>
        </w:rPr>
        <w:t>.</w:t>
      </w:r>
    </w:p>
    <w:p w:rsidR="005535E7" w:rsidRDefault="005535E7" w:rsidP="005535E7">
      <w:pPr>
        <w:pStyle w:val="ListParagraph"/>
        <w:numPr>
          <w:ilvl w:val="0"/>
          <w:numId w:val="4"/>
        </w:numPr>
        <w:rPr>
          <w:rFonts w:ascii="Times New Roman" w:hAnsi="Times New Roman" w:cs="Times New Roman"/>
        </w:rPr>
      </w:pPr>
      <w:r w:rsidRPr="00B9417D">
        <w:rPr>
          <w:rFonts w:ascii="Times New Roman" w:hAnsi="Times New Roman" w:cs="Times New Roman"/>
        </w:rPr>
        <w:lastRenderedPageBreak/>
        <w:t xml:space="preserve">A significant part of what we do is on-going activities and </w:t>
      </w:r>
      <w:r w:rsidR="00961938" w:rsidRPr="00B9417D">
        <w:rPr>
          <w:rFonts w:ascii="Times New Roman" w:hAnsi="Times New Roman" w:cs="Times New Roman"/>
        </w:rPr>
        <w:t>starting in year6 we will separate these items from the date driven project tasks.  Thus we can add need</w:t>
      </w:r>
      <w:r w:rsidR="00EA5C8B">
        <w:rPr>
          <w:rFonts w:ascii="Times New Roman" w:hAnsi="Times New Roman" w:cs="Times New Roman"/>
        </w:rPr>
        <w:t>ed</w:t>
      </w:r>
      <w:r w:rsidR="00961938" w:rsidRPr="00B9417D">
        <w:rPr>
          <w:rFonts w:ascii="Times New Roman" w:hAnsi="Times New Roman" w:cs="Times New Roman"/>
        </w:rPr>
        <w:t xml:space="preserve"> focus to these and </w:t>
      </w:r>
      <w:r w:rsidR="000B23E3">
        <w:rPr>
          <w:rFonts w:ascii="Times New Roman" w:hAnsi="Times New Roman" w:cs="Times New Roman"/>
        </w:rPr>
        <w:t xml:space="preserve">improve the way we judge whether </w:t>
      </w:r>
      <w:r w:rsidR="00E1029D">
        <w:rPr>
          <w:rFonts w:ascii="Times New Roman" w:hAnsi="Times New Roman" w:cs="Times New Roman"/>
        </w:rPr>
        <w:t xml:space="preserve">do better at </w:t>
      </w:r>
      <w:r w:rsidR="006E1E3A">
        <w:rPr>
          <w:rFonts w:ascii="Times New Roman" w:hAnsi="Times New Roman" w:cs="Times New Roman"/>
        </w:rPr>
        <w:t xml:space="preserve">understanding </w:t>
      </w:r>
      <w:r w:rsidRPr="00B9417D">
        <w:rPr>
          <w:rFonts w:ascii="Times New Roman" w:hAnsi="Times New Roman" w:cs="Times New Roman"/>
        </w:rPr>
        <w:t>why we think they are</w:t>
      </w:r>
      <w:r w:rsidR="00B1742F" w:rsidRPr="00B9417D">
        <w:rPr>
          <w:rFonts w:ascii="Times New Roman" w:hAnsi="Times New Roman" w:cs="Times New Roman"/>
        </w:rPr>
        <w:t xml:space="preserve"> being executed well (in general, it is not very useful </w:t>
      </w:r>
      <w:r w:rsidRPr="00B9417D">
        <w:rPr>
          <w:rFonts w:ascii="Times New Roman" w:hAnsi="Times New Roman" w:cs="Times New Roman"/>
        </w:rPr>
        <w:t xml:space="preserve">to say 8% done for each month that elapses).  </w:t>
      </w:r>
      <w:r w:rsidR="000B23E3">
        <w:rPr>
          <w:rFonts w:ascii="Times New Roman" w:hAnsi="Times New Roman" w:cs="Times New Roman"/>
        </w:rPr>
        <w:t>On this regard</w:t>
      </w:r>
      <w:r w:rsidRPr="00B9417D">
        <w:rPr>
          <w:rFonts w:ascii="Times New Roman" w:hAnsi="Times New Roman" w:cs="Times New Roman"/>
        </w:rPr>
        <w:t xml:space="preserve">, we </w:t>
      </w:r>
      <w:r w:rsidR="000B23E3">
        <w:rPr>
          <w:rFonts w:ascii="Times New Roman" w:hAnsi="Times New Roman" w:cs="Times New Roman"/>
        </w:rPr>
        <w:t xml:space="preserve">will ask area coordinators </w:t>
      </w:r>
      <w:r w:rsidR="006E1E3A">
        <w:rPr>
          <w:rFonts w:ascii="Times New Roman" w:hAnsi="Times New Roman" w:cs="Times New Roman"/>
        </w:rPr>
        <w:t xml:space="preserve">to </w:t>
      </w:r>
      <w:r w:rsidRPr="00B9417D">
        <w:rPr>
          <w:rFonts w:ascii="Times New Roman" w:hAnsi="Times New Roman" w:cs="Times New Roman"/>
        </w:rPr>
        <w:t xml:space="preserve">establish </w:t>
      </w:r>
      <w:r w:rsidR="00EA5C8B">
        <w:rPr>
          <w:rFonts w:ascii="Times New Roman" w:hAnsi="Times New Roman" w:cs="Times New Roman"/>
        </w:rPr>
        <w:t xml:space="preserve">“goodness” </w:t>
      </w:r>
      <w:r w:rsidRPr="00B9417D">
        <w:rPr>
          <w:rFonts w:ascii="Times New Roman" w:hAnsi="Times New Roman" w:cs="Times New Roman"/>
        </w:rPr>
        <w:t xml:space="preserve">measures for each </w:t>
      </w:r>
      <w:r w:rsidR="00B1742F" w:rsidRPr="00B9417D">
        <w:rPr>
          <w:rFonts w:ascii="Times New Roman" w:hAnsi="Times New Roman" w:cs="Times New Roman"/>
        </w:rPr>
        <w:t>of these</w:t>
      </w:r>
      <w:r w:rsidRPr="00B9417D">
        <w:rPr>
          <w:rFonts w:ascii="Times New Roman" w:hAnsi="Times New Roman" w:cs="Times New Roman"/>
        </w:rPr>
        <w:t xml:space="preserve">.  This will be a learning path and it will evolve over time; </w:t>
      </w:r>
      <w:r w:rsidR="000B23E3">
        <w:rPr>
          <w:rFonts w:ascii="Times New Roman" w:hAnsi="Times New Roman" w:cs="Times New Roman"/>
        </w:rPr>
        <w:t xml:space="preserve">however, area coordinator should </w:t>
      </w:r>
      <w:r w:rsidRPr="00B9417D">
        <w:rPr>
          <w:rFonts w:ascii="Times New Roman" w:hAnsi="Times New Roman" w:cs="Times New Roman"/>
        </w:rPr>
        <w:t xml:space="preserve">start by stating </w:t>
      </w:r>
      <w:r w:rsidR="00E1029D">
        <w:rPr>
          <w:rFonts w:ascii="Times New Roman" w:hAnsi="Times New Roman" w:cs="Times New Roman"/>
        </w:rPr>
        <w:t xml:space="preserve">a draft </w:t>
      </w:r>
      <w:r w:rsidRPr="00B9417D">
        <w:rPr>
          <w:rFonts w:ascii="Times New Roman" w:hAnsi="Times New Roman" w:cs="Times New Roman"/>
        </w:rPr>
        <w:t xml:space="preserve">measure </w:t>
      </w:r>
      <w:r w:rsidR="00B1742F" w:rsidRPr="00B9417D">
        <w:rPr>
          <w:rFonts w:ascii="Times New Roman" w:hAnsi="Times New Roman" w:cs="Times New Roman"/>
        </w:rPr>
        <w:t>for</w:t>
      </w:r>
      <w:r w:rsidR="0015560F" w:rsidRPr="00B9417D">
        <w:rPr>
          <w:rFonts w:ascii="Times New Roman" w:hAnsi="Times New Roman" w:cs="Times New Roman"/>
        </w:rPr>
        <w:t xml:space="preserve"> each on-going activity (</w:t>
      </w:r>
      <w:r w:rsidR="00EA5C8B">
        <w:rPr>
          <w:rFonts w:ascii="Times New Roman" w:hAnsi="Times New Roman" w:cs="Times New Roman"/>
        </w:rPr>
        <w:t>in collaboration with</w:t>
      </w:r>
      <w:r w:rsidR="002917CF" w:rsidRPr="00B9417D">
        <w:rPr>
          <w:rFonts w:ascii="Times New Roman" w:hAnsi="Times New Roman" w:cs="Times New Roman"/>
        </w:rPr>
        <w:t xml:space="preserve"> the </w:t>
      </w:r>
      <w:r w:rsidR="0015560F" w:rsidRPr="00B9417D">
        <w:rPr>
          <w:rFonts w:ascii="Times New Roman" w:hAnsi="Times New Roman" w:cs="Times New Roman"/>
        </w:rPr>
        <w:t>assessment work being done by Rob Gardner).</w:t>
      </w:r>
    </w:p>
    <w:p w:rsidR="00C17E70" w:rsidDel="00B842A4" w:rsidRDefault="00C17E70" w:rsidP="005535E7">
      <w:pPr>
        <w:pStyle w:val="ListParagraph"/>
        <w:numPr>
          <w:ilvl w:val="0"/>
          <w:numId w:val="4"/>
        </w:numPr>
        <w:rPr>
          <w:del w:id="2" w:author="Chander Sehgal" w:date="2011-07-26T21:02:00Z"/>
          <w:rFonts w:ascii="Times New Roman" w:hAnsi="Times New Roman" w:cs="Times New Roman"/>
        </w:rPr>
      </w:pPr>
      <w:del w:id="3" w:author="Chander Sehgal" w:date="2011-07-26T21:02:00Z">
        <w:r w:rsidDel="00B842A4">
          <w:rPr>
            <w:rFonts w:ascii="Times New Roman" w:hAnsi="Times New Roman" w:cs="Times New Roman"/>
          </w:rPr>
          <w:delText xml:space="preserve">As we move farther into the “coordinated multiple projects” mode with satellites and docked projects, we need to improve cross-project communication, coordination, and implement methods for bringing focus </w:delText>
        </w:r>
        <w:r w:rsidR="006E1E3A" w:rsidDel="00B842A4">
          <w:rPr>
            <w:rFonts w:ascii="Times New Roman" w:hAnsi="Times New Roman" w:cs="Times New Roman"/>
          </w:rPr>
          <w:delText>to</w:delText>
        </w:r>
        <w:r w:rsidDel="00B842A4">
          <w:rPr>
            <w:rFonts w:ascii="Times New Roman" w:hAnsi="Times New Roman" w:cs="Times New Roman"/>
          </w:rPr>
          <w:delText xml:space="preserve"> cross-project issues.</w:delText>
        </w:r>
        <w:r w:rsidR="00DD2085" w:rsidDel="00B842A4">
          <w:rPr>
            <w:rFonts w:ascii="Times New Roman" w:hAnsi="Times New Roman" w:cs="Times New Roman"/>
          </w:rPr>
          <w:delText xml:space="preserve">  More regular, no less than quarterly, phone meeting</w:delText>
        </w:r>
        <w:r w:rsidR="000B23E3" w:rsidDel="00B842A4">
          <w:rPr>
            <w:rFonts w:ascii="Times New Roman" w:hAnsi="Times New Roman" w:cs="Times New Roman"/>
          </w:rPr>
          <w:delText>s</w:delText>
        </w:r>
        <w:r w:rsidR="00DD2085" w:rsidDel="00B842A4">
          <w:rPr>
            <w:rFonts w:ascii="Times New Roman" w:hAnsi="Times New Roman" w:cs="Times New Roman"/>
          </w:rPr>
          <w:delText xml:space="preserve"> with satellites are planned to understand and document deliverables and dependencies (in both directions).</w:delText>
        </w:r>
      </w:del>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Year6a work plans for each area – Aug 30</w:t>
      </w:r>
    </w:p>
    <w:p w:rsidR="001F347D" w:rsidRPr="00B9417D" w:rsidRDefault="001F347D" w:rsidP="00F6289D">
      <w:pPr>
        <w:pStyle w:val="ListParagraph"/>
        <w:numPr>
          <w:ilvl w:val="0"/>
          <w:numId w:val="2"/>
        </w:numPr>
        <w:rPr>
          <w:rFonts w:ascii="Times New Roman" w:hAnsi="Times New Roman" w:cs="Times New Roman"/>
        </w:rPr>
      </w:pPr>
      <w:r w:rsidRPr="00B9417D">
        <w:rPr>
          <w:rFonts w:ascii="Times New Roman" w:hAnsi="Times New Roman" w:cs="Times New Roman"/>
        </w:rPr>
        <w:t>Implement capture system for ongoing activities (with metric goals) – Sept 15</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Baseline year6A work plans for each area and start tracking – Oct 30</w:t>
      </w:r>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Year6</w:t>
      </w:r>
      <w:r w:rsidR="00B664A7">
        <w:rPr>
          <w:rFonts w:ascii="Times New Roman" w:hAnsi="Times New Roman" w:cs="Times New Roman"/>
        </w:rPr>
        <w:t>A</w:t>
      </w:r>
      <w:r w:rsidRPr="00B9417D">
        <w:rPr>
          <w:rFonts w:ascii="Times New Roman" w:hAnsi="Times New Roman" w:cs="Times New Roman"/>
        </w:rPr>
        <w:t xml:space="preserve"> SOWs  signed and subcontracts initiated – Nov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SOW drafts – Sept 30</w:t>
      </w:r>
    </w:p>
    <w:p w:rsidR="001945A8" w:rsidRPr="00B9417D"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Sign-off within OSG – Oct 30</w:t>
      </w:r>
    </w:p>
    <w:p w:rsidR="001945A8" w:rsidRDefault="001945A8" w:rsidP="00F6289D">
      <w:pPr>
        <w:pStyle w:val="ListParagraph"/>
        <w:numPr>
          <w:ilvl w:val="1"/>
          <w:numId w:val="2"/>
        </w:numPr>
        <w:rPr>
          <w:rFonts w:ascii="Times New Roman" w:hAnsi="Times New Roman" w:cs="Times New Roman"/>
        </w:rPr>
      </w:pPr>
      <w:r w:rsidRPr="00B9417D">
        <w:rPr>
          <w:rFonts w:ascii="Times New Roman" w:hAnsi="Times New Roman" w:cs="Times New Roman"/>
        </w:rPr>
        <w:t>Subcontracts from UW-Madison – Nov 30</w:t>
      </w:r>
    </w:p>
    <w:p w:rsidR="00A2228D" w:rsidDel="00B842A4" w:rsidRDefault="00A2228D" w:rsidP="00A2228D">
      <w:pPr>
        <w:pStyle w:val="ListParagraph"/>
        <w:numPr>
          <w:ilvl w:val="0"/>
          <w:numId w:val="2"/>
        </w:numPr>
        <w:rPr>
          <w:del w:id="4" w:author="Chander Sehgal" w:date="2011-07-26T21:02:00Z"/>
          <w:rFonts w:ascii="Times New Roman" w:hAnsi="Times New Roman" w:cs="Times New Roman"/>
        </w:rPr>
      </w:pPr>
      <w:del w:id="5" w:author="Chander Sehgal" w:date="2011-07-26T21:02:00Z">
        <w:r w:rsidDel="00B842A4">
          <w:rPr>
            <w:rFonts w:ascii="Times New Roman" w:hAnsi="Times New Roman" w:cs="Times New Roman"/>
          </w:rPr>
          <w:delText>Develop interface plan for docked projects in support of Assoc. ED – Dec 20</w:delText>
        </w:r>
      </w:del>
    </w:p>
    <w:p w:rsidR="001945A8" w:rsidRPr="00B9417D" w:rsidRDefault="001945A8" w:rsidP="00F6289D">
      <w:pPr>
        <w:pStyle w:val="ListParagraph"/>
        <w:numPr>
          <w:ilvl w:val="0"/>
          <w:numId w:val="2"/>
        </w:numPr>
        <w:rPr>
          <w:rFonts w:ascii="Times New Roman" w:hAnsi="Times New Roman" w:cs="Times New Roman"/>
        </w:rPr>
      </w:pPr>
      <w:r w:rsidRPr="00B9417D">
        <w:rPr>
          <w:rFonts w:ascii="Times New Roman" w:hAnsi="Times New Roman" w:cs="Times New Roman"/>
        </w:rPr>
        <w:t>OSG DOE Final report – April 30</w:t>
      </w:r>
    </w:p>
    <w:p w:rsidR="006E68C0" w:rsidRPr="003C4FA1" w:rsidRDefault="001945A8" w:rsidP="006E68C0">
      <w:pPr>
        <w:pStyle w:val="ListParagraph"/>
        <w:numPr>
          <w:ilvl w:val="0"/>
          <w:numId w:val="2"/>
        </w:numPr>
        <w:rPr>
          <w:rFonts w:ascii="Times New Roman" w:hAnsi="Times New Roman" w:cs="Times New Roman"/>
        </w:rPr>
      </w:pPr>
      <w:r w:rsidRPr="00B9417D">
        <w:rPr>
          <w:rFonts w:ascii="Times New Roman" w:hAnsi="Times New Roman" w:cs="Times New Roman"/>
        </w:rPr>
        <w:t>OSG NSF Final Report – Sept 30</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Quarterly institutional cost reports and overall budget summary to OSG-ET</w:t>
            </w:r>
          </w:p>
        </w:tc>
        <w:tc>
          <w:tcPr>
            <w:tcW w:w="3241" w:type="dxa"/>
          </w:tcPr>
          <w:p w:rsidR="00E12127" w:rsidRPr="00B9417D" w:rsidRDefault="006E1E3A" w:rsidP="001945A8">
            <w:pPr>
              <w:rPr>
                <w:rFonts w:ascii="Times New Roman" w:hAnsi="Times New Roman" w:cs="Times New Roman"/>
              </w:rPr>
            </w:pPr>
            <w:r>
              <w:rPr>
                <w:rFonts w:ascii="Times New Roman" w:hAnsi="Times New Roman" w:cs="Times New Roman"/>
              </w:rPr>
              <w:t>Executed within 1-month after end of each quarter; with coverage &gt; 90% of budgeted institutions.</w:t>
            </w:r>
          </w:p>
        </w:tc>
      </w:tr>
      <w:tr w:rsidR="00E12127" w:rsidRPr="00B9417D" w:rsidTr="00907CA5">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Weekly Area Coordinator Meeting to review work-plan progress (rotating schedule with each Area covered about every 6 weeks)</w:t>
            </w:r>
          </w:p>
        </w:tc>
        <w:tc>
          <w:tcPr>
            <w:tcW w:w="3241" w:type="dxa"/>
          </w:tcPr>
          <w:p w:rsidR="00E12127" w:rsidRPr="006E1E3A" w:rsidRDefault="006E1E3A" w:rsidP="006E1E3A">
            <w:pPr>
              <w:rPr>
                <w:rFonts w:ascii="Times New Roman" w:hAnsi="Times New Roman" w:cs="Times New Roman"/>
              </w:rPr>
            </w:pPr>
            <w:r w:rsidRPr="006E1E3A">
              <w:rPr>
                <w:rFonts w:ascii="Times New Roman" w:hAnsi="Times New Roman" w:cs="Times New Roman"/>
              </w:rPr>
              <w:t>Each area reviewed with period not to exceed 8 weeks.</w:t>
            </w:r>
          </w:p>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Weekly reporting to OSG-ET (based on Area Coordinator meeting) on 1) changes to work plan; or 2) items in jeopardy and needing assistance</w:t>
            </w:r>
          </w:p>
        </w:tc>
        <w:tc>
          <w:tcPr>
            <w:tcW w:w="3241" w:type="dxa"/>
          </w:tcPr>
          <w:p w:rsidR="00E12127" w:rsidRPr="00B9417D" w:rsidRDefault="006E1E3A" w:rsidP="006E1E3A">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r w:rsidR="00E12127" w:rsidRPr="00B9417D" w:rsidTr="00907CA5">
        <w:tc>
          <w:tcPr>
            <w:tcW w:w="630" w:type="dxa"/>
          </w:tcPr>
          <w:p w:rsidR="00E12127" w:rsidRPr="00B9417D" w:rsidRDefault="00E12127" w:rsidP="00E12127">
            <w:pPr>
              <w:rPr>
                <w:rFonts w:ascii="Times New Roman" w:hAnsi="Times New Roman" w:cs="Times New Roman"/>
              </w:rPr>
            </w:pPr>
            <w:del w:id="6" w:author="Chander Sehgal" w:date="2011-07-26T21:15:00Z">
              <w:r w:rsidRPr="00B9417D" w:rsidDel="00284506">
                <w:rPr>
                  <w:rFonts w:ascii="Times New Roman" w:hAnsi="Times New Roman" w:cs="Times New Roman"/>
                </w:rPr>
                <w:delText>4</w:delText>
              </w:r>
            </w:del>
          </w:p>
        </w:tc>
        <w:tc>
          <w:tcPr>
            <w:tcW w:w="5147" w:type="dxa"/>
          </w:tcPr>
          <w:p w:rsidR="00E12127" w:rsidRPr="00B9417D" w:rsidRDefault="00E12127" w:rsidP="00E12127">
            <w:pPr>
              <w:rPr>
                <w:rFonts w:ascii="Times New Roman" w:hAnsi="Times New Roman" w:cs="Times New Roman"/>
              </w:rPr>
            </w:pPr>
            <w:del w:id="7" w:author="Chander Sehgal" w:date="2011-07-26T21:02:00Z">
              <w:r w:rsidRPr="00B9417D" w:rsidDel="00B842A4">
                <w:rPr>
                  <w:rFonts w:ascii="Times New Roman" w:hAnsi="Times New Roman" w:cs="Times New Roman"/>
                </w:rPr>
                <w:delText xml:space="preserve">Quarterly Meetings with all satellite projects to </w:delText>
              </w:r>
              <w:r w:rsidRPr="00B9417D" w:rsidDel="00B842A4">
                <w:rPr>
                  <w:rFonts w:ascii="Times New Roman" w:hAnsi="Times New Roman" w:cs="Times New Roman"/>
                </w:rPr>
                <w:lastRenderedPageBreak/>
                <w:delText>coordinate work programs</w:delText>
              </w:r>
            </w:del>
          </w:p>
        </w:tc>
        <w:tc>
          <w:tcPr>
            <w:tcW w:w="3241" w:type="dxa"/>
          </w:tcPr>
          <w:p w:rsidR="00E12127" w:rsidRPr="00B9417D" w:rsidRDefault="00CF1CB6" w:rsidP="001945A8">
            <w:pPr>
              <w:rPr>
                <w:rFonts w:ascii="Times New Roman" w:hAnsi="Times New Roman" w:cs="Times New Roman"/>
              </w:rPr>
            </w:pPr>
            <w:del w:id="8" w:author="Chander Sehgal" w:date="2011-07-26T21:02:00Z">
              <w:r w:rsidDel="00B842A4">
                <w:rPr>
                  <w:rFonts w:ascii="Times New Roman" w:hAnsi="Times New Roman" w:cs="Times New Roman"/>
                </w:rPr>
                <w:lastRenderedPageBreak/>
                <w:delText xml:space="preserve">Email report to OSG-ET within 2 </w:delText>
              </w:r>
              <w:r w:rsidDel="00B842A4">
                <w:rPr>
                  <w:rFonts w:ascii="Times New Roman" w:hAnsi="Times New Roman" w:cs="Times New Roman"/>
                </w:rPr>
                <w:lastRenderedPageBreak/>
                <w:delText>business days of overall status, recent changes, and items needing attention.</w:delText>
              </w:r>
            </w:del>
          </w:p>
        </w:tc>
      </w:tr>
      <w:tr w:rsidR="00E12127" w:rsidRPr="00B9417D" w:rsidTr="00907CA5">
        <w:tc>
          <w:tcPr>
            <w:tcW w:w="630" w:type="dxa"/>
          </w:tcPr>
          <w:p w:rsidR="00E12127" w:rsidRPr="00B9417D" w:rsidRDefault="00E12127" w:rsidP="00E12127">
            <w:pPr>
              <w:rPr>
                <w:rFonts w:ascii="Times New Roman" w:hAnsi="Times New Roman" w:cs="Times New Roman"/>
              </w:rPr>
            </w:pPr>
            <w:del w:id="9" w:author="Chander Sehgal" w:date="2011-07-26T21:15:00Z">
              <w:r w:rsidRPr="00B9417D" w:rsidDel="00284506">
                <w:rPr>
                  <w:rFonts w:ascii="Times New Roman" w:hAnsi="Times New Roman" w:cs="Times New Roman"/>
                </w:rPr>
                <w:lastRenderedPageBreak/>
                <w:delText>5</w:delText>
              </w:r>
            </w:del>
            <w:ins w:id="10" w:author="Chander Sehgal" w:date="2011-07-26T21:15:00Z">
              <w:r w:rsidR="00284506">
                <w:rPr>
                  <w:rFonts w:ascii="Times New Roman" w:hAnsi="Times New Roman" w:cs="Times New Roman"/>
                </w:rPr>
                <w:t>4</w:t>
              </w:r>
            </w:ins>
            <w:bookmarkStart w:id="11" w:name="_GoBack"/>
            <w:bookmarkEnd w:id="11"/>
          </w:p>
        </w:tc>
        <w:tc>
          <w:tcPr>
            <w:tcW w:w="5147"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Periodic meeting</w:t>
            </w:r>
            <w:r w:rsidR="00C12BDE" w:rsidRPr="00B9417D">
              <w:rPr>
                <w:rFonts w:ascii="Times New Roman" w:hAnsi="Times New Roman" w:cs="Times New Roman"/>
              </w:rPr>
              <w:t xml:space="preserve"> (typically 6-8 weeks)</w:t>
            </w:r>
            <w:r w:rsidRPr="00B9417D">
              <w:rPr>
                <w:rFonts w:ascii="Times New Roman" w:hAnsi="Times New Roman" w:cs="Times New Roman"/>
              </w:rPr>
              <w:t xml:space="preserve"> with selected external projects</w:t>
            </w:r>
            <w:r w:rsidR="00DD2085">
              <w:rPr>
                <w:rFonts w:ascii="Times New Roman" w:hAnsi="Times New Roman" w:cs="Times New Roman"/>
              </w:rPr>
              <w:t xml:space="preserve"> (e.g. CDIGS)</w:t>
            </w:r>
            <w:r w:rsidRPr="00B9417D">
              <w:rPr>
                <w:rFonts w:ascii="Times New Roman" w:hAnsi="Times New Roman" w:cs="Times New Roman"/>
              </w:rPr>
              <w:t xml:space="preserve"> to coordinate deliverables and requirements</w:t>
            </w:r>
          </w:p>
        </w:tc>
        <w:tc>
          <w:tcPr>
            <w:tcW w:w="3241" w:type="dxa"/>
          </w:tcPr>
          <w:p w:rsidR="00E12127" w:rsidRPr="00B9417D" w:rsidRDefault="00CF1CB6" w:rsidP="001945A8">
            <w:pPr>
              <w:rPr>
                <w:rFonts w:ascii="Times New Roman" w:hAnsi="Times New Roman" w:cs="Times New Roman"/>
              </w:rPr>
            </w:pPr>
            <w:r>
              <w:rPr>
                <w:rFonts w:ascii="Times New Roman" w:hAnsi="Times New Roman" w:cs="Times New Roman"/>
              </w:rPr>
              <w:t>Email report to OSG-ET within 2 business days of overall status, recent changes, and items needing attention.</w:t>
            </w: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B66B4A">
        <w:rPr>
          <w:rFonts w:ascii="Times New Roman" w:hAnsi="Times New Roman" w:cs="Times New Roman"/>
        </w:rPr>
        <w:t xml:space="preserve">Sehgal – 70% (Budget, SOWs, </w:t>
      </w:r>
      <w:r w:rsidRPr="006E68C0">
        <w:rPr>
          <w:rFonts w:ascii="Times New Roman" w:hAnsi="Times New Roman" w:cs="Times New Roman"/>
        </w:rPr>
        <w:t>internal project tracking/reporting</w:t>
      </w:r>
      <w:r w:rsidR="00B66B4A">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Gabriele Garzoglio – 20% (External projects and satellites</w:t>
      </w:r>
      <w:r w:rsidR="00B66B4A">
        <w:rPr>
          <w:rFonts w:ascii="Times New Roman" w:hAnsi="Times New Roman" w:cs="Times New Roman"/>
        </w:rPr>
        <w:t>, internal project tracking</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Ginny Werner – as needed (proposals, UW-Madison subcontracts, </w:t>
      </w:r>
      <w:r w:rsidR="00993E72" w:rsidRPr="006E68C0">
        <w:rPr>
          <w:rFonts w:ascii="Times New Roman" w:hAnsi="Times New Roman" w:cs="Times New Roman"/>
        </w:rPr>
        <w:t>cost reports</w:t>
      </w:r>
      <w:r w:rsidRPr="006E68C0">
        <w:rPr>
          <w:rFonts w:ascii="Times New Roman" w:hAnsi="Times New Roman" w:cs="Times New Roman"/>
        </w:rPr>
        <w:t>)</w:t>
      </w:r>
    </w:p>
    <w:p w:rsidR="00907CA5"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Jemise Lockhart – as needed (WBS updates, setup meetings/calls)</w:t>
      </w:r>
    </w:p>
    <w:p w:rsidR="0061337D" w:rsidRPr="00B9417D" w:rsidRDefault="00C17E70" w:rsidP="002C200C">
      <w:pPr>
        <w:pStyle w:val="Heading1"/>
        <w:numPr>
          <w:ilvl w:val="0"/>
          <w:numId w:val="1"/>
        </w:numPr>
        <w:rPr>
          <w:rFonts w:ascii="Times New Roman" w:hAnsi="Times New Roman" w:cs="Times New Roman"/>
        </w:rPr>
      </w:pPr>
      <w:r>
        <w:rPr>
          <w:rFonts w:ascii="Times New Roman" w:hAnsi="Times New Roman" w:cs="Times New Roman"/>
        </w:rPr>
        <w:t>Risks</w:t>
      </w:r>
      <w:r w:rsidR="00EF0E6C">
        <w:rPr>
          <w:rFonts w:ascii="Times New Roman" w:hAnsi="Times New Roman" w:cs="Times New Roman"/>
        </w:rPr>
        <w:t xml:space="preserve">, </w:t>
      </w:r>
      <w:r w:rsidR="00FC2808" w:rsidRPr="00B9417D">
        <w:rPr>
          <w:rFonts w:ascii="Times New Roman" w:hAnsi="Times New Roman" w:cs="Times New Roman"/>
        </w:rPr>
        <w:t>Concerns</w:t>
      </w:r>
      <w:r w:rsidR="00EF0E6C">
        <w:rPr>
          <w:rFonts w:ascii="Times New Roman" w:hAnsi="Times New Roman" w:cs="Times New Roman"/>
        </w:rPr>
        <w:t xml:space="preserve"> &amp; Questions</w:t>
      </w:r>
    </w:p>
    <w:p w:rsidR="0061337D" w:rsidRPr="00B9417D" w:rsidRDefault="0061337D">
      <w:pPr>
        <w:rPr>
          <w:rFonts w:ascii="Times New Roman" w:hAnsi="Times New Roman" w:cs="Times New Roman"/>
          <w:u w:val="single"/>
        </w:rPr>
      </w:pPr>
    </w:p>
    <w:p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rsidR="00247449" w:rsidDel="00B842A4" w:rsidRDefault="00247449" w:rsidP="00247449">
      <w:pPr>
        <w:pStyle w:val="ListParagraph"/>
        <w:numPr>
          <w:ilvl w:val="0"/>
          <w:numId w:val="3"/>
        </w:numPr>
        <w:rPr>
          <w:del w:id="12" w:author="Chander Sehgal" w:date="2011-07-26T21:02:00Z"/>
          <w:rFonts w:ascii="Times New Roman" w:hAnsi="Times New Roman" w:cs="Times New Roman"/>
        </w:rPr>
      </w:pPr>
      <w:del w:id="13" w:author="Chander Sehgal" w:date="2011-07-26T21:02:00Z">
        <w:r w:rsidRPr="00B9417D" w:rsidDel="00B842A4">
          <w:rPr>
            <w:rFonts w:ascii="Times New Roman" w:hAnsi="Times New Roman" w:cs="Times New Roman"/>
          </w:rPr>
          <w:delTex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delText>
        </w:r>
        <w:r w:rsidR="002350E0" w:rsidRPr="00B9417D" w:rsidDel="00B842A4">
          <w:rPr>
            <w:rFonts w:ascii="Times New Roman" w:hAnsi="Times New Roman" w:cs="Times New Roman"/>
          </w:rPr>
          <w:delText>budget support for such changes)</w:delText>
        </w:r>
        <w:r w:rsidR="00DD6CB6" w:rsidDel="00B842A4">
          <w:rPr>
            <w:rFonts w:ascii="Times New Roman" w:hAnsi="Times New Roman" w:cs="Times New Roman"/>
          </w:rPr>
          <w:delText xml:space="preserve">.  Since many satellite projects have OSG staff in leadership positions, it is fairly easy for them to access and use OSG staff via informal methods.  </w:delText>
        </w:r>
      </w:del>
    </w:p>
    <w:p w:rsidR="0072033C" w:rsidRPr="00AD47D2" w:rsidRDefault="0072033C" w:rsidP="0072033C">
      <w:pPr>
        <w:pStyle w:val="ListParagraph"/>
        <w:numPr>
          <w:ilvl w:val="0"/>
          <w:numId w:val="3"/>
        </w:numPr>
        <w:rPr>
          <w:rFonts w:ascii="Times New Roman" w:hAnsi="Times New Roman" w:cs="Times New Roman"/>
        </w:rPr>
      </w:pPr>
      <w:r w:rsidRPr="0072033C">
        <w:rPr>
          <w:rFonts w:ascii="Times New Roman" w:hAnsi="Times New Roman" w:cs="Times New Roman"/>
        </w:rPr>
        <w:t xml:space="preserve">We need a </w:t>
      </w:r>
      <w:ins w:id="14" w:author="Chander Sehgal" w:date="2011-07-26T21:02:00Z">
        <w:r w:rsidR="00B842A4">
          <w:rPr>
            <w:rFonts w:ascii="Times New Roman" w:hAnsi="Times New Roman" w:cs="Times New Roman"/>
          </w:rPr>
          <w:t>process</w:t>
        </w:r>
      </w:ins>
      <w:del w:id="15" w:author="Chander Sehgal" w:date="2011-07-26T21:03:00Z">
        <w:r w:rsidRPr="0072033C" w:rsidDel="00B842A4">
          <w:rPr>
            <w:rFonts w:ascii="Times New Roman" w:hAnsi="Times New Roman" w:cs="Times New Roman"/>
          </w:rPr>
          <w:delText>system</w:delText>
        </w:r>
      </w:del>
      <w:r w:rsidRPr="0072033C">
        <w:rPr>
          <w:rFonts w:ascii="Times New Roman" w:hAnsi="Times New Roman" w:cs="Times New Roman"/>
        </w:rPr>
        <w:t xml:space="preserve"> to </w:t>
      </w:r>
      <w:r w:rsidRPr="00AD47D2">
        <w:rPr>
          <w:rFonts w:ascii="Times New Roman" w:hAnsi="Times New Roman" w:cs="Times New Roman"/>
        </w:rPr>
        <w:t>“log” stakeholder requests so that: 1) they don’t get lost, 2) stakeholders have visibility into the status/plans for their request; and 3) we can use it as a management tool to manage priorities and see the overall status as well as status of specific requests.</w:t>
      </w:r>
    </w:p>
    <w:p w:rsidR="00B27CF6" w:rsidRDefault="00B27CF6" w:rsidP="00247449">
      <w:pPr>
        <w:pStyle w:val="ListParagraph"/>
        <w:numPr>
          <w:ilvl w:val="0"/>
          <w:numId w:val="3"/>
        </w:numPr>
        <w:rPr>
          <w:rFonts w:ascii="Times New Roman" w:hAnsi="Times New Roman" w:cs="Times New Roman"/>
        </w:rPr>
      </w:pPr>
      <w:r>
        <w:rPr>
          <w:rFonts w:ascii="Times New Roman" w:hAnsi="Times New Roman" w:cs="Times New Roman"/>
        </w:rPr>
        <w:t xml:space="preserve">Need to revise tool system to capture on-going tasks with metric targets (probably use the </w:t>
      </w:r>
      <w:proofErr w:type="spellStart"/>
      <w:r>
        <w:rPr>
          <w:rFonts w:ascii="Times New Roman" w:hAnsi="Times New Roman" w:cs="Times New Roman"/>
        </w:rPr>
        <w:t>twiki</w:t>
      </w:r>
      <w:proofErr w:type="spellEnd"/>
      <w:r>
        <w:rPr>
          <w:rFonts w:ascii="Times New Roman" w:hAnsi="Times New Roman" w:cs="Times New Roman"/>
        </w:rPr>
        <w:t>).  We will continue to use the current WBS based system for date driven projects.</w:t>
      </w: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B6A" w:rsidRDefault="00954B6A" w:rsidP="00C12BDE">
      <w:pPr>
        <w:spacing w:after="0" w:line="240" w:lineRule="auto"/>
      </w:pPr>
      <w:r>
        <w:separator/>
      </w:r>
    </w:p>
  </w:endnote>
  <w:endnote w:type="continuationSeparator" w:id="0">
    <w:p w:rsidR="00954B6A" w:rsidRDefault="00954B6A"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000C57" w:rsidP="00000C57">
        <w:pPr>
          <w:pStyle w:val="Footer"/>
        </w:pPr>
        <w:r>
          <w:t>July 18, 2011</w:t>
        </w:r>
        <w:r>
          <w:tab/>
        </w:r>
        <w:r w:rsidR="007759A2">
          <w:t>DRAFT</w:t>
        </w:r>
        <w:r>
          <w:tab/>
        </w:r>
        <w:r w:rsidR="0094356C">
          <w:fldChar w:fldCharType="begin"/>
        </w:r>
        <w:r w:rsidR="00C12BDE">
          <w:instrText xml:space="preserve"> PAGE   \* MERGEFORMAT </w:instrText>
        </w:r>
        <w:r w:rsidR="0094356C">
          <w:fldChar w:fldCharType="separate"/>
        </w:r>
        <w:r w:rsidR="00284506">
          <w:rPr>
            <w:noProof/>
          </w:rPr>
          <w:t>3</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B6A" w:rsidRDefault="00954B6A" w:rsidP="00C12BDE">
      <w:pPr>
        <w:spacing w:after="0" w:line="240" w:lineRule="auto"/>
      </w:pPr>
      <w:r>
        <w:separator/>
      </w:r>
    </w:p>
  </w:footnote>
  <w:footnote w:type="continuationSeparator" w:id="0">
    <w:p w:rsidR="00954B6A" w:rsidRDefault="00954B6A"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7C751EC"/>
    <w:multiLevelType w:val="hybridMultilevel"/>
    <w:tmpl w:val="3434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B23E3"/>
    <w:rsid w:val="000E033F"/>
    <w:rsid w:val="0015560F"/>
    <w:rsid w:val="001945A8"/>
    <w:rsid w:val="001A3A0A"/>
    <w:rsid w:val="001F347D"/>
    <w:rsid w:val="00215DB8"/>
    <w:rsid w:val="00226A36"/>
    <w:rsid w:val="002350E0"/>
    <w:rsid w:val="00247449"/>
    <w:rsid w:val="002558F1"/>
    <w:rsid w:val="00284506"/>
    <w:rsid w:val="002917CF"/>
    <w:rsid w:val="002A2090"/>
    <w:rsid w:val="002C200C"/>
    <w:rsid w:val="00302199"/>
    <w:rsid w:val="00323CEF"/>
    <w:rsid w:val="0034213A"/>
    <w:rsid w:val="003A70BF"/>
    <w:rsid w:val="003B1E89"/>
    <w:rsid w:val="003C4FA1"/>
    <w:rsid w:val="00422851"/>
    <w:rsid w:val="00487B92"/>
    <w:rsid w:val="0053291E"/>
    <w:rsid w:val="005535E7"/>
    <w:rsid w:val="005A3C2B"/>
    <w:rsid w:val="005E3EF2"/>
    <w:rsid w:val="005E7EEE"/>
    <w:rsid w:val="0061337D"/>
    <w:rsid w:val="006357E5"/>
    <w:rsid w:val="006973E6"/>
    <w:rsid w:val="006E1E3A"/>
    <w:rsid w:val="006E68C0"/>
    <w:rsid w:val="0072033C"/>
    <w:rsid w:val="0074237E"/>
    <w:rsid w:val="00753C1C"/>
    <w:rsid w:val="0077469B"/>
    <w:rsid w:val="0077526B"/>
    <w:rsid w:val="007759A2"/>
    <w:rsid w:val="007C787A"/>
    <w:rsid w:val="00897944"/>
    <w:rsid w:val="008C4D8F"/>
    <w:rsid w:val="00907CA5"/>
    <w:rsid w:val="009311B7"/>
    <w:rsid w:val="0094356C"/>
    <w:rsid w:val="00954B6A"/>
    <w:rsid w:val="00961938"/>
    <w:rsid w:val="00993E72"/>
    <w:rsid w:val="00996F3E"/>
    <w:rsid w:val="009A4F46"/>
    <w:rsid w:val="009C0376"/>
    <w:rsid w:val="00A010E0"/>
    <w:rsid w:val="00A2228D"/>
    <w:rsid w:val="00A3569C"/>
    <w:rsid w:val="00A83681"/>
    <w:rsid w:val="00A978DE"/>
    <w:rsid w:val="00AD47D2"/>
    <w:rsid w:val="00AF248E"/>
    <w:rsid w:val="00B1742F"/>
    <w:rsid w:val="00B2236C"/>
    <w:rsid w:val="00B27CF6"/>
    <w:rsid w:val="00B41F5B"/>
    <w:rsid w:val="00B445BC"/>
    <w:rsid w:val="00B557B6"/>
    <w:rsid w:val="00B664A7"/>
    <w:rsid w:val="00B66B4A"/>
    <w:rsid w:val="00B842A4"/>
    <w:rsid w:val="00B9417D"/>
    <w:rsid w:val="00BB49F4"/>
    <w:rsid w:val="00C12BDE"/>
    <w:rsid w:val="00C141A3"/>
    <w:rsid w:val="00C17E70"/>
    <w:rsid w:val="00C84C19"/>
    <w:rsid w:val="00C91232"/>
    <w:rsid w:val="00CF1CB6"/>
    <w:rsid w:val="00D3587A"/>
    <w:rsid w:val="00D923CB"/>
    <w:rsid w:val="00DB4257"/>
    <w:rsid w:val="00DC225E"/>
    <w:rsid w:val="00DD2085"/>
    <w:rsid w:val="00DD6CB6"/>
    <w:rsid w:val="00DE3E27"/>
    <w:rsid w:val="00E1029D"/>
    <w:rsid w:val="00E12127"/>
    <w:rsid w:val="00EA5C8B"/>
    <w:rsid w:val="00EF0E6C"/>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g-docdb.opensciencegrid.org:440/cgi-bin/ShowDocument?docid=85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11</cp:revision>
  <dcterms:created xsi:type="dcterms:W3CDTF">2011-07-22T14:06:00Z</dcterms:created>
  <dcterms:modified xsi:type="dcterms:W3CDTF">2011-07-27T02:15:00Z</dcterms:modified>
</cp:coreProperties>
</file>