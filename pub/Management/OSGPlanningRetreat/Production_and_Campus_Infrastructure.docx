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74C58" w:rsidRPr="001D47F8" w:rsidRDefault="00774C58" w:rsidP="00774C58">
      <w:pPr>
        <w:pStyle w:val="Heading4"/>
        <w:rPr>
          <w:i w:val="0"/>
          <w:u w:val="single"/>
        </w:rPr>
      </w:pPr>
      <w:r w:rsidRPr="001D47F8">
        <w:rPr>
          <w:i w:val="0"/>
          <w:u w:val="single"/>
        </w:rPr>
        <w:t>Production Coordination</w:t>
      </w:r>
      <w:r w:rsidR="00873999">
        <w:rPr>
          <w:i w:val="0"/>
          <w:u w:val="single"/>
        </w:rPr>
        <w:t xml:space="preserve"> and Site Support</w:t>
      </w:r>
      <w:r w:rsidRPr="001D47F8">
        <w:rPr>
          <w:i w:val="0"/>
          <w:u w:val="single"/>
        </w:rPr>
        <w:t xml:space="preserve">:  </w:t>
      </w:r>
    </w:p>
    <w:p w:rsidR="00774C58" w:rsidRDefault="00774C58" w:rsidP="00774C58">
      <w:pPr>
        <w:spacing w:after="320"/>
        <w:rPr>
          <w:szCs w:val="32"/>
        </w:rPr>
      </w:pPr>
      <w:r w:rsidRPr="00C54BE2">
        <w:rPr>
          <w:szCs w:val="32"/>
        </w:rPr>
        <w:t>Dan</w:t>
      </w:r>
      <w:r w:rsidRPr="001E240C">
        <w:rPr>
          <w:szCs w:val="32"/>
        </w:rPr>
        <w:t xml:space="preserve"> Fraser will serve as the OSG Production Coordinator </w:t>
      </w:r>
      <w:r>
        <w:rPr>
          <w:szCs w:val="32"/>
        </w:rPr>
        <w:t xml:space="preserve">and </w:t>
      </w:r>
      <w:r w:rsidRPr="001E240C">
        <w:rPr>
          <w:szCs w:val="32"/>
        </w:rPr>
        <w:t xml:space="preserve">he will support the OSG Executive Team to monitor and coordinate the capabilities and services delivered by the OSG computing infrastructure toward meeting the production needs of the OSG stakeholders, primarily the science communities.  </w:t>
      </w:r>
      <w:r w:rsidRPr="00701FC9">
        <w:rPr>
          <w:szCs w:val="32"/>
        </w:rPr>
        <w:t>The key work elements are:</w:t>
      </w:r>
    </w:p>
    <w:p w:rsidR="001D47F8" w:rsidRPr="001D47F8" w:rsidRDefault="001D47F8" w:rsidP="00217A13">
      <w:pPr>
        <w:widowControl/>
        <w:numPr>
          <w:ilvl w:val="0"/>
          <w:numId w:val="23"/>
          <w:numberingChange w:id="0" w:author="Dan" w:date="2012-07-10T15:45:00Z" w:original="%1:1:0:."/>
        </w:numPr>
        <w:autoSpaceDE/>
        <w:autoSpaceDN/>
        <w:adjustRightInd/>
        <w:contextualSpacing/>
        <w:rPr>
          <w:rFonts w:ascii="Cambria" w:eastAsia="Cambria" w:hAnsi="Cambria"/>
          <w:szCs w:val="24"/>
        </w:rPr>
      </w:pPr>
      <w:r w:rsidRPr="001D47F8">
        <w:rPr>
          <w:rFonts w:ascii="Cambria" w:eastAsia="Cambria" w:hAnsi="Cambria"/>
          <w:szCs w:val="24"/>
        </w:rPr>
        <w:t>Lead weekly Production calls, highlight important issues,</w:t>
      </w:r>
      <w:r w:rsidR="00217A13">
        <w:rPr>
          <w:rFonts w:ascii="Cambria" w:eastAsia="Cambria" w:hAnsi="Cambria"/>
          <w:szCs w:val="24"/>
        </w:rPr>
        <w:t xml:space="preserve"> and follow up on action items. </w:t>
      </w:r>
    </w:p>
    <w:p w:rsidR="001D47F8" w:rsidRPr="001D47F8" w:rsidRDefault="001D47F8" w:rsidP="00217A13">
      <w:pPr>
        <w:widowControl/>
        <w:numPr>
          <w:ilvl w:val="0"/>
          <w:numId w:val="23"/>
          <w:numberingChange w:id="1" w:author="Dan" w:date="2012-07-10T15:45:00Z" w:original="%1:2:0:."/>
        </w:numPr>
        <w:autoSpaceDE/>
        <w:autoSpaceDN/>
        <w:adjustRightInd/>
        <w:contextualSpacing/>
        <w:rPr>
          <w:rFonts w:ascii="Cambria" w:eastAsia="Cambria" w:hAnsi="Cambria"/>
          <w:szCs w:val="24"/>
        </w:rPr>
      </w:pPr>
      <w:r w:rsidRPr="001D47F8">
        <w:rPr>
          <w:rFonts w:ascii="Cambria" w:eastAsia="Cambria" w:hAnsi="Cambria"/>
          <w:szCs w:val="24"/>
        </w:rPr>
        <w:t xml:space="preserve">Work with the User Support, Operations, Software, Security, and Metrics Area coordinators to coordinate activities </w:t>
      </w:r>
      <w:r w:rsidR="00217A13">
        <w:rPr>
          <w:rFonts w:ascii="Cambria" w:eastAsia="Cambria" w:hAnsi="Cambria"/>
          <w:szCs w:val="24"/>
        </w:rPr>
        <w:t xml:space="preserve">needed to achieve effective use of the OSG </w:t>
      </w:r>
      <w:r w:rsidRPr="001D47F8">
        <w:rPr>
          <w:rFonts w:ascii="Cambria" w:eastAsia="Cambria" w:hAnsi="Cambria"/>
          <w:szCs w:val="24"/>
        </w:rPr>
        <w:t>production</w:t>
      </w:r>
      <w:r w:rsidR="00217A13">
        <w:rPr>
          <w:rFonts w:ascii="Cambria" w:eastAsia="Cambria" w:hAnsi="Cambria"/>
          <w:szCs w:val="24"/>
        </w:rPr>
        <w:t xml:space="preserve"> fabric.  </w:t>
      </w:r>
    </w:p>
    <w:p w:rsidR="00217A13" w:rsidRDefault="001D47F8" w:rsidP="00217A13">
      <w:pPr>
        <w:widowControl/>
        <w:numPr>
          <w:ilvl w:val="0"/>
          <w:numId w:val="23"/>
          <w:numberingChange w:id="2" w:author="Dan" w:date="2012-07-10T15:45:00Z" w:original="%1:3:0:."/>
        </w:numPr>
        <w:autoSpaceDE/>
        <w:autoSpaceDN/>
        <w:adjustRightInd/>
        <w:contextualSpacing/>
        <w:rPr>
          <w:rFonts w:ascii="Cambria" w:eastAsia="Cambria" w:hAnsi="Cambria"/>
          <w:szCs w:val="24"/>
        </w:rPr>
      </w:pPr>
      <w:r w:rsidRPr="001D47F8">
        <w:rPr>
          <w:rFonts w:ascii="Cambria" w:eastAsia="Cambria" w:hAnsi="Cambria"/>
          <w:szCs w:val="24"/>
        </w:rPr>
        <w:t>Provide Area C</w:t>
      </w:r>
      <w:r w:rsidR="00217A13" w:rsidRPr="00217A13">
        <w:rPr>
          <w:rFonts w:ascii="Cambria" w:eastAsia="Cambria" w:hAnsi="Cambria"/>
          <w:szCs w:val="24"/>
        </w:rPr>
        <w:t>oordinator reports to the OSG Executive Team</w:t>
      </w:r>
      <w:r w:rsidRPr="001D47F8">
        <w:rPr>
          <w:rFonts w:ascii="Cambria" w:eastAsia="Cambria" w:hAnsi="Cambria"/>
          <w:szCs w:val="24"/>
        </w:rPr>
        <w:t xml:space="preserve"> on production activities</w:t>
      </w:r>
      <w:r w:rsidR="00217A13" w:rsidRPr="00217A13">
        <w:rPr>
          <w:rFonts w:ascii="Cambria" w:eastAsia="Cambria" w:hAnsi="Cambria"/>
          <w:szCs w:val="24"/>
        </w:rPr>
        <w:t>.</w:t>
      </w:r>
    </w:p>
    <w:p w:rsidR="00217A13" w:rsidRDefault="001D47F8" w:rsidP="00217A13">
      <w:pPr>
        <w:widowControl/>
        <w:numPr>
          <w:ilvl w:val="0"/>
          <w:numId w:val="23"/>
          <w:numberingChange w:id="3" w:author="Dan" w:date="2012-07-10T15:45:00Z" w:original="%1:4:0:."/>
        </w:numPr>
        <w:autoSpaceDE/>
        <w:autoSpaceDN/>
        <w:adjustRightInd/>
        <w:contextualSpacing/>
        <w:rPr>
          <w:rFonts w:ascii="Cambria" w:eastAsia="Cambria" w:hAnsi="Cambria"/>
          <w:szCs w:val="24"/>
        </w:rPr>
      </w:pPr>
      <w:r w:rsidRPr="001D47F8">
        <w:rPr>
          <w:rFonts w:ascii="Cambria" w:eastAsia="Cambria" w:hAnsi="Cambria"/>
          <w:szCs w:val="24"/>
        </w:rPr>
        <w:t>Represent the needs of T1/T2/T3 stakeholders at key internal OSG meetings and communications and escalate priorities as needed</w:t>
      </w:r>
      <w:r w:rsidR="00217A13" w:rsidRPr="00217A13">
        <w:rPr>
          <w:rFonts w:ascii="Cambria" w:eastAsia="Cambria" w:hAnsi="Cambria"/>
          <w:szCs w:val="24"/>
        </w:rPr>
        <w:t xml:space="preserve">.  </w:t>
      </w:r>
    </w:p>
    <w:p w:rsidR="001D47F8" w:rsidRDefault="001D47F8" w:rsidP="00217A13">
      <w:pPr>
        <w:widowControl/>
        <w:numPr>
          <w:ilvl w:val="0"/>
          <w:numId w:val="23"/>
          <w:numberingChange w:id="4" w:author="Dan" w:date="2012-07-10T15:45:00Z" w:original="%1:5:0:."/>
        </w:numPr>
        <w:autoSpaceDE/>
        <w:autoSpaceDN/>
        <w:adjustRightInd/>
        <w:contextualSpacing/>
        <w:rPr>
          <w:rFonts w:ascii="Cambria" w:eastAsia="Cambria" w:hAnsi="Cambria"/>
          <w:szCs w:val="24"/>
        </w:rPr>
      </w:pPr>
      <w:r w:rsidRPr="001D47F8">
        <w:rPr>
          <w:rFonts w:ascii="Cambria" w:eastAsia="Cambria" w:hAnsi="Cambria"/>
          <w:szCs w:val="24"/>
        </w:rPr>
        <w:t xml:space="preserve">Provide technical support for Campus </w:t>
      </w:r>
      <w:r w:rsidR="00217A13">
        <w:rPr>
          <w:rFonts w:ascii="Cambria" w:eastAsia="Cambria" w:hAnsi="Cambria"/>
          <w:szCs w:val="24"/>
        </w:rPr>
        <w:t>Grids users and administrators</w:t>
      </w:r>
      <w:r w:rsidRPr="001D47F8">
        <w:rPr>
          <w:rFonts w:ascii="Cambria" w:eastAsia="Cambria" w:hAnsi="Cambria"/>
          <w:szCs w:val="24"/>
        </w:rPr>
        <w:t xml:space="preserve"> as need</w:t>
      </w:r>
      <w:r w:rsidR="00217A13">
        <w:rPr>
          <w:rFonts w:ascii="Cambria" w:eastAsia="Cambria" w:hAnsi="Cambria"/>
          <w:szCs w:val="24"/>
        </w:rPr>
        <w:t>ed.</w:t>
      </w:r>
    </w:p>
    <w:p w:rsidR="00873999" w:rsidRPr="001D47F8" w:rsidRDefault="00873999" w:rsidP="00217A13">
      <w:pPr>
        <w:widowControl/>
        <w:numPr>
          <w:ilvl w:val="0"/>
          <w:numId w:val="23"/>
          <w:numberingChange w:id="5" w:author="Dan" w:date="2012-07-10T15:45:00Z" w:original="%1:6:0:."/>
        </w:numPr>
        <w:autoSpaceDE/>
        <w:autoSpaceDN/>
        <w:adjustRightInd/>
        <w:contextualSpacing/>
        <w:rPr>
          <w:rFonts w:ascii="Cambria" w:eastAsia="Cambria" w:hAnsi="Cambria"/>
          <w:szCs w:val="24"/>
        </w:rPr>
      </w:pPr>
      <w:r>
        <w:rPr>
          <w:rFonts w:ascii="Cambria" w:eastAsia="Cambria" w:hAnsi="Cambria"/>
          <w:szCs w:val="24"/>
        </w:rPr>
        <w:t xml:space="preserve">Provide technical support for </w:t>
      </w:r>
      <w:r w:rsidR="00527027">
        <w:rPr>
          <w:rFonts w:ascii="Cambria" w:eastAsia="Cambria" w:hAnsi="Cambria"/>
          <w:szCs w:val="24"/>
        </w:rPr>
        <w:t xml:space="preserve">OSG </w:t>
      </w:r>
      <w:r>
        <w:rPr>
          <w:rFonts w:ascii="Cambria" w:eastAsia="Cambria" w:hAnsi="Cambria"/>
          <w:szCs w:val="24"/>
        </w:rPr>
        <w:t>Sites as needed.</w:t>
      </w:r>
    </w:p>
    <w:p w:rsidR="00217A13" w:rsidRPr="00217A13" w:rsidRDefault="00873999" w:rsidP="00774C58">
      <w:pPr>
        <w:widowControl/>
        <w:numPr>
          <w:ilvl w:val="0"/>
          <w:numId w:val="23"/>
          <w:numberingChange w:id="6" w:author="Dan" w:date="2012-07-10T15:45:00Z" w:original="%1:7:0:."/>
        </w:numPr>
        <w:autoSpaceDE/>
        <w:autoSpaceDN/>
        <w:adjustRightInd/>
        <w:contextualSpacing/>
        <w:rPr>
          <w:u w:val="single"/>
        </w:rPr>
      </w:pPr>
      <w:r>
        <w:rPr>
          <w:rFonts w:ascii="Cambria" w:eastAsia="Cambria" w:hAnsi="Cambria"/>
          <w:szCs w:val="24"/>
        </w:rPr>
        <w:t>Work as part of</w:t>
      </w:r>
      <w:r w:rsidRPr="001D47F8">
        <w:rPr>
          <w:rFonts w:ascii="Cambria" w:eastAsia="Cambria" w:hAnsi="Cambria"/>
          <w:szCs w:val="24"/>
        </w:rPr>
        <w:t xml:space="preserve"> </w:t>
      </w:r>
      <w:r w:rsidR="001D47F8" w:rsidRPr="001D47F8">
        <w:rPr>
          <w:rFonts w:ascii="Cambria" w:eastAsia="Cambria" w:hAnsi="Cambria"/>
          <w:szCs w:val="24"/>
        </w:rPr>
        <w:t>the Executive Team in providing guidance to a</w:t>
      </w:r>
      <w:r w:rsidR="00217A13" w:rsidRPr="00217A13">
        <w:rPr>
          <w:rFonts w:ascii="Cambria" w:eastAsia="Cambria" w:hAnsi="Cambria"/>
          <w:szCs w:val="24"/>
        </w:rPr>
        <w:t xml:space="preserve">nd working with the Operations, and </w:t>
      </w:r>
      <w:r w:rsidR="001D47F8" w:rsidRPr="001D47F8">
        <w:rPr>
          <w:rFonts w:ascii="Cambria" w:eastAsia="Cambria" w:hAnsi="Cambria"/>
          <w:szCs w:val="24"/>
        </w:rPr>
        <w:t>Software area coordinators to communicate and facilitate the resolution of issues in the prioritization and planning of activities, assessment of success, and allocation of effort across the areas</w:t>
      </w:r>
      <w:r w:rsidR="00217A13">
        <w:rPr>
          <w:rFonts w:ascii="Cambria" w:eastAsia="Cambria" w:hAnsi="Cambria"/>
          <w:szCs w:val="24"/>
        </w:rPr>
        <w:t>.</w:t>
      </w:r>
    </w:p>
    <w:p w:rsidR="00774C58" w:rsidRPr="00217A13" w:rsidRDefault="00774C58" w:rsidP="00217A13">
      <w:pPr>
        <w:pStyle w:val="Heading4"/>
        <w:rPr>
          <w:i w:val="0"/>
          <w:u w:val="single"/>
        </w:rPr>
      </w:pPr>
      <w:r w:rsidRPr="00217A13">
        <w:rPr>
          <w:i w:val="0"/>
          <w:u w:val="single"/>
        </w:rPr>
        <w:t xml:space="preserve">Operations: </w:t>
      </w:r>
    </w:p>
    <w:p w:rsidR="00774C58" w:rsidRPr="00701FC9" w:rsidRDefault="00774C58" w:rsidP="00774C58">
      <w:pPr>
        <w:rPr>
          <w:rFonts w:ascii="Times" w:hAnsi="Times"/>
          <w:szCs w:val="32"/>
        </w:rPr>
      </w:pPr>
      <w:proofErr w:type="gramStart"/>
      <w:r>
        <w:rPr>
          <w:rFonts w:ascii="Times" w:hAnsi="Times"/>
          <w:szCs w:val="32"/>
        </w:rPr>
        <w:t>The OSG Operations effort is led by Rob Quick at Indiana University</w:t>
      </w:r>
      <w:proofErr w:type="gramEnd"/>
      <w:r>
        <w:rPr>
          <w:rFonts w:ascii="Times" w:hAnsi="Times"/>
          <w:szCs w:val="32"/>
        </w:rPr>
        <w:t>; Dan Fraser provides general oversight and is responsible for assuring that this function effectively addresses the operational needs of OSG stakeholders.</w:t>
      </w:r>
    </w:p>
    <w:p w:rsidR="00774C58" w:rsidRPr="001D47F8" w:rsidRDefault="00774C58" w:rsidP="00774C58">
      <w:pPr>
        <w:pStyle w:val="Heading4"/>
        <w:rPr>
          <w:i w:val="0"/>
          <w:u w:val="single"/>
        </w:rPr>
      </w:pPr>
      <w:r w:rsidRPr="001D47F8">
        <w:rPr>
          <w:i w:val="0"/>
          <w:u w:val="single"/>
        </w:rPr>
        <w:t>Campus Grids:</w:t>
      </w:r>
    </w:p>
    <w:p w:rsidR="00774C58" w:rsidRPr="00F942E3" w:rsidRDefault="00774C58" w:rsidP="00774C58">
      <w:pPr>
        <w:widowControl/>
        <w:autoSpaceDE/>
        <w:autoSpaceDN/>
        <w:adjustRightInd/>
        <w:rPr>
          <w:szCs w:val="32"/>
        </w:rPr>
      </w:pPr>
      <w:r>
        <w:rPr>
          <w:szCs w:val="32"/>
        </w:rPr>
        <w:t xml:space="preserve">Dan Fraser will lead the OSG Campus Grids work program; </w:t>
      </w:r>
      <w:r w:rsidR="00217A13">
        <w:rPr>
          <w:szCs w:val="32"/>
        </w:rPr>
        <w:t>Rob Gardner</w:t>
      </w:r>
      <w:r w:rsidR="00620BE2">
        <w:rPr>
          <w:szCs w:val="32"/>
        </w:rPr>
        <w:t>,</w:t>
      </w:r>
      <w:r w:rsidR="00217A13">
        <w:rPr>
          <w:szCs w:val="32"/>
        </w:rPr>
        <w:t xml:space="preserve"> </w:t>
      </w:r>
      <w:r w:rsidR="00620BE2">
        <w:rPr>
          <w:szCs w:val="32"/>
        </w:rPr>
        <w:t xml:space="preserve">Brooklin Gore, </w:t>
      </w:r>
      <w:r>
        <w:rPr>
          <w:szCs w:val="32"/>
        </w:rPr>
        <w:t>Marco Mambelli</w:t>
      </w:r>
      <w:r w:rsidR="00620BE2">
        <w:rPr>
          <w:szCs w:val="32"/>
        </w:rPr>
        <w:t>, and Derek Weitzel</w:t>
      </w:r>
      <w:r>
        <w:rPr>
          <w:szCs w:val="32"/>
        </w:rPr>
        <w:t xml:space="preserve"> provide effort to this work program</w:t>
      </w:r>
      <w:r w:rsidR="00620BE2">
        <w:rPr>
          <w:szCs w:val="32"/>
        </w:rPr>
        <w:t xml:space="preserve">. The Wisconsin team also provides support on an as needed basis. </w:t>
      </w:r>
      <w:r>
        <w:rPr>
          <w:szCs w:val="32"/>
        </w:rPr>
        <w:t xml:space="preserve">The key work elements </w:t>
      </w:r>
      <w:r w:rsidR="00217A13">
        <w:rPr>
          <w:szCs w:val="32"/>
        </w:rPr>
        <w:t xml:space="preserve">currently planned </w:t>
      </w:r>
      <w:r>
        <w:rPr>
          <w:szCs w:val="32"/>
        </w:rPr>
        <w:t>are:</w:t>
      </w:r>
    </w:p>
    <w:p w:rsidR="00774C58" w:rsidRDefault="00774C58" w:rsidP="00774C58">
      <w:pPr>
        <w:widowControl/>
        <w:autoSpaceDE/>
        <w:autoSpaceDN/>
        <w:adjustRightInd/>
        <w:rPr>
          <w:szCs w:val="32"/>
        </w:rPr>
      </w:pPr>
      <w:r>
        <w:rPr>
          <w:szCs w:val="32"/>
        </w:rPr>
        <w:t xml:space="preserve">   </w:t>
      </w:r>
    </w:p>
    <w:p w:rsidR="004C132F" w:rsidRPr="00471A18" w:rsidRDefault="004C132F" w:rsidP="004C132F">
      <w:pPr>
        <w:pStyle w:val="ListParagraph"/>
        <w:numPr>
          <w:ilvl w:val="0"/>
          <w:numId w:val="24"/>
          <w:numberingChange w:id="7" w:author="Dan" w:date="2012-07-10T15:45:00Z" w:original="%1:1:0:."/>
        </w:numPr>
        <w:contextualSpacing/>
        <w:jc w:val="both"/>
      </w:pPr>
      <w:r w:rsidRPr="00471A18">
        <w:rPr>
          <w:color w:val="030404"/>
          <w:szCs w:val="30"/>
        </w:rPr>
        <w:t>Deploy technology to account usage of users and jobs to campuses.</w:t>
      </w:r>
      <w:r>
        <w:rPr>
          <w:color w:val="030404"/>
          <w:szCs w:val="30"/>
        </w:rPr>
        <w:t xml:space="preserve"> (Weitzel)</w:t>
      </w:r>
    </w:p>
    <w:p w:rsidR="004C132F" w:rsidRDefault="004C132F" w:rsidP="004C132F">
      <w:pPr>
        <w:pStyle w:val="ListParagraph"/>
        <w:numPr>
          <w:ilvl w:val="0"/>
          <w:numId w:val="24"/>
          <w:numberingChange w:id="8" w:author="Dan" w:date="2012-07-10T15:45:00Z" w:original="%1:2:0:."/>
        </w:numPr>
        <w:contextualSpacing/>
        <w:jc w:val="both"/>
      </w:pPr>
      <w:r>
        <w:t>Integrate</w:t>
      </w:r>
      <w:r w:rsidR="00620BE2">
        <w:t xml:space="preserve"> and document</w:t>
      </w:r>
      <w:r>
        <w:t xml:space="preserve"> a "traceroute" type of package into Bosco to support debugging through all layers of Bosco related campus infrastructures (Weitzel, Mambelli)</w:t>
      </w:r>
    </w:p>
    <w:p w:rsidR="004C132F" w:rsidRPr="00471A18" w:rsidRDefault="004C132F" w:rsidP="004C132F">
      <w:pPr>
        <w:pStyle w:val="ListParagraph"/>
        <w:numPr>
          <w:ilvl w:val="0"/>
          <w:numId w:val="24"/>
          <w:numberingChange w:id="9" w:author="Dan" w:date="2012-07-10T15:45:00Z" w:original="%1:3:0:."/>
        </w:numPr>
        <w:contextualSpacing/>
        <w:jc w:val="both"/>
      </w:pPr>
      <w:r>
        <w:t>Complete the implementation and testing of the Campus Grids Infrastructure using SSH for job submission. Includes file transfer, multiple OS's and multi-user support (Weitzel, Mambelli, Madison-team, Fraser)</w:t>
      </w:r>
      <w:r>
        <w:tab/>
      </w:r>
    </w:p>
    <w:p w:rsidR="004C132F" w:rsidRPr="0039141B" w:rsidRDefault="004C132F" w:rsidP="004C132F">
      <w:pPr>
        <w:pStyle w:val="ListParagraph"/>
        <w:numPr>
          <w:ilvl w:val="0"/>
          <w:numId w:val="24"/>
          <w:numberingChange w:id="10" w:author="Dan" w:date="2012-07-10T15:45:00Z" w:original="%1:4:0:."/>
        </w:numPr>
        <w:contextualSpacing/>
        <w:jc w:val="both"/>
      </w:pPr>
      <w:r>
        <w:rPr>
          <w:color w:val="030404"/>
          <w:szCs w:val="30"/>
        </w:rPr>
        <w:t>Package, document, and r</w:t>
      </w:r>
      <w:r w:rsidRPr="00471A18">
        <w:rPr>
          <w:color w:val="030404"/>
          <w:szCs w:val="30"/>
        </w:rPr>
        <w:t>elease campus infrastructure software distribution Production Version 1</w:t>
      </w:r>
      <w:r>
        <w:rPr>
          <w:color w:val="030404"/>
          <w:szCs w:val="30"/>
        </w:rPr>
        <w:t xml:space="preserve"> (Fraser, Gore, Weitzel, Mambelli, Madison team)</w:t>
      </w:r>
    </w:p>
    <w:p w:rsidR="004C132F" w:rsidRPr="007E155B" w:rsidRDefault="004C132F" w:rsidP="004C132F">
      <w:pPr>
        <w:pStyle w:val="ListParagraph"/>
        <w:numPr>
          <w:ilvl w:val="0"/>
          <w:numId w:val="24"/>
          <w:numberingChange w:id="11" w:author="Dan" w:date="2012-07-10T15:45:00Z" w:original="%1:5:0:."/>
        </w:numPr>
        <w:contextualSpacing/>
        <w:jc w:val="both"/>
      </w:pPr>
      <w:r>
        <w:rPr>
          <w:color w:val="030404"/>
          <w:szCs w:val="30"/>
        </w:rPr>
        <w:t>Define and develop processes and documentation for the commissioning and decommissioning of campus Infrastructures in the OSG that includes registration, accounting &amp; services integration. (Mambelli, Weitzel)</w:t>
      </w:r>
    </w:p>
    <w:p w:rsidR="004C132F" w:rsidRPr="004C132F" w:rsidRDefault="004C132F" w:rsidP="004C132F">
      <w:pPr>
        <w:pStyle w:val="ListParagraph"/>
        <w:numPr>
          <w:ilvl w:val="0"/>
          <w:numId w:val="24"/>
          <w:numberingChange w:id="12" w:author="Dan" w:date="2012-07-10T15:45:00Z" w:original="%1:6:0:."/>
        </w:numPr>
        <w:contextualSpacing/>
        <w:jc w:val="both"/>
      </w:pPr>
      <w:r>
        <w:rPr>
          <w:color w:val="030404"/>
          <w:szCs w:val="30"/>
        </w:rPr>
        <w:t>Add a Campus Grids view pane to the OSG display that will display the registered campus infrastructures on a map. Also enable the ability to print them as a list from OIM. (Weitzel, GOC)</w:t>
      </w:r>
      <w:r w:rsidRPr="000D39ED">
        <w:rPr>
          <w:color w:val="030404"/>
          <w:szCs w:val="30"/>
        </w:rPr>
        <w:t xml:space="preserve"> </w:t>
      </w:r>
    </w:p>
    <w:p w:rsidR="004C132F" w:rsidRPr="00471A18" w:rsidRDefault="004C132F" w:rsidP="004C132F">
      <w:pPr>
        <w:pStyle w:val="ListParagraph"/>
        <w:numPr>
          <w:ilvl w:val="0"/>
          <w:numId w:val="24"/>
          <w:numberingChange w:id="13" w:author="Dan" w:date="2012-07-10T15:45:00Z" w:original="%1:7:0:."/>
        </w:numPr>
        <w:contextualSpacing/>
        <w:jc w:val="both"/>
      </w:pPr>
      <w:r>
        <w:t xml:space="preserve">Begin working with researchers and research support teams on campuses to implement and support Campus DHTC capabilities. (Fraser, Mambelli, Weitzel, </w:t>
      </w:r>
      <w:r w:rsidR="00527027">
        <w:t xml:space="preserve">Gore, </w:t>
      </w:r>
      <w:r>
        <w:t>Wisconsin team as needed)</w:t>
      </w:r>
    </w:p>
    <w:p w:rsidR="006056D9" w:rsidRDefault="006056D9" w:rsidP="006056D9"/>
    <w:p w:rsidR="004C66AE" w:rsidRDefault="00F91F42" w:rsidP="00257B3B">
      <w:pPr>
        <w:pStyle w:val="ListParagraph"/>
        <w:numPr>
          <w:ilvl w:val="0"/>
          <w:numId w:val="24"/>
          <w:numberingChange w:id="14" w:author="Dan" w:date="2012-07-10T15:45:00Z" w:original="%1:8:0:."/>
        </w:numPr>
        <w:contextualSpacing/>
      </w:pPr>
      <w:r>
        <w:t>Develop</w:t>
      </w:r>
      <w:r w:rsidR="004C66AE">
        <w:t xml:space="preserve"> and lead the Campus Infrastructures Community (OSG CIC – Gardner)</w:t>
      </w:r>
    </w:p>
    <w:p w:rsidR="004C66AE" w:rsidRDefault="004C66AE" w:rsidP="00774C58">
      <w:pPr>
        <w:widowControl/>
        <w:autoSpaceDE/>
        <w:autoSpaceDN/>
        <w:adjustRightInd/>
        <w:rPr>
          <w:szCs w:val="32"/>
        </w:rPr>
      </w:pPr>
    </w:p>
    <w:p w:rsidR="004C66AE" w:rsidRDefault="004C66AE" w:rsidP="004C66AE">
      <w:pPr>
        <w:pStyle w:val="ListParagraph"/>
        <w:numPr>
          <w:ilvl w:val="0"/>
          <w:numId w:val="27"/>
          <w:numberingChange w:id="15" w:author="Dan" w:date="2012-07-10T15:45:00Z" w:original=""/>
        </w:numPr>
        <w:spacing w:after="200"/>
        <w:contextualSpacing/>
      </w:pPr>
      <w:r>
        <w:t xml:space="preserve">Development of a </w:t>
      </w:r>
      <w:r w:rsidR="004C132F">
        <w:t xml:space="preserve">monthly </w:t>
      </w:r>
      <w:r>
        <w:t xml:space="preserve">topical seminar series and forum highlighting concepts in the development and use of campus infrastructures </w:t>
      </w:r>
    </w:p>
    <w:p w:rsidR="004C66AE" w:rsidRDefault="004C66AE" w:rsidP="004C66AE">
      <w:pPr>
        <w:pStyle w:val="ListParagraph"/>
        <w:numPr>
          <w:ilvl w:val="0"/>
          <w:numId w:val="27"/>
          <w:numberingChange w:id="16" w:author="Dan" w:date="2012-07-10T15:45:00Z" w:original=""/>
        </w:numPr>
        <w:spacing w:after="200"/>
        <w:contextualSpacing/>
      </w:pPr>
      <w:r>
        <w:t>Convening face-to-face meetings of the OSG CIC for both infrastructure providers and domain experts/leaders on campuses</w:t>
      </w:r>
    </w:p>
    <w:p w:rsidR="004C66AE" w:rsidRDefault="004C66AE" w:rsidP="004C66AE">
      <w:pPr>
        <w:pStyle w:val="ListParagraph"/>
        <w:numPr>
          <w:ilvl w:val="0"/>
          <w:numId w:val="27"/>
          <w:numberingChange w:id="17" w:author="Dan" w:date="2012-07-10T15:45:00Z" w:original=""/>
        </w:numPr>
        <w:spacing w:after="200"/>
        <w:contextualSpacing/>
      </w:pPr>
      <w:r>
        <w:t xml:space="preserve">Development of a campus engagement program which programmatically develops ties between research domain experts, campus infrastructure providers and the CIC </w:t>
      </w:r>
    </w:p>
    <w:p w:rsidR="006056D9" w:rsidRDefault="004C66AE">
      <w:pPr>
        <w:pStyle w:val="ListParagraph"/>
        <w:numPr>
          <w:ilvl w:val="0"/>
          <w:numId w:val="27"/>
          <w:numberingChange w:id="18" w:author="Dan" w:date="2012-07-10T15:45:00Z" w:original=""/>
        </w:numPr>
        <w:spacing w:after="200"/>
        <w:contextualSpacing/>
      </w:pPr>
      <w:r>
        <w:t xml:space="preserve">Developing a program for CIC engagement with </w:t>
      </w:r>
      <w:proofErr w:type="gramStart"/>
      <w:r>
        <w:t>XSEDE</w:t>
      </w:r>
      <w:r w:rsidR="00873999">
        <w:t xml:space="preserve"> ?</w:t>
      </w:r>
      <w:proofErr w:type="gramEnd"/>
      <w:r w:rsidR="00873999">
        <w:t>?</w:t>
      </w:r>
      <w:r w:rsidR="00620BE2">
        <w:t>?</w:t>
      </w:r>
    </w:p>
    <w:p w:rsidR="00635C47" w:rsidRPr="00CC75B8" w:rsidRDefault="00635C47" w:rsidP="00635C47">
      <w:pPr>
        <w:jc w:val="both"/>
        <w:rPr>
          <w:u w:val="single"/>
        </w:rPr>
      </w:pPr>
      <w:r w:rsidRPr="00CC75B8">
        <w:rPr>
          <w:u w:val="single"/>
        </w:rPr>
        <w:t>Metrics:</w:t>
      </w:r>
    </w:p>
    <w:p w:rsidR="00635C47" w:rsidRDefault="00635C47" w:rsidP="00635C47">
      <w:pPr>
        <w:pStyle w:val="ListParagraph"/>
        <w:numPr>
          <w:ilvl w:val="0"/>
          <w:numId w:val="27"/>
          <w:numberingChange w:id="19" w:author="Dan" w:date="2012-07-10T15:45:00Z" w:original=""/>
        </w:numPr>
        <w:jc w:val="both"/>
      </w:pPr>
      <w:r>
        <w:t xml:space="preserve">Utilize a CMM type </w:t>
      </w:r>
      <w:r w:rsidRPr="00392FDD">
        <w:t xml:space="preserve">model of maturity that primarily weights usage </w:t>
      </w:r>
      <w:r>
        <w:t>of campus grids by researchers.</w:t>
      </w:r>
    </w:p>
    <w:p w:rsidR="00635C47" w:rsidRDefault="00635C47" w:rsidP="00635C47">
      <w:pPr>
        <w:pStyle w:val="ListParagraph"/>
        <w:numPr>
          <w:ilvl w:val="0"/>
          <w:numId w:val="27"/>
          <w:numberingChange w:id="20" w:author="Dan" w:date="2012-07-10T15:45:00Z" w:original=""/>
        </w:numPr>
        <w:jc w:val="both"/>
      </w:pPr>
      <w:r>
        <w:t>Number of campuses supporting researchers using DHTC</w:t>
      </w:r>
    </w:p>
    <w:p w:rsidR="00635C47" w:rsidRDefault="00635C47" w:rsidP="00635C47">
      <w:pPr>
        <w:pStyle w:val="ListParagraph"/>
        <w:numPr>
          <w:ilvl w:val="0"/>
          <w:numId w:val="27"/>
          <w:numberingChange w:id="21" w:author="Dan" w:date="2012-07-10T15:45:00Z" w:original=""/>
        </w:numPr>
        <w:jc w:val="both"/>
      </w:pPr>
      <w:r>
        <w:t>Number of implemented best practices</w:t>
      </w:r>
    </w:p>
    <w:p w:rsidR="00635C47" w:rsidRDefault="00635C47" w:rsidP="00635C47">
      <w:pPr>
        <w:pStyle w:val="ListParagraph"/>
        <w:numPr>
          <w:ilvl w:val="0"/>
          <w:numId w:val="27"/>
          <w:numberingChange w:id="22" w:author="Dan" w:date="2012-07-10T15:45:00Z" w:original=""/>
        </w:numPr>
        <w:jc w:val="both"/>
      </w:pPr>
      <w:r>
        <w:t>Number of new campus dhtc users</w:t>
      </w:r>
    </w:p>
    <w:p w:rsidR="00000000" w:rsidRDefault="00635C47">
      <w:pPr>
        <w:pStyle w:val="ListParagraph"/>
        <w:numPr>
          <w:ilvl w:val="0"/>
          <w:numId w:val="27"/>
          <w:numberingChange w:id="23" w:author="Dan" w:date="2012-07-10T15:45:00Z" w:original=""/>
        </w:numPr>
        <w:jc w:val="both"/>
      </w:pPr>
      <w:r>
        <w:t>Number of folks on the mailing list</w:t>
      </w:r>
    </w:p>
    <w:p w:rsidR="004C66AE" w:rsidRDefault="004C66AE" w:rsidP="00774C58">
      <w:pPr>
        <w:widowControl/>
        <w:autoSpaceDE/>
        <w:autoSpaceDN/>
        <w:adjustRightInd/>
        <w:rPr>
          <w:szCs w:val="32"/>
        </w:rPr>
      </w:pPr>
    </w:p>
    <w:p w:rsidR="008C5BBF" w:rsidRDefault="008C5BBF" w:rsidP="008C5BBF">
      <w:pPr>
        <w:tabs>
          <w:tab w:val="left" w:pos="360"/>
          <w:tab w:val="left" w:pos="4320"/>
        </w:tabs>
        <w:ind w:left="360" w:hanging="360"/>
      </w:pPr>
    </w:p>
    <w:sectPr w:rsidR="008C5BBF" w:rsidSect="008773AD">
      <w:headerReference w:type="default" r:id="rId7"/>
      <w:footerReference w:type="default" r:id="rId8"/>
      <w:footnotePr>
        <w:pos w:val="beneathText"/>
      </w:footnotePr>
      <w:pgSz w:w="12240" w:h="15840"/>
      <w:pgMar w:top="1440" w:right="1440" w:bottom="864" w:left="1440" w:header="706" w:gutter="0"/>
      <w:pgNumType w:start="1"/>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F91F42" w:rsidRDefault="00F91F42">
      <w:r>
        <w:separator/>
      </w:r>
    </w:p>
  </w:endnote>
  <w:endnote w:type="continuationSeparator" w:id="1">
    <w:p w:rsidR="00F91F42" w:rsidRDefault="00F91F42">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Onyx">
    <w:charset w:val="00"/>
    <w:family w:val="decorativ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nsolas">
    <w:charset w:val="00"/>
    <w:family w:val="modern"/>
    <w:pitch w:val="fixed"/>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004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ＭＳ 明朝">
    <w:panose1 w:val="00000000000000000000"/>
    <w:charset w:val="80"/>
    <w:family w:val="roman"/>
    <w:notTrueType/>
    <w:pitch w:val="fixed"/>
    <w:sig w:usb0="00000001" w:usb1="00000000" w:usb2="01000407" w:usb3="00000000" w:csb0="00020000"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91F42" w:rsidRDefault="00F91F42">
    <w:pPr>
      <w:pStyle w:val="Footer"/>
    </w:pPr>
  </w:p>
  <w:p w:rsidR="00F91F42" w:rsidRPr="00AF12F6" w:rsidRDefault="00F91F42">
    <w:pPr>
      <w:pStyle w:val="Footer"/>
      <w:rPr>
        <w:sz w:val="20"/>
      </w:rPr>
    </w:pPr>
    <w:r>
      <w:tab/>
      <w:t xml:space="preserve">Page </w:t>
    </w:r>
    <w:r w:rsidR="006056D9" w:rsidRPr="00271262">
      <w:rPr>
        <w:sz w:val="20"/>
      </w:rPr>
      <w:fldChar w:fldCharType="begin"/>
    </w:r>
    <w:r w:rsidRPr="00271262">
      <w:rPr>
        <w:sz w:val="20"/>
      </w:rPr>
      <w:instrText xml:space="preserve"> PAGE </w:instrText>
    </w:r>
    <w:r w:rsidR="006056D9" w:rsidRPr="00271262">
      <w:rPr>
        <w:sz w:val="20"/>
      </w:rPr>
      <w:fldChar w:fldCharType="separate"/>
    </w:r>
    <w:r w:rsidR="00E0468D">
      <w:rPr>
        <w:noProof/>
        <w:sz w:val="20"/>
      </w:rPr>
      <w:t>1</w:t>
    </w:r>
    <w:r w:rsidR="006056D9" w:rsidRPr="00271262">
      <w:rPr>
        <w:sz w:val="20"/>
      </w:rPr>
      <w:fldChar w:fldCharType="end"/>
    </w:r>
    <w:r>
      <w:tab/>
    </w:r>
    <w:r w:rsidR="006056D9">
      <w:rPr>
        <w:sz w:val="20"/>
      </w:rPr>
      <w:fldChar w:fldCharType="begin"/>
    </w:r>
    <w:r>
      <w:rPr>
        <w:sz w:val="20"/>
      </w:rPr>
      <w:instrText xml:space="preserve"> DATE \@ "M/d/yyyy" </w:instrText>
    </w:r>
    <w:r w:rsidR="006056D9">
      <w:rPr>
        <w:sz w:val="20"/>
      </w:rPr>
      <w:fldChar w:fldCharType="separate"/>
    </w:r>
    <w:r w:rsidR="00E0468D">
      <w:rPr>
        <w:noProof/>
        <w:sz w:val="20"/>
      </w:rPr>
      <w:t>7/10/2012</w:t>
    </w:r>
    <w:r w:rsidR="006056D9">
      <w:rPr>
        <w:sz w:val="20"/>
      </w:rPr>
      <w:fldChar w:fldCharType="end"/>
    </w:r>
    <w:r w:rsidRPr="00AF12F6">
      <w:rPr>
        <w:sz w:val="20"/>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F91F42" w:rsidRDefault="00F91F42">
      <w:r>
        <w:separator/>
      </w:r>
    </w:p>
  </w:footnote>
  <w:footnote w:type="continuationSeparator" w:id="1">
    <w:p w:rsidR="00F91F42" w:rsidRDefault="00F91F42">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91F42" w:rsidRDefault="00F91F42">
    <w:pPr>
      <w:pStyle w:val="Header"/>
      <w:jc w:val="right"/>
    </w:pPr>
    <w:r>
      <w:br w:type="page"/>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71BA5916"/>
    <w:lvl w:ilvl="0">
      <w:start w:val="1"/>
      <w:numFmt w:val="decimal"/>
      <w:lvlText w:val="%1."/>
      <w:lvlJc w:val="left"/>
      <w:pPr>
        <w:tabs>
          <w:tab w:val="num" w:pos="1800"/>
        </w:tabs>
        <w:ind w:left="1800" w:hanging="360"/>
      </w:pPr>
    </w:lvl>
  </w:abstractNum>
  <w:abstractNum w:abstractNumId="1">
    <w:nsid w:val="FFFFFF7D"/>
    <w:multiLevelType w:val="singleLevel"/>
    <w:tmpl w:val="F44E0B06"/>
    <w:lvl w:ilvl="0">
      <w:start w:val="1"/>
      <w:numFmt w:val="decimal"/>
      <w:lvlText w:val="%1."/>
      <w:lvlJc w:val="left"/>
      <w:pPr>
        <w:tabs>
          <w:tab w:val="num" w:pos="1440"/>
        </w:tabs>
        <w:ind w:left="1440" w:hanging="360"/>
      </w:pPr>
    </w:lvl>
  </w:abstractNum>
  <w:abstractNum w:abstractNumId="2">
    <w:nsid w:val="FFFFFF7E"/>
    <w:multiLevelType w:val="singleLevel"/>
    <w:tmpl w:val="1676FC44"/>
    <w:lvl w:ilvl="0">
      <w:start w:val="1"/>
      <w:numFmt w:val="decimal"/>
      <w:lvlText w:val="%1."/>
      <w:lvlJc w:val="left"/>
      <w:pPr>
        <w:tabs>
          <w:tab w:val="num" w:pos="1080"/>
        </w:tabs>
        <w:ind w:left="1080" w:hanging="360"/>
      </w:pPr>
    </w:lvl>
  </w:abstractNum>
  <w:abstractNum w:abstractNumId="3">
    <w:nsid w:val="FFFFFF7F"/>
    <w:multiLevelType w:val="singleLevel"/>
    <w:tmpl w:val="E7F676B8"/>
    <w:lvl w:ilvl="0">
      <w:start w:val="1"/>
      <w:numFmt w:val="decimal"/>
      <w:lvlText w:val="%1."/>
      <w:lvlJc w:val="left"/>
      <w:pPr>
        <w:tabs>
          <w:tab w:val="num" w:pos="720"/>
        </w:tabs>
        <w:ind w:left="720" w:hanging="360"/>
      </w:pPr>
    </w:lvl>
  </w:abstractNum>
  <w:abstractNum w:abstractNumId="4">
    <w:nsid w:val="FFFFFF81"/>
    <w:multiLevelType w:val="singleLevel"/>
    <w:tmpl w:val="391422F6"/>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1836439C"/>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32064E6"/>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3C9CB0AA"/>
    <w:lvl w:ilvl="0">
      <w:start w:val="1"/>
      <w:numFmt w:val="decimal"/>
      <w:lvlText w:val="%1."/>
      <w:lvlJc w:val="left"/>
      <w:pPr>
        <w:tabs>
          <w:tab w:val="num" w:pos="360"/>
        </w:tabs>
        <w:ind w:left="360" w:hanging="360"/>
      </w:pPr>
    </w:lvl>
  </w:abstractNum>
  <w:abstractNum w:abstractNumId="8">
    <w:nsid w:val="FFFFFF89"/>
    <w:multiLevelType w:val="singleLevel"/>
    <w:tmpl w:val="31700366"/>
    <w:lvl w:ilvl="0">
      <w:start w:val="1"/>
      <w:numFmt w:val="bullet"/>
      <w:lvlText w:val=""/>
      <w:lvlJc w:val="left"/>
      <w:pPr>
        <w:tabs>
          <w:tab w:val="num" w:pos="360"/>
        </w:tabs>
        <w:ind w:left="360" w:hanging="360"/>
      </w:pPr>
      <w:rPr>
        <w:rFonts w:ascii="Symbol" w:hAnsi="Symbol" w:hint="default"/>
      </w:rPr>
    </w:lvl>
  </w:abstractNum>
  <w:abstractNum w:abstractNumId="9">
    <w:nsid w:val="1AAA122F"/>
    <w:multiLevelType w:val="multilevel"/>
    <w:tmpl w:val="D70C8C5A"/>
    <w:styleLink w:val="StyleNumbered12pt"/>
    <w:lvl w:ilvl="0">
      <w:start w:val="1"/>
      <w:numFmt w:val="upperLetter"/>
      <w:lvlText w:val="%1."/>
      <w:lvlJc w:val="left"/>
      <w:pPr>
        <w:tabs>
          <w:tab w:val="num" w:pos="1080"/>
        </w:tabs>
        <w:ind w:left="1080" w:hanging="360"/>
      </w:pPr>
      <w:rPr>
        <w:sz w:val="24"/>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nsid w:val="24093079"/>
    <w:multiLevelType w:val="hybridMultilevel"/>
    <w:tmpl w:val="24AE6C7C"/>
    <w:lvl w:ilvl="0" w:tplc="7A14E0A0">
      <w:start w:val="1"/>
      <w:numFmt w:val="bullet"/>
      <w:lvlText w:val=""/>
      <w:lvlJc w:val="left"/>
      <w:pPr>
        <w:tabs>
          <w:tab w:val="num" w:pos="1080"/>
        </w:tabs>
        <w:ind w:left="1080" w:hanging="360"/>
      </w:pPr>
      <w:rPr>
        <w:rFonts w:ascii="Symbol" w:hAnsi="Symbol" w:hint="default"/>
      </w:rPr>
    </w:lvl>
    <w:lvl w:ilvl="1" w:tplc="1E980310">
      <w:start w:val="1"/>
      <w:numFmt w:val="bullet"/>
      <w:lvlText w:val=""/>
      <w:lvlJc w:val="left"/>
      <w:pPr>
        <w:tabs>
          <w:tab w:val="num" w:pos="1800"/>
        </w:tabs>
        <w:ind w:left="1800" w:hanging="360"/>
      </w:pPr>
      <w:rPr>
        <w:rFonts w:ascii="Symbol" w:hAnsi="Symbol" w:hint="default"/>
      </w:rPr>
    </w:lvl>
    <w:lvl w:ilvl="2" w:tplc="C326342C">
      <w:start w:val="1"/>
      <w:numFmt w:val="decimal"/>
      <w:lvlText w:val="%3."/>
      <w:lvlJc w:val="left"/>
      <w:pPr>
        <w:tabs>
          <w:tab w:val="num" w:pos="2700"/>
        </w:tabs>
        <w:ind w:left="2700" w:hanging="360"/>
      </w:pPr>
      <w:rPr>
        <w:rFonts w:hint="default"/>
      </w:rPr>
    </w:lvl>
    <w:lvl w:ilvl="3" w:tplc="FD62439E" w:tentative="1">
      <w:start w:val="1"/>
      <w:numFmt w:val="decimal"/>
      <w:lvlText w:val="%4."/>
      <w:lvlJc w:val="left"/>
      <w:pPr>
        <w:tabs>
          <w:tab w:val="num" w:pos="3240"/>
        </w:tabs>
        <w:ind w:left="3240" w:hanging="360"/>
      </w:pPr>
    </w:lvl>
    <w:lvl w:ilvl="4" w:tplc="8E1C51AA" w:tentative="1">
      <w:start w:val="1"/>
      <w:numFmt w:val="lowerLetter"/>
      <w:lvlText w:val="%5."/>
      <w:lvlJc w:val="left"/>
      <w:pPr>
        <w:tabs>
          <w:tab w:val="num" w:pos="3960"/>
        </w:tabs>
        <w:ind w:left="3960" w:hanging="360"/>
      </w:pPr>
    </w:lvl>
    <w:lvl w:ilvl="5" w:tplc="73EEF4AA" w:tentative="1">
      <w:start w:val="1"/>
      <w:numFmt w:val="lowerRoman"/>
      <w:lvlText w:val="%6."/>
      <w:lvlJc w:val="right"/>
      <w:pPr>
        <w:tabs>
          <w:tab w:val="num" w:pos="4680"/>
        </w:tabs>
        <w:ind w:left="4680" w:hanging="180"/>
      </w:pPr>
    </w:lvl>
    <w:lvl w:ilvl="6" w:tplc="C010DEC8" w:tentative="1">
      <w:start w:val="1"/>
      <w:numFmt w:val="decimal"/>
      <w:lvlText w:val="%7."/>
      <w:lvlJc w:val="left"/>
      <w:pPr>
        <w:tabs>
          <w:tab w:val="num" w:pos="5400"/>
        </w:tabs>
        <w:ind w:left="5400" w:hanging="360"/>
      </w:pPr>
    </w:lvl>
    <w:lvl w:ilvl="7" w:tplc="2BC20E90" w:tentative="1">
      <w:start w:val="1"/>
      <w:numFmt w:val="lowerLetter"/>
      <w:lvlText w:val="%8."/>
      <w:lvlJc w:val="left"/>
      <w:pPr>
        <w:tabs>
          <w:tab w:val="num" w:pos="6120"/>
        </w:tabs>
        <w:ind w:left="6120" w:hanging="360"/>
      </w:pPr>
    </w:lvl>
    <w:lvl w:ilvl="8" w:tplc="1466D48C" w:tentative="1">
      <w:start w:val="1"/>
      <w:numFmt w:val="lowerRoman"/>
      <w:lvlText w:val="%9."/>
      <w:lvlJc w:val="right"/>
      <w:pPr>
        <w:tabs>
          <w:tab w:val="num" w:pos="6840"/>
        </w:tabs>
        <w:ind w:left="6840" w:hanging="180"/>
      </w:pPr>
    </w:lvl>
  </w:abstractNum>
  <w:abstractNum w:abstractNumId="11">
    <w:nsid w:val="2BAA60EC"/>
    <w:multiLevelType w:val="hybridMultilevel"/>
    <w:tmpl w:val="38A2F1D2"/>
    <w:lvl w:ilvl="0" w:tplc="21F2A71A">
      <w:start w:val="1"/>
      <w:numFmt w:val="decimal"/>
      <w:lvlText w:val="%1."/>
      <w:lvlJc w:val="left"/>
      <w:pPr>
        <w:tabs>
          <w:tab w:val="num" w:pos="-2520"/>
        </w:tabs>
        <w:ind w:left="-2520" w:hanging="360"/>
      </w:pPr>
    </w:lvl>
    <w:lvl w:ilvl="1" w:tplc="E6506504">
      <w:start w:val="1"/>
      <w:numFmt w:val="bullet"/>
      <w:lvlText w:val="•"/>
      <w:lvlJc w:val="left"/>
      <w:pPr>
        <w:tabs>
          <w:tab w:val="num" w:pos="-1800"/>
        </w:tabs>
        <w:ind w:left="-1800" w:hanging="360"/>
      </w:pPr>
      <w:rPr>
        <w:rFonts w:ascii="Onyx" w:hAnsi="Onyx" w:hint="default"/>
      </w:rPr>
    </w:lvl>
    <w:lvl w:ilvl="2" w:tplc="000F0409">
      <w:start w:val="1"/>
      <w:numFmt w:val="bullet"/>
      <w:lvlText w:val=""/>
      <w:lvlJc w:val="right"/>
      <w:pPr>
        <w:tabs>
          <w:tab w:val="num" w:pos="-1080"/>
        </w:tabs>
        <w:ind w:left="-1080" w:hanging="180"/>
      </w:pPr>
      <w:rPr>
        <w:rFonts w:ascii="Symbol" w:hAnsi="Symbol" w:hint="default"/>
        <w:sz w:val="20"/>
      </w:rPr>
    </w:lvl>
    <w:lvl w:ilvl="3" w:tplc="0409000F">
      <w:start w:val="1"/>
      <w:numFmt w:val="lowerLetter"/>
      <w:lvlText w:val="%4."/>
      <w:lvlJc w:val="left"/>
      <w:pPr>
        <w:tabs>
          <w:tab w:val="num" w:pos="-360"/>
        </w:tabs>
        <w:ind w:left="-360" w:hanging="360"/>
      </w:pPr>
    </w:lvl>
    <w:lvl w:ilvl="4" w:tplc="04090019" w:tentative="1">
      <w:start w:val="1"/>
      <w:numFmt w:val="lowerLetter"/>
      <w:lvlText w:val="%5."/>
      <w:lvlJc w:val="left"/>
      <w:pPr>
        <w:tabs>
          <w:tab w:val="num" w:pos="360"/>
        </w:tabs>
        <w:ind w:left="360" w:hanging="360"/>
      </w:pPr>
    </w:lvl>
    <w:lvl w:ilvl="5" w:tplc="0409001B" w:tentative="1">
      <w:start w:val="1"/>
      <w:numFmt w:val="lowerRoman"/>
      <w:lvlText w:val="%6."/>
      <w:lvlJc w:val="right"/>
      <w:pPr>
        <w:tabs>
          <w:tab w:val="num" w:pos="1080"/>
        </w:tabs>
        <w:ind w:left="1080" w:hanging="180"/>
      </w:pPr>
    </w:lvl>
    <w:lvl w:ilvl="6" w:tplc="0409000F" w:tentative="1">
      <w:start w:val="1"/>
      <w:numFmt w:val="decimal"/>
      <w:lvlText w:val="%7."/>
      <w:lvlJc w:val="left"/>
      <w:pPr>
        <w:tabs>
          <w:tab w:val="num" w:pos="1800"/>
        </w:tabs>
        <w:ind w:left="1800" w:hanging="360"/>
      </w:pPr>
    </w:lvl>
    <w:lvl w:ilvl="7" w:tplc="04090019" w:tentative="1">
      <w:start w:val="1"/>
      <w:numFmt w:val="lowerLetter"/>
      <w:lvlText w:val="%8."/>
      <w:lvlJc w:val="left"/>
      <w:pPr>
        <w:tabs>
          <w:tab w:val="num" w:pos="2520"/>
        </w:tabs>
        <w:ind w:left="2520" w:hanging="360"/>
      </w:pPr>
    </w:lvl>
    <w:lvl w:ilvl="8" w:tplc="0409001B" w:tentative="1">
      <w:start w:val="1"/>
      <w:numFmt w:val="lowerRoman"/>
      <w:lvlText w:val="%9."/>
      <w:lvlJc w:val="right"/>
      <w:pPr>
        <w:tabs>
          <w:tab w:val="num" w:pos="3240"/>
        </w:tabs>
        <w:ind w:left="3240" w:hanging="180"/>
      </w:pPr>
    </w:lvl>
  </w:abstractNum>
  <w:abstractNum w:abstractNumId="12">
    <w:nsid w:val="2C1D16EF"/>
    <w:multiLevelType w:val="hybridMultilevel"/>
    <w:tmpl w:val="B6A2096C"/>
    <w:lvl w:ilvl="0" w:tplc="000F0409">
      <w:start w:val="1"/>
      <w:numFmt w:val="decimal"/>
      <w:lvlText w:val="%1."/>
      <w:lvlJc w:val="left"/>
      <w:pPr>
        <w:ind w:left="720" w:hanging="360"/>
      </w:pPr>
    </w:lvl>
    <w:lvl w:ilvl="1" w:tplc="21F2A71A">
      <w:start w:val="1"/>
      <w:numFmt w:val="lowerLetter"/>
      <w:lvlText w:val="%2."/>
      <w:lvlJc w:val="left"/>
      <w:pPr>
        <w:ind w:left="1440" w:hanging="360"/>
      </w:pPr>
    </w:lvl>
    <w:lvl w:ilvl="2" w:tplc="001B0409">
      <w:start w:val="1"/>
      <w:numFmt w:val="lowerRoman"/>
      <w:lvlText w:val="%3."/>
      <w:lvlJc w:val="right"/>
      <w:pPr>
        <w:ind w:left="2160" w:hanging="180"/>
      </w:pPr>
    </w:lvl>
    <w:lvl w:ilvl="3" w:tplc="000F0409">
      <w:start w:val="1"/>
      <w:numFmt w:val="decimal"/>
      <w:lvlText w:val="%4."/>
      <w:lvlJc w:val="left"/>
      <w:pPr>
        <w:ind w:left="2880" w:hanging="360"/>
      </w:pPr>
    </w:lvl>
    <w:lvl w:ilvl="4" w:tplc="00190409">
      <w:start w:val="1"/>
      <w:numFmt w:val="lowerLetter"/>
      <w:lvlText w:val="%5."/>
      <w:lvlJc w:val="left"/>
      <w:pPr>
        <w:ind w:left="3600" w:hanging="360"/>
      </w:pPr>
    </w:lvl>
    <w:lvl w:ilvl="5" w:tplc="001B0409">
      <w:start w:val="1"/>
      <w:numFmt w:val="lowerRoman"/>
      <w:lvlText w:val="%6."/>
      <w:lvlJc w:val="right"/>
      <w:pPr>
        <w:ind w:left="4320" w:hanging="180"/>
      </w:pPr>
    </w:lvl>
    <w:lvl w:ilvl="6" w:tplc="000F0409">
      <w:start w:val="1"/>
      <w:numFmt w:val="decimal"/>
      <w:lvlText w:val="%7."/>
      <w:lvlJc w:val="left"/>
      <w:pPr>
        <w:ind w:left="5040" w:hanging="360"/>
      </w:pPr>
    </w:lvl>
    <w:lvl w:ilvl="7" w:tplc="00190409">
      <w:start w:val="1"/>
      <w:numFmt w:val="lowerLetter"/>
      <w:lvlText w:val="%8."/>
      <w:lvlJc w:val="left"/>
      <w:pPr>
        <w:ind w:left="5760" w:hanging="360"/>
      </w:pPr>
    </w:lvl>
    <w:lvl w:ilvl="8" w:tplc="001B0409">
      <w:start w:val="1"/>
      <w:numFmt w:val="lowerRoman"/>
      <w:lvlText w:val="%9."/>
      <w:lvlJc w:val="right"/>
      <w:pPr>
        <w:ind w:left="6480" w:hanging="180"/>
      </w:pPr>
    </w:lvl>
  </w:abstractNum>
  <w:abstractNum w:abstractNumId="13">
    <w:nsid w:val="3977401C"/>
    <w:multiLevelType w:val="hybridMultilevel"/>
    <w:tmpl w:val="4E22F1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F2D5B2E"/>
    <w:multiLevelType w:val="singleLevel"/>
    <w:tmpl w:val="C5167F70"/>
    <w:lvl w:ilvl="0">
      <w:start w:val="1"/>
      <w:numFmt w:val="upperLetter"/>
      <w:pStyle w:val="Lettered"/>
      <w:lvlText w:val="%1."/>
      <w:lvlJc w:val="left"/>
      <w:pPr>
        <w:tabs>
          <w:tab w:val="num" w:pos="1080"/>
        </w:tabs>
        <w:ind w:left="1080" w:hanging="360"/>
      </w:pPr>
      <w:rPr>
        <w:sz w:val="24"/>
      </w:rPr>
    </w:lvl>
  </w:abstractNum>
  <w:abstractNum w:abstractNumId="15">
    <w:nsid w:val="452C5EF2"/>
    <w:multiLevelType w:val="hybridMultilevel"/>
    <w:tmpl w:val="7458CA4C"/>
    <w:lvl w:ilvl="0" w:tplc="761CA752">
      <w:start w:val="1"/>
      <w:numFmt w:val="decimal"/>
      <w:lvlText w:val="%1."/>
      <w:lvlJc w:val="left"/>
      <w:pPr>
        <w:ind w:left="1080" w:hanging="360"/>
      </w:pPr>
      <w:rPr>
        <w:rFonts w:hint="default"/>
      </w:rPr>
    </w:lvl>
    <w:lvl w:ilvl="1" w:tplc="5DE448C0" w:tentative="1">
      <w:start w:val="1"/>
      <w:numFmt w:val="lowerLetter"/>
      <w:lvlText w:val="%2."/>
      <w:lvlJc w:val="left"/>
      <w:pPr>
        <w:ind w:left="1800" w:hanging="360"/>
      </w:pPr>
    </w:lvl>
    <w:lvl w:ilvl="2" w:tplc="49FCB49C" w:tentative="1">
      <w:start w:val="1"/>
      <w:numFmt w:val="lowerRoman"/>
      <w:lvlText w:val="%3."/>
      <w:lvlJc w:val="right"/>
      <w:pPr>
        <w:ind w:left="2520" w:hanging="180"/>
      </w:pPr>
    </w:lvl>
    <w:lvl w:ilvl="3" w:tplc="694E2C2C" w:tentative="1">
      <w:start w:val="1"/>
      <w:numFmt w:val="decimal"/>
      <w:lvlText w:val="%4."/>
      <w:lvlJc w:val="left"/>
      <w:pPr>
        <w:ind w:left="3240" w:hanging="360"/>
      </w:pPr>
    </w:lvl>
    <w:lvl w:ilvl="4" w:tplc="0CCEA5FC" w:tentative="1">
      <w:start w:val="1"/>
      <w:numFmt w:val="lowerLetter"/>
      <w:lvlText w:val="%5."/>
      <w:lvlJc w:val="left"/>
      <w:pPr>
        <w:ind w:left="3960" w:hanging="360"/>
      </w:pPr>
    </w:lvl>
    <w:lvl w:ilvl="5" w:tplc="6122C054" w:tentative="1">
      <w:start w:val="1"/>
      <w:numFmt w:val="lowerRoman"/>
      <w:lvlText w:val="%6."/>
      <w:lvlJc w:val="right"/>
      <w:pPr>
        <w:ind w:left="4680" w:hanging="180"/>
      </w:pPr>
    </w:lvl>
    <w:lvl w:ilvl="6" w:tplc="CE148668" w:tentative="1">
      <w:start w:val="1"/>
      <w:numFmt w:val="decimal"/>
      <w:lvlText w:val="%7."/>
      <w:lvlJc w:val="left"/>
      <w:pPr>
        <w:ind w:left="5400" w:hanging="360"/>
      </w:pPr>
    </w:lvl>
    <w:lvl w:ilvl="7" w:tplc="E1D8B722" w:tentative="1">
      <w:start w:val="1"/>
      <w:numFmt w:val="lowerLetter"/>
      <w:lvlText w:val="%8."/>
      <w:lvlJc w:val="left"/>
      <w:pPr>
        <w:ind w:left="6120" w:hanging="360"/>
      </w:pPr>
    </w:lvl>
    <w:lvl w:ilvl="8" w:tplc="0D3AD1FC" w:tentative="1">
      <w:start w:val="1"/>
      <w:numFmt w:val="lowerRoman"/>
      <w:lvlText w:val="%9."/>
      <w:lvlJc w:val="right"/>
      <w:pPr>
        <w:ind w:left="6840" w:hanging="180"/>
      </w:pPr>
    </w:lvl>
  </w:abstractNum>
  <w:abstractNum w:abstractNumId="16">
    <w:nsid w:val="523C0BFB"/>
    <w:multiLevelType w:val="hybridMultilevel"/>
    <w:tmpl w:val="868E9282"/>
    <w:lvl w:ilvl="0" w:tplc="A322E76A">
      <w:start w:val="1"/>
      <w:numFmt w:val="upperLetter"/>
      <w:pStyle w:val="NumberedA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F3C50E3"/>
    <w:multiLevelType w:val="hybridMultilevel"/>
    <w:tmpl w:val="64C668DE"/>
    <w:lvl w:ilvl="0" w:tplc="388A7156">
      <w:start w:val="1"/>
      <w:numFmt w:val="bullet"/>
      <w:pStyle w:val="ListBullet"/>
      <w:lvlText w:val=""/>
      <w:lvlJc w:val="left"/>
      <w:pPr>
        <w:tabs>
          <w:tab w:val="num" w:pos="1886"/>
        </w:tabs>
        <w:ind w:left="810" w:firstLine="1080"/>
      </w:pPr>
      <w:rPr>
        <w:rFonts w:ascii="Symbol" w:hAnsi="Symbol" w:hint="default"/>
        <w:color w:val="auto"/>
      </w:rPr>
    </w:lvl>
    <w:lvl w:ilvl="1" w:tplc="8E223F94" w:tentative="1">
      <w:start w:val="1"/>
      <w:numFmt w:val="bullet"/>
      <w:lvlText w:val="o"/>
      <w:lvlJc w:val="left"/>
      <w:pPr>
        <w:tabs>
          <w:tab w:val="num" w:pos="1440"/>
        </w:tabs>
        <w:ind w:left="1440" w:hanging="360"/>
      </w:pPr>
      <w:rPr>
        <w:rFonts w:ascii="Courier New" w:hAnsi="Courier New" w:cs="Onyx" w:hint="default"/>
      </w:rPr>
    </w:lvl>
    <w:lvl w:ilvl="2" w:tplc="8750A9D8" w:tentative="1">
      <w:start w:val="1"/>
      <w:numFmt w:val="bullet"/>
      <w:lvlText w:val=""/>
      <w:lvlJc w:val="left"/>
      <w:pPr>
        <w:tabs>
          <w:tab w:val="num" w:pos="2160"/>
        </w:tabs>
        <w:ind w:left="2160" w:hanging="360"/>
      </w:pPr>
      <w:rPr>
        <w:rFonts w:ascii="Wingdings" w:hAnsi="Wingdings" w:hint="default"/>
      </w:rPr>
    </w:lvl>
    <w:lvl w:ilvl="3" w:tplc="5F9C60A8" w:tentative="1">
      <w:start w:val="1"/>
      <w:numFmt w:val="bullet"/>
      <w:lvlText w:val=""/>
      <w:lvlJc w:val="left"/>
      <w:pPr>
        <w:tabs>
          <w:tab w:val="num" w:pos="2880"/>
        </w:tabs>
        <w:ind w:left="2880" w:hanging="360"/>
      </w:pPr>
      <w:rPr>
        <w:rFonts w:ascii="Symbol" w:hAnsi="Symbol" w:hint="default"/>
      </w:rPr>
    </w:lvl>
    <w:lvl w:ilvl="4" w:tplc="633C5F76" w:tentative="1">
      <w:start w:val="1"/>
      <w:numFmt w:val="bullet"/>
      <w:lvlText w:val="o"/>
      <w:lvlJc w:val="left"/>
      <w:pPr>
        <w:tabs>
          <w:tab w:val="num" w:pos="3600"/>
        </w:tabs>
        <w:ind w:left="3600" w:hanging="360"/>
      </w:pPr>
      <w:rPr>
        <w:rFonts w:ascii="Courier New" w:hAnsi="Courier New" w:cs="Onyx" w:hint="default"/>
      </w:rPr>
    </w:lvl>
    <w:lvl w:ilvl="5" w:tplc="9CF2934C" w:tentative="1">
      <w:start w:val="1"/>
      <w:numFmt w:val="bullet"/>
      <w:lvlText w:val=""/>
      <w:lvlJc w:val="left"/>
      <w:pPr>
        <w:tabs>
          <w:tab w:val="num" w:pos="4320"/>
        </w:tabs>
        <w:ind w:left="4320" w:hanging="360"/>
      </w:pPr>
      <w:rPr>
        <w:rFonts w:ascii="Wingdings" w:hAnsi="Wingdings" w:hint="default"/>
      </w:rPr>
    </w:lvl>
    <w:lvl w:ilvl="6" w:tplc="64D60652" w:tentative="1">
      <w:start w:val="1"/>
      <w:numFmt w:val="bullet"/>
      <w:lvlText w:val=""/>
      <w:lvlJc w:val="left"/>
      <w:pPr>
        <w:tabs>
          <w:tab w:val="num" w:pos="5040"/>
        </w:tabs>
        <w:ind w:left="5040" w:hanging="360"/>
      </w:pPr>
      <w:rPr>
        <w:rFonts w:ascii="Symbol" w:hAnsi="Symbol" w:hint="default"/>
      </w:rPr>
    </w:lvl>
    <w:lvl w:ilvl="7" w:tplc="E66446CE" w:tentative="1">
      <w:start w:val="1"/>
      <w:numFmt w:val="bullet"/>
      <w:lvlText w:val="o"/>
      <w:lvlJc w:val="left"/>
      <w:pPr>
        <w:tabs>
          <w:tab w:val="num" w:pos="5760"/>
        </w:tabs>
        <w:ind w:left="5760" w:hanging="360"/>
      </w:pPr>
      <w:rPr>
        <w:rFonts w:ascii="Courier New" w:hAnsi="Courier New" w:cs="Onyx" w:hint="default"/>
      </w:rPr>
    </w:lvl>
    <w:lvl w:ilvl="8" w:tplc="C19AADE6" w:tentative="1">
      <w:start w:val="1"/>
      <w:numFmt w:val="bullet"/>
      <w:lvlText w:val=""/>
      <w:lvlJc w:val="left"/>
      <w:pPr>
        <w:tabs>
          <w:tab w:val="num" w:pos="6480"/>
        </w:tabs>
        <w:ind w:left="6480" w:hanging="360"/>
      </w:pPr>
      <w:rPr>
        <w:rFonts w:ascii="Wingdings" w:hAnsi="Wingdings" w:hint="default"/>
      </w:rPr>
    </w:lvl>
  </w:abstractNum>
  <w:abstractNum w:abstractNumId="18">
    <w:nsid w:val="64444B05"/>
    <w:multiLevelType w:val="hybridMultilevel"/>
    <w:tmpl w:val="95AA3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0914A20"/>
    <w:multiLevelType w:val="hybridMultilevel"/>
    <w:tmpl w:val="C818D7E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0">
    <w:nsid w:val="763D5F67"/>
    <w:multiLevelType w:val="hybridMultilevel"/>
    <w:tmpl w:val="5808A3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C7A2DE6"/>
    <w:multiLevelType w:val="hybridMultilevel"/>
    <w:tmpl w:val="25D25B9C"/>
    <w:lvl w:ilvl="0" w:tplc="0409000F">
      <w:start w:val="1"/>
      <w:numFmt w:val="decimal"/>
      <w:lvlText w:val="%1."/>
      <w:lvlJc w:val="left"/>
      <w:pPr>
        <w:ind w:left="720" w:hanging="360"/>
      </w:pPr>
    </w:lvl>
    <w:lvl w:ilvl="1" w:tplc="04090019">
      <w:start w:val="1"/>
      <w:numFmt w:val="lowerLetter"/>
      <w:lvlText w:val="%2."/>
      <w:lvlJc w:val="left"/>
      <w:pPr>
        <w:ind w:left="1440" w:hanging="360"/>
      </w:pPr>
      <w:rPr>
        <w:rFonts w:ascii="Consolas" w:hAnsi="Consolas" w:hint="default"/>
        <w:sz w:val="21"/>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7C907270"/>
    <w:multiLevelType w:val="hybridMultilevel"/>
    <w:tmpl w:val="1AEC4B1E"/>
    <w:lvl w:ilvl="0" w:tplc="0409000F">
      <w:start w:val="1"/>
      <w:numFmt w:val="decimal"/>
      <w:lvlText w:val="%1."/>
      <w:lvlJc w:val="left"/>
      <w:pPr>
        <w:tabs>
          <w:tab w:val="num" w:pos="720"/>
        </w:tabs>
        <w:ind w:left="720" w:hanging="360"/>
      </w:pPr>
      <w:rPr>
        <w:rFonts w:hint="default"/>
      </w:rPr>
    </w:lvl>
    <w:lvl w:ilvl="1" w:tplc="DB328B50">
      <w:start w:val="1"/>
      <w:numFmt w:val="bullet"/>
      <w:lvlText w:val="o"/>
      <w:lvlJc w:val="left"/>
      <w:pPr>
        <w:tabs>
          <w:tab w:val="num" w:pos="1440"/>
        </w:tabs>
        <w:ind w:left="1440" w:hanging="360"/>
      </w:pPr>
      <w:rPr>
        <w:rFonts w:ascii="Courier New" w:hAnsi="Courier New" w:cs="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Symbol"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Symbol"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nsid w:val="7D0A4568"/>
    <w:multiLevelType w:val="hybridMultilevel"/>
    <w:tmpl w:val="ED7ADE9C"/>
    <w:lvl w:ilvl="0" w:tplc="0409000F">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nsid w:val="7D627930"/>
    <w:multiLevelType w:val="hybridMultilevel"/>
    <w:tmpl w:val="DE68EDA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D8D510E"/>
    <w:multiLevelType w:val="hybridMultilevel"/>
    <w:tmpl w:val="8F621F82"/>
    <w:lvl w:ilvl="0" w:tplc="878EF81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Symbol"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Symbol"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nsid w:val="7F535E2F"/>
    <w:multiLevelType w:val="hybridMultilevel"/>
    <w:tmpl w:val="0150BE20"/>
    <w:lvl w:ilvl="0" w:tplc="0409000F">
      <w:start w:val="1"/>
      <w:numFmt w:val="upperLetter"/>
      <w:pStyle w:val="NumberedA"/>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05" w:tentative="1">
      <w:start w:val="1"/>
      <w:numFmt w:val="lowerRoman"/>
      <w:lvlText w:val="%3."/>
      <w:lvlJc w:val="right"/>
      <w:pPr>
        <w:tabs>
          <w:tab w:val="num" w:pos="3600"/>
        </w:tabs>
        <w:ind w:left="3600" w:hanging="180"/>
      </w:pPr>
    </w:lvl>
    <w:lvl w:ilvl="3" w:tplc="04090001" w:tentative="1">
      <w:start w:val="1"/>
      <w:numFmt w:val="decimal"/>
      <w:lvlText w:val="%4."/>
      <w:lvlJc w:val="left"/>
      <w:pPr>
        <w:tabs>
          <w:tab w:val="num" w:pos="4320"/>
        </w:tabs>
        <w:ind w:left="4320" w:hanging="360"/>
      </w:pPr>
    </w:lvl>
    <w:lvl w:ilvl="4" w:tplc="04090003" w:tentative="1">
      <w:start w:val="1"/>
      <w:numFmt w:val="lowerLetter"/>
      <w:lvlText w:val="%5."/>
      <w:lvlJc w:val="left"/>
      <w:pPr>
        <w:tabs>
          <w:tab w:val="num" w:pos="5040"/>
        </w:tabs>
        <w:ind w:left="5040" w:hanging="360"/>
      </w:pPr>
    </w:lvl>
    <w:lvl w:ilvl="5" w:tplc="04090005" w:tentative="1">
      <w:start w:val="1"/>
      <w:numFmt w:val="lowerRoman"/>
      <w:lvlText w:val="%6."/>
      <w:lvlJc w:val="right"/>
      <w:pPr>
        <w:tabs>
          <w:tab w:val="num" w:pos="5760"/>
        </w:tabs>
        <w:ind w:left="5760" w:hanging="180"/>
      </w:pPr>
    </w:lvl>
    <w:lvl w:ilvl="6" w:tplc="04090001" w:tentative="1">
      <w:start w:val="1"/>
      <w:numFmt w:val="decimal"/>
      <w:lvlText w:val="%7."/>
      <w:lvlJc w:val="left"/>
      <w:pPr>
        <w:tabs>
          <w:tab w:val="num" w:pos="6480"/>
        </w:tabs>
        <w:ind w:left="6480" w:hanging="360"/>
      </w:pPr>
    </w:lvl>
    <w:lvl w:ilvl="7" w:tplc="04090003" w:tentative="1">
      <w:start w:val="1"/>
      <w:numFmt w:val="lowerLetter"/>
      <w:lvlText w:val="%8."/>
      <w:lvlJc w:val="left"/>
      <w:pPr>
        <w:tabs>
          <w:tab w:val="num" w:pos="7200"/>
        </w:tabs>
        <w:ind w:left="7200" w:hanging="360"/>
      </w:pPr>
    </w:lvl>
    <w:lvl w:ilvl="8" w:tplc="04090005" w:tentative="1">
      <w:start w:val="1"/>
      <w:numFmt w:val="lowerRoman"/>
      <w:lvlText w:val="%9."/>
      <w:lvlJc w:val="right"/>
      <w:pPr>
        <w:tabs>
          <w:tab w:val="num" w:pos="7920"/>
        </w:tabs>
        <w:ind w:left="7920" w:hanging="180"/>
      </w:pPr>
    </w:lvl>
  </w:abstractNum>
  <w:num w:numId="1">
    <w:abstractNumId w:val="7"/>
  </w:num>
  <w:num w:numId="2">
    <w:abstractNumId w:val="3"/>
  </w:num>
  <w:num w:numId="3">
    <w:abstractNumId w:val="2"/>
  </w:num>
  <w:num w:numId="4">
    <w:abstractNumId w:val="1"/>
  </w:num>
  <w:num w:numId="5">
    <w:abstractNumId w:val="0"/>
  </w:num>
  <w:num w:numId="6">
    <w:abstractNumId w:val="8"/>
  </w:num>
  <w:num w:numId="7">
    <w:abstractNumId w:val="6"/>
  </w:num>
  <w:num w:numId="8">
    <w:abstractNumId w:val="5"/>
  </w:num>
  <w:num w:numId="9">
    <w:abstractNumId w:val="4"/>
  </w:num>
  <w:num w:numId="10">
    <w:abstractNumId w:val="14"/>
  </w:num>
  <w:num w:numId="11">
    <w:abstractNumId w:val="9"/>
  </w:num>
  <w:num w:numId="12">
    <w:abstractNumId w:val="26"/>
  </w:num>
  <w:num w:numId="13">
    <w:abstractNumId w:val="16"/>
  </w:num>
  <w:num w:numId="14">
    <w:abstractNumId w:val="17"/>
  </w:num>
  <w:num w:numId="15">
    <w:abstractNumId w:val="10"/>
  </w:num>
  <w:num w:numId="16">
    <w:abstractNumId w:val="11"/>
  </w:num>
  <w:num w:numId="17">
    <w:abstractNumId w:val="24"/>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3"/>
  </w:num>
  <w:num w:numId="21">
    <w:abstractNumId w:val="13"/>
  </w:num>
  <w:num w:numId="22">
    <w:abstractNumId w:val="15"/>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1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9"/>
  <w:embedSystemFonts/>
  <w:bordersDoNotSurroundHeader/>
  <w:bordersDoNotSurroundFooter/>
  <w:proofState w:grammar="clean"/>
  <w:stylePaneFormatFilter w:val="3701"/>
  <w:revisionView w:markup="0"/>
  <w:trackRevisions/>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pos w:val="beneathText"/>
    <w:footnote w:id="0"/>
    <w:footnote w:id="1"/>
  </w:footnotePr>
  <w:endnotePr>
    <w:endnote w:id="0"/>
    <w:endnote w:id="1"/>
  </w:endnotePr>
  <w:compat/>
  <w:rsids>
    <w:rsidRoot w:val="001B7FB0"/>
    <w:rsid w:val="00000772"/>
    <w:rsid w:val="0000689D"/>
    <w:rsid w:val="0001404B"/>
    <w:rsid w:val="00021B89"/>
    <w:rsid w:val="000261CD"/>
    <w:rsid w:val="00032E8E"/>
    <w:rsid w:val="00050E8E"/>
    <w:rsid w:val="000706F7"/>
    <w:rsid w:val="00074C0B"/>
    <w:rsid w:val="00074CF7"/>
    <w:rsid w:val="0008637E"/>
    <w:rsid w:val="000935C9"/>
    <w:rsid w:val="00096BED"/>
    <w:rsid w:val="000A2776"/>
    <w:rsid w:val="000A72C8"/>
    <w:rsid w:val="000B0FC6"/>
    <w:rsid w:val="000C55CC"/>
    <w:rsid w:val="000E3133"/>
    <w:rsid w:val="00107C15"/>
    <w:rsid w:val="001364E9"/>
    <w:rsid w:val="00137001"/>
    <w:rsid w:val="00144305"/>
    <w:rsid w:val="001524C1"/>
    <w:rsid w:val="00163AFA"/>
    <w:rsid w:val="00170957"/>
    <w:rsid w:val="00176576"/>
    <w:rsid w:val="00181B5C"/>
    <w:rsid w:val="00193763"/>
    <w:rsid w:val="00194E89"/>
    <w:rsid w:val="00194F5A"/>
    <w:rsid w:val="001A4FF1"/>
    <w:rsid w:val="001B7FB0"/>
    <w:rsid w:val="001D0C24"/>
    <w:rsid w:val="001D47F8"/>
    <w:rsid w:val="001E7A1D"/>
    <w:rsid w:val="001F2875"/>
    <w:rsid w:val="001F5270"/>
    <w:rsid w:val="001F7EE0"/>
    <w:rsid w:val="002036C8"/>
    <w:rsid w:val="0020393F"/>
    <w:rsid w:val="00206D80"/>
    <w:rsid w:val="00213A90"/>
    <w:rsid w:val="00217A13"/>
    <w:rsid w:val="00225828"/>
    <w:rsid w:val="002319CE"/>
    <w:rsid w:val="00233C56"/>
    <w:rsid w:val="002350F6"/>
    <w:rsid w:val="002354D2"/>
    <w:rsid w:val="00236C74"/>
    <w:rsid w:val="00246101"/>
    <w:rsid w:val="00247FC6"/>
    <w:rsid w:val="002542BE"/>
    <w:rsid w:val="00257B3B"/>
    <w:rsid w:val="002606C8"/>
    <w:rsid w:val="00262DD4"/>
    <w:rsid w:val="00263580"/>
    <w:rsid w:val="00263A4B"/>
    <w:rsid w:val="00264ECF"/>
    <w:rsid w:val="00266963"/>
    <w:rsid w:val="00277AB2"/>
    <w:rsid w:val="002B5491"/>
    <w:rsid w:val="002B656B"/>
    <w:rsid w:val="002C0C5A"/>
    <w:rsid w:val="002C665F"/>
    <w:rsid w:val="002C7675"/>
    <w:rsid w:val="002D2F6D"/>
    <w:rsid w:val="002D5D88"/>
    <w:rsid w:val="002E4532"/>
    <w:rsid w:val="002E4B43"/>
    <w:rsid w:val="002F0B99"/>
    <w:rsid w:val="002F60F2"/>
    <w:rsid w:val="00301BA1"/>
    <w:rsid w:val="003042EC"/>
    <w:rsid w:val="003107C5"/>
    <w:rsid w:val="00317069"/>
    <w:rsid w:val="00322815"/>
    <w:rsid w:val="00323AB7"/>
    <w:rsid w:val="00324CB2"/>
    <w:rsid w:val="00327DDA"/>
    <w:rsid w:val="00344754"/>
    <w:rsid w:val="003633AA"/>
    <w:rsid w:val="0036695F"/>
    <w:rsid w:val="00367559"/>
    <w:rsid w:val="00370132"/>
    <w:rsid w:val="00375903"/>
    <w:rsid w:val="0038654D"/>
    <w:rsid w:val="00392432"/>
    <w:rsid w:val="003B1DED"/>
    <w:rsid w:val="003B7F94"/>
    <w:rsid w:val="003C02B2"/>
    <w:rsid w:val="003C7D83"/>
    <w:rsid w:val="003D0398"/>
    <w:rsid w:val="003D5FA3"/>
    <w:rsid w:val="003F7066"/>
    <w:rsid w:val="00403647"/>
    <w:rsid w:val="00422F4F"/>
    <w:rsid w:val="004274C6"/>
    <w:rsid w:val="00430440"/>
    <w:rsid w:val="00431569"/>
    <w:rsid w:val="00437601"/>
    <w:rsid w:val="0044607D"/>
    <w:rsid w:val="004571F1"/>
    <w:rsid w:val="00487E8A"/>
    <w:rsid w:val="00490380"/>
    <w:rsid w:val="004A10A1"/>
    <w:rsid w:val="004A420F"/>
    <w:rsid w:val="004C0ADA"/>
    <w:rsid w:val="004C132F"/>
    <w:rsid w:val="004C66AE"/>
    <w:rsid w:val="004D6A73"/>
    <w:rsid w:val="004E7C38"/>
    <w:rsid w:val="004F2034"/>
    <w:rsid w:val="00527027"/>
    <w:rsid w:val="005446A8"/>
    <w:rsid w:val="00546521"/>
    <w:rsid w:val="005542FB"/>
    <w:rsid w:val="0057259D"/>
    <w:rsid w:val="0059270A"/>
    <w:rsid w:val="0059570E"/>
    <w:rsid w:val="00597223"/>
    <w:rsid w:val="005D0D35"/>
    <w:rsid w:val="005E0BFC"/>
    <w:rsid w:val="005E3207"/>
    <w:rsid w:val="005E647A"/>
    <w:rsid w:val="005F4DAA"/>
    <w:rsid w:val="005F7DAE"/>
    <w:rsid w:val="00600114"/>
    <w:rsid w:val="006019BC"/>
    <w:rsid w:val="006056D9"/>
    <w:rsid w:val="006071E9"/>
    <w:rsid w:val="00611DE0"/>
    <w:rsid w:val="00620BE2"/>
    <w:rsid w:val="00622C4D"/>
    <w:rsid w:val="00635C47"/>
    <w:rsid w:val="00647B9B"/>
    <w:rsid w:val="00655E7E"/>
    <w:rsid w:val="00656FD0"/>
    <w:rsid w:val="006618C2"/>
    <w:rsid w:val="0066215D"/>
    <w:rsid w:val="006642B7"/>
    <w:rsid w:val="00666F8E"/>
    <w:rsid w:val="00682E21"/>
    <w:rsid w:val="006850ED"/>
    <w:rsid w:val="006A37E7"/>
    <w:rsid w:val="006B26FF"/>
    <w:rsid w:val="006B6C2C"/>
    <w:rsid w:val="006C7A88"/>
    <w:rsid w:val="006E1A05"/>
    <w:rsid w:val="00704263"/>
    <w:rsid w:val="00706357"/>
    <w:rsid w:val="00771C92"/>
    <w:rsid w:val="00774C58"/>
    <w:rsid w:val="00775121"/>
    <w:rsid w:val="0077593E"/>
    <w:rsid w:val="00780914"/>
    <w:rsid w:val="00782186"/>
    <w:rsid w:val="0078318E"/>
    <w:rsid w:val="0079675E"/>
    <w:rsid w:val="007A142A"/>
    <w:rsid w:val="007E1F3B"/>
    <w:rsid w:val="007F3D3C"/>
    <w:rsid w:val="007F71A8"/>
    <w:rsid w:val="0080270D"/>
    <w:rsid w:val="00823F4A"/>
    <w:rsid w:val="008350A4"/>
    <w:rsid w:val="00836F47"/>
    <w:rsid w:val="00837E86"/>
    <w:rsid w:val="00845185"/>
    <w:rsid w:val="00845ECD"/>
    <w:rsid w:val="00846577"/>
    <w:rsid w:val="00847BFC"/>
    <w:rsid w:val="0085257F"/>
    <w:rsid w:val="0085591C"/>
    <w:rsid w:val="00861A13"/>
    <w:rsid w:val="0086659F"/>
    <w:rsid w:val="008711B1"/>
    <w:rsid w:val="00873999"/>
    <w:rsid w:val="008739F4"/>
    <w:rsid w:val="00874F1D"/>
    <w:rsid w:val="008773AD"/>
    <w:rsid w:val="0088181D"/>
    <w:rsid w:val="008A3A02"/>
    <w:rsid w:val="008A5514"/>
    <w:rsid w:val="008C5BBF"/>
    <w:rsid w:val="008E10C0"/>
    <w:rsid w:val="00906E62"/>
    <w:rsid w:val="0091380F"/>
    <w:rsid w:val="00920869"/>
    <w:rsid w:val="00924192"/>
    <w:rsid w:val="009326FF"/>
    <w:rsid w:val="00932CE9"/>
    <w:rsid w:val="0096123F"/>
    <w:rsid w:val="009671C2"/>
    <w:rsid w:val="00972BEA"/>
    <w:rsid w:val="00991DD0"/>
    <w:rsid w:val="009945D2"/>
    <w:rsid w:val="009B175C"/>
    <w:rsid w:val="009B202F"/>
    <w:rsid w:val="009B3CE8"/>
    <w:rsid w:val="009B62C5"/>
    <w:rsid w:val="009C6960"/>
    <w:rsid w:val="009D191A"/>
    <w:rsid w:val="009E53A4"/>
    <w:rsid w:val="009E631E"/>
    <w:rsid w:val="009E63BC"/>
    <w:rsid w:val="009E7520"/>
    <w:rsid w:val="00A02E69"/>
    <w:rsid w:val="00A10412"/>
    <w:rsid w:val="00A149B8"/>
    <w:rsid w:val="00A1796D"/>
    <w:rsid w:val="00A25015"/>
    <w:rsid w:val="00A25CD8"/>
    <w:rsid w:val="00A32347"/>
    <w:rsid w:val="00A47C6D"/>
    <w:rsid w:val="00A5336E"/>
    <w:rsid w:val="00A62222"/>
    <w:rsid w:val="00A62A79"/>
    <w:rsid w:val="00AA6028"/>
    <w:rsid w:val="00AB04A3"/>
    <w:rsid w:val="00AC01D6"/>
    <w:rsid w:val="00AD132C"/>
    <w:rsid w:val="00AD346B"/>
    <w:rsid w:val="00AD4DA5"/>
    <w:rsid w:val="00AE02BD"/>
    <w:rsid w:val="00AF7030"/>
    <w:rsid w:val="00B14DA4"/>
    <w:rsid w:val="00B31348"/>
    <w:rsid w:val="00B52D7B"/>
    <w:rsid w:val="00B54C92"/>
    <w:rsid w:val="00B7450F"/>
    <w:rsid w:val="00B80E42"/>
    <w:rsid w:val="00BA2D63"/>
    <w:rsid w:val="00BB2C83"/>
    <w:rsid w:val="00BB5939"/>
    <w:rsid w:val="00BC38C5"/>
    <w:rsid w:val="00BD0B29"/>
    <w:rsid w:val="00BF4CD7"/>
    <w:rsid w:val="00BF6112"/>
    <w:rsid w:val="00BF67F7"/>
    <w:rsid w:val="00BF75EA"/>
    <w:rsid w:val="00C021EF"/>
    <w:rsid w:val="00C11A9E"/>
    <w:rsid w:val="00C13307"/>
    <w:rsid w:val="00C2401C"/>
    <w:rsid w:val="00C2448B"/>
    <w:rsid w:val="00C27F79"/>
    <w:rsid w:val="00C3447A"/>
    <w:rsid w:val="00C41BEF"/>
    <w:rsid w:val="00C478FC"/>
    <w:rsid w:val="00C764F0"/>
    <w:rsid w:val="00C83FF2"/>
    <w:rsid w:val="00C933B4"/>
    <w:rsid w:val="00C9623E"/>
    <w:rsid w:val="00CA79F6"/>
    <w:rsid w:val="00CF0A76"/>
    <w:rsid w:val="00D05030"/>
    <w:rsid w:val="00D1082B"/>
    <w:rsid w:val="00D15E5A"/>
    <w:rsid w:val="00D24E93"/>
    <w:rsid w:val="00D33A31"/>
    <w:rsid w:val="00D36558"/>
    <w:rsid w:val="00D374AC"/>
    <w:rsid w:val="00D42AE5"/>
    <w:rsid w:val="00D44B2F"/>
    <w:rsid w:val="00D65FF2"/>
    <w:rsid w:val="00D66BA4"/>
    <w:rsid w:val="00D953BD"/>
    <w:rsid w:val="00DA1820"/>
    <w:rsid w:val="00DA3CD7"/>
    <w:rsid w:val="00DB72AB"/>
    <w:rsid w:val="00DC2798"/>
    <w:rsid w:val="00DC2F14"/>
    <w:rsid w:val="00DC6E63"/>
    <w:rsid w:val="00DF6FD1"/>
    <w:rsid w:val="00E0468D"/>
    <w:rsid w:val="00E2537B"/>
    <w:rsid w:val="00E265D3"/>
    <w:rsid w:val="00E47842"/>
    <w:rsid w:val="00E7036C"/>
    <w:rsid w:val="00E80D04"/>
    <w:rsid w:val="00E90680"/>
    <w:rsid w:val="00E936F4"/>
    <w:rsid w:val="00EC17A7"/>
    <w:rsid w:val="00ED040D"/>
    <w:rsid w:val="00ED2DFA"/>
    <w:rsid w:val="00ED70DB"/>
    <w:rsid w:val="00EE2F80"/>
    <w:rsid w:val="00F0424C"/>
    <w:rsid w:val="00F049CF"/>
    <w:rsid w:val="00F0541D"/>
    <w:rsid w:val="00F10D5D"/>
    <w:rsid w:val="00F13309"/>
    <w:rsid w:val="00F24D10"/>
    <w:rsid w:val="00F3356C"/>
    <w:rsid w:val="00F41646"/>
    <w:rsid w:val="00F47549"/>
    <w:rsid w:val="00F60327"/>
    <w:rsid w:val="00F73D56"/>
    <w:rsid w:val="00F91F42"/>
    <w:rsid w:val="00F93D1A"/>
    <w:rsid w:val="00FB2B80"/>
    <w:rsid w:val="00FB3312"/>
    <w:rsid w:val="00FB7C59"/>
    <w:rsid w:val="00FC6BF0"/>
    <w:rsid w:val="00FD069E"/>
  </w:rsids>
  <m:mathPr>
    <m:mathFont m:val="Impact"/>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805AD"/>
    <w:pPr>
      <w:widowControl w:val="0"/>
      <w:autoSpaceDE w:val="0"/>
      <w:autoSpaceDN w:val="0"/>
      <w:adjustRightInd w:val="0"/>
    </w:pPr>
    <w:rPr>
      <w:sz w:val="24"/>
    </w:rPr>
  </w:style>
  <w:style w:type="paragraph" w:styleId="Heading1">
    <w:name w:val="heading 1"/>
    <w:basedOn w:val="Normal"/>
    <w:next w:val="Normal"/>
    <w:qFormat/>
    <w:rsid w:val="008773AD"/>
    <w:pPr>
      <w:keepNext/>
      <w:spacing w:before="240" w:after="60"/>
      <w:outlineLvl w:val="0"/>
    </w:pPr>
    <w:rPr>
      <w:rFonts w:ascii="Arial" w:hAnsi="Arial"/>
      <w:b/>
      <w:kern w:val="32"/>
      <w:sz w:val="32"/>
    </w:rPr>
  </w:style>
  <w:style w:type="paragraph" w:styleId="Heading2">
    <w:name w:val="heading 2"/>
    <w:basedOn w:val="Normal"/>
    <w:next w:val="Normal"/>
    <w:qFormat/>
    <w:rsid w:val="008773AD"/>
    <w:pPr>
      <w:keepNext/>
      <w:spacing w:before="240" w:after="60"/>
      <w:outlineLvl w:val="1"/>
    </w:pPr>
    <w:rPr>
      <w:rFonts w:ascii="Arial" w:hAnsi="Arial"/>
      <w:b/>
      <w:i/>
      <w:sz w:val="28"/>
    </w:rPr>
  </w:style>
  <w:style w:type="paragraph" w:styleId="Heading3">
    <w:name w:val="heading 3"/>
    <w:basedOn w:val="Normal"/>
    <w:next w:val="Normal"/>
    <w:qFormat/>
    <w:rsid w:val="009B175C"/>
    <w:pPr>
      <w:keepNext/>
      <w:spacing w:before="240" w:after="60"/>
      <w:outlineLvl w:val="2"/>
    </w:pPr>
    <w:rPr>
      <w:b/>
    </w:rPr>
  </w:style>
  <w:style w:type="paragraph" w:styleId="Heading4">
    <w:name w:val="heading 4"/>
    <w:basedOn w:val="Normal"/>
    <w:next w:val="Normal"/>
    <w:qFormat/>
    <w:rsid w:val="009B175C"/>
    <w:pPr>
      <w:keepNext/>
      <w:spacing w:before="240" w:after="60"/>
      <w:outlineLvl w:val="3"/>
    </w:pPr>
    <w:rPr>
      <w:b/>
      <w:i/>
    </w:rPr>
  </w:style>
  <w:style w:type="paragraph" w:styleId="Heading5">
    <w:name w:val="heading 5"/>
    <w:basedOn w:val="Normal"/>
    <w:next w:val="Normal"/>
    <w:qFormat/>
    <w:rsid w:val="008773AD"/>
    <w:pPr>
      <w:spacing w:before="240" w:after="60"/>
      <w:outlineLvl w:val="4"/>
    </w:pPr>
    <w:rPr>
      <w:b/>
      <w:i/>
      <w:sz w:val="26"/>
    </w:rPr>
  </w:style>
  <w:style w:type="paragraph" w:styleId="Heading6">
    <w:name w:val="heading 6"/>
    <w:basedOn w:val="Normal"/>
    <w:next w:val="Normal"/>
    <w:qFormat/>
    <w:rsid w:val="008773AD"/>
    <w:pPr>
      <w:spacing w:before="240" w:after="60"/>
      <w:outlineLvl w:val="5"/>
    </w:pPr>
    <w:rPr>
      <w:b/>
      <w:sz w:val="22"/>
    </w:rPr>
  </w:style>
  <w:style w:type="paragraph" w:styleId="Heading7">
    <w:name w:val="heading 7"/>
    <w:basedOn w:val="Normal"/>
    <w:next w:val="Normal"/>
    <w:qFormat/>
    <w:rsid w:val="008773AD"/>
    <w:pPr>
      <w:spacing w:before="240" w:after="60"/>
      <w:outlineLvl w:val="6"/>
    </w:pPr>
  </w:style>
  <w:style w:type="paragraph" w:styleId="Heading8">
    <w:name w:val="heading 8"/>
    <w:basedOn w:val="Normal"/>
    <w:next w:val="Normal"/>
    <w:qFormat/>
    <w:rsid w:val="008773AD"/>
    <w:pPr>
      <w:spacing w:before="240" w:after="60"/>
      <w:outlineLvl w:val="7"/>
    </w:pPr>
    <w:rPr>
      <w:i/>
    </w:rPr>
  </w:style>
  <w:style w:type="paragraph" w:styleId="Heading9">
    <w:name w:val="heading 9"/>
    <w:basedOn w:val="Normal"/>
    <w:next w:val="Normal"/>
    <w:qFormat/>
    <w:rsid w:val="008773AD"/>
    <w:pPr>
      <w:spacing w:before="240" w:after="60"/>
      <w:outlineLvl w:val="8"/>
    </w:pPr>
    <w:rPr>
      <w:rFonts w:ascii="Arial" w:hAnsi="Arial"/>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axxx">
    <w:name w:val="a.  xxx"/>
    <w:basedOn w:val="Normal"/>
    <w:rsid w:val="008773AD"/>
    <w:pPr>
      <w:tabs>
        <w:tab w:val="left" w:pos="720"/>
        <w:tab w:val="left" w:pos="1080"/>
      </w:tabs>
      <w:ind w:left="720" w:hanging="360"/>
    </w:pPr>
    <w:rPr>
      <w:color w:val="000000"/>
    </w:rPr>
  </w:style>
  <w:style w:type="paragraph" w:customStyle="1" w:styleId="Body">
    <w:name w:val="Body"/>
    <w:basedOn w:val="Normal"/>
    <w:rsid w:val="008773AD"/>
    <w:pPr>
      <w:ind w:left="360"/>
    </w:pPr>
    <w:rPr>
      <w:color w:val="000000"/>
    </w:rPr>
  </w:style>
  <w:style w:type="paragraph" w:customStyle="1" w:styleId="Bulleted">
    <w:name w:val="Bulleted"/>
    <w:basedOn w:val="Normal"/>
    <w:rsid w:val="008773AD"/>
    <w:pPr>
      <w:tabs>
        <w:tab w:val="left" w:pos="1440"/>
      </w:tabs>
      <w:ind w:left="1080" w:hanging="360"/>
    </w:pPr>
    <w:rPr>
      <w:color w:val="000000"/>
    </w:rPr>
  </w:style>
  <w:style w:type="paragraph" w:customStyle="1" w:styleId="Footnote">
    <w:name w:val="Footnote"/>
    <w:basedOn w:val="Normal"/>
    <w:rsid w:val="008773AD"/>
    <w:pPr>
      <w:tabs>
        <w:tab w:val="left" w:pos="850"/>
      </w:tabs>
      <w:ind w:left="850" w:right="360" w:hanging="230"/>
    </w:pPr>
    <w:rPr>
      <w:color w:val="000000"/>
    </w:rPr>
  </w:style>
  <w:style w:type="paragraph" w:customStyle="1" w:styleId="Heading10">
    <w:name w:val="Heading1"/>
    <w:basedOn w:val="Normal"/>
    <w:rsid w:val="008773AD"/>
    <w:rPr>
      <w:b/>
      <w:color w:val="000000"/>
      <w:sz w:val="28"/>
    </w:rPr>
  </w:style>
  <w:style w:type="paragraph" w:customStyle="1" w:styleId="Heading20">
    <w:name w:val="Heading2"/>
    <w:basedOn w:val="Normal"/>
    <w:rsid w:val="008773AD"/>
    <w:rPr>
      <w:b/>
      <w:color w:val="000000"/>
    </w:rPr>
  </w:style>
  <w:style w:type="paragraph" w:customStyle="1" w:styleId="ixxx">
    <w:name w:val="i. xxx"/>
    <w:basedOn w:val="Normal"/>
    <w:rsid w:val="008773AD"/>
    <w:pPr>
      <w:tabs>
        <w:tab w:val="left" w:pos="360"/>
        <w:tab w:val="left" w:pos="720"/>
      </w:tabs>
      <w:ind w:left="360" w:hanging="360"/>
    </w:pPr>
    <w:rPr>
      <w:color w:val="000000"/>
    </w:rPr>
  </w:style>
  <w:style w:type="paragraph" w:customStyle="1" w:styleId="Indented">
    <w:name w:val="Indented"/>
    <w:basedOn w:val="Normal"/>
    <w:rsid w:val="008773AD"/>
    <w:pPr>
      <w:tabs>
        <w:tab w:val="left" w:pos="1080"/>
      </w:tabs>
      <w:ind w:left="1080"/>
    </w:pPr>
    <w:rPr>
      <w:color w:val="000000"/>
    </w:rPr>
  </w:style>
  <w:style w:type="paragraph" w:customStyle="1" w:styleId="Numbered">
    <w:name w:val="Numbered"/>
    <w:basedOn w:val="Normal"/>
    <w:autoRedefine/>
    <w:rsid w:val="009B175C"/>
    <w:pPr>
      <w:tabs>
        <w:tab w:val="num" w:pos="-720"/>
        <w:tab w:val="num" w:pos="1440"/>
      </w:tabs>
      <w:spacing w:after="240"/>
      <w:ind w:left="1440" w:hanging="360"/>
    </w:pPr>
    <w:rPr>
      <w:color w:val="000000"/>
    </w:rPr>
  </w:style>
  <w:style w:type="paragraph" w:customStyle="1" w:styleId="Numbered1">
    <w:name w:val="Numbered1"/>
    <w:basedOn w:val="Normal"/>
    <w:rsid w:val="008773AD"/>
    <w:pPr>
      <w:ind w:left="1080" w:hanging="360"/>
    </w:pPr>
    <w:rPr>
      <w:color w:val="000000"/>
    </w:rPr>
  </w:style>
  <w:style w:type="paragraph" w:customStyle="1" w:styleId="SignatureLines">
    <w:name w:val="Signature Lines"/>
    <w:basedOn w:val="Normal"/>
    <w:rsid w:val="008773AD"/>
    <w:pPr>
      <w:tabs>
        <w:tab w:val="left" w:pos="3240"/>
      </w:tabs>
    </w:pPr>
    <w:rPr>
      <w:color w:val="000000"/>
    </w:rPr>
  </w:style>
  <w:style w:type="paragraph" w:styleId="Title">
    <w:name w:val="Title"/>
    <w:basedOn w:val="Normal"/>
    <w:qFormat/>
    <w:rsid w:val="008773AD"/>
    <w:pPr>
      <w:spacing w:line="300" w:lineRule="atLeast"/>
      <w:jc w:val="center"/>
    </w:pPr>
    <w:rPr>
      <w:b/>
      <w:color w:val="000000"/>
      <w:sz w:val="28"/>
    </w:rPr>
  </w:style>
  <w:style w:type="character" w:styleId="Emphasis">
    <w:name w:val="Emphasis"/>
    <w:basedOn w:val="DefaultParagraphFont"/>
    <w:qFormat/>
    <w:rsid w:val="008773AD"/>
    <w:rPr>
      <w:i/>
    </w:rPr>
  </w:style>
  <w:style w:type="character" w:customStyle="1" w:styleId="EquationVariables">
    <w:name w:val="EquationVariables"/>
    <w:rsid w:val="008773AD"/>
    <w:rPr>
      <w:i/>
    </w:rPr>
  </w:style>
  <w:style w:type="paragraph" w:styleId="BodyTextIndent">
    <w:name w:val="Body Text Indent"/>
    <w:basedOn w:val="Normal"/>
    <w:rsid w:val="008773AD"/>
    <w:pPr>
      <w:spacing w:after="120" w:line="480" w:lineRule="auto"/>
    </w:pPr>
  </w:style>
  <w:style w:type="paragraph" w:styleId="Header">
    <w:name w:val="header"/>
    <w:basedOn w:val="Normal"/>
    <w:rsid w:val="008773AD"/>
    <w:pPr>
      <w:tabs>
        <w:tab w:val="center" w:pos="4320"/>
        <w:tab w:val="right" w:pos="8640"/>
      </w:tabs>
    </w:pPr>
  </w:style>
  <w:style w:type="paragraph" w:styleId="Footer">
    <w:name w:val="footer"/>
    <w:basedOn w:val="Normal"/>
    <w:rsid w:val="008773AD"/>
    <w:pPr>
      <w:tabs>
        <w:tab w:val="center" w:pos="4320"/>
        <w:tab w:val="right" w:pos="8640"/>
      </w:tabs>
    </w:pPr>
  </w:style>
  <w:style w:type="paragraph" w:styleId="BlockText">
    <w:name w:val="Block Text"/>
    <w:basedOn w:val="Normal"/>
    <w:rsid w:val="008773AD"/>
    <w:pPr>
      <w:spacing w:after="120"/>
      <w:ind w:left="1440" w:right="1440"/>
    </w:pPr>
  </w:style>
  <w:style w:type="paragraph" w:styleId="BodyText">
    <w:name w:val="Body Text"/>
    <w:basedOn w:val="Normal"/>
    <w:rsid w:val="008773AD"/>
    <w:pPr>
      <w:spacing w:after="120"/>
    </w:pPr>
  </w:style>
  <w:style w:type="paragraph" w:styleId="BodyText3">
    <w:name w:val="Body Text 3"/>
    <w:basedOn w:val="Normal"/>
    <w:rsid w:val="008773AD"/>
    <w:pPr>
      <w:spacing w:after="120"/>
    </w:pPr>
    <w:rPr>
      <w:sz w:val="16"/>
    </w:rPr>
  </w:style>
  <w:style w:type="paragraph" w:styleId="BodyTextFirstIndent">
    <w:name w:val="Body Text First Indent"/>
    <w:basedOn w:val="BodyText"/>
    <w:rsid w:val="008773AD"/>
    <w:pPr>
      <w:ind w:firstLine="210"/>
    </w:pPr>
  </w:style>
  <w:style w:type="paragraph" w:styleId="BodyTextFirstIndent2">
    <w:name w:val="Body Text First Indent 2"/>
    <w:basedOn w:val="BodyTextIndent"/>
    <w:rsid w:val="008773AD"/>
    <w:pPr>
      <w:spacing w:line="240" w:lineRule="auto"/>
      <w:ind w:left="360" w:firstLine="210"/>
    </w:pPr>
  </w:style>
  <w:style w:type="paragraph" w:styleId="BodyTextIndent2">
    <w:name w:val="Body Text Indent 2"/>
    <w:basedOn w:val="Normal"/>
    <w:rsid w:val="008773AD"/>
    <w:pPr>
      <w:spacing w:after="120" w:line="480" w:lineRule="auto"/>
      <w:ind w:left="360"/>
    </w:pPr>
  </w:style>
  <w:style w:type="paragraph" w:styleId="BodyTextIndent3">
    <w:name w:val="Body Text Indent 3"/>
    <w:basedOn w:val="Normal"/>
    <w:rsid w:val="008773AD"/>
    <w:pPr>
      <w:spacing w:after="120"/>
      <w:ind w:left="360"/>
    </w:pPr>
    <w:rPr>
      <w:sz w:val="16"/>
    </w:rPr>
  </w:style>
  <w:style w:type="paragraph" w:styleId="Caption">
    <w:name w:val="caption"/>
    <w:basedOn w:val="Normal"/>
    <w:next w:val="Normal"/>
    <w:qFormat/>
    <w:rsid w:val="008773AD"/>
    <w:pPr>
      <w:spacing w:before="120" w:after="120"/>
    </w:pPr>
    <w:rPr>
      <w:b/>
    </w:rPr>
  </w:style>
  <w:style w:type="paragraph" w:styleId="Closing">
    <w:name w:val="Closing"/>
    <w:basedOn w:val="Normal"/>
    <w:rsid w:val="008773AD"/>
    <w:pPr>
      <w:ind w:left="4320"/>
    </w:pPr>
  </w:style>
  <w:style w:type="paragraph" w:styleId="CommentText">
    <w:name w:val="annotation text"/>
    <w:basedOn w:val="Normal"/>
    <w:semiHidden/>
    <w:rsid w:val="008773AD"/>
  </w:style>
  <w:style w:type="paragraph" w:styleId="Date">
    <w:name w:val="Date"/>
    <w:basedOn w:val="Normal"/>
    <w:next w:val="Normal"/>
    <w:rsid w:val="008773AD"/>
  </w:style>
  <w:style w:type="paragraph" w:styleId="DocumentMap">
    <w:name w:val="Document Map"/>
    <w:basedOn w:val="Normal"/>
    <w:semiHidden/>
    <w:rsid w:val="008773AD"/>
    <w:pPr>
      <w:shd w:val="clear" w:color="auto" w:fill="000080"/>
    </w:pPr>
    <w:rPr>
      <w:rFonts w:ascii="Tahoma" w:hAnsi="Tahoma"/>
    </w:rPr>
  </w:style>
  <w:style w:type="paragraph" w:styleId="E-mailSignature">
    <w:name w:val="E-mail Signature"/>
    <w:basedOn w:val="Normal"/>
    <w:rsid w:val="008773AD"/>
  </w:style>
  <w:style w:type="paragraph" w:styleId="EndnoteText">
    <w:name w:val="endnote text"/>
    <w:basedOn w:val="Normal"/>
    <w:semiHidden/>
    <w:rsid w:val="008773AD"/>
  </w:style>
  <w:style w:type="paragraph" w:styleId="EnvelopeAddress">
    <w:name w:val="envelope address"/>
    <w:basedOn w:val="Normal"/>
    <w:rsid w:val="008773AD"/>
    <w:pPr>
      <w:framePr w:w="7920" w:h="1980" w:hRule="exact" w:hSpace="180" w:wrap="auto" w:hAnchor="page" w:xAlign="center" w:yAlign="bottom"/>
      <w:ind w:left="2880"/>
    </w:pPr>
    <w:rPr>
      <w:rFonts w:ascii="Arial" w:hAnsi="Arial"/>
    </w:rPr>
  </w:style>
  <w:style w:type="paragraph" w:styleId="EnvelopeReturn">
    <w:name w:val="envelope return"/>
    <w:basedOn w:val="Normal"/>
    <w:rsid w:val="008773AD"/>
    <w:rPr>
      <w:rFonts w:ascii="Arial" w:hAnsi="Arial"/>
    </w:rPr>
  </w:style>
  <w:style w:type="paragraph" w:styleId="FootnoteText">
    <w:name w:val="footnote text"/>
    <w:basedOn w:val="Normal"/>
    <w:semiHidden/>
    <w:rsid w:val="008773AD"/>
  </w:style>
  <w:style w:type="paragraph" w:styleId="HTMLAddress">
    <w:name w:val="HTML Address"/>
    <w:basedOn w:val="Normal"/>
    <w:rsid w:val="008773AD"/>
    <w:rPr>
      <w:i/>
    </w:rPr>
  </w:style>
  <w:style w:type="paragraph" w:styleId="HTMLPreformatted">
    <w:name w:val="HTML Preformatted"/>
    <w:basedOn w:val="Normal"/>
    <w:rsid w:val="008773AD"/>
    <w:rPr>
      <w:rFonts w:ascii="Courier New" w:hAnsi="Courier New"/>
    </w:rPr>
  </w:style>
  <w:style w:type="paragraph" w:styleId="Index1">
    <w:name w:val="index 1"/>
    <w:basedOn w:val="Normal"/>
    <w:next w:val="Normal"/>
    <w:autoRedefine/>
    <w:semiHidden/>
    <w:rsid w:val="008773AD"/>
    <w:pPr>
      <w:ind w:left="200" w:hanging="200"/>
    </w:pPr>
  </w:style>
  <w:style w:type="paragraph" w:styleId="Index2">
    <w:name w:val="index 2"/>
    <w:basedOn w:val="Normal"/>
    <w:next w:val="Normal"/>
    <w:autoRedefine/>
    <w:semiHidden/>
    <w:rsid w:val="008773AD"/>
    <w:pPr>
      <w:ind w:left="400" w:hanging="200"/>
    </w:pPr>
  </w:style>
  <w:style w:type="paragraph" w:styleId="Index3">
    <w:name w:val="index 3"/>
    <w:basedOn w:val="Normal"/>
    <w:next w:val="Normal"/>
    <w:autoRedefine/>
    <w:semiHidden/>
    <w:rsid w:val="008773AD"/>
    <w:pPr>
      <w:ind w:left="600" w:hanging="200"/>
    </w:pPr>
  </w:style>
  <w:style w:type="paragraph" w:styleId="Index4">
    <w:name w:val="index 4"/>
    <w:basedOn w:val="Normal"/>
    <w:next w:val="Normal"/>
    <w:autoRedefine/>
    <w:semiHidden/>
    <w:rsid w:val="008773AD"/>
    <w:pPr>
      <w:ind w:left="800" w:hanging="200"/>
    </w:pPr>
  </w:style>
  <w:style w:type="paragraph" w:styleId="Index5">
    <w:name w:val="index 5"/>
    <w:basedOn w:val="Normal"/>
    <w:next w:val="Normal"/>
    <w:autoRedefine/>
    <w:semiHidden/>
    <w:rsid w:val="008773AD"/>
    <w:pPr>
      <w:ind w:left="1000" w:hanging="200"/>
    </w:pPr>
  </w:style>
  <w:style w:type="paragraph" w:styleId="Index6">
    <w:name w:val="index 6"/>
    <w:basedOn w:val="Normal"/>
    <w:next w:val="Normal"/>
    <w:autoRedefine/>
    <w:semiHidden/>
    <w:rsid w:val="008773AD"/>
    <w:pPr>
      <w:ind w:left="1200" w:hanging="200"/>
    </w:pPr>
  </w:style>
  <w:style w:type="paragraph" w:styleId="Index7">
    <w:name w:val="index 7"/>
    <w:basedOn w:val="Normal"/>
    <w:next w:val="Normal"/>
    <w:autoRedefine/>
    <w:semiHidden/>
    <w:rsid w:val="008773AD"/>
    <w:pPr>
      <w:ind w:left="1400" w:hanging="200"/>
    </w:pPr>
  </w:style>
  <w:style w:type="paragraph" w:styleId="Index8">
    <w:name w:val="index 8"/>
    <w:basedOn w:val="Normal"/>
    <w:next w:val="Normal"/>
    <w:autoRedefine/>
    <w:semiHidden/>
    <w:rsid w:val="008773AD"/>
    <w:pPr>
      <w:ind w:left="1600" w:hanging="200"/>
    </w:pPr>
  </w:style>
  <w:style w:type="paragraph" w:styleId="Index9">
    <w:name w:val="index 9"/>
    <w:basedOn w:val="Normal"/>
    <w:next w:val="Normal"/>
    <w:autoRedefine/>
    <w:semiHidden/>
    <w:rsid w:val="008773AD"/>
    <w:pPr>
      <w:ind w:left="1800" w:hanging="200"/>
    </w:pPr>
  </w:style>
  <w:style w:type="paragraph" w:styleId="IndexHeading">
    <w:name w:val="index heading"/>
    <w:basedOn w:val="Normal"/>
    <w:next w:val="Index1"/>
    <w:semiHidden/>
    <w:rsid w:val="008773AD"/>
    <w:rPr>
      <w:rFonts w:ascii="Arial" w:hAnsi="Arial"/>
      <w:b/>
    </w:rPr>
  </w:style>
  <w:style w:type="paragraph" w:styleId="List">
    <w:name w:val="List"/>
    <w:basedOn w:val="Normal"/>
    <w:rsid w:val="008773AD"/>
    <w:pPr>
      <w:ind w:left="360" w:hanging="360"/>
    </w:pPr>
  </w:style>
  <w:style w:type="paragraph" w:styleId="List2">
    <w:name w:val="List 2"/>
    <w:basedOn w:val="Normal"/>
    <w:rsid w:val="008773AD"/>
    <w:pPr>
      <w:ind w:left="720" w:hanging="360"/>
    </w:pPr>
  </w:style>
  <w:style w:type="paragraph" w:styleId="List3">
    <w:name w:val="List 3"/>
    <w:basedOn w:val="Normal"/>
    <w:rsid w:val="008773AD"/>
    <w:pPr>
      <w:ind w:left="1080" w:hanging="360"/>
    </w:pPr>
  </w:style>
  <w:style w:type="paragraph" w:styleId="List4">
    <w:name w:val="List 4"/>
    <w:basedOn w:val="Normal"/>
    <w:rsid w:val="008773AD"/>
    <w:pPr>
      <w:ind w:left="1440" w:hanging="360"/>
    </w:pPr>
  </w:style>
  <w:style w:type="paragraph" w:styleId="List5">
    <w:name w:val="List 5"/>
    <w:basedOn w:val="Normal"/>
    <w:rsid w:val="008773AD"/>
    <w:pPr>
      <w:ind w:left="1800" w:hanging="360"/>
    </w:pPr>
  </w:style>
  <w:style w:type="paragraph" w:styleId="ListBullet">
    <w:name w:val="List Bullet"/>
    <w:basedOn w:val="Normal"/>
    <w:autoRedefine/>
    <w:rsid w:val="00EF33BD"/>
    <w:pPr>
      <w:numPr>
        <w:numId w:val="14"/>
      </w:numPr>
      <w:ind w:left="1886" w:hanging="446"/>
    </w:pPr>
    <w:rPr>
      <w:sz w:val="22"/>
      <w:szCs w:val="22"/>
    </w:rPr>
  </w:style>
  <w:style w:type="paragraph" w:styleId="ListBullet2">
    <w:name w:val="List Bullet 2"/>
    <w:basedOn w:val="Normal"/>
    <w:autoRedefine/>
    <w:rsid w:val="008773AD"/>
    <w:pPr>
      <w:tabs>
        <w:tab w:val="num" w:pos="720"/>
      </w:tabs>
      <w:ind w:left="720" w:hanging="360"/>
    </w:pPr>
  </w:style>
  <w:style w:type="paragraph" w:styleId="ListBullet3">
    <w:name w:val="List Bullet 3"/>
    <w:basedOn w:val="Normal"/>
    <w:autoRedefine/>
    <w:rsid w:val="008773AD"/>
    <w:pPr>
      <w:tabs>
        <w:tab w:val="num" w:pos="720"/>
        <w:tab w:val="num" w:pos="1080"/>
      </w:tabs>
      <w:ind w:left="1080" w:hanging="360"/>
    </w:pPr>
  </w:style>
  <w:style w:type="paragraph" w:styleId="ListBullet4">
    <w:name w:val="List Bullet 4"/>
    <w:basedOn w:val="Normal"/>
    <w:autoRedefine/>
    <w:rsid w:val="008773AD"/>
    <w:pPr>
      <w:tabs>
        <w:tab w:val="num" w:pos="1080"/>
        <w:tab w:val="num" w:pos="1440"/>
      </w:tabs>
      <w:ind w:left="1440" w:hanging="360"/>
    </w:pPr>
  </w:style>
  <w:style w:type="paragraph" w:styleId="ListBullet5">
    <w:name w:val="List Bullet 5"/>
    <w:basedOn w:val="Normal"/>
    <w:autoRedefine/>
    <w:rsid w:val="008773AD"/>
    <w:pPr>
      <w:tabs>
        <w:tab w:val="num" w:pos="1440"/>
        <w:tab w:val="num" w:pos="1800"/>
      </w:tabs>
      <w:ind w:left="1800" w:hanging="360"/>
    </w:pPr>
  </w:style>
  <w:style w:type="paragraph" w:styleId="ListContinue">
    <w:name w:val="List Continue"/>
    <w:basedOn w:val="Normal"/>
    <w:rsid w:val="008773AD"/>
    <w:pPr>
      <w:spacing w:after="120"/>
      <w:ind w:left="360"/>
    </w:pPr>
  </w:style>
  <w:style w:type="paragraph" w:styleId="ListContinue2">
    <w:name w:val="List Continue 2"/>
    <w:basedOn w:val="Normal"/>
    <w:rsid w:val="008773AD"/>
    <w:pPr>
      <w:spacing w:after="120"/>
      <w:ind w:left="720"/>
    </w:pPr>
  </w:style>
  <w:style w:type="paragraph" w:styleId="ListContinue3">
    <w:name w:val="List Continue 3"/>
    <w:basedOn w:val="Normal"/>
    <w:rsid w:val="008773AD"/>
    <w:pPr>
      <w:spacing w:after="120"/>
      <w:ind w:left="1080"/>
    </w:pPr>
  </w:style>
  <w:style w:type="paragraph" w:styleId="ListContinue4">
    <w:name w:val="List Continue 4"/>
    <w:basedOn w:val="Normal"/>
    <w:rsid w:val="008773AD"/>
    <w:pPr>
      <w:spacing w:after="120"/>
      <w:ind w:left="1440"/>
    </w:pPr>
  </w:style>
  <w:style w:type="paragraph" w:styleId="ListContinue5">
    <w:name w:val="List Continue 5"/>
    <w:basedOn w:val="Normal"/>
    <w:rsid w:val="008773AD"/>
    <w:pPr>
      <w:spacing w:after="120"/>
      <w:ind w:left="1800"/>
    </w:pPr>
  </w:style>
  <w:style w:type="paragraph" w:styleId="ListNumber">
    <w:name w:val="List Number"/>
    <w:basedOn w:val="Normal"/>
    <w:rsid w:val="008773AD"/>
    <w:pPr>
      <w:tabs>
        <w:tab w:val="num" w:pos="1800"/>
      </w:tabs>
      <w:ind w:left="360" w:hanging="360"/>
    </w:pPr>
  </w:style>
  <w:style w:type="paragraph" w:styleId="ListNumber2">
    <w:name w:val="List Number 2"/>
    <w:basedOn w:val="Normal"/>
    <w:rsid w:val="008773AD"/>
    <w:pPr>
      <w:tabs>
        <w:tab w:val="num" w:pos="720"/>
      </w:tabs>
      <w:ind w:left="720" w:hanging="360"/>
    </w:pPr>
  </w:style>
  <w:style w:type="paragraph" w:styleId="ListNumber3">
    <w:name w:val="List Number 3"/>
    <w:basedOn w:val="Normal"/>
    <w:rsid w:val="008773AD"/>
    <w:pPr>
      <w:tabs>
        <w:tab w:val="num" w:pos="720"/>
        <w:tab w:val="num" w:pos="1080"/>
      </w:tabs>
      <w:ind w:left="1080" w:hanging="360"/>
    </w:pPr>
  </w:style>
  <w:style w:type="paragraph" w:styleId="ListNumber4">
    <w:name w:val="List Number 4"/>
    <w:basedOn w:val="Normal"/>
    <w:rsid w:val="008773AD"/>
    <w:pPr>
      <w:tabs>
        <w:tab w:val="num" w:pos="1080"/>
        <w:tab w:val="num" w:pos="1440"/>
      </w:tabs>
      <w:ind w:left="1440" w:hanging="360"/>
    </w:pPr>
  </w:style>
  <w:style w:type="paragraph" w:styleId="ListNumber5">
    <w:name w:val="List Number 5"/>
    <w:basedOn w:val="Normal"/>
    <w:rsid w:val="008773AD"/>
    <w:pPr>
      <w:tabs>
        <w:tab w:val="num" w:pos="1440"/>
        <w:tab w:val="num" w:pos="1800"/>
      </w:tabs>
      <w:ind w:left="1800" w:hanging="360"/>
    </w:pPr>
  </w:style>
  <w:style w:type="paragraph" w:styleId="MacroText">
    <w:name w:val="macro"/>
    <w:semiHidden/>
    <w:rsid w:val="008773AD"/>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rPr>
  </w:style>
  <w:style w:type="paragraph" w:styleId="MessageHeader">
    <w:name w:val="Message Header"/>
    <w:basedOn w:val="Normal"/>
    <w:rsid w:val="008773A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rsid w:val="008773AD"/>
  </w:style>
  <w:style w:type="paragraph" w:styleId="NormalIndent">
    <w:name w:val="Normal Indent"/>
    <w:basedOn w:val="Normal"/>
    <w:rsid w:val="008773AD"/>
    <w:pPr>
      <w:ind w:left="720"/>
    </w:pPr>
  </w:style>
  <w:style w:type="paragraph" w:styleId="NoteHeading">
    <w:name w:val="Note Heading"/>
    <w:basedOn w:val="Normal"/>
    <w:next w:val="Normal"/>
    <w:rsid w:val="008773AD"/>
  </w:style>
  <w:style w:type="paragraph" w:styleId="PlainText">
    <w:name w:val="Plain Text"/>
    <w:basedOn w:val="Normal"/>
    <w:rsid w:val="008773AD"/>
    <w:rPr>
      <w:rFonts w:ascii="Courier New" w:hAnsi="Courier New"/>
    </w:rPr>
  </w:style>
  <w:style w:type="paragraph" w:styleId="Salutation">
    <w:name w:val="Salutation"/>
    <w:basedOn w:val="Normal"/>
    <w:next w:val="Normal"/>
    <w:rsid w:val="008773AD"/>
  </w:style>
  <w:style w:type="paragraph" w:styleId="Signature">
    <w:name w:val="Signature"/>
    <w:basedOn w:val="Normal"/>
    <w:rsid w:val="008773AD"/>
    <w:pPr>
      <w:ind w:left="4320"/>
    </w:pPr>
  </w:style>
  <w:style w:type="paragraph" w:styleId="Subtitle">
    <w:name w:val="Subtitle"/>
    <w:basedOn w:val="Normal"/>
    <w:qFormat/>
    <w:rsid w:val="008773AD"/>
    <w:pPr>
      <w:spacing w:after="60"/>
      <w:jc w:val="center"/>
      <w:outlineLvl w:val="1"/>
    </w:pPr>
    <w:rPr>
      <w:rFonts w:ascii="Arial" w:hAnsi="Arial"/>
    </w:rPr>
  </w:style>
  <w:style w:type="paragraph" w:styleId="TableofAuthorities">
    <w:name w:val="table of authorities"/>
    <w:basedOn w:val="Normal"/>
    <w:next w:val="Normal"/>
    <w:semiHidden/>
    <w:rsid w:val="008773AD"/>
    <w:pPr>
      <w:ind w:left="200" w:hanging="200"/>
    </w:pPr>
  </w:style>
  <w:style w:type="paragraph" w:styleId="TableofFigures">
    <w:name w:val="table of figures"/>
    <w:basedOn w:val="Normal"/>
    <w:next w:val="Normal"/>
    <w:semiHidden/>
    <w:rsid w:val="008773AD"/>
    <w:pPr>
      <w:ind w:left="400" w:hanging="400"/>
    </w:pPr>
  </w:style>
  <w:style w:type="paragraph" w:styleId="TOAHeading">
    <w:name w:val="toa heading"/>
    <w:basedOn w:val="Normal"/>
    <w:next w:val="Normal"/>
    <w:semiHidden/>
    <w:rsid w:val="008773AD"/>
    <w:pPr>
      <w:spacing w:before="120"/>
    </w:pPr>
    <w:rPr>
      <w:rFonts w:ascii="Arial" w:hAnsi="Arial"/>
      <w:b/>
    </w:rPr>
  </w:style>
  <w:style w:type="paragraph" w:styleId="TOC1">
    <w:name w:val="toc 1"/>
    <w:basedOn w:val="Normal"/>
    <w:next w:val="Normal"/>
    <w:autoRedefine/>
    <w:semiHidden/>
    <w:rsid w:val="008773AD"/>
  </w:style>
  <w:style w:type="paragraph" w:styleId="TOC2">
    <w:name w:val="toc 2"/>
    <w:basedOn w:val="Normal"/>
    <w:next w:val="Normal"/>
    <w:autoRedefine/>
    <w:semiHidden/>
    <w:rsid w:val="008773AD"/>
    <w:pPr>
      <w:ind w:left="200"/>
    </w:pPr>
  </w:style>
  <w:style w:type="paragraph" w:styleId="TOC3">
    <w:name w:val="toc 3"/>
    <w:basedOn w:val="Normal"/>
    <w:next w:val="Normal"/>
    <w:autoRedefine/>
    <w:semiHidden/>
    <w:rsid w:val="008773AD"/>
    <w:pPr>
      <w:ind w:left="400"/>
    </w:pPr>
  </w:style>
  <w:style w:type="paragraph" w:styleId="TOC4">
    <w:name w:val="toc 4"/>
    <w:basedOn w:val="Normal"/>
    <w:next w:val="Normal"/>
    <w:autoRedefine/>
    <w:semiHidden/>
    <w:rsid w:val="008773AD"/>
    <w:pPr>
      <w:ind w:left="600"/>
    </w:pPr>
  </w:style>
  <w:style w:type="paragraph" w:styleId="TOC5">
    <w:name w:val="toc 5"/>
    <w:basedOn w:val="Normal"/>
    <w:next w:val="Normal"/>
    <w:autoRedefine/>
    <w:semiHidden/>
    <w:rsid w:val="008773AD"/>
    <w:pPr>
      <w:ind w:left="800"/>
    </w:pPr>
  </w:style>
  <w:style w:type="paragraph" w:styleId="TOC6">
    <w:name w:val="toc 6"/>
    <w:basedOn w:val="Normal"/>
    <w:next w:val="Normal"/>
    <w:autoRedefine/>
    <w:semiHidden/>
    <w:rsid w:val="008773AD"/>
    <w:pPr>
      <w:ind w:left="1000"/>
    </w:pPr>
  </w:style>
  <w:style w:type="paragraph" w:styleId="TOC7">
    <w:name w:val="toc 7"/>
    <w:basedOn w:val="Normal"/>
    <w:next w:val="Normal"/>
    <w:autoRedefine/>
    <w:semiHidden/>
    <w:rsid w:val="008773AD"/>
    <w:pPr>
      <w:ind w:left="1200"/>
    </w:pPr>
  </w:style>
  <w:style w:type="paragraph" w:styleId="TOC8">
    <w:name w:val="toc 8"/>
    <w:basedOn w:val="Normal"/>
    <w:next w:val="Normal"/>
    <w:autoRedefine/>
    <w:semiHidden/>
    <w:rsid w:val="008773AD"/>
    <w:pPr>
      <w:ind w:left="1400"/>
    </w:pPr>
  </w:style>
  <w:style w:type="paragraph" w:styleId="TOC9">
    <w:name w:val="toc 9"/>
    <w:basedOn w:val="Normal"/>
    <w:next w:val="Normal"/>
    <w:autoRedefine/>
    <w:semiHidden/>
    <w:rsid w:val="008773AD"/>
    <w:pPr>
      <w:ind w:left="1600"/>
    </w:pPr>
  </w:style>
  <w:style w:type="paragraph" w:customStyle="1" w:styleId="Signatures">
    <w:name w:val="Signatures"/>
    <w:basedOn w:val="Normal"/>
    <w:rsid w:val="008773AD"/>
    <w:pPr>
      <w:tabs>
        <w:tab w:val="left" w:pos="3240"/>
      </w:tabs>
    </w:pPr>
    <w:rPr>
      <w:color w:val="000000"/>
    </w:rPr>
  </w:style>
  <w:style w:type="character" w:styleId="FootnoteReference">
    <w:name w:val="footnote reference"/>
    <w:basedOn w:val="DefaultParagraphFont"/>
    <w:semiHidden/>
    <w:rsid w:val="008773AD"/>
    <w:rPr>
      <w:vertAlign w:val="superscript"/>
    </w:rPr>
  </w:style>
  <w:style w:type="paragraph" w:styleId="BodyText2">
    <w:name w:val="Body Text 2"/>
    <w:basedOn w:val="Normal"/>
    <w:rsid w:val="008773AD"/>
  </w:style>
  <w:style w:type="numbering" w:customStyle="1" w:styleId="StyleNumbered12pt">
    <w:name w:val="Style Numbered 12 pt"/>
    <w:basedOn w:val="NoList"/>
    <w:rsid w:val="00C032CA"/>
    <w:pPr>
      <w:numPr>
        <w:numId w:val="11"/>
      </w:numPr>
    </w:pPr>
  </w:style>
  <w:style w:type="paragraph" w:customStyle="1" w:styleId="Lettered">
    <w:name w:val="Lettered"/>
    <w:basedOn w:val="Normal"/>
    <w:rsid w:val="00C032CA"/>
    <w:pPr>
      <w:numPr>
        <w:numId w:val="10"/>
      </w:numPr>
    </w:pPr>
    <w:rPr>
      <w:szCs w:val="22"/>
    </w:rPr>
  </w:style>
  <w:style w:type="paragraph" w:customStyle="1" w:styleId="NumberedA">
    <w:name w:val="NumberedA"/>
    <w:basedOn w:val="Normal"/>
    <w:autoRedefine/>
    <w:rsid w:val="002A0B59"/>
    <w:pPr>
      <w:numPr>
        <w:numId w:val="12"/>
      </w:numPr>
    </w:pPr>
  </w:style>
  <w:style w:type="paragraph" w:customStyle="1" w:styleId="NumberedA2">
    <w:name w:val="NumberedA2"/>
    <w:basedOn w:val="Normal"/>
    <w:rsid w:val="00594786"/>
    <w:pPr>
      <w:numPr>
        <w:numId w:val="13"/>
      </w:numPr>
      <w:ind w:left="1800"/>
    </w:pPr>
    <w:rPr>
      <w:sz w:val="22"/>
    </w:rPr>
  </w:style>
  <w:style w:type="table" w:styleId="TableGrid">
    <w:name w:val="Table Grid"/>
    <w:basedOn w:val="TableNormal"/>
    <w:rsid w:val="0096287C"/>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176885"/>
    <w:rPr>
      <w:rFonts w:ascii="Lucida Grande" w:hAnsi="Lucida Grande"/>
      <w:sz w:val="18"/>
      <w:szCs w:val="18"/>
    </w:rPr>
  </w:style>
  <w:style w:type="character" w:styleId="CommentReference">
    <w:name w:val="annotation reference"/>
    <w:basedOn w:val="DefaultParagraphFont"/>
    <w:semiHidden/>
    <w:rsid w:val="002A335A"/>
    <w:rPr>
      <w:sz w:val="18"/>
    </w:rPr>
  </w:style>
  <w:style w:type="paragraph" w:styleId="CommentSubject">
    <w:name w:val="annotation subject"/>
    <w:basedOn w:val="CommentText"/>
    <w:next w:val="CommentText"/>
    <w:semiHidden/>
    <w:rsid w:val="002A335A"/>
  </w:style>
  <w:style w:type="paragraph" w:customStyle="1" w:styleId="Default">
    <w:name w:val="Default"/>
    <w:rsid w:val="00AF715F"/>
    <w:pPr>
      <w:widowControl w:val="0"/>
      <w:autoSpaceDE w:val="0"/>
      <w:autoSpaceDN w:val="0"/>
      <w:adjustRightInd w:val="0"/>
    </w:pPr>
    <w:rPr>
      <w:rFonts w:ascii="Times" w:hAnsi="Times"/>
      <w:color w:val="000000"/>
      <w:sz w:val="24"/>
      <w:szCs w:val="24"/>
    </w:rPr>
  </w:style>
  <w:style w:type="paragraph" w:customStyle="1" w:styleId="Bullet">
    <w:name w:val="Bullet"/>
    <w:basedOn w:val="Normal"/>
    <w:rsid w:val="00F0541D"/>
    <w:pPr>
      <w:tabs>
        <w:tab w:val="num" w:pos="720"/>
      </w:tabs>
      <w:ind w:left="720" w:hanging="360"/>
    </w:pPr>
  </w:style>
  <w:style w:type="paragraph" w:customStyle="1" w:styleId="Index">
    <w:name w:val="Index"/>
    <w:basedOn w:val="Normal"/>
    <w:rsid w:val="00511AFE"/>
    <w:pPr>
      <w:widowControl/>
      <w:suppressLineNumbers/>
      <w:autoSpaceDE/>
      <w:autoSpaceDN/>
      <w:adjustRightInd/>
      <w:spacing w:before="120"/>
    </w:pPr>
    <w:rPr>
      <w:sz w:val="20"/>
    </w:rPr>
  </w:style>
  <w:style w:type="character" w:styleId="Hyperlink">
    <w:name w:val="Hyperlink"/>
    <w:basedOn w:val="DefaultParagraphFont"/>
    <w:rsid w:val="009B175C"/>
    <w:rPr>
      <w:color w:val="0000FF"/>
      <w:u w:val="single"/>
    </w:rPr>
  </w:style>
  <w:style w:type="paragraph" w:styleId="ListParagraph">
    <w:name w:val="List Paragraph"/>
    <w:basedOn w:val="Normal"/>
    <w:uiPriority w:val="34"/>
    <w:qFormat/>
    <w:rsid w:val="002319CE"/>
    <w:pPr>
      <w:widowControl/>
      <w:autoSpaceDE/>
      <w:autoSpaceDN/>
      <w:adjustRightInd/>
      <w:ind w:left="720"/>
    </w:pPr>
    <w:rPr>
      <w:rFonts w:eastAsia="Calibri"/>
      <w:szCs w:val="24"/>
    </w:rPr>
  </w:style>
  <w:style w:type="paragraph" w:styleId="NoSpacing">
    <w:name w:val="No Spacing"/>
    <w:uiPriority w:val="1"/>
    <w:qFormat/>
    <w:rsid w:val="00257B3B"/>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805AD"/>
    <w:pPr>
      <w:widowControl w:val="0"/>
      <w:autoSpaceDE w:val="0"/>
      <w:autoSpaceDN w:val="0"/>
      <w:adjustRightInd w:val="0"/>
    </w:pPr>
    <w:rPr>
      <w:sz w:val="24"/>
    </w:rPr>
  </w:style>
  <w:style w:type="paragraph" w:styleId="Heading1">
    <w:name w:val="heading 1"/>
    <w:basedOn w:val="Normal"/>
    <w:next w:val="Normal"/>
    <w:qFormat/>
    <w:rsid w:val="008773AD"/>
    <w:pPr>
      <w:keepNext/>
      <w:spacing w:before="240" w:after="60"/>
      <w:outlineLvl w:val="0"/>
    </w:pPr>
    <w:rPr>
      <w:rFonts w:ascii="Arial" w:hAnsi="Arial"/>
      <w:b/>
      <w:kern w:val="32"/>
      <w:sz w:val="32"/>
    </w:rPr>
  </w:style>
  <w:style w:type="paragraph" w:styleId="Heading2">
    <w:name w:val="heading 2"/>
    <w:basedOn w:val="Normal"/>
    <w:next w:val="Normal"/>
    <w:qFormat/>
    <w:rsid w:val="008773AD"/>
    <w:pPr>
      <w:keepNext/>
      <w:spacing w:before="240" w:after="60"/>
      <w:outlineLvl w:val="1"/>
    </w:pPr>
    <w:rPr>
      <w:rFonts w:ascii="Arial" w:hAnsi="Arial"/>
      <w:b/>
      <w:i/>
      <w:sz w:val="28"/>
    </w:rPr>
  </w:style>
  <w:style w:type="paragraph" w:styleId="Heading3">
    <w:name w:val="heading 3"/>
    <w:basedOn w:val="Normal"/>
    <w:next w:val="Normal"/>
    <w:qFormat/>
    <w:rsid w:val="009B175C"/>
    <w:pPr>
      <w:keepNext/>
      <w:spacing w:before="240" w:after="60"/>
      <w:outlineLvl w:val="2"/>
    </w:pPr>
    <w:rPr>
      <w:b/>
    </w:rPr>
  </w:style>
  <w:style w:type="paragraph" w:styleId="Heading4">
    <w:name w:val="heading 4"/>
    <w:basedOn w:val="Normal"/>
    <w:next w:val="Normal"/>
    <w:qFormat/>
    <w:rsid w:val="009B175C"/>
    <w:pPr>
      <w:keepNext/>
      <w:spacing w:before="240" w:after="60"/>
      <w:outlineLvl w:val="3"/>
    </w:pPr>
    <w:rPr>
      <w:b/>
      <w:i/>
    </w:rPr>
  </w:style>
  <w:style w:type="paragraph" w:styleId="Heading5">
    <w:name w:val="heading 5"/>
    <w:basedOn w:val="Normal"/>
    <w:next w:val="Normal"/>
    <w:qFormat/>
    <w:rsid w:val="008773AD"/>
    <w:pPr>
      <w:spacing w:before="240" w:after="60"/>
      <w:outlineLvl w:val="4"/>
    </w:pPr>
    <w:rPr>
      <w:b/>
      <w:i/>
      <w:sz w:val="26"/>
    </w:rPr>
  </w:style>
  <w:style w:type="paragraph" w:styleId="Heading6">
    <w:name w:val="heading 6"/>
    <w:basedOn w:val="Normal"/>
    <w:next w:val="Normal"/>
    <w:qFormat/>
    <w:rsid w:val="008773AD"/>
    <w:pPr>
      <w:spacing w:before="240" w:after="60"/>
      <w:outlineLvl w:val="5"/>
    </w:pPr>
    <w:rPr>
      <w:b/>
      <w:sz w:val="22"/>
    </w:rPr>
  </w:style>
  <w:style w:type="paragraph" w:styleId="Heading7">
    <w:name w:val="heading 7"/>
    <w:basedOn w:val="Normal"/>
    <w:next w:val="Normal"/>
    <w:qFormat/>
    <w:rsid w:val="008773AD"/>
    <w:pPr>
      <w:spacing w:before="240" w:after="60"/>
      <w:outlineLvl w:val="6"/>
    </w:pPr>
  </w:style>
  <w:style w:type="paragraph" w:styleId="Heading8">
    <w:name w:val="heading 8"/>
    <w:basedOn w:val="Normal"/>
    <w:next w:val="Normal"/>
    <w:qFormat/>
    <w:rsid w:val="008773AD"/>
    <w:pPr>
      <w:spacing w:before="240" w:after="60"/>
      <w:outlineLvl w:val="7"/>
    </w:pPr>
    <w:rPr>
      <w:i/>
    </w:rPr>
  </w:style>
  <w:style w:type="paragraph" w:styleId="Heading9">
    <w:name w:val="heading 9"/>
    <w:basedOn w:val="Normal"/>
    <w:next w:val="Normal"/>
    <w:qFormat/>
    <w:rsid w:val="008773AD"/>
    <w:p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xxx">
    <w:name w:val="a.  xxx"/>
    <w:basedOn w:val="Normal"/>
    <w:rsid w:val="008773AD"/>
    <w:pPr>
      <w:tabs>
        <w:tab w:val="left" w:pos="720"/>
        <w:tab w:val="left" w:pos="1080"/>
      </w:tabs>
      <w:ind w:left="720" w:hanging="360"/>
    </w:pPr>
    <w:rPr>
      <w:color w:val="000000"/>
    </w:rPr>
  </w:style>
  <w:style w:type="paragraph" w:customStyle="1" w:styleId="Body">
    <w:name w:val="Body"/>
    <w:basedOn w:val="Normal"/>
    <w:rsid w:val="008773AD"/>
    <w:pPr>
      <w:ind w:left="360"/>
    </w:pPr>
    <w:rPr>
      <w:color w:val="000000"/>
    </w:rPr>
  </w:style>
  <w:style w:type="paragraph" w:customStyle="1" w:styleId="Bulleted">
    <w:name w:val="Bulleted"/>
    <w:basedOn w:val="Normal"/>
    <w:rsid w:val="008773AD"/>
    <w:pPr>
      <w:tabs>
        <w:tab w:val="left" w:pos="1440"/>
      </w:tabs>
      <w:ind w:left="1080" w:hanging="360"/>
    </w:pPr>
    <w:rPr>
      <w:color w:val="000000"/>
    </w:rPr>
  </w:style>
  <w:style w:type="paragraph" w:customStyle="1" w:styleId="Footnote">
    <w:name w:val="Footnote"/>
    <w:basedOn w:val="Normal"/>
    <w:rsid w:val="008773AD"/>
    <w:pPr>
      <w:tabs>
        <w:tab w:val="left" w:pos="850"/>
      </w:tabs>
      <w:ind w:left="850" w:right="360" w:hanging="230"/>
    </w:pPr>
    <w:rPr>
      <w:color w:val="000000"/>
    </w:rPr>
  </w:style>
  <w:style w:type="paragraph" w:customStyle="1" w:styleId="Heading10">
    <w:name w:val="Heading1"/>
    <w:basedOn w:val="Normal"/>
    <w:rsid w:val="008773AD"/>
    <w:rPr>
      <w:b/>
      <w:color w:val="000000"/>
      <w:sz w:val="28"/>
    </w:rPr>
  </w:style>
  <w:style w:type="paragraph" w:customStyle="1" w:styleId="Heading20">
    <w:name w:val="Heading2"/>
    <w:basedOn w:val="Normal"/>
    <w:rsid w:val="008773AD"/>
    <w:rPr>
      <w:b/>
      <w:color w:val="000000"/>
    </w:rPr>
  </w:style>
  <w:style w:type="paragraph" w:customStyle="1" w:styleId="ixxx">
    <w:name w:val="i. xxx"/>
    <w:basedOn w:val="Normal"/>
    <w:rsid w:val="008773AD"/>
    <w:pPr>
      <w:tabs>
        <w:tab w:val="left" w:pos="360"/>
        <w:tab w:val="left" w:pos="720"/>
      </w:tabs>
      <w:ind w:left="360" w:hanging="360"/>
    </w:pPr>
    <w:rPr>
      <w:color w:val="000000"/>
    </w:rPr>
  </w:style>
  <w:style w:type="paragraph" w:customStyle="1" w:styleId="Indented">
    <w:name w:val="Indented"/>
    <w:basedOn w:val="Normal"/>
    <w:rsid w:val="008773AD"/>
    <w:pPr>
      <w:tabs>
        <w:tab w:val="left" w:pos="1080"/>
      </w:tabs>
      <w:ind w:left="1080"/>
    </w:pPr>
    <w:rPr>
      <w:color w:val="000000"/>
    </w:rPr>
  </w:style>
  <w:style w:type="paragraph" w:customStyle="1" w:styleId="Numbered">
    <w:name w:val="Numbered"/>
    <w:basedOn w:val="Normal"/>
    <w:autoRedefine/>
    <w:rsid w:val="009B175C"/>
    <w:pPr>
      <w:tabs>
        <w:tab w:val="num" w:pos="-720"/>
        <w:tab w:val="num" w:pos="1440"/>
      </w:tabs>
      <w:spacing w:after="240"/>
      <w:ind w:left="1440" w:hanging="360"/>
    </w:pPr>
    <w:rPr>
      <w:color w:val="000000"/>
    </w:rPr>
  </w:style>
  <w:style w:type="paragraph" w:customStyle="1" w:styleId="Numbered1">
    <w:name w:val="Numbered1"/>
    <w:basedOn w:val="Normal"/>
    <w:rsid w:val="008773AD"/>
    <w:pPr>
      <w:ind w:left="1080" w:hanging="360"/>
    </w:pPr>
    <w:rPr>
      <w:color w:val="000000"/>
    </w:rPr>
  </w:style>
  <w:style w:type="paragraph" w:customStyle="1" w:styleId="SignatureLines">
    <w:name w:val="Signature Lines"/>
    <w:basedOn w:val="Normal"/>
    <w:rsid w:val="008773AD"/>
    <w:pPr>
      <w:tabs>
        <w:tab w:val="left" w:pos="3240"/>
      </w:tabs>
    </w:pPr>
    <w:rPr>
      <w:color w:val="000000"/>
    </w:rPr>
  </w:style>
  <w:style w:type="paragraph" w:styleId="Title">
    <w:name w:val="Title"/>
    <w:basedOn w:val="Normal"/>
    <w:qFormat/>
    <w:rsid w:val="008773AD"/>
    <w:pPr>
      <w:spacing w:line="300" w:lineRule="atLeast"/>
      <w:jc w:val="center"/>
    </w:pPr>
    <w:rPr>
      <w:b/>
      <w:color w:val="000000"/>
      <w:sz w:val="28"/>
    </w:rPr>
  </w:style>
  <w:style w:type="character" w:styleId="Emphasis">
    <w:name w:val="Emphasis"/>
    <w:basedOn w:val="DefaultParagraphFont"/>
    <w:qFormat/>
    <w:rsid w:val="008773AD"/>
    <w:rPr>
      <w:i/>
    </w:rPr>
  </w:style>
  <w:style w:type="character" w:customStyle="1" w:styleId="EquationVariables">
    <w:name w:val="EquationVariables"/>
    <w:rsid w:val="008773AD"/>
    <w:rPr>
      <w:i/>
    </w:rPr>
  </w:style>
  <w:style w:type="paragraph" w:styleId="BodyTextIndent">
    <w:name w:val="Body Text Indent"/>
    <w:basedOn w:val="Normal"/>
    <w:rsid w:val="008773AD"/>
    <w:pPr>
      <w:spacing w:after="120" w:line="480" w:lineRule="auto"/>
    </w:pPr>
  </w:style>
  <w:style w:type="paragraph" w:styleId="Header">
    <w:name w:val="header"/>
    <w:basedOn w:val="Normal"/>
    <w:rsid w:val="008773AD"/>
    <w:pPr>
      <w:tabs>
        <w:tab w:val="center" w:pos="4320"/>
        <w:tab w:val="right" w:pos="8640"/>
      </w:tabs>
    </w:pPr>
  </w:style>
  <w:style w:type="paragraph" w:styleId="Footer">
    <w:name w:val="footer"/>
    <w:basedOn w:val="Normal"/>
    <w:rsid w:val="008773AD"/>
    <w:pPr>
      <w:tabs>
        <w:tab w:val="center" w:pos="4320"/>
        <w:tab w:val="right" w:pos="8640"/>
      </w:tabs>
    </w:pPr>
  </w:style>
  <w:style w:type="paragraph" w:styleId="BlockText">
    <w:name w:val="Block Text"/>
    <w:basedOn w:val="Normal"/>
    <w:rsid w:val="008773AD"/>
    <w:pPr>
      <w:spacing w:after="120"/>
      <w:ind w:left="1440" w:right="1440"/>
    </w:pPr>
  </w:style>
  <w:style w:type="paragraph" w:styleId="BodyText">
    <w:name w:val="Body Text"/>
    <w:basedOn w:val="Normal"/>
    <w:rsid w:val="008773AD"/>
    <w:pPr>
      <w:spacing w:after="120"/>
    </w:pPr>
  </w:style>
  <w:style w:type="paragraph" w:styleId="BodyText3">
    <w:name w:val="Body Text 3"/>
    <w:basedOn w:val="Normal"/>
    <w:rsid w:val="008773AD"/>
    <w:pPr>
      <w:spacing w:after="120"/>
    </w:pPr>
    <w:rPr>
      <w:sz w:val="16"/>
    </w:rPr>
  </w:style>
  <w:style w:type="paragraph" w:styleId="BodyTextFirstIndent">
    <w:name w:val="Body Text First Indent"/>
    <w:basedOn w:val="BodyText"/>
    <w:rsid w:val="008773AD"/>
    <w:pPr>
      <w:ind w:firstLine="210"/>
    </w:pPr>
  </w:style>
  <w:style w:type="paragraph" w:styleId="BodyTextFirstIndent2">
    <w:name w:val="Body Text First Indent 2"/>
    <w:basedOn w:val="BodyTextIndent"/>
    <w:rsid w:val="008773AD"/>
    <w:pPr>
      <w:spacing w:line="240" w:lineRule="auto"/>
      <w:ind w:left="360" w:firstLine="210"/>
    </w:pPr>
  </w:style>
  <w:style w:type="paragraph" w:styleId="BodyTextIndent2">
    <w:name w:val="Body Text Indent 2"/>
    <w:basedOn w:val="Normal"/>
    <w:rsid w:val="008773AD"/>
    <w:pPr>
      <w:spacing w:after="120" w:line="480" w:lineRule="auto"/>
      <w:ind w:left="360"/>
    </w:pPr>
  </w:style>
  <w:style w:type="paragraph" w:styleId="BodyTextIndent3">
    <w:name w:val="Body Text Indent 3"/>
    <w:basedOn w:val="Normal"/>
    <w:rsid w:val="008773AD"/>
    <w:pPr>
      <w:spacing w:after="120"/>
      <w:ind w:left="360"/>
    </w:pPr>
    <w:rPr>
      <w:sz w:val="16"/>
    </w:rPr>
  </w:style>
  <w:style w:type="paragraph" w:styleId="Caption">
    <w:name w:val="caption"/>
    <w:basedOn w:val="Normal"/>
    <w:next w:val="Normal"/>
    <w:qFormat/>
    <w:rsid w:val="008773AD"/>
    <w:pPr>
      <w:spacing w:before="120" w:after="120"/>
    </w:pPr>
    <w:rPr>
      <w:b/>
    </w:rPr>
  </w:style>
  <w:style w:type="paragraph" w:styleId="Closing">
    <w:name w:val="Closing"/>
    <w:basedOn w:val="Normal"/>
    <w:rsid w:val="008773AD"/>
    <w:pPr>
      <w:ind w:left="4320"/>
    </w:pPr>
  </w:style>
  <w:style w:type="paragraph" w:styleId="CommentText">
    <w:name w:val="annotation text"/>
    <w:basedOn w:val="Normal"/>
    <w:semiHidden/>
    <w:rsid w:val="008773AD"/>
  </w:style>
  <w:style w:type="paragraph" w:styleId="Date">
    <w:name w:val="Date"/>
    <w:basedOn w:val="Normal"/>
    <w:next w:val="Normal"/>
    <w:rsid w:val="008773AD"/>
  </w:style>
  <w:style w:type="paragraph" w:styleId="DocumentMap">
    <w:name w:val="Document Map"/>
    <w:basedOn w:val="Normal"/>
    <w:semiHidden/>
    <w:rsid w:val="008773AD"/>
    <w:pPr>
      <w:shd w:val="clear" w:color="auto" w:fill="000080"/>
    </w:pPr>
    <w:rPr>
      <w:rFonts w:ascii="Tahoma" w:hAnsi="Tahoma"/>
    </w:rPr>
  </w:style>
  <w:style w:type="paragraph" w:styleId="E-mailSignature">
    <w:name w:val="E-mail Signature"/>
    <w:basedOn w:val="Normal"/>
    <w:rsid w:val="008773AD"/>
  </w:style>
  <w:style w:type="paragraph" w:styleId="EndnoteText">
    <w:name w:val="endnote text"/>
    <w:basedOn w:val="Normal"/>
    <w:semiHidden/>
    <w:rsid w:val="008773AD"/>
  </w:style>
  <w:style w:type="paragraph" w:styleId="EnvelopeAddress">
    <w:name w:val="envelope address"/>
    <w:basedOn w:val="Normal"/>
    <w:rsid w:val="008773AD"/>
    <w:pPr>
      <w:framePr w:w="7920" w:h="1980" w:hRule="exact" w:hSpace="180" w:wrap="auto" w:hAnchor="page" w:xAlign="center" w:yAlign="bottom"/>
      <w:ind w:left="2880"/>
    </w:pPr>
    <w:rPr>
      <w:rFonts w:ascii="Arial" w:hAnsi="Arial"/>
    </w:rPr>
  </w:style>
  <w:style w:type="paragraph" w:styleId="EnvelopeReturn">
    <w:name w:val="envelope return"/>
    <w:basedOn w:val="Normal"/>
    <w:rsid w:val="008773AD"/>
    <w:rPr>
      <w:rFonts w:ascii="Arial" w:hAnsi="Arial"/>
    </w:rPr>
  </w:style>
  <w:style w:type="paragraph" w:styleId="FootnoteText">
    <w:name w:val="footnote text"/>
    <w:basedOn w:val="Normal"/>
    <w:semiHidden/>
    <w:rsid w:val="008773AD"/>
  </w:style>
  <w:style w:type="paragraph" w:styleId="HTMLAddress">
    <w:name w:val="HTML Address"/>
    <w:basedOn w:val="Normal"/>
    <w:rsid w:val="008773AD"/>
    <w:rPr>
      <w:i/>
    </w:rPr>
  </w:style>
  <w:style w:type="paragraph" w:styleId="HTMLPreformatted">
    <w:name w:val="HTML Preformatted"/>
    <w:basedOn w:val="Normal"/>
    <w:rsid w:val="008773AD"/>
    <w:rPr>
      <w:rFonts w:ascii="Courier New" w:hAnsi="Courier New"/>
    </w:rPr>
  </w:style>
  <w:style w:type="paragraph" w:styleId="Index1">
    <w:name w:val="index 1"/>
    <w:basedOn w:val="Normal"/>
    <w:next w:val="Normal"/>
    <w:autoRedefine/>
    <w:semiHidden/>
    <w:rsid w:val="008773AD"/>
    <w:pPr>
      <w:ind w:left="200" w:hanging="200"/>
    </w:pPr>
  </w:style>
  <w:style w:type="paragraph" w:styleId="Index2">
    <w:name w:val="index 2"/>
    <w:basedOn w:val="Normal"/>
    <w:next w:val="Normal"/>
    <w:autoRedefine/>
    <w:semiHidden/>
    <w:rsid w:val="008773AD"/>
    <w:pPr>
      <w:ind w:left="400" w:hanging="200"/>
    </w:pPr>
  </w:style>
  <w:style w:type="paragraph" w:styleId="Index3">
    <w:name w:val="index 3"/>
    <w:basedOn w:val="Normal"/>
    <w:next w:val="Normal"/>
    <w:autoRedefine/>
    <w:semiHidden/>
    <w:rsid w:val="008773AD"/>
    <w:pPr>
      <w:ind w:left="600" w:hanging="200"/>
    </w:pPr>
  </w:style>
  <w:style w:type="paragraph" w:styleId="Index4">
    <w:name w:val="index 4"/>
    <w:basedOn w:val="Normal"/>
    <w:next w:val="Normal"/>
    <w:autoRedefine/>
    <w:semiHidden/>
    <w:rsid w:val="008773AD"/>
    <w:pPr>
      <w:ind w:left="800" w:hanging="200"/>
    </w:pPr>
  </w:style>
  <w:style w:type="paragraph" w:styleId="Index5">
    <w:name w:val="index 5"/>
    <w:basedOn w:val="Normal"/>
    <w:next w:val="Normal"/>
    <w:autoRedefine/>
    <w:semiHidden/>
    <w:rsid w:val="008773AD"/>
    <w:pPr>
      <w:ind w:left="1000" w:hanging="200"/>
    </w:pPr>
  </w:style>
  <w:style w:type="paragraph" w:styleId="Index6">
    <w:name w:val="index 6"/>
    <w:basedOn w:val="Normal"/>
    <w:next w:val="Normal"/>
    <w:autoRedefine/>
    <w:semiHidden/>
    <w:rsid w:val="008773AD"/>
    <w:pPr>
      <w:ind w:left="1200" w:hanging="200"/>
    </w:pPr>
  </w:style>
  <w:style w:type="paragraph" w:styleId="Index7">
    <w:name w:val="index 7"/>
    <w:basedOn w:val="Normal"/>
    <w:next w:val="Normal"/>
    <w:autoRedefine/>
    <w:semiHidden/>
    <w:rsid w:val="008773AD"/>
    <w:pPr>
      <w:ind w:left="1400" w:hanging="200"/>
    </w:pPr>
  </w:style>
  <w:style w:type="paragraph" w:styleId="Index8">
    <w:name w:val="index 8"/>
    <w:basedOn w:val="Normal"/>
    <w:next w:val="Normal"/>
    <w:autoRedefine/>
    <w:semiHidden/>
    <w:rsid w:val="008773AD"/>
    <w:pPr>
      <w:ind w:left="1600" w:hanging="200"/>
    </w:pPr>
  </w:style>
  <w:style w:type="paragraph" w:styleId="Index9">
    <w:name w:val="index 9"/>
    <w:basedOn w:val="Normal"/>
    <w:next w:val="Normal"/>
    <w:autoRedefine/>
    <w:semiHidden/>
    <w:rsid w:val="008773AD"/>
    <w:pPr>
      <w:ind w:left="1800" w:hanging="200"/>
    </w:pPr>
  </w:style>
  <w:style w:type="paragraph" w:styleId="IndexHeading">
    <w:name w:val="index heading"/>
    <w:basedOn w:val="Normal"/>
    <w:next w:val="Index1"/>
    <w:semiHidden/>
    <w:rsid w:val="008773AD"/>
    <w:rPr>
      <w:rFonts w:ascii="Arial" w:hAnsi="Arial"/>
      <w:b/>
    </w:rPr>
  </w:style>
  <w:style w:type="paragraph" w:styleId="List">
    <w:name w:val="List"/>
    <w:basedOn w:val="Normal"/>
    <w:rsid w:val="008773AD"/>
    <w:pPr>
      <w:ind w:left="360" w:hanging="360"/>
    </w:pPr>
  </w:style>
  <w:style w:type="paragraph" w:styleId="List2">
    <w:name w:val="List 2"/>
    <w:basedOn w:val="Normal"/>
    <w:rsid w:val="008773AD"/>
    <w:pPr>
      <w:ind w:left="720" w:hanging="360"/>
    </w:pPr>
  </w:style>
  <w:style w:type="paragraph" w:styleId="List3">
    <w:name w:val="List 3"/>
    <w:basedOn w:val="Normal"/>
    <w:rsid w:val="008773AD"/>
    <w:pPr>
      <w:ind w:left="1080" w:hanging="360"/>
    </w:pPr>
  </w:style>
  <w:style w:type="paragraph" w:styleId="List4">
    <w:name w:val="List 4"/>
    <w:basedOn w:val="Normal"/>
    <w:rsid w:val="008773AD"/>
    <w:pPr>
      <w:ind w:left="1440" w:hanging="360"/>
    </w:pPr>
  </w:style>
  <w:style w:type="paragraph" w:styleId="List5">
    <w:name w:val="List 5"/>
    <w:basedOn w:val="Normal"/>
    <w:rsid w:val="008773AD"/>
    <w:pPr>
      <w:ind w:left="1800" w:hanging="360"/>
    </w:pPr>
  </w:style>
  <w:style w:type="paragraph" w:styleId="ListBullet">
    <w:name w:val="List Bullet"/>
    <w:basedOn w:val="Normal"/>
    <w:autoRedefine/>
    <w:rsid w:val="00EF33BD"/>
    <w:pPr>
      <w:numPr>
        <w:numId w:val="14"/>
      </w:numPr>
      <w:ind w:left="1886" w:hanging="446"/>
    </w:pPr>
    <w:rPr>
      <w:sz w:val="22"/>
      <w:szCs w:val="22"/>
    </w:rPr>
  </w:style>
  <w:style w:type="paragraph" w:styleId="ListBullet2">
    <w:name w:val="List Bullet 2"/>
    <w:basedOn w:val="Normal"/>
    <w:autoRedefine/>
    <w:rsid w:val="008773AD"/>
    <w:pPr>
      <w:tabs>
        <w:tab w:val="num" w:pos="720"/>
      </w:tabs>
      <w:ind w:left="720" w:hanging="360"/>
    </w:pPr>
  </w:style>
  <w:style w:type="paragraph" w:styleId="ListBullet3">
    <w:name w:val="List Bullet 3"/>
    <w:basedOn w:val="Normal"/>
    <w:autoRedefine/>
    <w:rsid w:val="008773AD"/>
    <w:pPr>
      <w:tabs>
        <w:tab w:val="num" w:pos="720"/>
        <w:tab w:val="num" w:pos="1080"/>
      </w:tabs>
      <w:ind w:left="1080" w:hanging="360"/>
    </w:pPr>
  </w:style>
  <w:style w:type="paragraph" w:styleId="ListBullet4">
    <w:name w:val="List Bullet 4"/>
    <w:basedOn w:val="Normal"/>
    <w:autoRedefine/>
    <w:rsid w:val="008773AD"/>
    <w:pPr>
      <w:tabs>
        <w:tab w:val="num" w:pos="1080"/>
        <w:tab w:val="num" w:pos="1440"/>
      </w:tabs>
      <w:ind w:left="1440" w:hanging="360"/>
    </w:pPr>
  </w:style>
  <w:style w:type="paragraph" w:styleId="ListBullet5">
    <w:name w:val="List Bullet 5"/>
    <w:basedOn w:val="Normal"/>
    <w:autoRedefine/>
    <w:rsid w:val="008773AD"/>
    <w:pPr>
      <w:tabs>
        <w:tab w:val="num" w:pos="1440"/>
        <w:tab w:val="num" w:pos="1800"/>
      </w:tabs>
      <w:ind w:left="1800" w:hanging="360"/>
    </w:pPr>
  </w:style>
  <w:style w:type="paragraph" w:styleId="ListContinue">
    <w:name w:val="List Continue"/>
    <w:basedOn w:val="Normal"/>
    <w:rsid w:val="008773AD"/>
    <w:pPr>
      <w:spacing w:after="120"/>
      <w:ind w:left="360"/>
    </w:pPr>
  </w:style>
  <w:style w:type="paragraph" w:styleId="ListContinue2">
    <w:name w:val="List Continue 2"/>
    <w:basedOn w:val="Normal"/>
    <w:rsid w:val="008773AD"/>
    <w:pPr>
      <w:spacing w:after="120"/>
      <w:ind w:left="720"/>
    </w:pPr>
  </w:style>
  <w:style w:type="paragraph" w:styleId="ListContinue3">
    <w:name w:val="List Continue 3"/>
    <w:basedOn w:val="Normal"/>
    <w:rsid w:val="008773AD"/>
    <w:pPr>
      <w:spacing w:after="120"/>
      <w:ind w:left="1080"/>
    </w:pPr>
  </w:style>
  <w:style w:type="paragraph" w:styleId="ListContinue4">
    <w:name w:val="List Continue 4"/>
    <w:basedOn w:val="Normal"/>
    <w:rsid w:val="008773AD"/>
    <w:pPr>
      <w:spacing w:after="120"/>
      <w:ind w:left="1440"/>
    </w:pPr>
  </w:style>
  <w:style w:type="paragraph" w:styleId="ListContinue5">
    <w:name w:val="List Continue 5"/>
    <w:basedOn w:val="Normal"/>
    <w:rsid w:val="008773AD"/>
    <w:pPr>
      <w:spacing w:after="120"/>
      <w:ind w:left="1800"/>
    </w:pPr>
  </w:style>
  <w:style w:type="paragraph" w:styleId="ListNumber">
    <w:name w:val="List Number"/>
    <w:basedOn w:val="Normal"/>
    <w:rsid w:val="008773AD"/>
    <w:pPr>
      <w:tabs>
        <w:tab w:val="num" w:pos="1800"/>
      </w:tabs>
      <w:ind w:left="360" w:hanging="360"/>
    </w:pPr>
  </w:style>
  <w:style w:type="paragraph" w:styleId="ListNumber2">
    <w:name w:val="List Number 2"/>
    <w:basedOn w:val="Normal"/>
    <w:rsid w:val="008773AD"/>
    <w:pPr>
      <w:tabs>
        <w:tab w:val="num" w:pos="720"/>
      </w:tabs>
      <w:ind w:left="720" w:hanging="360"/>
    </w:pPr>
  </w:style>
  <w:style w:type="paragraph" w:styleId="ListNumber3">
    <w:name w:val="List Number 3"/>
    <w:basedOn w:val="Normal"/>
    <w:rsid w:val="008773AD"/>
    <w:pPr>
      <w:tabs>
        <w:tab w:val="num" w:pos="720"/>
        <w:tab w:val="num" w:pos="1080"/>
      </w:tabs>
      <w:ind w:left="1080" w:hanging="360"/>
    </w:pPr>
  </w:style>
  <w:style w:type="paragraph" w:styleId="ListNumber4">
    <w:name w:val="List Number 4"/>
    <w:basedOn w:val="Normal"/>
    <w:rsid w:val="008773AD"/>
    <w:pPr>
      <w:tabs>
        <w:tab w:val="num" w:pos="1080"/>
        <w:tab w:val="num" w:pos="1440"/>
      </w:tabs>
      <w:ind w:left="1440" w:hanging="360"/>
    </w:pPr>
  </w:style>
  <w:style w:type="paragraph" w:styleId="ListNumber5">
    <w:name w:val="List Number 5"/>
    <w:basedOn w:val="Normal"/>
    <w:rsid w:val="008773AD"/>
    <w:pPr>
      <w:tabs>
        <w:tab w:val="num" w:pos="1440"/>
        <w:tab w:val="num" w:pos="1800"/>
      </w:tabs>
      <w:ind w:left="1800" w:hanging="360"/>
    </w:pPr>
  </w:style>
  <w:style w:type="paragraph" w:styleId="MacroText">
    <w:name w:val="macro"/>
    <w:semiHidden/>
    <w:rsid w:val="008773AD"/>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rPr>
  </w:style>
  <w:style w:type="paragraph" w:styleId="MessageHeader">
    <w:name w:val="Message Header"/>
    <w:basedOn w:val="Normal"/>
    <w:rsid w:val="008773A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rsid w:val="008773AD"/>
  </w:style>
  <w:style w:type="paragraph" w:styleId="NormalIndent">
    <w:name w:val="Normal Indent"/>
    <w:basedOn w:val="Normal"/>
    <w:rsid w:val="008773AD"/>
    <w:pPr>
      <w:ind w:left="720"/>
    </w:pPr>
  </w:style>
  <w:style w:type="paragraph" w:styleId="NoteHeading">
    <w:name w:val="Note Heading"/>
    <w:basedOn w:val="Normal"/>
    <w:next w:val="Normal"/>
    <w:rsid w:val="008773AD"/>
  </w:style>
  <w:style w:type="paragraph" w:styleId="PlainText">
    <w:name w:val="Plain Text"/>
    <w:basedOn w:val="Normal"/>
    <w:rsid w:val="008773AD"/>
    <w:rPr>
      <w:rFonts w:ascii="Courier New" w:hAnsi="Courier New"/>
    </w:rPr>
  </w:style>
  <w:style w:type="paragraph" w:styleId="Salutation">
    <w:name w:val="Salutation"/>
    <w:basedOn w:val="Normal"/>
    <w:next w:val="Normal"/>
    <w:rsid w:val="008773AD"/>
  </w:style>
  <w:style w:type="paragraph" w:styleId="Signature">
    <w:name w:val="Signature"/>
    <w:basedOn w:val="Normal"/>
    <w:rsid w:val="008773AD"/>
    <w:pPr>
      <w:ind w:left="4320"/>
    </w:pPr>
  </w:style>
  <w:style w:type="paragraph" w:styleId="Subtitle">
    <w:name w:val="Subtitle"/>
    <w:basedOn w:val="Normal"/>
    <w:qFormat/>
    <w:rsid w:val="008773AD"/>
    <w:pPr>
      <w:spacing w:after="60"/>
      <w:jc w:val="center"/>
      <w:outlineLvl w:val="1"/>
    </w:pPr>
    <w:rPr>
      <w:rFonts w:ascii="Arial" w:hAnsi="Arial"/>
    </w:rPr>
  </w:style>
  <w:style w:type="paragraph" w:styleId="TableofAuthorities">
    <w:name w:val="table of authorities"/>
    <w:basedOn w:val="Normal"/>
    <w:next w:val="Normal"/>
    <w:semiHidden/>
    <w:rsid w:val="008773AD"/>
    <w:pPr>
      <w:ind w:left="200" w:hanging="200"/>
    </w:pPr>
  </w:style>
  <w:style w:type="paragraph" w:styleId="TableofFigures">
    <w:name w:val="table of figures"/>
    <w:basedOn w:val="Normal"/>
    <w:next w:val="Normal"/>
    <w:semiHidden/>
    <w:rsid w:val="008773AD"/>
    <w:pPr>
      <w:ind w:left="400" w:hanging="400"/>
    </w:pPr>
  </w:style>
  <w:style w:type="paragraph" w:styleId="TOAHeading">
    <w:name w:val="toa heading"/>
    <w:basedOn w:val="Normal"/>
    <w:next w:val="Normal"/>
    <w:semiHidden/>
    <w:rsid w:val="008773AD"/>
    <w:pPr>
      <w:spacing w:before="120"/>
    </w:pPr>
    <w:rPr>
      <w:rFonts w:ascii="Arial" w:hAnsi="Arial"/>
      <w:b/>
    </w:rPr>
  </w:style>
  <w:style w:type="paragraph" w:styleId="TOC1">
    <w:name w:val="toc 1"/>
    <w:basedOn w:val="Normal"/>
    <w:next w:val="Normal"/>
    <w:autoRedefine/>
    <w:semiHidden/>
    <w:rsid w:val="008773AD"/>
  </w:style>
  <w:style w:type="paragraph" w:styleId="TOC2">
    <w:name w:val="toc 2"/>
    <w:basedOn w:val="Normal"/>
    <w:next w:val="Normal"/>
    <w:autoRedefine/>
    <w:semiHidden/>
    <w:rsid w:val="008773AD"/>
    <w:pPr>
      <w:ind w:left="200"/>
    </w:pPr>
  </w:style>
  <w:style w:type="paragraph" w:styleId="TOC3">
    <w:name w:val="toc 3"/>
    <w:basedOn w:val="Normal"/>
    <w:next w:val="Normal"/>
    <w:autoRedefine/>
    <w:semiHidden/>
    <w:rsid w:val="008773AD"/>
    <w:pPr>
      <w:ind w:left="400"/>
    </w:pPr>
  </w:style>
  <w:style w:type="paragraph" w:styleId="TOC4">
    <w:name w:val="toc 4"/>
    <w:basedOn w:val="Normal"/>
    <w:next w:val="Normal"/>
    <w:autoRedefine/>
    <w:semiHidden/>
    <w:rsid w:val="008773AD"/>
    <w:pPr>
      <w:ind w:left="600"/>
    </w:pPr>
  </w:style>
  <w:style w:type="paragraph" w:styleId="TOC5">
    <w:name w:val="toc 5"/>
    <w:basedOn w:val="Normal"/>
    <w:next w:val="Normal"/>
    <w:autoRedefine/>
    <w:semiHidden/>
    <w:rsid w:val="008773AD"/>
    <w:pPr>
      <w:ind w:left="800"/>
    </w:pPr>
  </w:style>
  <w:style w:type="paragraph" w:styleId="TOC6">
    <w:name w:val="toc 6"/>
    <w:basedOn w:val="Normal"/>
    <w:next w:val="Normal"/>
    <w:autoRedefine/>
    <w:semiHidden/>
    <w:rsid w:val="008773AD"/>
    <w:pPr>
      <w:ind w:left="1000"/>
    </w:pPr>
  </w:style>
  <w:style w:type="paragraph" w:styleId="TOC7">
    <w:name w:val="toc 7"/>
    <w:basedOn w:val="Normal"/>
    <w:next w:val="Normal"/>
    <w:autoRedefine/>
    <w:semiHidden/>
    <w:rsid w:val="008773AD"/>
    <w:pPr>
      <w:ind w:left="1200"/>
    </w:pPr>
  </w:style>
  <w:style w:type="paragraph" w:styleId="TOC8">
    <w:name w:val="toc 8"/>
    <w:basedOn w:val="Normal"/>
    <w:next w:val="Normal"/>
    <w:autoRedefine/>
    <w:semiHidden/>
    <w:rsid w:val="008773AD"/>
    <w:pPr>
      <w:ind w:left="1400"/>
    </w:pPr>
  </w:style>
  <w:style w:type="paragraph" w:styleId="TOC9">
    <w:name w:val="toc 9"/>
    <w:basedOn w:val="Normal"/>
    <w:next w:val="Normal"/>
    <w:autoRedefine/>
    <w:semiHidden/>
    <w:rsid w:val="008773AD"/>
    <w:pPr>
      <w:ind w:left="1600"/>
    </w:pPr>
  </w:style>
  <w:style w:type="paragraph" w:customStyle="1" w:styleId="Signatures">
    <w:name w:val="Signatures"/>
    <w:basedOn w:val="Normal"/>
    <w:rsid w:val="008773AD"/>
    <w:pPr>
      <w:tabs>
        <w:tab w:val="left" w:pos="3240"/>
      </w:tabs>
    </w:pPr>
    <w:rPr>
      <w:color w:val="000000"/>
    </w:rPr>
  </w:style>
  <w:style w:type="character" w:styleId="FootnoteReference">
    <w:name w:val="footnote reference"/>
    <w:basedOn w:val="DefaultParagraphFont"/>
    <w:semiHidden/>
    <w:rsid w:val="008773AD"/>
    <w:rPr>
      <w:vertAlign w:val="superscript"/>
    </w:rPr>
  </w:style>
  <w:style w:type="paragraph" w:styleId="BodyText2">
    <w:name w:val="Body Text 2"/>
    <w:basedOn w:val="Normal"/>
    <w:rsid w:val="008773AD"/>
  </w:style>
  <w:style w:type="numbering" w:customStyle="1" w:styleId="StyleNumbered12pt">
    <w:name w:val="Style Numbered 12 pt"/>
    <w:basedOn w:val="NoList"/>
    <w:rsid w:val="00C032CA"/>
    <w:pPr>
      <w:numPr>
        <w:numId w:val="11"/>
      </w:numPr>
    </w:pPr>
  </w:style>
  <w:style w:type="paragraph" w:customStyle="1" w:styleId="Lettered">
    <w:name w:val="Lettered"/>
    <w:basedOn w:val="Normal"/>
    <w:rsid w:val="00C032CA"/>
    <w:pPr>
      <w:numPr>
        <w:numId w:val="10"/>
      </w:numPr>
    </w:pPr>
    <w:rPr>
      <w:szCs w:val="22"/>
    </w:rPr>
  </w:style>
  <w:style w:type="paragraph" w:customStyle="1" w:styleId="NumberedA">
    <w:name w:val="NumberedA"/>
    <w:basedOn w:val="Normal"/>
    <w:autoRedefine/>
    <w:rsid w:val="002A0B59"/>
    <w:pPr>
      <w:numPr>
        <w:numId w:val="12"/>
      </w:numPr>
    </w:pPr>
  </w:style>
  <w:style w:type="paragraph" w:customStyle="1" w:styleId="NumberedA2">
    <w:name w:val="NumberedA2"/>
    <w:basedOn w:val="Normal"/>
    <w:rsid w:val="00594786"/>
    <w:pPr>
      <w:numPr>
        <w:numId w:val="13"/>
      </w:numPr>
      <w:ind w:left="1800"/>
    </w:pPr>
    <w:rPr>
      <w:sz w:val="22"/>
    </w:rPr>
  </w:style>
  <w:style w:type="table" w:styleId="TableGrid">
    <w:name w:val="Table Grid"/>
    <w:basedOn w:val="TableNormal"/>
    <w:rsid w:val="0096287C"/>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176885"/>
    <w:rPr>
      <w:rFonts w:ascii="Lucida Grande" w:hAnsi="Lucida Grande"/>
      <w:sz w:val="18"/>
      <w:szCs w:val="18"/>
    </w:rPr>
  </w:style>
  <w:style w:type="character" w:styleId="CommentReference">
    <w:name w:val="annotation reference"/>
    <w:basedOn w:val="DefaultParagraphFont"/>
    <w:semiHidden/>
    <w:rsid w:val="002A335A"/>
    <w:rPr>
      <w:sz w:val="18"/>
    </w:rPr>
  </w:style>
  <w:style w:type="paragraph" w:styleId="CommentSubject">
    <w:name w:val="annotation subject"/>
    <w:basedOn w:val="CommentText"/>
    <w:next w:val="CommentText"/>
    <w:semiHidden/>
    <w:rsid w:val="002A335A"/>
  </w:style>
  <w:style w:type="paragraph" w:customStyle="1" w:styleId="Default">
    <w:name w:val="Default"/>
    <w:rsid w:val="00AF715F"/>
    <w:pPr>
      <w:widowControl w:val="0"/>
      <w:autoSpaceDE w:val="0"/>
      <w:autoSpaceDN w:val="0"/>
      <w:adjustRightInd w:val="0"/>
    </w:pPr>
    <w:rPr>
      <w:rFonts w:ascii="Times" w:hAnsi="Times"/>
      <w:color w:val="000000"/>
      <w:sz w:val="24"/>
      <w:szCs w:val="24"/>
    </w:rPr>
  </w:style>
  <w:style w:type="paragraph" w:customStyle="1" w:styleId="Bullet">
    <w:name w:val="Bullet"/>
    <w:basedOn w:val="Normal"/>
    <w:rsid w:val="00F0541D"/>
    <w:pPr>
      <w:tabs>
        <w:tab w:val="num" w:pos="720"/>
      </w:tabs>
      <w:ind w:left="720" w:hanging="360"/>
    </w:pPr>
  </w:style>
  <w:style w:type="paragraph" w:customStyle="1" w:styleId="Index">
    <w:name w:val="Index"/>
    <w:basedOn w:val="Normal"/>
    <w:rsid w:val="00511AFE"/>
    <w:pPr>
      <w:widowControl/>
      <w:suppressLineNumbers/>
      <w:autoSpaceDE/>
      <w:autoSpaceDN/>
      <w:adjustRightInd/>
      <w:spacing w:before="120"/>
    </w:pPr>
    <w:rPr>
      <w:sz w:val="20"/>
    </w:rPr>
  </w:style>
  <w:style w:type="character" w:styleId="Hyperlink">
    <w:name w:val="Hyperlink"/>
    <w:basedOn w:val="DefaultParagraphFont"/>
    <w:rsid w:val="009B175C"/>
    <w:rPr>
      <w:color w:val="0000FF"/>
      <w:u w:val="single"/>
    </w:rPr>
  </w:style>
  <w:style w:type="paragraph" w:styleId="ListParagraph">
    <w:name w:val="List Paragraph"/>
    <w:basedOn w:val="Normal"/>
    <w:uiPriority w:val="34"/>
    <w:qFormat/>
    <w:rsid w:val="002319CE"/>
    <w:pPr>
      <w:widowControl/>
      <w:autoSpaceDE/>
      <w:autoSpaceDN/>
      <w:adjustRightInd/>
      <w:ind w:left="720"/>
    </w:pPr>
    <w:rPr>
      <w:rFonts w:eastAsia="Calibri"/>
      <w:szCs w:val="24"/>
    </w:rPr>
  </w:style>
  <w:style w:type="paragraph" w:styleId="NoSpacing">
    <w:name w:val="No Spacing"/>
    <w:uiPriority w:val="1"/>
    <w:qFormat/>
    <w:rsid w:val="00257B3B"/>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179247407">
      <w:bodyDiv w:val="1"/>
      <w:marLeft w:val="0"/>
      <w:marRight w:val="0"/>
      <w:marTop w:val="0"/>
      <w:marBottom w:val="0"/>
      <w:divBdr>
        <w:top w:val="none" w:sz="0" w:space="0" w:color="auto"/>
        <w:left w:val="none" w:sz="0" w:space="0" w:color="auto"/>
        <w:bottom w:val="none" w:sz="0" w:space="0" w:color="auto"/>
        <w:right w:val="none" w:sz="0" w:space="0" w:color="auto"/>
      </w:divBdr>
    </w:div>
    <w:div w:id="218178628">
      <w:bodyDiv w:val="1"/>
      <w:marLeft w:val="0"/>
      <w:marRight w:val="0"/>
      <w:marTop w:val="0"/>
      <w:marBottom w:val="0"/>
      <w:divBdr>
        <w:top w:val="none" w:sz="0" w:space="0" w:color="auto"/>
        <w:left w:val="none" w:sz="0" w:space="0" w:color="auto"/>
        <w:bottom w:val="none" w:sz="0" w:space="0" w:color="auto"/>
        <w:right w:val="none" w:sz="0" w:space="0" w:color="auto"/>
      </w:divBdr>
    </w:div>
    <w:div w:id="294145342">
      <w:bodyDiv w:val="1"/>
      <w:marLeft w:val="0"/>
      <w:marRight w:val="0"/>
      <w:marTop w:val="0"/>
      <w:marBottom w:val="0"/>
      <w:divBdr>
        <w:top w:val="none" w:sz="0" w:space="0" w:color="auto"/>
        <w:left w:val="none" w:sz="0" w:space="0" w:color="auto"/>
        <w:bottom w:val="none" w:sz="0" w:space="0" w:color="auto"/>
        <w:right w:val="none" w:sz="0" w:space="0" w:color="auto"/>
      </w:divBdr>
    </w:div>
    <w:div w:id="471874444">
      <w:bodyDiv w:val="1"/>
      <w:marLeft w:val="0"/>
      <w:marRight w:val="0"/>
      <w:marTop w:val="0"/>
      <w:marBottom w:val="0"/>
      <w:divBdr>
        <w:top w:val="none" w:sz="0" w:space="0" w:color="auto"/>
        <w:left w:val="none" w:sz="0" w:space="0" w:color="auto"/>
        <w:bottom w:val="none" w:sz="0" w:space="0" w:color="auto"/>
        <w:right w:val="none" w:sz="0" w:space="0" w:color="auto"/>
      </w:divBdr>
    </w:div>
    <w:div w:id="1164469275">
      <w:bodyDiv w:val="1"/>
      <w:marLeft w:val="0"/>
      <w:marRight w:val="0"/>
      <w:marTop w:val="0"/>
      <w:marBottom w:val="0"/>
      <w:divBdr>
        <w:top w:val="none" w:sz="0" w:space="0" w:color="auto"/>
        <w:left w:val="none" w:sz="0" w:space="0" w:color="auto"/>
        <w:bottom w:val="none" w:sz="0" w:space="0" w:color="auto"/>
        <w:right w:val="none" w:sz="0" w:space="0" w:color="auto"/>
      </w:divBdr>
    </w:div>
    <w:div w:id="1678191875">
      <w:bodyDiv w:val="1"/>
      <w:marLeft w:val="0"/>
      <w:marRight w:val="0"/>
      <w:marTop w:val="0"/>
      <w:marBottom w:val="0"/>
      <w:divBdr>
        <w:top w:val="none" w:sz="0" w:space="0" w:color="auto"/>
        <w:left w:val="none" w:sz="0" w:space="0" w:color="auto"/>
        <w:bottom w:val="none" w:sz="0" w:space="0" w:color="auto"/>
        <w:right w:val="none" w:sz="0" w:space="0" w:color="auto"/>
      </w:divBdr>
    </w:div>
    <w:div w:id="205025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546</Words>
  <Characters>3115</Characters>
  <Application>Microsoft Word 12.1.0</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OSG year4 SOW Template</vt:lpstr>
    </vt:vector>
  </TitlesOfParts>
  <Company>Fermilab</Company>
  <LinksUpToDate>false</LinksUpToDate>
  <CharactersWithSpaces>3825</CharactersWithSpaces>
  <SharedDoc>false</SharedDoc>
  <HLinks>
    <vt:vector size="6" baseType="variant">
      <vt:variant>
        <vt:i4>3014777</vt:i4>
      </vt:variant>
      <vt:variant>
        <vt:i4>0</vt:i4>
      </vt:variant>
      <vt:variant>
        <vt:i4>0</vt:i4>
      </vt:variant>
      <vt:variant>
        <vt:i4>5</vt:i4>
      </vt:variant>
      <vt:variant>
        <vt:lpwstr>http://www.opensciencegrid.org/</vt:lpwstr>
      </vt:variant>
      <vt:variant>
        <vt:lpwstr/>
      </vt:variant>
    </vt:vector>
  </HLinks>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OSG year4 SOW Template</dc:title>
  <dc:creator>Chander Sehgal</dc:creator>
  <cp:lastModifiedBy>Dan</cp:lastModifiedBy>
  <cp:revision>3</cp:revision>
  <cp:lastPrinted>2007-01-25T14:48:00Z</cp:lastPrinted>
  <dcterms:created xsi:type="dcterms:W3CDTF">2012-07-10T06:08:00Z</dcterms:created>
  <dcterms:modified xsi:type="dcterms:W3CDTF">2012-07-10T20:45:00Z</dcterms:modified>
</cp:coreProperties>
</file>