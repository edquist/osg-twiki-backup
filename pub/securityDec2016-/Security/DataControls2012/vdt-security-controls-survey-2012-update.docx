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6C3AB7" w14:textId="77777777" w:rsidR="00741803" w:rsidRPr="00741803" w:rsidRDefault="00741803" w:rsidP="00741803">
      <w:pPr>
        <w:jc w:val="center"/>
        <w:rPr>
          <w:b/>
          <w:sz w:val="32"/>
          <w:szCs w:val="32"/>
        </w:rPr>
      </w:pPr>
      <w:r w:rsidRPr="00741803">
        <w:rPr>
          <w:b/>
          <w:sz w:val="32"/>
          <w:szCs w:val="32"/>
        </w:rPr>
        <w:t>Survey-DATA</w:t>
      </w:r>
    </w:p>
    <w:p w14:paraId="40154DE8" w14:textId="77777777" w:rsidR="00741803" w:rsidRDefault="00741803" w:rsidP="00741803"/>
    <w:p w14:paraId="0C5A8571" w14:textId="77777777" w:rsidR="00741803" w:rsidRDefault="00741803" w:rsidP="00741803">
      <w:r>
        <w:t xml:space="preserve"> </w:t>
      </w:r>
    </w:p>
    <w:p w14:paraId="07BDF075" w14:textId="77777777" w:rsidR="00741803" w:rsidRPr="00741803" w:rsidRDefault="00741803" w:rsidP="00741803">
      <w:pPr>
        <w:rPr>
          <w:i/>
        </w:rPr>
      </w:pPr>
      <w:r w:rsidRPr="00741803">
        <w:rPr>
          <w:i/>
        </w:rPr>
        <w:t>1) Which core service or asset are you reporting for?</w:t>
      </w:r>
    </w:p>
    <w:p w14:paraId="1CBE7905" w14:textId="77777777" w:rsidR="00741803" w:rsidRDefault="00741803" w:rsidP="00741803"/>
    <w:p w14:paraId="5235775A" w14:textId="6800FD76" w:rsidR="00741803" w:rsidRDefault="00741803" w:rsidP="00741803">
      <w:bookmarkStart w:id="0" w:name="OLE_LINK7"/>
      <w:bookmarkStart w:id="1" w:name="OLE_LINK8"/>
      <w:del w:id="2" w:author="Alain Roy" w:date="2012-06-14T15:23:00Z">
        <w:r w:rsidDel="00E32D52">
          <w:delText xml:space="preserve">Three </w:delText>
        </w:r>
      </w:del>
      <w:ins w:id="3" w:author="Alain Roy" w:date="2012-06-14T15:23:00Z">
        <w:r w:rsidR="00E32D52">
          <w:t>Four</w:t>
        </w:r>
        <w:r w:rsidR="00E32D52">
          <w:t xml:space="preserve"> </w:t>
        </w:r>
      </w:ins>
      <w:r>
        <w:t xml:space="preserve">of them: </w:t>
      </w:r>
    </w:p>
    <w:p w14:paraId="55327ACB" w14:textId="16AE31F5" w:rsidR="00E32D52" w:rsidRDefault="00741803" w:rsidP="00741803">
      <w:pPr>
        <w:rPr>
          <w:ins w:id="4" w:author="Alain Roy" w:date="2012-06-14T15:22:00Z"/>
        </w:rPr>
      </w:pPr>
      <w:r>
        <w:t xml:space="preserve">a) The </w:t>
      </w:r>
      <w:proofErr w:type="spellStart"/>
      <w:r>
        <w:t>Pacman</w:t>
      </w:r>
      <w:proofErr w:type="spellEnd"/>
      <w:r>
        <w:t xml:space="preserve"> caches, hosted at vdt.cs.wisc.edu</w:t>
      </w:r>
    </w:p>
    <w:p w14:paraId="1B473AF9" w14:textId="0CBEC4D3" w:rsidR="00E32D52" w:rsidRDefault="00E32D52" w:rsidP="00741803">
      <w:bookmarkStart w:id="5" w:name="OLE_LINK1"/>
      <w:bookmarkStart w:id="6" w:name="OLE_LINK2"/>
      <w:bookmarkStart w:id="7" w:name="OLE_LINK3"/>
      <w:bookmarkStart w:id="8" w:name="OLE_LINK4"/>
      <w:ins w:id="9" w:author="Alain Roy" w:date="2012-06-14T15:22:00Z">
        <w:r>
          <w:t>b) The OSG Software yum repositories, hosted at software.grid.iu.edu</w:t>
        </w:r>
      </w:ins>
    </w:p>
    <w:bookmarkEnd w:id="5"/>
    <w:bookmarkEnd w:id="6"/>
    <w:p w14:paraId="2C00F2C9" w14:textId="26098CAD" w:rsidR="00741803" w:rsidDel="00E32D52" w:rsidRDefault="00741803" w:rsidP="00741803">
      <w:pPr>
        <w:rPr>
          <w:del w:id="10" w:author="Alain Roy" w:date="2012-06-14T15:22:00Z"/>
        </w:rPr>
      </w:pPr>
      <w:del w:id="11" w:author="Alain Roy" w:date="2012-06-14T15:22:00Z">
        <w:r w:rsidDel="00E32D52">
          <w:delText>b) The VDT tickets system, hosted at crt.cs.wisc.edu</w:delText>
        </w:r>
      </w:del>
    </w:p>
    <w:p w14:paraId="3B6ED5D2" w14:textId="38579DA5" w:rsidR="00741803" w:rsidRDefault="00741803" w:rsidP="00741803">
      <w:pPr>
        <w:rPr>
          <w:ins w:id="12" w:author="Alain Roy" w:date="2012-06-14T15:23:00Z"/>
        </w:rPr>
      </w:pPr>
      <w:r>
        <w:t xml:space="preserve">c) The software stack, which </w:t>
      </w:r>
      <w:del w:id="13" w:author="Alain Roy" w:date="2012-06-14T15:22:00Z">
        <w:r w:rsidDel="00E32D52">
          <w:delText>I assume is</w:delText>
        </w:r>
      </w:del>
      <w:ins w:id="14" w:author="Alain Roy" w:date="2012-06-14T15:22:00Z">
        <w:r w:rsidR="00E32D52">
          <w:t>is</w:t>
        </w:r>
      </w:ins>
      <w:r>
        <w:t xml:space="preserve"> the </w:t>
      </w:r>
      <w:ins w:id="15" w:author="Alain Roy" w:date="2012-06-14T15:22:00Z">
        <w:r w:rsidR="00E32D52">
          <w:t xml:space="preserve">yum repositories + the </w:t>
        </w:r>
      </w:ins>
      <w:proofErr w:type="spellStart"/>
      <w:r>
        <w:t>Pacman</w:t>
      </w:r>
      <w:proofErr w:type="spellEnd"/>
      <w:r>
        <w:t xml:space="preserve"> caches + our subversion repository.</w:t>
      </w:r>
    </w:p>
    <w:p w14:paraId="14478D20" w14:textId="528FF1EF" w:rsidR="00E32D52" w:rsidRDefault="00E32D52" w:rsidP="00741803">
      <w:ins w:id="16" w:author="Alain Roy" w:date="2012-06-14T15:23:00Z">
        <w:r>
          <w:t>d) The Koji service, which we use to build our RPM-based software and manage our yum repositories</w:t>
        </w:r>
      </w:ins>
    </w:p>
    <w:bookmarkEnd w:id="0"/>
    <w:bookmarkEnd w:id="1"/>
    <w:bookmarkEnd w:id="7"/>
    <w:bookmarkEnd w:id="8"/>
    <w:p w14:paraId="260DBA19" w14:textId="77777777" w:rsidR="00741803" w:rsidRDefault="00741803" w:rsidP="00741803"/>
    <w:p w14:paraId="77A91EA1" w14:textId="77777777" w:rsidR="00741803" w:rsidRPr="00741803" w:rsidRDefault="00741803" w:rsidP="00741803">
      <w:pPr>
        <w:rPr>
          <w:i/>
        </w:rPr>
      </w:pPr>
      <w:r w:rsidRPr="00741803">
        <w:rPr>
          <w:i/>
        </w:rPr>
        <w:t xml:space="preserve">2) Have you read the OSG Security Plan, Data Integrity section 2.3.3 within the past 12 months and understand your responsibilities for the proper handling of Sensitive Personal Data, Restricted Data, Limited Distribution Data and Public Data. This document can be found at the OSG </w:t>
      </w:r>
      <w:proofErr w:type="spellStart"/>
      <w:r w:rsidRPr="00741803">
        <w:rPr>
          <w:i/>
        </w:rPr>
        <w:t>DocDB</w:t>
      </w:r>
      <w:proofErr w:type="spellEnd"/>
      <w:r w:rsidRPr="00741803">
        <w:rPr>
          <w:i/>
        </w:rPr>
        <w:t xml:space="preserve"> website: https://osg-docdb.opensciencegrid.org</w:t>
      </w:r>
      <w:proofErr w:type="gramStart"/>
      <w:r w:rsidRPr="00741803">
        <w:rPr>
          <w:i/>
        </w:rPr>
        <w:t>:440</w:t>
      </w:r>
      <w:proofErr w:type="gramEnd"/>
      <w:r w:rsidRPr="00741803">
        <w:rPr>
          <w:i/>
        </w:rPr>
        <w:t>/cgi-bin/ShowDocument?docid=389</w:t>
      </w:r>
      <w:r w:rsidRPr="00741803">
        <w:rPr>
          <w:i/>
        </w:rPr>
        <w:tab/>
      </w:r>
    </w:p>
    <w:p w14:paraId="2E09069E" w14:textId="77777777" w:rsidR="00741803" w:rsidRDefault="00741803" w:rsidP="00741803"/>
    <w:p w14:paraId="2B4FA641" w14:textId="77777777" w:rsidR="00741803" w:rsidRDefault="00741803" w:rsidP="00741803">
      <w:proofErr w:type="gramStart"/>
      <w:r>
        <w:t>No, not within the last 12 months.</w:t>
      </w:r>
      <w:proofErr w:type="gramEnd"/>
    </w:p>
    <w:p w14:paraId="29A9D0B3" w14:textId="77777777" w:rsidR="00741803" w:rsidRDefault="00741803" w:rsidP="00741803"/>
    <w:p w14:paraId="72B828A2" w14:textId="77777777" w:rsidR="00741803" w:rsidRPr="00741803" w:rsidRDefault="00741803" w:rsidP="00741803">
      <w:pPr>
        <w:rPr>
          <w:i/>
        </w:rPr>
      </w:pPr>
      <w:r w:rsidRPr="00741803">
        <w:rPr>
          <w:i/>
        </w:rPr>
        <w:t xml:space="preserve">3) If your service does not store, process, transmit any data, you may indicate it here and conclude the survey.  </w:t>
      </w:r>
    </w:p>
    <w:p w14:paraId="1DFBC53E" w14:textId="77777777" w:rsidR="00741803" w:rsidRDefault="00741803" w:rsidP="00741803"/>
    <w:p w14:paraId="5ECA8EB3" w14:textId="77777777" w:rsidR="00741803" w:rsidRDefault="00741803" w:rsidP="00741803">
      <w:r>
        <w:t>We store, process, and transmit data.</w:t>
      </w:r>
    </w:p>
    <w:p w14:paraId="1BD14531" w14:textId="77777777" w:rsidR="00741803" w:rsidRDefault="00741803" w:rsidP="00741803"/>
    <w:p w14:paraId="46582C50" w14:textId="77777777" w:rsidR="00741803" w:rsidRPr="00741803" w:rsidRDefault="00741803" w:rsidP="00741803">
      <w:pPr>
        <w:rPr>
          <w:i/>
        </w:rPr>
      </w:pPr>
      <w:r w:rsidRPr="00741803">
        <w:rPr>
          <w:i/>
        </w:rPr>
        <w:t>4) Are you the owner of the data? The data owner is responsible for collection, storage, and treatment of the data. Although you own the core service/process, there may be another person who owns the data. If so, please provide his/her name below, and answer the following questions with that person.</w:t>
      </w:r>
    </w:p>
    <w:p w14:paraId="3FA8C5CA" w14:textId="77777777" w:rsidR="00741803" w:rsidRDefault="00741803" w:rsidP="00741803"/>
    <w:p w14:paraId="48B8B039" w14:textId="2BEB8C80" w:rsidR="00741803" w:rsidRDefault="001A43F4" w:rsidP="00741803">
      <w:r>
        <w:t xml:space="preserve">Yes, I Alain </w:t>
      </w:r>
      <w:proofErr w:type="gramStart"/>
      <w:r>
        <w:t>Roy,</w:t>
      </w:r>
      <w:proofErr w:type="gramEnd"/>
      <w:r>
        <w:t xml:space="preserve"> am the owner.</w:t>
      </w:r>
    </w:p>
    <w:p w14:paraId="704D4C60" w14:textId="77777777" w:rsidR="00741803" w:rsidRDefault="00741803" w:rsidP="00741803"/>
    <w:p w14:paraId="6077FEA0" w14:textId="77777777" w:rsidR="00741803" w:rsidRPr="001A43F4" w:rsidRDefault="00741803" w:rsidP="00741803">
      <w:pPr>
        <w:rPr>
          <w:i/>
        </w:rPr>
      </w:pPr>
      <w:r w:rsidRPr="001A43F4">
        <w:rPr>
          <w:i/>
        </w:rPr>
        <w:t>5) Please enter data name you own along with a very brief description and the data type. The data types are explained in Section 2.4.3 https://osg-docdb.opensciencegrid.org</w:t>
      </w:r>
      <w:proofErr w:type="gramStart"/>
      <w:r w:rsidRPr="001A43F4">
        <w:rPr>
          <w:i/>
        </w:rPr>
        <w:t>:440</w:t>
      </w:r>
      <w:proofErr w:type="gramEnd"/>
      <w:r w:rsidRPr="001A43F4">
        <w:rPr>
          <w:i/>
        </w:rPr>
        <w:t>/cgi-bin/ShowDocument?docid=389.</w:t>
      </w:r>
      <w:r w:rsidRPr="001A43F4">
        <w:rPr>
          <w:i/>
        </w:rPr>
        <w:tab/>
      </w:r>
    </w:p>
    <w:p w14:paraId="767034C9" w14:textId="77777777" w:rsidR="00741803" w:rsidRPr="001A43F4" w:rsidRDefault="00741803" w:rsidP="00741803">
      <w:pPr>
        <w:rPr>
          <w:i/>
        </w:rPr>
      </w:pPr>
      <w:r w:rsidRPr="001A43F4">
        <w:rPr>
          <w:i/>
        </w:rPr>
        <w:t>5-A) Name</w:t>
      </w:r>
      <w:r w:rsidRPr="001A43F4">
        <w:rPr>
          <w:i/>
        </w:rPr>
        <w:tab/>
      </w:r>
    </w:p>
    <w:p w14:paraId="49A5FC1A" w14:textId="77777777" w:rsidR="00741803" w:rsidRPr="001A43F4" w:rsidRDefault="00741803" w:rsidP="00741803">
      <w:pPr>
        <w:rPr>
          <w:i/>
        </w:rPr>
      </w:pPr>
      <w:r w:rsidRPr="001A43F4">
        <w:rPr>
          <w:i/>
        </w:rPr>
        <w:t>5-B) Description</w:t>
      </w:r>
      <w:r w:rsidRPr="001A43F4">
        <w:rPr>
          <w:i/>
        </w:rPr>
        <w:tab/>
      </w:r>
    </w:p>
    <w:p w14:paraId="7FC55FA9" w14:textId="77777777" w:rsidR="00741803" w:rsidRPr="001A43F4" w:rsidRDefault="00741803" w:rsidP="00741803">
      <w:pPr>
        <w:rPr>
          <w:i/>
        </w:rPr>
      </w:pPr>
      <w:r w:rsidRPr="001A43F4">
        <w:rPr>
          <w:i/>
        </w:rPr>
        <w:t>5-C) Type</w:t>
      </w:r>
      <w:r w:rsidRPr="001A43F4">
        <w:rPr>
          <w:i/>
        </w:rPr>
        <w:tab/>
      </w:r>
    </w:p>
    <w:p w14:paraId="51F3DE04" w14:textId="77777777" w:rsidR="00741803" w:rsidRDefault="00741803" w:rsidP="00741803"/>
    <w:p w14:paraId="231E020B" w14:textId="0D690C6F" w:rsidR="001A43F4" w:rsidRDefault="001A43F4" w:rsidP="00741803">
      <w:r>
        <w:t>You mean Section 2.3.3</w:t>
      </w:r>
    </w:p>
    <w:p w14:paraId="49F66AB9" w14:textId="77777777" w:rsidR="001A43F4" w:rsidRDefault="001A43F4" w:rsidP="00741803"/>
    <w:p w14:paraId="58325DDE" w14:textId="45F4A2B2" w:rsidR="001A43F4" w:rsidRDefault="001A43F4" w:rsidP="00741803">
      <w:proofErr w:type="spellStart"/>
      <w:r>
        <w:t>Pacman</w:t>
      </w:r>
      <w:proofErr w:type="spellEnd"/>
      <w:r>
        <w:t xml:space="preserve"> caches. </w:t>
      </w:r>
      <w:proofErr w:type="gramStart"/>
      <w:r>
        <w:t xml:space="preserve">The packaging descriptions and </w:t>
      </w:r>
      <w:proofErr w:type="spellStart"/>
      <w:r>
        <w:t>tarballs</w:t>
      </w:r>
      <w:proofErr w:type="spellEnd"/>
      <w:r>
        <w:t xml:space="preserve"> for the OSG software stack.</w:t>
      </w:r>
      <w:proofErr w:type="gramEnd"/>
      <w:r>
        <w:t xml:space="preserve"> Public data</w:t>
      </w:r>
    </w:p>
    <w:p w14:paraId="440D1BE9" w14:textId="77777777" w:rsidR="001A43F4" w:rsidDel="00E32D52" w:rsidRDefault="001A43F4" w:rsidP="00741803">
      <w:pPr>
        <w:rPr>
          <w:del w:id="17" w:author="Alain Roy" w:date="2012-06-14T15:24:00Z"/>
        </w:rPr>
      </w:pPr>
    </w:p>
    <w:p w14:paraId="55125377" w14:textId="26074705" w:rsidR="001A43F4" w:rsidDel="00E32D52" w:rsidRDefault="001A43F4" w:rsidP="00741803">
      <w:pPr>
        <w:rPr>
          <w:del w:id="18" w:author="Alain Roy" w:date="2012-06-14T15:24:00Z"/>
        </w:rPr>
      </w:pPr>
      <w:del w:id="19" w:author="Alain Roy" w:date="2012-06-14T15:24:00Z">
        <w:r w:rsidDel="00E32D52">
          <w:delText>VDT tickets: The full text and file attachments for all VDT tickets. Public data except for security-related tikets.</w:delText>
        </w:r>
      </w:del>
    </w:p>
    <w:p w14:paraId="43E4962F" w14:textId="77777777" w:rsidR="001A43F4" w:rsidRDefault="001A43F4" w:rsidP="00741803"/>
    <w:p w14:paraId="255090D7" w14:textId="40E5F60C" w:rsidR="00E32D52" w:rsidRDefault="00E32D52" w:rsidP="00741803">
      <w:pPr>
        <w:rPr>
          <w:ins w:id="20" w:author="Alain Roy" w:date="2012-06-14T15:24:00Z"/>
        </w:rPr>
      </w:pPr>
      <w:ins w:id="21" w:author="Alain Roy" w:date="2012-06-14T15:24:00Z">
        <w:r>
          <w:lastRenderedPageBreak/>
          <w:t xml:space="preserve">Yum repositories: The place where we host the RPMs for OSG Software 3. Public data </w:t>
        </w:r>
      </w:ins>
    </w:p>
    <w:p w14:paraId="5C018206" w14:textId="77777777" w:rsidR="00E32D52" w:rsidRDefault="00E32D52" w:rsidP="00741803">
      <w:pPr>
        <w:rPr>
          <w:ins w:id="22" w:author="Alain Roy" w:date="2012-06-14T15:24:00Z"/>
        </w:rPr>
      </w:pPr>
    </w:p>
    <w:p w14:paraId="336262D7" w14:textId="003C5334" w:rsidR="001A43F4" w:rsidRDefault="001A43F4" w:rsidP="00741803">
      <w:r>
        <w:t xml:space="preserve">OSG Software Stack: This is the </w:t>
      </w:r>
      <w:ins w:id="23" w:author="Alain Roy" w:date="2012-06-14T15:24:00Z">
        <w:r w:rsidR="00E32D52">
          <w:t xml:space="preserve">yum repositories plus our </w:t>
        </w:r>
      </w:ins>
      <w:proofErr w:type="spellStart"/>
      <w:r>
        <w:t>Pacman</w:t>
      </w:r>
      <w:proofErr w:type="spellEnd"/>
      <w:r>
        <w:t xml:space="preserve"> caches plus our Subversion repository. Public data</w:t>
      </w:r>
    </w:p>
    <w:p w14:paraId="51411CB0" w14:textId="77777777" w:rsidR="001A43F4" w:rsidRDefault="001A43F4" w:rsidP="00741803">
      <w:pPr>
        <w:rPr>
          <w:ins w:id="24" w:author="Alain Roy" w:date="2012-06-14T15:24:00Z"/>
        </w:rPr>
      </w:pPr>
    </w:p>
    <w:p w14:paraId="511D0A58" w14:textId="65516AF3" w:rsidR="00E32D52" w:rsidRDefault="00E32D52" w:rsidP="00741803">
      <w:pPr>
        <w:rPr>
          <w:ins w:id="25" w:author="Alain Roy" w:date="2012-06-14T15:24:00Z"/>
        </w:rPr>
      </w:pPr>
      <w:proofErr w:type="gramStart"/>
      <w:ins w:id="26" w:author="Alain Roy" w:date="2012-06-14T15:24:00Z">
        <w:r>
          <w:t>Koji, where we build our RPMs and manage our yum repositories.</w:t>
        </w:r>
        <w:proofErr w:type="gramEnd"/>
      </w:ins>
    </w:p>
    <w:p w14:paraId="62229F98" w14:textId="77777777" w:rsidR="00E32D52" w:rsidRDefault="00E32D52" w:rsidP="00741803"/>
    <w:p w14:paraId="1399109A" w14:textId="77777777" w:rsidR="00741803" w:rsidRPr="001A43F4" w:rsidRDefault="00741803" w:rsidP="00741803">
      <w:pPr>
        <w:rPr>
          <w:i/>
        </w:rPr>
      </w:pPr>
      <w:r w:rsidRPr="001A43F4">
        <w:rPr>
          <w:i/>
        </w:rPr>
        <w:t>6) What is your data backup policy (e.g., weekly full, daily differential, etc.</w:t>
      </w:r>
      <w:proofErr w:type="gramStart"/>
      <w:r w:rsidRPr="001A43F4">
        <w:rPr>
          <w:i/>
        </w:rPr>
        <w:t>) ?</w:t>
      </w:r>
      <w:proofErr w:type="gramEnd"/>
      <w:r w:rsidRPr="001A43F4">
        <w:rPr>
          <w:i/>
        </w:rPr>
        <w:t xml:space="preserve"> </w:t>
      </w:r>
      <w:r w:rsidRPr="001A43F4">
        <w:rPr>
          <w:i/>
        </w:rPr>
        <w:tab/>
      </w:r>
    </w:p>
    <w:p w14:paraId="416A8EB6" w14:textId="77777777" w:rsidR="001A43F4" w:rsidRDefault="001A43F4" w:rsidP="00741803"/>
    <w:p w14:paraId="2FF1A9F8" w14:textId="7F80D938" w:rsidR="001A43F4" w:rsidRDefault="001A43F4" w:rsidP="00741803">
      <w:pPr>
        <w:rPr>
          <w:ins w:id="27" w:author="Alain Roy" w:date="2012-06-14T15:25:00Z"/>
        </w:rPr>
      </w:pPr>
      <w:r>
        <w:t>Weekly</w:t>
      </w:r>
      <w:ins w:id="28" w:author="Alain Roy" w:date="2012-06-14T15:25:00Z">
        <w:r w:rsidR="00E32D52">
          <w:t xml:space="preserve"> for *</w:t>
        </w:r>
        <w:proofErr w:type="gramStart"/>
        <w:r w:rsidR="00E32D52">
          <w:t>.cs.wisc.edu</w:t>
        </w:r>
      </w:ins>
      <w:proofErr w:type="gramEnd"/>
      <w:r>
        <w:t>. We rely on our local system administrators for backups.</w:t>
      </w:r>
    </w:p>
    <w:p w14:paraId="0D1A3D98" w14:textId="77777777" w:rsidR="00E32D52" w:rsidRDefault="00E32D52" w:rsidP="00741803">
      <w:pPr>
        <w:rPr>
          <w:ins w:id="29" w:author="Alain Roy" w:date="2012-06-14T15:25:00Z"/>
        </w:rPr>
      </w:pPr>
    </w:p>
    <w:p w14:paraId="42B9BA9F" w14:textId="3640FFEF" w:rsidR="00E32D52" w:rsidRDefault="00E32D52" w:rsidP="00741803">
      <w:ins w:id="30" w:author="Alain Roy" w:date="2012-06-14T15:25:00Z">
        <w:r>
          <w:t>For the yum repositories at software.grid.iu.edu, I’m not sure, but they can be regenerated from Koji so backups are not critical.</w:t>
        </w:r>
      </w:ins>
    </w:p>
    <w:p w14:paraId="721EB2EB" w14:textId="77777777" w:rsidR="00741803" w:rsidRDefault="00741803" w:rsidP="00741803"/>
    <w:p w14:paraId="0CBB1CBC" w14:textId="77777777" w:rsidR="001A43F4" w:rsidRPr="001A43F4" w:rsidRDefault="00741803" w:rsidP="00741803">
      <w:pPr>
        <w:rPr>
          <w:i/>
        </w:rPr>
      </w:pPr>
      <w:r w:rsidRPr="001A43F4">
        <w:rPr>
          <w:i/>
        </w:rPr>
        <w:t xml:space="preserve">7-A) </w:t>
      </w:r>
      <w:proofErr w:type="gramStart"/>
      <w:r w:rsidRPr="001A43F4">
        <w:rPr>
          <w:i/>
        </w:rPr>
        <w:t>How</w:t>
      </w:r>
      <w:proofErr w:type="gramEnd"/>
      <w:r w:rsidRPr="001A43F4">
        <w:rPr>
          <w:i/>
        </w:rPr>
        <w:t xml:space="preserve"> long do you retain the back-ups? </w:t>
      </w:r>
      <w:r w:rsidRPr="001A43F4">
        <w:rPr>
          <w:i/>
        </w:rPr>
        <w:tab/>
      </w:r>
    </w:p>
    <w:p w14:paraId="635D83CA" w14:textId="77777777" w:rsidR="001A43F4" w:rsidRDefault="001A43F4" w:rsidP="00741803"/>
    <w:p w14:paraId="2F57DDFF" w14:textId="5DF62595" w:rsidR="001A43F4" w:rsidRDefault="001A43F4" w:rsidP="00741803">
      <w:r>
        <w:t>Unsure.</w:t>
      </w:r>
    </w:p>
    <w:p w14:paraId="1595CFF6" w14:textId="77777777" w:rsidR="001A43F4" w:rsidRDefault="001A43F4" w:rsidP="00741803"/>
    <w:p w14:paraId="1EC2CC72" w14:textId="014A10F2" w:rsidR="00741803" w:rsidRPr="001A43F4" w:rsidRDefault="00741803" w:rsidP="00741803">
      <w:pPr>
        <w:rPr>
          <w:i/>
        </w:rPr>
      </w:pPr>
      <w:r w:rsidRPr="001A43F4">
        <w:rPr>
          <w:i/>
        </w:rPr>
        <w:t xml:space="preserve">7-B) </w:t>
      </w:r>
      <w:proofErr w:type="gramStart"/>
      <w:r w:rsidRPr="001A43F4">
        <w:rPr>
          <w:i/>
        </w:rPr>
        <w:t>How</w:t>
      </w:r>
      <w:proofErr w:type="gramEnd"/>
      <w:r w:rsidRPr="001A43F4">
        <w:rPr>
          <w:i/>
        </w:rPr>
        <w:t xml:space="preserve"> do you ensure that your data back-ups are stored correctly, protected and restorable?</w:t>
      </w:r>
    </w:p>
    <w:p w14:paraId="470CB5E5" w14:textId="77777777" w:rsidR="001A43F4" w:rsidRDefault="001A43F4" w:rsidP="00741803"/>
    <w:p w14:paraId="334D0823" w14:textId="3CD94E14" w:rsidR="001A43F4" w:rsidRDefault="001A43F4" w:rsidP="00741803">
      <w:r>
        <w:t>We have done occasional but rare verification of this.</w:t>
      </w:r>
    </w:p>
    <w:p w14:paraId="2D3DF47E" w14:textId="77777777" w:rsidR="001A43F4" w:rsidRDefault="001A43F4" w:rsidP="00741803"/>
    <w:p w14:paraId="3229FA9F" w14:textId="77777777" w:rsidR="00741803" w:rsidRPr="001A43F4" w:rsidRDefault="00741803" w:rsidP="00741803">
      <w:pPr>
        <w:rPr>
          <w:i/>
        </w:rPr>
      </w:pPr>
      <w:r w:rsidRPr="001A43F4">
        <w:rPr>
          <w:i/>
        </w:rPr>
        <w:t>8) Please list your on-call support email address and/or phone number in case of emergencies, such as unexpected power loss, security attacks or natural disasters.</w:t>
      </w:r>
      <w:r w:rsidRPr="001A43F4">
        <w:rPr>
          <w:i/>
        </w:rPr>
        <w:tab/>
      </w:r>
    </w:p>
    <w:p w14:paraId="0F806B00" w14:textId="77777777" w:rsidR="00741803" w:rsidRDefault="00741803" w:rsidP="00741803"/>
    <w:p w14:paraId="779539F7" w14:textId="4662FBE9" w:rsidR="001A43F4" w:rsidRDefault="001A43F4" w:rsidP="00741803">
      <w:r>
        <w:t>vdt-support@opensciencegrid.org</w:t>
      </w:r>
    </w:p>
    <w:p w14:paraId="202FAEDC" w14:textId="77777777" w:rsidR="00741803" w:rsidRDefault="00741803" w:rsidP="00741803"/>
    <w:p w14:paraId="6053E1D8" w14:textId="77777777" w:rsidR="00741803" w:rsidRPr="001A43F4" w:rsidRDefault="00741803" w:rsidP="00741803">
      <w:pPr>
        <w:rPr>
          <w:i/>
        </w:rPr>
      </w:pPr>
      <w:r w:rsidRPr="001A43F4">
        <w:rPr>
          <w:i/>
        </w:rPr>
        <w:t xml:space="preserve">9) Are you aware of any attacks against the data? What do you think is the biggest threat against the data? </w:t>
      </w:r>
    </w:p>
    <w:p w14:paraId="0D0C16F4" w14:textId="77777777" w:rsidR="00741803" w:rsidRDefault="00741803" w:rsidP="00741803"/>
    <w:p w14:paraId="0679D342" w14:textId="424FC11D" w:rsidR="001A43F4" w:rsidRDefault="001A43F4" w:rsidP="00741803">
      <w:r>
        <w:t xml:space="preserve">I am not aware of any attacks. The biggest threat is the accidental loss or corruption. </w:t>
      </w:r>
    </w:p>
    <w:p w14:paraId="0AAA4CC4" w14:textId="77777777" w:rsidR="001A43F4" w:rsidRDefault="001A43F4" w:rsidP="00741803"/>
    <w:p w14:paraId="6BD6EA98" w14:textId="77777777" w:rsidR="001A43F4" w:rsidRPr="001A43F4" w:rsidRDefault="00741803" w:rsidP="001A43F4">
      <w:pPr>
        <w:rPr>
          <w:i/>
        </w:rPr>
      </w:pPr>
      <w:r w:rsidRPr="001A43F4">
        <w:rPr>
          <w:i/>
        </w:rPr>
        <w:t xml:space="preserve">10) If you own Restricted </w:t>
      </w:r>
      <w:proofErr w:type="gramStart"/>
      <w:r w:rsidRPr="001A43F4">
        <w:rPr>
          <w:i/>
        </w:rPr>
        <w:t>Data  please</w:t>
      </w:r>
      <w:proofErr w:type="gramEnd"/>
      <w:r w:rsidRPr="001A43F4">
        <w:rPr>
          <w:i/>
        </w:rPr>
        <w:t xml:space="preserve"> answer the following questions.</w:t>
      </w:r>
    </w:p>
    <w:p w14:paraId="2DF8E1AD" w14:textId="77777777" w:rsidR="001A43F4" w:rsidRDefault="001A43F4" w:rsidP="001A43F4"/>
    <w:p w14:paraId="3FF67ED1" w14:textId="3E09FF2B" w:rsidR="001A43F4" w:rsidRDefault="001A43F4" w:rsidP="001A43F4">
      <w:r>
        <w:t>No restricted data.</w:t>
      </w:r>
    </w:p>
    <w:p w14:paraId="6E6BF103" w14:textId="77777777" w:rsidR="001A43F4" w:rsidRDefault="001A43F4" w:rsidP="001A43F4"/>
    <w:p w14:paraId="3C3A082B" w14:textId="2EF2A6E1" w:rsidR="00741803" w:rsidRPr="001A43F4" w:rsidRDefault="00741803" w:rsidP="001A43F4">
      <w:pPr>
        <w:rPr>
          <w:i/>
        </w:rPr>
      </w:pPr>
      <w:r w:rsidRPr="001A43F4">
        <w:rPr>
          <w:i/>
        </w:rPr>
        <w:t xml:space="preserve">11) If you do not own any limited data, skip to Question 12. If you have multiple data under restricted category and each one has </w:t>
      </w:r>
      <w:proofErr w:type="spellStart"/>
      <w:r w:rsidRPr="001A43F4">
        <w:rPr>
          <w:i/>
        </w:rPr>
        <w:t>dfferent</w:t>
      </w:r>
      <w:proofErr w:type="spellEnd"/>
      <w:r w:rsidRPr="001A43F4">
        <w:rPr>
          <w:i/>
        </w:rPr>
        <w:t xml:space="preserve"> answers for the following questions, please answer the questions for each data separately</w:t>
      </w:r>
      <w:r w:rsidRPr="001A43F4">
        <w:rPr>
          <w:i/>
        </w:rPr>
        <w:tab/>
      </w:r>
    </w:p>
    <w:p w14:paraId="208EF0DC" w14:textId="77777777" w:rsidR="001A43F4" w:rsidRPr="001A43F4" w:rsidRDefault="001A43F4" w:rsidP="001A43F4">
      <w:pPr>
        <w:rPr>
          <w:i/>
        </w:rPr>
      </w:pPr>
    </w:p>
    <w:p w14:paraId="26BAF267" w14:textId="115DF9D0" w:rsidR="001A43F4" w:rsidRDefault="001A43F4" w:rsidP="001A43F4">
      <w:del w:id="31" w:author="Alain Roy" w:date="2012-06-14T15:27:00Z">
        <w:r w:rsidDel="00E32D52">
          <w:delText xml:space="preserve">Our security tickets have restricted </w:delText>
        </w:r>
      </w:del>
      <w:del w:id="32" w:author="Alain Roy" w:date="2012-06-14T15:26:00Z">
        <w:r w:rsidDel="00E32D52">
          <w:delText>ata</w:delText>
        </w:r>
      </w:del>
      <w:del w:id="33" w:author="Alain Roy" w:date="2012-06-14T15:27:00Z">
        <w:r w:rsidDel="00E32D52">
          <w:delText>.</w:delText>
        </w:r>
      </w:del>
      <w:ins w:id="34" w:author="Alain Roy" w:date="2012-06-14T15:27:00Z">
        <w:r w:rsidR="00E32D52">
          <w:t>None</w:t>
        </w:r>
      </w:ins>
    </w:p>
    <w:p w14:paraId="6CF22205" w14:textId="77777777" w:rsidR="001A43F4" w:rsidRDefault="001A43F4" w:rsidP="001A43F4"/>
    <w:p w14:paraId="19583FAD" w14:textId="77777777" w:rsidR="00741803" w:rsidRPr="001A43F4" w:rsidRDefault="00741803" w:rsidP="00741803">
      <w:pPr>
        <w:rPr>
          <w:i/>
        </w:rPr>
      </w:pPr>
      <w:r w:rsidRPr="001A43F4">
        <w:rPr>
          <w:i/>
        </w:rPr>
        <w:t xml:space="preserve">11-A) </w:t>
      </w:r>
      <w:proofErr w:type="gramStart"/>
      <w:r w:rsidRPr="001A43F4">
        <w:rPr>
          <w:i/>
        </w:rPr>
        <w:t>Who</w:t>
      </w:r>
      <w:proofErr w:type="gramEnd"/>
      <w:r w:rsidRPr="001A43F4">
        <w:rPr>
          <w:i/>
        </w:rPr>
        <w:t xml:space="preserve"> is authorized to access the data? How do you determine this list of people?</w:t>
      </w:r>
    </w:p>
    <w:p w14:paraId="24D162D8" w14:textId="77777777" w:rsidR="001A43F4" w:rsidRDefault="001A43F4" w:rsidP="00741803"/>
    <w:p w14:paraId="0FC9BD42" w14:textId="7B44067C" w:rsidR="001A43F4" w:rsidDel="00E32D52" w:rsidRDefault="001A43F4" w:rsidP="00741803">
      <w:pPr>
        <w:rPr>
          <w:del w:id="35" w:author="Alain Roy" w:date="2012-06-14T15:27:00Z"/>
        </w:rPr>
      </w:pPr>
      <w:del w:id="36" w:author="Alain Roy" w:date="2012-06-14T15:26:00Z">
        <w:r w:rsidDel="00E32D52">
          <w:delText>The VDT team</w:delText>
        </w:r>
      </w:del>
    </w:p>
    <w:p w14:paraId="496E36B6" w14:textId="77777777" w:rsidR="001A43F4" w:rsidRDefault="001A43F4" w:rsidP="00741803"/>
    <w:p w14:paraId="698F9275" w14:textId="77777777" w:rsidR="00741803" w:rsidRPr="001A43F4" w:rsidRDefault="00741803" w:rsidP="00741803">
      <w:pPr>
        <w:rPr>
          <w:i/>
        </w:rPr>
      </w:pPr>
      <w:r w:rsidRPr="001A43F4">
        <w:rPr>
          <w:i/>
        </w:rPr>
        <w:t xml:space="preserve">11-B) How do you communicate the security requirements to the data to authorized </w:t>
      </w:r>
      <w:proofErr w:type="gramStart"/>
      <w:r w:rsidRPr="001A43F4">
        <w:rPr>
          <w:i/>
        </w:rPr>
        <w:t>recipients ?</w:t>
      </w:r>
      <w:proofErr w:type="gramEnd"/>
      <w:r w:rsidRPr="001A43F4">
        <w:rPr>
          <w:i/>
        </w:rPr>
        <w:t xml:space="preserve"> Do the recipients agree to the requirements? Do you keep record of such communications in a way that can be audited?</w:t>
      </w:r>
      <w:r w:rsidRPr="001A43F4">
        <w:rPr>
          <w:i/>
        </w:rPr>
        <w:tab/>
      </w:r>
    </w:p>
    <w:p w14:paraId="3DC5062B" w14:textId="77777777" w:rsidR="001A43F4" w:rsidRDefault="001A43F4" w:rsidP="00741803"/>
    <w:p w14:paraId="3A183B6F" w14:textId="15E972EC" w:rsidR="001A43F4" w:rsidRDefault="001A43F4" w:rsidP="00741803">
      <w:r>
        <w:t>We communicate informally and no records are kept of these communications.</w:t>
      </w:r>
    </w:p>
    <w:p w14:paraId="4A8A6381" w14:textId="77777777" w:rsidR="001A43F4" w:rsidRDefault="001A43F4" w:rsidP="00741803"/>
    <w:p w14:paraId="43F27EB3" w14:textId="77777777" w:rsidR="00741803" w:rsidRPr="001A43F4" w:rsidRDefault="00741803" w:rsidP="00741803">
      <w:pPr>
        <w:rPr>
          <w:i/>
        </w:rPr>
      </w:pPr>
      <w:r w:rsidRPr="001A43F4">
        <w:rPr>
          <w:i/>
        </w:rPr>
        <w:t xml:space="preserve">11-C) </w:t>
      </w:r>
      <w:proofErr w:type="gramStart"/>
      <w:r w:rsidRPr="001A43F4">
        <w:rPr>
          <w:i/>
        </w:rPr>
        <w:t>Which</w:t>
      </w:r>
      <w:proofErr w:type="gramEnd"/>
      <w:r w:rsidRPr="001A43F4">
        <w:rPr>
          <w:i/>
        </w:rPr>
        <w:t xml:space="preserve"> access control </w:t>
      </w:r>
      <w:proofErr w:type="spellStart"/>
      <w:r w:rsidRPr="001A43F4">
        <w:rPr>
          <w:i/>
        </w:rPr>
        <w:t>mechanims</w:t>
      </w:r>
      <w:proofErr w:type="spellEnd"/>
      <w:r w:rsidRPr="001A43F4">
        <w:rPr>
          <w:i/>
        </w:rPr>
        <w:t xml:space="preserve"> applies to this data?</w:t>
      </w:r>
      <w:r w:rsidRPr="001A43F4">
        <w:rPr>
          <w:i/>
        </w:rPr>
        <w:tab/>
      </w:r>
    </w:p>
    <w:p w14:paraId="37EA7BA9" w14:textId="77777777" w:rsidR="001A43F4" w:rsidRDefault="001A43F4" w:rsidP="00741803"/>
    <w:p w14:paraId="3996D784" w14:textId="1E3CBA2D" w:rsidR="001A43F4" w:rsidDel="00E32D52" w:rsidRDefault="001A43F4" w:rsidP="00741803">
      <w:pPr>
        <w:rPr>
          <w:del w:id="37" w:author="Alain Roy" w:date="2012-06-14T15:27:00Z"/>
        </w:rPr>
      </w:pPr>
      <w:del w:id="38" w:author="Alain Roy" w:date="2012-06-14T15:27:00Z">
        <w:r w:rsidDel="00E32D52">
          <w:delText>Username &amp; password</w:delText>
        </w:r>
      </w:del>
    </w:p>
    <w:p w14:paraId="6AD6A39D" w14:textId="77777777" w:rsidR="001A43F4" w:rsidRDefault="001A43F4" w:rsidP="00741803"/>
    <w:p w14:paraId="48F37DF5" w14:textId="77777777" w:rsidR="00741803" w:rsidRPr="001A43F4" w:rsidRDefault="00741803" w:rsidP="00741803">
      <w:pPr>
        <w:rPr>
          <w:i/>
        </w:rPr>
      </w:pPr>
      <w:r w:rsidRPr="001A43F4">
        <w:rPr>
          <w:i/>
        </w:rPr>
        <w:t xml:space="preserve">11-D) </w:t>
      </w:r>
      <w:proofErr w:type="gramStart"/>
      <w:r w:rsidRPr="001A43F4">
        <w:rPr>
          <w:i/>
        </w:rPr>
        <w:t>Do</w:t>
      </w:r>
      <w:proofErr w:type="gramEnd"/>
      <w:r w:rsidRPr="001A43F4">
        <w:rPr>
          <w:i/>
        </w:rPr>
        <w:t xml:space="preserve"> you keep logs of access to the data? And if so, how long do you keep the log files?</w:t>
      </w:r>
    </w:p>
    <w:p w14:paraId="57DAAC25" w14:textId="77777777" w:rsidR="001A43F4" w:rsidRDefault="001A43F4" w:rsidP="00741803"/>
    <w:p w14:paraId="7B0AFF2C" w14:textId="636DF973" w:rsidR="001A43F4" w:rsidDel="00E32D52" w:rsidRDefault="001A43F4" w:rsidP="00741803">
      <w:pPr>
        <w:rPr>
          <w:del w:id="39" w:author="Alain Roy" w:date="2012-06-14T15:27:00Z"/>
        </w:rPr>
      </w:pPr>
      <w:del w:id="40" w:author="Alain Roy" w:date="2012-06-14T15:27:00Z">
        <w:r w:rsidDel="00E32D52">
          <w:delText>No, I don’t believe we have logs of access to the security tickets.</w:delText>
        </w:r>
      </w:del>
    </w:p>
    <w:p w14:paraId="6FEC4539" w14:textId="77777777" w:rsidR="001A43F4" w:rsidRDefault="001A43F4" w:rsidP="00741803"/>
    <w:p w14:paraId="4033ED2E" w14:textId="77777777" w:rsidR="00741803" w:rsidRPr="001A43F4" w:rsidRDefault="00741803" w:rsidP="00741803">
      <w:pPr>
        <w:rPr>
          <w:i/>
        </w:rPr>
      </w:pPr>
      <w:r w:rsidRPr="001A43F4">
        <w:rPr>
          <w:i/>
        </w:rPr>
        <w:t xml:space="preserve">11-F) </w:t>
      </w:r>
      <w:proofErr w:type="gramStart"/>
      <w:r w:rsidRPr="001A43F4">
        <w:rPr>
          <w:i/>
        </w:rPr>
        <w:t>What</w:t>
      </w:r>
      <w:proofErr w:type="gramEnd"/>
      <w:r w:rsidRPr="001A43F4">
        <w:rPr>
          <w:i/>
        </w:rPr>
        <w:t xml:space="preserve"> information is recorded in the log files?</w:t>
      </w:r>
      <w:r w:rsidRPr="001A43F4">
        <w:rPr>
          <w:i/>
        </w:rPr>
        <w:tab/>
      </w:r>
    </w:p>
    <w:p w14:paraId="444A1ED7" w14:textId="77777777" w:rsidR="001A43F4" w:rsidRDefault="001A43F4" w:rsidP="00741803"/>
    <w:p w14:paraId="65BDF5F1" w14:textId="7666152B" w:rsidR="001A43F4" w:rsidDel="00E32D52" w:rsidRDefault="001A43F4" w:rsidP="00741803">
      <w:pPr>
        <w:rPr>
          <w:del w:id="41" w:author="Alain Roy" w:date="2012-06-14T15:28:00Z"/>
        </w:rPr>
      </w:pPr>
      <w:del w:id="42" w:author="Alain Roy" w:date="2012-06-14T15:28:00Z">
        <w:r w:rsidDel="00E32D52">
          <w:delText>Everything in the ticket: all communication and attached files.</w:delText>
        </w:r>
      </w:del>
    </w:p>
    <w:p w14:paraId="6A8E0761" w14:textId="77777777" w:rsidR="001A43F4" w:rsidRDefault="001A43F4" w:rsidP="00741803"/>
    <w:p w14:paraId="231EDB00" w14:textId="77777777" w:rsidR="00741803" w:rsidRPr="001A43F4" w:rsidRDefault="00741803" w:rsidP="00741803">
      <w:pPr>
        <w:rPr>
          <w:i/>
        </w:rPr>
      </w:pPr>
      <w:r w:rsidRPr="001A43F4">
        <w:rPr>
          <w:i/>
        </w:rPr>
        <w:t>11-G</w:t>
      </w:r>
      <w:proofErr w:type="gramStart"/>
      <w:r w:rsidRPr="001A43F4">
        <w:rPr>
          <w:i/>
        </w:rPr>
        <w:t>)  How</w:t>
      </w:r>
      <w:proofErr w:type="gramEnd"/>
      <w:r w:rsidRPr="001A43F4">
        <w:rPr>
          <w:i/>
        </w:rPr>
        <w:t xml:space="preserve"> do you terminate rights of authorized recipients? Which mechanisms are used to achieve this?</w:t>
      </w:r>
    </w:p>
    <w:p w14:paraId="3086AD19" w14:textId="77777777" w:rsidR="001A43F4" w:rsidRDefault="001A43F4" w:rsidP="00741803"/>
    <w:p w14:paraId="39AB6748" w14:textId="5345336A" w:rsidR="001A43F4" w:rsidDel="00E32D52" w:rsidRDefault="001A43F4" w:rsidP="00741803">
      <w:pPr>
        <w:rPr>
          <w:del w:id="43" w:author="Alain Roy" w:date="2012-06-14T15:28:00Z"/>
        </w:rPr>
      </w:pPr>
      <w:del w:id="44" w:author="Alain Roy" w:date="2012-06-14T15:28:00Z">
        <w:r w:rsidDel="00E32D52">
          <w:delText>We remove their username and password by using the ticket system’s user management capabilitities.</w:delText>
        </w:r>
      </w:del>
    </w:p>
    <w:p w14:paraId="7FA60EC4" w14:textId="77777777" w:rsidR="001A43F4" w:rsidRDefault="001A43F4" w:rsidP="00741803"/>
    <w:p w14:paraId="71C447F1" w14:textId="77777777" w:rsidR="00741803" w:rsidRDefault="00741803" w:rsidP="00741803"/>
    <w:p w14:paraId="1208EA8E" w14:textId="77777777" w:rsidR="00741803" w:rsidRPr="001A43F4" w:rsidRDefault="00741803" w:rsidP="00741803">
      <w:pPr>
        <w:rPr>
          <w:i/>
        </w:rPr>
      </w:pPr>
      <w:r w:rsidRPr="001A43F4">
        <w:rPr>
          <w:i/>
        </w:rPr>
        <w:t>12) If you have any public data, please answer the following questions</w:t>
      </w:r>
      <w:r w:rsidRPr="001A43F4">
        <w:rPr>
          <w:i/>
        </w:rPr>
        <w:tab/>
      </w:r>
    </w:p>
    <w:p w14:paraId="2B265935" w14:textId="77777777" w:rsidR="001A43F4" w:rsidRDefault="001A43F4" w:rsidP="00741803"/>
    <w:p w14:paraId="793913BA" w14:textId="06E637D6" w:rsidR="001A43F4" w:rsidRDefault="001A43F4" w:rsidP="00741803">
      <w:r>
        <w:t>All of our data other than security tickets is public.</w:t>
      </w:r>
    </w:p>
    <w:p w14:paraId="1DB6BFBB" w14:textId="77777777" w:rsidR="001A43F4" w:rsidRDefault="001A43F4" w:rsidP="00741803"/>
    <w:p w14:paraId="7B1B02C1" w14:textId="77777777" w:rsidR="00741803" w:rsidRPr="001A43F4" w:rsidRDefault="00741803" w:rsidP="00741803">
      <w:pPr>
        <w:rPr>
          <w:i/>
        </w:rPr>
      </w:pPr>
      <w:r w:rsidRPr="001A43F4">
        <w:rPr>
          <w:i/>
        </w:rPr>
        <w:t xml:space="preserve">12-A) </w:t>
      </w:r>
      <w:proofErr w:type="gramStart"/>
      <w:r w:rsidRPr="001A43F4">
        <w:rPr>
          <w:i/>
        </w:rPr>
        <w:t>What</w:t>
      </w:r>
      <w:proofErr w:type="gramEnd"/>
      <w:r w:rsidRPr="001A43F4">
        <w:rPr>
          <w:i/>
        </w:rPr>
        <w:t xml:space="preserve"> are the, if there are any, access control mechanisms applied to your Public data to maintain its integrity? (An example would be a list of the authorized people who can modify the data.)</w:t>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r w:rsidRPr="001A43F4">
        <w:rPr>
          <w:i/>
        </w:rPr>
        <w:tab/>
      </w:r>
    </w:p>
    <w:p w14:paraId="48F8CA7C" w14:textId="77777777" w:rsidR="001A43F4" w:rsidRDefault="001A43F4" w:rsidP="00741803"/>
    <w:p w14:paraId="4C837BDD" w14:textId="590CC477" w:rsidR="001A43F4" w:rsidRDefault="001A43F4" w:rsidP="00741803">
      <w:r>
        <w:t>Unix username/password is used for local access, and a Subversion username/password is used for the source code repository.</w:t>
      </w:r>
    </w:p>
    <w:p w14:paraId="0B7CC44D" w14:textId="77777777" w:rsidR="001A43F4" w:rsidRDefault="001A43F4" w:rsidP="00741803"/>
    <w:p w14:paraId="564596A8" w14:textId="77777777" w:rsidR="00741803" w:rsidRPr="001A43F4" w:rsidRDefault="00741803" w:rsidP="001A43F4">
      <w:pPr>
        <w:jc w:val="center"/>
        <w:rPr>
          <w:b/>
          <w:sz w:val="32"/>
          <w:szCs w:val="32"/>
        </w:rPr>
      </w:pPr>
      <w:proofErr w:type="spellStart"/>
      <w:r w:rsidRPr="001A43F4">
        <w:rPr>
          <w:b/>
          <w:sz w:val="32"/>
          <w:szCs w:val="32"/>
        </w:rPr>
        <w:t>ConfigMgmt</w:t>
      </w:r>
      <w:proofErr w:type="spellEnd"/>
    </w:p>
    <w:p w14:paraId="46B17E47" w14:textId="77777777" w:rsidR="00741803" w:rsidRDefault="00741803" w:rsidP="00741803">
      <w:r>
        <w:t>1) Which core service or asset are you reporting for?</w:t>
      </w:r>
      <w:r>
        <w:tab/>
      </w:r>
    </w:p>
    <w:p w14:paraId="699E2DEE" w14:textId="77777777" w:rsidR="001A43F4" w:rsidRDefault="001A43F4" w:rsidP="00741803"/>
    <w:p w14:paraId="1E82E8D1" w14:textId="77777777" w:rsidR="001A43F4" w:rsidRDefault="001A43F4" w:rsidP="001A43F4">
      <w:r>
        <w:t xml:space="preserve">Three of them: </w:t>
      </w:r>
    </w:p>
    <w:p w14:paraId="1F2A6156" w14:textId="77777777" w:rsidR="001A43F4" w:rsidRDefault="001A43F4" w:rsidP="001A43F4">
      <w:r>
        <w:t xml:space="preserve">a) The </w:t>
      </w:r>
      <w:proofErr w:type="spellStart"/>
      <w:r>
        <w:t>Pacman</w:t>
      </w:r>
      <w:proofErr w:type="spellEnd"/>
      <w:r>
        <w:t xml:space="preserve"> caches, hosted at vdt.cs.wisc.edu</w:t>
      </w:r>
    </w:p>
    <w:p w14:paraId="4F131413" w14:textId="77777777" w:rsidR="00E32D52" w:rsidRDefault="00E32D52" w:rsidP="00E32D52">
      <w:pPr>
        <w:rPr>
          <w:ins w:id="45" w:author="Alain Roy" w:date="2012-06-14T15:28:00Z"/>
        </w:rPr>
      </w:pPr>
      <w:ins w:id="46" w:author="Alain Roy" w:date="2012-06-14T15:28:00Z">
        <w:r>
          <w:t>b) The OSG Software yum repositories, hosted at software.grid.iu.edu</w:t>
        </w:r>
      </w:ins>
    </w:p>
    <w:p w14:paraId="29F5EA74" w14:textId="77777777" w:rsidR="00E32D52" w:rsidRDefault="00E32D52" w:rsidP="00E32D52">
      <w:pPr>
        <w:rPr>
          <w:ins w:id="47" w:author="Alain Roy" w:date="2012-06-14T15:28:00Z"/>
        </w:rPr>
      </w:pPr>
      <w:ins w:id="48" w:author="Alain Roy" w:date="2012-06-14T15:28:00Z">
        <w:r>
          <w:t xml:space="preserve">c) The software stack, which is the yum repositories + the </w:t>
        </w:r>
        <w:proofErr w:type="spellStart"/>
        <w:r>
          <w:t>Pacman</w:t>
        </w:r>
        <w:proofErr w:type="spellEnd"/>
        <w:r>
          <w:t xml:space="preserve"> caches + our subversion repository.</w:t>
        </w:r>
      </w:ins>
    </w:p>
    <w:p w14:paraId="5A303DE7" w14:textId="77777777" w:rsidR="00E32D52" w:rsidRDefault="00E32D52" w:rsidP="00E32D52">
      <w:pPr>
        <w:rPr>
          <w:ins w:id="49" w:author="Alain Roy" w:date="2012-06-14T15:28:00Z"/>
        </w:rPr>
      </w:pPr>
      <w:ins w:id="50" w:author="Alain Roy" w:date="2012-06-14T15:28:00Z">
        <w:r>
          <w:t>d) The Koji service, which we use to build our RPM-based software and manage our yum repositories</w:t>
        </w:r>
      </w:ins>
    </w:p>
    <w:p w14:paraId="37E4D7B1" w14:textId="743D396C" w:rsidR="001A43F4" w:rsidDel="00E32D52" w:rsidRDefault="001A43F4" w:rsidP="001A43F4">
      <w:pPr>
        <w:rPr>
          <w:del w:id="51" w:author="Alain Roy" w:date="2012-06-14T15:28:00Z"/>
        </w:rPr>
      </w:pPr>
      <w:del w:id="52" w:author="Alain Roy" w:date="2012-06-14T15:28:00Z">
        <w:r w:rsidDel="00E32D52">
          <w:delText>b) The VDT tickets system, hosted at crt.cs.wisc.edu</w:delText>
        </w:r>
      </w:del>
    </w:p>
    <w:p w14:paraId="613364A9" w14:textId="78A0E235" w:rsidR="001A43F4" w:rsidDel="00E32D52" w:rsidRDefault="001A43F4" w:rsidP="001A43F4">
      <w:pPr>
        <w:rPr>
          <w:del w:id="53" w:author="Alain Roy" w:date="2012-06-14T15:28:00Z"/>
        </w:rPr>
      </w:pPr>
      <w:del w:id="54" w:author="Alain Roy" w:date="2012-06-14T15:28:00Z">
        <w:r w:rsidDel="00E32D52">
          <w:delText>c) The software stack, which I assume is the Pacman caches + our subversion repository.</w:delText>
        </w:r>
      </w:del>
    </w:p>
    <w:p w14:paraId="2132375F" w14:textId="77777777" w:rsidR="001A43F4" w:rsidRDefault="001A43F4" w:rsidP="00741803"/>
    <w:p w14:paraId="22463C11" w14:textId="77777777" w:rsidR="00741803" w:rsidRPr="00A90281" w:rsidRDefault="00741803" w:rsidP="00741803">
      <w:pPr>
        <w:rPr>
          <w:i/>
        </w:rPr>
      </w:pPr>
      <w:r w:rsidRPr="00A90281">
        <w:rPr>
          <w:i/>
        </w:rPr>
        <w:t xml:space="preserve">2) Please indicate if you have read the OSG Security Plan, Configuration Management section 2.4.4 within the past 12 months and understand your responsibilities for Monitoring, Version Control and Security Review of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14:paraId="45A0C679" w14:textId="77777777" w:rsidR="00A90281" w:rsidRDefault="00A90281" w:rsidP="00741803"/>
    <w:p w14:paraId="43EAF064" w14:textId="6EBC98B8" w:rsidR="00A90281" w:rsidRDefault="00A90281" w:rsidP="00741803">
      <w:proofErr w:type="gramStart"/>
      <w:r>
        <w:t>No, not within the last 12 months.</w:t>
      </w:r>
      <w:proofErr w:type="gramEnd"/>
    </w:p>
    <w:p w14:paraId="27151468" w14:textId="77777777" w:rsidR="00A90281" w:rsidRDefault="00A90281" w:rsidP="00741803"/>
    <w:p w14:paraId="543BBADC" w14:textId="77777777" w:rsidR="00A90281" w:rsidRPr="00A90281" w:rsidRDefault="00741803" w:rsidP="00741803">
      <w:pPr>
        <w:rPr>
          <w:i/>
        </w:rPr>
      </w:pPr>
      <w:r w:rsidRPr="00A90281">
        <w:rPr>
          <w:i/>
        </w:rPr>
        <w:t xml:space="preserve">3) How do you ensure that </w:t>
      </w:r>
      <w:proofErr w:type="gramStart"/>
      <w:r w:rsidRPr="00A90281">
        <w:rPr>
          <w:i/>
        </w:rPr>
        <w:t>your service's configuration variables are not modified by unauthorized parties</w:t>
      </w:r>
      <w:proofErr w:type="gramEnd"/>
      <w:r w:rsidRPr="00A90281">
        <w:rPr>
          <w:i/>
        </w:rPr>
        <w:t>?  How can you detect if unauthorized changes are made?</w:t>
      </w:r>
    </w:p>
    <w:p w14:paraId="4C3C5CC8" w14:textId="77777777" w:rsidR="00A90281" w:rsidRDefault="00A90281" w:rsidP="00741803"/>
    <w:p w14:paraId="42C050EE" w14:textId="7D615522" w:rsidR="00A90281" w:rsidRDefault="00A90281" w:rsidP="00741803">
      <w:r>
        <w:t xml:space="preserve">We rely on our system administrators. Only privileged users are allowed to make changes. </w:t>
      </w:r>
    </w:p>
    <w:p w14:paraId="7B7B1C95" w14:textId="66ED7FFE" w:rsidR="00741803" w:rsidRDefault="00741803" w:rsidP="00741803">
      <w:r>
        <w:tab/>
      </w:r>
    </w:p>
    <w:p w14:paraId="3D047A1D" w14:textId="77777777" w:rsidR="00741803" w:rsidRPr="00A90281" w:rsidRDefault="00741803" w:rsidP="00741803">
      <w:pPr>
        <w:rPr>
          <w:i/>
        </w:rPr>
      </w:pPr>
      <w:r w:rsidRPr="00A90281">
        <w:rPr>
          <w:i/>
        </w:rPr>
        <w:t>4) Please indicate the version control system you employ for tracking changes to your service configuration. For e.g. do you maintain a change log that could be used to track and rollback any changes to configuration?</w:t>
      </w:r>
      <w:r w:rsidRPr="00A90281">
        <w:rPr>
          <w:i/>
        </w:rPr>
        <w:tab/>
      </w:r>
    </w:p>
    <w:p w14:paraId="405422B1" w14:textId="77777777" w:rsidR="00A90281" w:rsidRDefault="00A90281" w:rsidP="00741803"/>
    <w:p w14:paraId="76C3BDF5" w14:textId="059270B8" w:rsidR="00A90281" w:rsidRDefault="00A90281" w:rsidP="00741803">
      <w:r>
        <w:t xml:space="preserve">We rely on our system administrators and don’t know how they handle this. </w:t>
      </w:r>
    </w:p>
    <w:p w14:paraId="709B016C" w14:textId="77777777" w:rsidR="00A90281" w:rsidRDefault="00A90281" w:rsidP="00741803"/>
    <w:p w14:paraId="6FCD7948" w14:textId="3205657A" w:rsidR="00741803" w:rsidRPr="00A90281" w:rsidRDefault="00741803" w:rsidP="00741803">
      <w:pPr>
        <w:rPr>
          <w:i/>
        </w:rPr>
      </w:pPr>
      <w:proofErr w:type="gramStart"/>
      <w:r w:rsidRPr="00A90281">
        <w:rPr>
          <w:i/>
        </w:rPr>
        <w:t>5)Please</w:t>
      </w:r>
      <w:proofErr w:type="gramEnd"/>
      <w:r w:rsidRPr="00A90281">
        <w:rPr>
          <w:i/>
        </w:rPr>
        <w:t xml:space="preserve"> indicate the process of approving configuration changes for your core OSG service. Specifically what steps are taken to review the secur</w:t>
      </w:r>
      <w:r w:rsidR="00A90281" w:rsidRPr="00A90281">
        <w:rPr>
          <w:i/>
        </w:rPr>
        <w:t xml:space="preserve">ity implication of the proposed </w:t>
      </w:r>
      <w:proofErr w:type="gramStart"/>
      <w:r w:rsidRPr="00A90281">
        <w:rPr>
          <w:i/>
        </w:rPr>
        <w:t>changes</w:t>
      </w:r>
      <w:proofErr w:type="gramEnd"/>
      <w:r w:rsidRPr="00A90281">
        <w:rPr>
          <w:i/>
        </w:rPr>
        <w:t xml:space="preserve"> </w:t>
      </w:r>
    </w:p>
    <w:p w14:paraId="1A0BF8A8" w14:textId="77777777" w:rsidR="00A90281" w:rsidRDefault="00A90281" w:rsidP="00741803"/>
    <w:p w14:paraId="584F0FE2" w14:textId="36331203" w:rsidR="00A90281" w:rsidRDefault="00A90281" w:rsidP="00741803">
      <w:r>
        <w:t>We rely on our system administrators and don’t know how they handle this.</w:t>
      </w:r>
    </w:p>
    <w:p w14:paraId="38B2BBB0" w14:textId="77777777" w:rsidR="00741803" w:rsidRDefault="00741803" w:rsidP="00741803"/>
    <w:p w14:paraId="3BD72495" w14:textId="77777777" w:rsidR="00741803" w:rsidRDefault="00741803" w:rsidP="00741803"/>
    <w:p w14:paraId="47A33335" w14:textId="77777777" w:rsidR="00741803" w:rsidRPr="00A90281" w:rsidRDefault="00741803" w:rsidP="00A90281">
      <w:pPr>
        <w:jc w:val="center"/>
        <w:rPr>
          <w:b/>
          <w:sz w:val="32"/>
          <w:szCs w:val="32"/>
        </w:rPr>
      </w:pPr>
      <w:proofErr w:type="spellStart"/>
      <w:r w:rsidRPr="00A90281">
        <w:rPr>
          <w:b/>
          <w:sz w:val="32"/>
          <w:szCs w:val="32"/>
        </w:rPr>
        <w:t>VulnMgnt</w:t>
      </w:r>
      <w:proofErr w:type="spellEnd"/>
    </w:p>
    <w:p w14:paraId="5AF0523E" w14:textId="77777777" w:rsidR="00741803" w:rsidRPr="00A90281" w:rsidRDefault="00741803" w:rsidP="00741803">
      <w:pPr>
        <w:rPr>
          <w:i/>
        </w:rPr>
      </w:pPr>
      <w:r w:rsidRPr="00A90281">
        <w:rPr>
          <w:i/>
        </w:rPr>
        <w:t>1) Which core service or asset are you reporting for?</w:t>
      </w:r>
      <w:r w:rsidRPr="00A90281">
        <w:rPr>
          <w:i/>
        </w:rPr>
        <w:tab/>
      </w:r>
    </w:p>
    <w:p w14:paraId="10FC6BD2" w14:textId="77777777" w:rsidR="00A90281" w:rsidRDefault="00A90281" w:rsidP="00A90281"/>
    <w:p w14:paraId="3996DE4F" w14:textId="77777777" w:rsidR="00A90281" w:rsidRDefault="00A90281" w:rsidP="00A90281">
      <w:r>
        <w:t xml:space="preserve">Three of them: </w:t>
      </w:r>
    </w:p>
    <w:p w14:paraId="6BDB508B" w14:textId="77777777" w:rsidR="00A90281" w:rsidRDefault="00A90281" w:rsidP="00A90281">
      <w:r>
        <w:t xml:space="preserve">a) The </w:t>
      </w:r>
      <w:proofErr w:type="spellStart"/>
      <w:r>
        <w:t>Pacman</w:t>
      </w:r>
      <w:proofErr w:type="spellEnd"/>
      <w:r>
        <w:t xml:space="preserve"> caches, hosted at vdt.cs.wisc.edu</w:t>
      </w:r>
    </w:p>
    <w:p w14:paraId="577DAF7E" w14:textId="77777777" w:rsidR="00E32D52" w:rsidRDefault="00E32D52" w:rsidP="00E32D52">
      <w:pPr>
        <w:rPr>
          <w:ins w:id="55" w:author="Alain Roy" w:date="2012-06-14T15:28:00Z"/>
        </w:rPr>
      </w:pPr>
      <w:ins w:id="56" w:author="Alain Roy" w:date="2012-06-14T15:28:00Z">
        <w:r>
          <w:t>b) The OSG Software yum repositories, hosted at software.grid.iu.edu</w:t>
        </w:r>
      </w:ins>
    </w:p>
    <w:p w14:paraId="0BC25B47" w14:textId="77777777" w:rsidR="00E32D52" w:rsidRDefault="00E32D52" w:rsidP="00E32D52">
      <w:pPr>
        <w:rPr>
          <w:ins w:id="57" w:author="Alain Roy" w:date="2012-06-14T15:28:00Z"/>
        </w:rPr>
      </w:pPr>
      <w:ins w:id="58" w:author="Alain Roy" w:date="2012-06-14T15:28:00Z">
        <w:r>
          <w:t xml:space="preserve">c) The software stack, which is the yum repositories + the </w:t>
        </w:r>
        <w:proofErr w:type="spellStart"/>
        <w:r>
          <w:t>Pacman</w:t>
        </w:r>
        <w:proofErr w:type="spellEnd"/>
        <w:r>
          <w:t xml:space="preserve"> caches + our subversion repository.</w:t>
        </w:r>
      </w:ins>
    </w:p>
    <w:p w14:paraId="3A3478DA" w14:textId="77777777" w:rsidR="00E32D52" w:rsidRDefault="00E32D52" w:rsidP="00E32D52">
      <w:pPr>
        <w:rPr>
          <w:ins w:id="59" w:author="Alain Roy" w:date="2012-06-14T15:28:00Z"/>
        </w:rPr>
      </w:pPr>
      <w:ins w:id="60" w:author="Alain Roy" w:date="2012-06-14T15:28:00Z">
        <w:r>
          <w:t>d) The Koji service, which we use to build our RPM-based software and manage our yum repositories</w:t>
        </w:r>
      </w:ins>
    </w:p>
    <w:p w14:paraId="57ADC826" w14:textId="7A761C0E" w:rsidR="00A90281" w:rsidDel="00E32D52" w:rsidRDefault="00A90281" w:rsidP="00A90281">
      <w:pPr>
        <w:rPr>
          <w:del w:id="61" w:author="Alain Roy" w:date="2012-06-14T15:28:00Z"/>
        </w:rPr>
      </w:pPr>
      <w:del w:id="62" w:author="Alain Roy" w:date="2012-06-14T15:28:00Z">
        <w:r w:rsidDel="00E32D52">
          <w:delText>b) The VDT tickets system, hosted at crt.cs.wisc.edu</w:delText>
        </w:r>
      </w:del>
    </w:p>
    <w:p w14:paraId="40E44A1F" w14:textId="5CC04757" w:rsidR="00A90281" w:rsidDel="00E32D52" w:rsidRDefault="00A90281" w:rsidP="00A90281">
      <w:pPr>
        <w:rPr>
          <w:del w:id="63" w:author="Alain Roy" w:date="2012-06-14T15:28:00Z"/>
        </w:rPr>
      </w:pPr>
      <w:del w:id="64" w:author="Alain Roy" w:date="2012-06-14T15:28:00Z">
        <w:r w:rsidDel="00E32D52">
          <w:delText>c) The software stack, which I assume is the Pacman caches + our subversion repository.</w:delText>
        </w:r>
      </w:del>
    </w:p>
    <w:p w14:paraId="6046D0A2" w14:textId="77777777" w:rsidR="00A90281" w:rsidRDefault="00A90281" w:rsidP="00741803"/>
    <w:p w14:paraId="508FF422" w14:textId="77777777" w:rsidR="00741803" w:rsidRPr="00A90281" w:rsidRDefault="00741803" w:rsidP="00741803">
      <w:pPr>
        <w:rPr>
          <w:i/>
        </w:rPr>
      </w:pPr>
      <w:r w:rsidRPr="00A90281">
        <w:rPr>
          <w:i/>
        </w:rPr>
        <w:t xml:space="preserve">2) What system do you use to report and track vulnerabilities of your core service. E.g. </w:t>
      </w:r>
      <w:proofErr w:type="gramStart"/>
      <w:r w:rsidRPr="00A90281">
        <w:rPr>
          <w:i/>
        </w:rPr>
        <w:t>Do</w:t>
      </w:r>
      <w:proofErr w:type="gramEnd"/>
      <w:r w:rsidRPr="00A90281">
        <w:rPr>
          <w:i/>
        </w:rPr>
        <w:t xml:space="preserve"> you maintain vulnerability logs?</w:t>
      </w:r>
    </w:p>
    <w:p w14:paraId="3EC101A0" w14:textId="77777777" w:rsidR="00A90281" w:rsidRDefault="00A90281" w:rsidP="00741803"/>
    <w:p w14:paraId="0D6822A8" w14:textId="21E9967A" w:rsidR="00A90281" w:rsidRDefault="00A90281" w:rsidP="00741803">
      <w:r>
        <w:t>We rely on our system administrators and don’t know what they use.</w:t>
      </w:r>
    </w:p>
    <w:p w14:paraId="4E7CB99D" w14:textId="77777777" w:rsidR="00A90281" w:rsidRDefault="00A90281" w:rsidP="00741803"/>
    <w:p w14:paraId="3D958D80" w14:textId="77777777" w:rsidR="00741803" w:rsidRPr="00A90281" w:rsidRDefault="00741803" w:rsidP="00741803">
      <w:pPr>
        <w:rPr>
          <w:i/>
        </w:rPr>
      </w:pPr>
      <w:r w:rsidRPr="00A90281">
        <w:rPr>
          <w:i/>
        </w:rPr>
        <w:t xml:space="preserve">3) What steps do you employ to mitigate vulnerability to your core </w:t>
      </w:r>
      <w:proofErr w:type="gramStart"/>
      <w:r w:rsidRPr="00A90281">
        <w:rPr>
          <w:i/>
        </w:rPr>
        <w:t>services.</w:t>
      </w:r>
      <w:proofErr w:type="gramEnd"/>
      <w:r w:rsidRPr="00A90281">
        <w:rPr>
          <w:i/>
        </w:rPr>
        <w:t xml:space="preserve"> For e.g. </w:t>
      </w:r>
      <w:proofErr w:type="gramStart"/>
      <w:r w:rsidRPr="00A90281">
        <w:rPr>
          <w:i/>
        </w:rPr>
        <w:t>What</w:t>
      </w:r>
      <w:proofErr w:type="gramEnd"/>
      <w:r w:rsidRPr="00A90281">
        <w:rPr>
          <w:i/>
        </w:rPr>
        <w:t xml:space="preserve"> types of vulnerability scanning are being done? Do you have regular scheduled updates/maintenance schedule to fix known vulnerabilities?</w:t>
      </w:r>
    </w:p>
    <w:p w14:paraId="193E8304" w14:textId="77777777" w:rsidR="00A90281" w:rsidRDefault="00A90281" w:rsidP="00741803"/>
    <w:p w14:paraId="0E34E8E1" w14:textId="562E34AE" w:rsidR="00A90281" w:rsidRDefault="00A90281" w:rsidP="00741803">
      <w:r>
        <w:t>We rely on our system administrators and don’t know what they do.</w:t>
      </w:r>
    </w:p>
    <w:p w14:paraId="2D62367A" w14:textId="77777777" w:rsidR="00741803" w:rsidRDefault="00741803" w:rsidP="00741803"/>
    <w:p w14:paraId="2BD0AB08" w14:textId="77777777" w:rsidR="00741803" w:rsidRPr="00A90281" w:rsidRDefault="00741803" w:rsidP="00A90281">
      <w:pPr>
        <w:jc w:val="center"/>
        <w:rPr>
          <w:b/>
          <w:sz w:val="32"/>
          <w:szCs w:val="32"/>
        </w:rPr>
      </w:pPr>
      <w:proofErr w:type="spellStart"/>
      <w:r w:rsidRPr="00A90281">
        <w:rPr>
          <w:b/>
          <w:sz w:val="32"/>
          <w:szCs w:val="32"/>
        </w:rPr>
        <w:t>Phys</w:t>
      </w:r>
      <w:proofErr w:type="spellEnd"/>
    </w:p>
    <w:p w14:paraId="7F3E1B08" w14:textId="77777777" w:rsidR="00741803" w:rsidRDefault="00741803" w:rsidP="00741803">
      <w:r>
        <w:t>1) Which core service or asset are you reporting for?</w:t>
      </w:r>
      <w:r>
        <w:tab/>
      </w:r>
    </w:p>
    <w:p w14:paraId="45A7E6DB" w14:textId="77777777" w:rsidR="00A90281" w:rsidRDefault="00A90281" w:rsidP="00741803"/>
    <w:p w14:paraId="34B0431B" w14:textId="77777777" w:rsidR="00A90281" w:rsidRDefault="00A90281" w:rsidP="00A90281">
      <w:r>
        <w:t xml:space="preserve">Three of them: </w:t>
      </w:r>
    </w:p>
    <w:p w14:paraId="690B239F" w14:textId="77777777" w:rsidR="00A90281" w:rsidRDefault="00A90281" w:rsidP="00A90281">
      <w:r>
        <w:t xml:space="preserve">a) The </w:t>
      </w:r>
      <w:proofErr w:type="spellStart"/>
      <w:r>
        <w:t>Pacman</w:t>
      </w:r>
      <w:proofErr w:type="spellEnd"/>
      <w:r>
        <w:t xml:space="preserve"> caches, hosted at vdt.cs.wisc.edu</w:t>
      </w:r>
    </w:p>
    <w:p w14:paraId="65F01FAE" w14:textId="77777777" w:rsidR="00E32D52" w:rsidRDefault="00E32D52" w:rsidP="00E32D52">
      <w:pPr>
        <w:rPr>
          <w:ins w:id="65" w:author="Alain Roy" w:date="2012-06-14T15:29:00Z"/>
        </w:rPr>
      </w:pPr>
      <w:ins w:id="66" w:author="Alain Roy" w:date="2012-06-14T15:29:00Z">
        <w:r>
          <w:t>b) The OSG Software yum repositories, hosted at software.grid.iu.edu</w:t>
        </w:r>
      </w:ins>
    </w:p>
    <w:p w14:paraId="47FC3B4A" w14:textId="77777777" w:rsidR="00E32D52" w:rsidRDefault="00E32D52" w:rsidP="00E32D52">
      <w:pPr>
        <w:rPr>
          <w:ins w:id="67" w:author="Alain Roy" w:date="2012-06-14T15:29:00Z"/>
        </w:rPr>
      </w:pPr>
      <w:ins w:id="68" w:author="Alain Roy" w:date="2012-06-14T15:29:00Z">
        <w:r>
          <w:t xml:space="preserve">c) The software stack, which is the yum repositories + the </w:t>
        </w:r>
        <w:proofErr w:type="spellStart"/>
        <w:r>
          <w:t>Pacman</w:t>
        </w:r>
        <w:proofErr w:type="spellEnd"/>
        <w:r>
          <w:t xml:space="preserve"> caches + our subversion repository.</w:t>
        </w:r>
      </w:ins>
    </w:p>
    <w:p w14:paraId="6B62692B" w14:textId="4244EBAE" w:rsidR="00A90281" w:rsidDel="00E32D52" w:rsidRDefault="00E32D52" w:rsidP="00A90281">
      <w:pPr>
        <w:rPr>
          <w:del w:id="69" w:author="Alain Roy" w:date="2012-06-14T15:29:00Z"/>
        </w:rPr>
      </w:pPr>
      <w:ins w:id="70" w:author="Alain Roy" w:date="2012-06-14T15:29:00Z">
        <w:r>
          <w:t>d) The Koji service, which we use to build our RPM-based software and manage our yum repositories</w:t>
        </w:r>
      </w:ins>
      <w:del w:id="71" w:author="Alain Roy" w:date="2012-06-14T15:29:00Z">
        <w:r w:rsidR="00A90281" w:rsidDel="00E32D52">
          <w:delText>b) The VDT tickets system, hosted at crt.cs.wisc.edu</w:delText>
        </w:r>
      </w:del>
    </w:p>
    <w:p w14:paraId="396991BB" w14:textId="0932338B" w:rsidR="00A90281" w:rsidDel="00E32D52" w:rsidRDefault="00A90281" w:rsidP="00A90281">
      <w:pPr>
        <w:rPr>
          <w:del w:id="72" w:author="Alain Roy" w:date="2012-06-14T15:29:00Z"/>
        </w:rPr>
      </w:pPr>
      <w:del w:id="73" w:author="Alain Roy" w:date="2012-06-14T15:29:00Z">
        <w:r w:rsidDel="00E32D52">
          <w:delText>c) The software stack, which I assume is the Pacman caches + our subversion repository.</w:delText>
        </w:r>
      </w:del>
    </w:p>
    <w:p w14:paraId="27E857FA" w14:textId="77777777" w:rsidR="00A90281" w:rsidRDefault="00A90281" w:rsidP="00741803"/>
    <w:p w14:paraId="22087732" w14:textId="77777777" w:rsidR="00A90281" w:rsidRDefault="00A90281" w:rsidP="00741803"/>
    <w:p w14:paraId="0CA00CE7" w14:textId="77777777" w:rsidR="00741803" w:rsidRPr="00A90281" w:rsidRDefault="00741803" w:rsidP="00741803">
      <w:pPr>
        <w:rPr>
          <w:i/>
        </w:rPr>
      </w:pPr>
      <w:r w:rsidRPr="00A90281">
        <w:rPr>
          <w:i/>
        </w:rPr>
        <w:t xml:space="preserve">2) Please indicate if you have read the OSG Security Plan, Physical Access Control and Site Management section 2.4.6 within the past 12 months and understand your responsibilities for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14:paraId="34FC21D3" w14:textId="77777777" w:rsidR="00A90281" w:rsidRDefault="00A90281" w:rsidP="00741803"/>
    <w:p w14:paraId="47AA7112" w14:textId="28306B42" w:rsidR="00A90281" w:rsidRDefault="00A90281" w:rsidP="00741803">
      <w:r>
        <w:t>No, not in the last 12 months</w:t>
      </w:r>
    </w:p>
    <w:p w14:paraId="70C09C13" w14:textId="77777777" w:rsidR="00A90281" w:rsidRDefault="00A90281" w:rsidP="00741803"/>
    <w:p w14:paraId="731BAB4B" w14:textId="77777777" w:rsidR="00741803" w:rsidRPr="00A90281" w:rsidRDefault="00741803" w:rsidP="00741803">
      <w:pPr>
        <w:rPr>
          <w:i/>
        </w:rPr>
      </w:pPr>
      <w:r w:rsidRPr="00A90281">
        <w:rPr>
          <w:i/>
        </w:rPr>
        <w:t xml:space="preserve">3) Physical access to all production core OSG systems must be controlled -- with a lock, key, etc.  Verify </w:t>
      </w:r>
      <w:proofErr w:type="gramStart"/>
      <w:r w:rsidRPr="00A90281">
        <w:rPr>
          <w:i/>
        </w:rPr>
        <w:t>that  your</w:t>
      </w:r>
      <w:proofErr w:type="gramEnd"/>
      <w:r w:rsidRPr="00A90281">
        <w:rPr>
          <w:i/>
        </w:rPr>
        <w:t xml:space="preserve"> core OSG resources comply with this requirement and are indeed in an access controlled area, as defined above.</w:t>
      </w:r>
    </w:p>
    <w:p w14:paraId="648F7B3F" w14:textId="77777777" w:rsidR="00A90281" w:rsidRDefault="00A90281" w:rsidP="00741803"/>
    <w:p w14:paraId="6F780988" w14:textId="0B67E0B0" w:rsidR="00A90281" w:rsidRDefault="00A90281" w:rsidP="00741803">
      <w:pPr>
        <w:rPr>
          <w:ins w:id="74" w:author="Alain Roy" w:date="2012-06-14T15:29:00Z"/>
        </w:rPr>
      </w:pPr>
      <w:del w:id="75" w:author="Alain Roy" w:date="2012-06-14T15:29:00Z">
        <w:r w:rsidDel="00E32D52">
          <w:delText>Yes</w:delText>
        </w:r>
      </w:del>
      <w:ins w:id="76" w:author="Alain Roy" w:date="2012-06-14T15:29:00Z">
        <w:r w:rsidR="00E32D52">
          <w:t>For *</w:t>
        </w:r>
        <w:proofErr w:type="gramStart"/>
        <w:r w:rsidR="00E32D52">
          <w:t>.cs.wisc.edu</w:t>
        </w:r>
      </w:ins>
      <w:proofErr w:type="gramEnd"/>
      <w:r>
        <w:t xml:space="preserve">, they are restricted with locks. </w:t>
      </w:r>
      <w:proofErr w:type="gramStart"/>
      <w:r>
        <w:t>These are provided by our local building management</w:t>
      </w:r>
      <w:proofErr w:type="gramEnd"/>
      <w:r>
        <w:t>.</w:t>
      </w:r>
    </w:p>
    <w:p w14:paraId="2B2373F0" w14:textId="77777777" w:rsidR="00E32D52" w:rsidRDefault="00E32D52" w:rsidP="00741803">
      <w:pPr>
        <w:rPr>
          <w:ins w:id="77" w:author="Alain Roy" w:date="2012-06-14T15:29:00Z"/>
        </w:rPr>
      </w:pPr>
    </w:p>
    <w:p w14:paraId="0A239A47" w14:textId="02591840" w:rsidR="00E32D52" w:rsidRDefault="00E32D52" w:rsidP="00741803">
      <w:ins w:id="78" w:author="Alain Roy" w:date="2012-06-14T15:29:00Z">
        <w:r>
          <w:t>For software.grid.iu.edu, I don't know, but I believe they are locked.</w:t>
        </w:r>
      </w:ins>
    </w:p>
    <w:p w14:paraId="6B12AAF4" w14:textId="77777777" w:rsidR="00A90281" w:rsidRDefault="00A90281" w:rsidP="00741803"/>
    <w:p w14:paraId="078750FD" w14:textId="77777777" w:rsidR="00741803" w:rsidRPr="00A90281" w:rsidRDefault="00741803" w:rsidP="00741803">
      <w:pPr>
        <w:rPr>
          <w:i/>
        </w:rPr>
      </w:pPr>
      <w:r w:rsidRPr="00A90281">
        <w:rPr>
          <w:i/>
        </w:rPr>
        <w:t xml:space="preserve">4) Who among your team currently has root and </w:t>
      </w:r>
      <w:proofErr w:type="spellStart"/>
      <w:r w:rsidRPr="00A90281">
        <w:rPr>
          <w:i/>
        </w:rPr>
        <w:t>sudo</w:t>
      </w:r>
      <w:proofErr w:type="spellEnd"/>
      <w:r w:rsidRPr="00A90281">
        <w:rPr>
          <w:i/>
        </w:rPr>
        <w:t xml:space="preserve"> access on the OSG systems providing core services and what is the policy of granting such access?</w:t>
      </w:r>
    </w:p>
    <w:p w14:paraId="7B1B2A92" w14:textId="77777777" w:rsidR="00A90281" w:rsidRDefault="00A90281" w:rsidP="00741803"/>
    <w:p w14:paraId="315B293D" w14:textId="5B5707FF" w:rsidR="00A90281" w:rsidRDefault="00A90281" w:rsidP="00741803">
      <w:proofErr w:type="gramStart"/>
      <w:r>
        <w:t>The VDT team and our local system administrations.</w:t>
      </w:r>
      <w:proofErr w:type="gramEnd"/>
      <w:r>
        <w:t xml:space="preserve"> What does “</w:t>
      </w:r>
      <w:r w:rsidR="00585D28">
        <w:t>sudo</w:t>
      </w:r>
      <w:r>
        <w:t>” have to do with physical access?</w:t>
      </w:r>
    </w:p>
    <w:p w14:paraId="5C3D2902" w14:textId="77777777" w:rsidR="00A90281" w:rsidRDefault="00A90281" w:rsidP="00741803"/>
    <w:p w14:paraId="6D3AAD62" w14:textId="77777777" w:rsidR="00741803" w:rsidRPr="00A90281" w:rsidRDefault="00741803" w:rsidP="00741803">
      <w:pPr>
        <w:rPr>
          <w:i/>
        </w:rPr>
      </w:pPr>
      <w:r w:rsidRPr="00A90281">
        <w:rPr>
          <w:i/>
        </w:rPr>
        <w:t>5) According to the OSG Security Plan, network login or command line access to a production core OSG system shall be permitted only from a client via secure authorization and authentication mechanisms. Describe which authorization and authentication mechanisms you are using for secure network login or command line access by privileged staff versus unprivileged users.</w:t>
      </w:r>
    </w:p>
    <w:p w14:paraId="436C5EBD" w14:textId="77777777" w:rsidR="00A90281" w:rsidRDefault="00A90281" w:rsidP="00741803"/>
    <w:p w14:paraId="2F7B5ABE" w14:textId="19525359" w:rsidR="00A90281" w:rsidRDefault="00A90281" w:rsidP="00741803">
      <w:r>
        <w:t xml:space="preserve">We use </w:t>
      </w:r>
      <w:proofErr w:type="spellStart"/>
      <w:proofErr w:type="gramStart"/>
      <w:r>
        <w:t>ssh</w:t>
      </w:r>
      <w:proofErr w:type="spellEnd"/>
      <w:proofErr w:type="gramEnd"/>
      <w:r>
        <w:t xml:space="preserve">. </w:t>
      </w:r>
    </w:p>
    <w:p w14:paraId="2A54FBF3" w14:textId="77777777" w:rsidR="00A90281" w:rsidRDefault="00A90281" w:rsidP="00741803"/>
    <w:p w14:paraId="7F1A80A2" w14:textId="77777777" w:rsidR="00741803" w:rsidRPr="00A90281" w:rsidRDefault="00741803" w:rsidP="00741803">
      <w:pPr>
        <w:rPr>
          <w:i/>
        </w:rPr>
      </w:pPr>
      <w:r w:rsidRPr="00A90281">
        <w:rPr>
          <w:i/>
        </w:rPr>
        <w:t>6) All production core OSG systems shall run the absolute minimum set of network services required for their functions.   Have you verified in the past year that your core OSG resource systems are running only those network services necessary for system operation? Also list the network services running that are deemed NOT necessary.</w:t>
      </w:r>
    </w:p>
    <w:p w14:paraId="06544E69" w14:textId="77777777" w:rsidR="00A90281" w:rsidRDefault="00A90281" w:rsidP="00741803"/>
    <w:p w14:paraId="6B50B3C9" w14:textId="6A437978" w:rsidR="00A90281" w:rsidRDefault="00A90281" w:rsidP="00741803">
      <w:r>
        <w:t>No, we rely on our system administrators. They do a good job, but I haven’t verified this.</w:t>
      </w:r>
    </w:p>
    <w:p w14:paraId="120E1537" w14:textId="77777777" w:rsidR="00A90281" w:rsidRDefault="00A90281" w:rsidP="00741803"/>
    <w:p w14:paraId="36C5C6C1" w14:textId="77777777" w:rsidR="00741803" w:rsidRPr="00A90281" w:rsidRDefault="00741803" w:rsidP="00741803">
      <w:pPr>
        <w:rPr>
          <w:i/>
        </w:rPr>
      </w:pPr>
      <w:r w:rsidRPr="00A90281">
        <w:rPr>
          <w:i/>
        </w:rPr>
        <w:t>7) All production core OSG service providers must have a plan describing redundancy or other mechanisms used to maintain service availability in case of operational disruption or emergencies. Please describe the redundancy plans that would be deployed for your core service to ensure availability in case of unplanned disruption or emergency.</w:t>
      </w:r>
      <w:r w:rsidRPr="00A90281">
        <w:rPr>
          <w:i/>
        </w:rPr>
        <w:tab/>
      </w:r>
    </w:p>
    <w:p w14:paraId="3997E003" w14:textId="77777777" w:rsidR="00A90281" w:rsidRDefault="00A90281" w:rsidP="00741803"/>
    <w:p w14:paraId="617E9189" w14:textId="01B91DCC" w:rsidR="00A90281" w:rsidRDefault="00A90281" w:rsidP="00741803">
      <w:r>
        <w:t>We have no SLA for these services and therefore have not deployed redundant nodes. That said</w:t>
      </w:r>
      <w:proofErr w:type="gramStart"/>
      <w:r>
        <w:t>,</w:t>
      </w:r>
      <w:proofErr w:type="gramEnd"/>
      <w:r>
        <w:t xml:space="preserve"> all of our critical data is on a shared file system (AFS) with redundancy. Therefore it is not too hard to bring up new nodes with access to our data, if necessary. That said</w:t>
      </w:r>
      <w:proofErr w:type="gramStart"/>
      <w:r>
        <w:t>,</w:t>
      </w:r>
      <w:proofErr w:type="gramEnd"/>
      <w:r>
        <w:t xml:space="preserve"> we don’t have a redundancy plan in place.</w:t>
      </w:r>
    </w:p>
    <w:p w14:paraId="1279B0C1" w14:textId="77777777" w:rsidR="00A90281" w:rsidRDefault="00A90281" w:rsidP="00741803"/>
    <w:p w14:paraId="5C66B659" w14:textId="77777777" w:rsidR="00741803" w:rsidRPr="00A90281" w:rsidRDefault="00741803" w:rsidP="00741803">
      <w:pPr>
        <w:rPr>
          <w:i/>
        </w:rPr>
      </w:pPr>
      <w:r w:rsidRPr="00A90281">
        <w:rPr>
          <w:i/>
        </w:rPr>
        <w:t>8) On each production core OSG system, a copy of the system and service logs shall be saved on line for at least 30 days.  Have you verified within the past year that this requirement is being met?</w:t>
      </w:r>
    </w:p>
    <w:p w14:paraId="35B8D149" w14:textId="77777777" w:rsidR="00A90281" w:rsidRDefault="00A90281" w:rsidP="00741803"/>
    <w:p w14:paraId="064479B8" w14:textId="0BFE3421" w:rsidR="00A90281" w:rsidRDefault="00A90281" w:rsidP="00741803">
      <w:r>
        <w:t>No, I have not.</w:t>
      </w:r>
    </w:p>
    <w:p w14:paraId="6B6E652C" w14:textId="77777777" w:rsidR="00741803" w:rsidRDefault="00741803" w:rsidP="00741803"/>
    <w:p w14:paraId="052C37F5" w14:textId="77777777" w:rsidR="00741803" w:rsidRPr="00A90281" w:rsidRDefault="00741803" w:rsidP="00A90281">
      <w:pPr>
        <w:jc w:val="center"/>
        <w:rPr>
          <w:b/>
          <w:sz w:val="32"/>
          <w:szCs w:val="32"/>
        </w:rPr>
      </w:pPr>
      <w:proofErr w:type="spellStart"/>
      <w:r w:rsidRPr="00A90281">
        <w:rPr>
          <w:b/>
          <w:sz w:val="32"/>
          <w:szCs w:val="32"/>
        </w:rPr>
        <w:t>Auth</w:t>
      </w:r>
      <w:proofErr w:type="spellEnd"/>
    </w:p>
    <w:p w14:paraId="0C6B65EF" w14:textId="77777777" w:rsidR="00741803" w:rsidRPr="00A90281" w:rsidRDefault="00741803" w:rsidP="00741803">
      <w:pPr>
        <w:rPr>
          <w:i/>
        </w:rPr>
      </w:pPr>
      <w:r w:rsidRPr="00A90281">
        <w:rPr>
          <w:i/>
        </w:rPr>
        <w:t>1) Which core service or asset are you reporting for?</w:t>
      </w:r>
    </w:p>
    <w:p w14:paraId="322296E1" w14:textId="77777777" w:rsidR="00A90281" w:rsidRDefault="00A90281" w:rsidP="00741803"/>
    <w:p w14:paraId="3F5AD196" w14:textId="77777777" w:rsidR="00A90281" w:rsidRDefault="00A90281" w:rsidP="00A90281">
      <w:r>
        <w:t xml:space="preserve">Three of them: </w:t>
      </w:r>
    </w:p>
    <w:p w14:paraId="1A2735A5" w14:textId="77777777" w:rsidR="00A90281" w:rsidRDefault="00A90281" w:rsidP="00A90281">
      <w:r>
        <w:t xml:space="preserve">a) The </w:t>
      </w:r>
      <w:proofErr w:type="spellStart"/>
      <w:r>
        <w:t>Pacman</w:t>
      </w:r>
      <w:proofErr w:type="spellEnd"/>
      <w:r>
        <w:t xml:space="preserve"> caches, hosted at vdt.cs.wisc.edu</w:t>
      </w:r>
    </w:p>
    <w:p w14:paraId="35CBDD59" w14:textId="77777777" w:rsidR="00E32D52" w:rsidRDefault="00E32D52" w:rsidP="00E32D52">
      <w:pPr>
        <w:rPr>
          <w:ins w:id="79" w:author="Alain Roy" w:date="2012-06-14T15:29:00Z"/>
        </w:rPr>
      </w:pPr>
      <w:ins w:id="80" w:author="Alain Roy" w:date="2012-06-14T15:29:00Z">
        <w:r>
          <w:t>b) The OSG Software yum repositories, hosted at software.grid.iu.edu</w:t>
        </w:r>
      </w:ins>
    </w:p>
    <w:p w14:paraId="68F77892" w14:textId="77777777" w:rsidR="00E32D52" w:rsidRDefault="00E32D52" w:rsidP="00E32D52">
      <w:pPr>
        <w:rPr>
          <w:ins w:id="81" w:author="Alain Roy" w:date="2012-06-14T15:29:00Z"/>
        </w:rPr>
      </w:pPr>
      <w:ins w:id="82" w:author="Alain Roy" w:date="2012-06-14T15:29:00Z">
        <w:r>
          <w:t xml:space="preserve">c) The software stack, which is the yum repositories + the </w:t>
        </w:r>
        <w:proofErr w:type="spellStart"/>
        <w:r>
          <w:t>Pacman</w:t>
        </w:r>
        <w:proofErr w:type="spellEnd"/>
        <w:r>
          <w:t xml:space="preserve"> caches + our subversion repository.</w:t>
        </w:r>
      </w:ins>
    </w:p>
    <w:p w14:paraId="78D95FB0" w14:textId="77777777" w:rsidR="00E32D52" w:rsidRDefault="00E32D52" w:rsidP="00E32D52">
      <w:pPr>
        <w:rPr>
          <w:ins w:id="83" w:author="Alain Roy" w:date="2012-06-14T15:29:00Z"/>
        </w:rPr>
      </w:pPr>
      <w:ins w:id="84" w:author="Alain Roy" w:date="2012-06-14T15:29:00Z">
        <w:r>
          <w:t>d) The Koji service, which we use to build our RPM-based software and manage our yum repositories</w:t>
        </w:r>
      </w:ins>
    </w:p>
    <w:p w14:paraId="6D41BFB9" w14:textId="48DDC040" w:rsidR="00A90281" w:rsidDel="00E32D52" w:rsidRDefault="00A90281" w:rsidP="00A90281">
      <w:pPr>
        <w:rPr>
          <w:del w:id="85" w:author="Alain Roy" w:date="2012-06-14T15:29:00Z"/>
        </w:rPr>
      </w:pPr>
      <w:del w:id="86" w:author="Alain Roy" w:date="2012-06-14T15:29:00Z">
        <w:r w:rsidDel="00E32D52">
          <w:delText>b) The VDT tickets system, hosted at crt.cs.wisc.edu</w:delText>
        </w:r>
      </w:del>
    </w:p>
    <w:p w14:paraId="0E6512AC" w14:textId="7679B2C3" w:rsidR="00A90281" w:rsidDel="00E32D52" w:rsidRDefault="00A90281" w:rsidP="00A90281">
      <w:pPr>
        <w:rPr>
          <w:del w:id="87" w:author="Alain Roy" w:date="2012-06-14T15:29:00Z"/>
        </w:rPr>
      </w:pPr>
      <w:del w:id="88" w:author="Alain Roy" w:date="2012-06-14T15:29:00Z">
        <w:r w:rsidDel="00E32D52">
          <w:delText>c) The software stack, which I assume is the Pacman caches + our subversion repository.</w:delText>
        </w:r>
      </w:del>
    </w:p>
    <w:p w14:paraId="4D9E9B9A" w14:textId="77777777" w:rsidR="00A90281" w:rsidRDefault="00A90281" w:rsidP="00741803"/>
    <w:p w14:paraId="0F323095" w14:textId="77777777" w:rsidR="00741803" w:rsidRPr="00A90281" w:rsidRDefault="00741803" w:rsidP="00741803">
      <w:pPr>
        <w:rPr>
          <w:i/>
        </w:rPr>
      </w:pPr>
      <w:r w:rsidRPr="00A90281">
        <w:rPr>
          <w:i/>
        </w:rPr>
        <w:t xml:space="preserve">2) Indicate that you have read the OSG Security Plan, Access Control section 2.5.2 Scanning section 2.5.3 within the past 12 months and understand your corresponding responsibilities for the OSG Core resources under your control. This document can be found at the OSG </w:t>
      </w:r>
      <w:proofErr w:type="spellStart"/>
      <w:r w:rsidRPr="00A90281">
        <w:rPr>
          <w:i/>
        </w:rPr>
        <w:t>DocDB</w:t>
      </w:r>
      <w:proofErr w:type="spellEnd"/>
      <w:r w:rsidRPr="00A90281">
        <w:rPr>
          <w:i/>
        </w:rPr>
        <w:t xml:space="preserve"> website: https://osg-docdb.opensciencegrid.org</w:t>
      </w:r>
      <w:proofErr w:type="gramStart"/>
      <w:r w:rsidRPr="00A90281">
        <w:rPr>
          <w:i/>
        </w:rPr>
        <w:t>:440</w:t>
      </w:r>
      <w:proofErr w:type="gramEnd"/>
      <w:r w:rsidRPr="00A90281">
        <w:rPr>
          <w:i/>
        </w:rPr>
        <w:t>/cgi-bin/ShowDocument?docid=389 *</w:t>
      </w:r>
    </w:p>
    <w:p w14:paraId="568A0AB4" w14:textId="77777777" w:rsidR="00A90281" w:rsidRDefault="00A90281" w:rsidP="00741803"/>
    <w:p w14:paraId="3469812F" w14:textId="4E8DB1A7" w:rsidR="00A90281" w:rsidRDefault="00A90281" w:rsidP="00741803">
      <w:r>
        <w:t>No, I have not.</w:t>
      </w:r>
    </w:p>
    <w:p w14:paraId="08C97A67" w14:textId="77777777" w:rsidR="00A90281" w:rsidRDefault="00A90281" w:rsidP="00741803"/>
    <w:p w14:paraId="137E84CC" w14:textId="77777777" w:rsidR="00741803" w:rsidRPr="00A90281" w:rsidRDefault="00741803" w:rsidP="00741803">
      <w:pPr>
        <w:rPr>
          <w:i/>
        </w:rPr>
      </w:pPr>
      <w:r w:rsidRPr="00A90281">
        <w:rPr>
          <w:i/>
        </w:rPr>
        <w:t xml:space="preserve">3) What authentication mechanism is employed for privileged access to core </w:t>
      </w:r>
      <w:proofErr w:type="gramStart"/>
      <w:r w:rsidRPr="00A90281">
        <w:rPr>
          <w:i/>
        </w:rPr>
        <w:t>resources</w:t>
      </w:r>
      <w:proofErr w:type="gramEnd"/>
    </w:p>
    <w:p w14:paraId="2CE53BBF" w14:textId="77777777" w:rsidR="00A90281" w:rsidRDefault="00A90281" w:rsidP="00741803"/>
    <w:p w14:paraId="4638DD4C" w14:textId="77777777" w:rsidR="00E32D52" w:rsidRDefault="00A90281" w:rsidP="00741803">
      <w:pPr>
        <w:rPr>
          <w:ins w:id="89" w:author="Alain Roy" w:date="2012-06-14T15:30:00Z"/>
        </w:rPr>
      </w:pPr>
      <w:proofErr w:type="spellStart"/>
      <w:proofErr w:type="gramStart"/>
      <w:r>
        <w:t>ssh</w:t>
      </w:r>
      <w:proofErr w:type="spellEnd"/>
      <w:proofErr w:type="gramEnd"/>
      <w:r w:rsidR="00585D28">
        <w:t xml:space="preserve">, </w:t>
      </w:r>
      <w:ins w:id="90" w:author="Alain Roy" w:date="2012-06-14T15:30:00Z">
        <w:r w:rsidR="00E32D52">
          <w:t>for hosts.</w:t>
        </w:r>
      </w:ins>
    </w:p>
    <w:p w14:paraId="4EFE35BD" w14:textId="5056472A" w:rsidR="00A90281" w:rsidRDefault="00E32D52" w:rsidP="00741803">
      <w:pPr>
        <w:rPr>
          <w:ins w:id="91" w:author="Alain Roy" w:date="2012-06-14T15:30:00Z"/>
        </w:rPr>
      </w:pPr>
      <w:ins w:id="92" w:author="Alain Roy" w:date="2012-06-14T15:30:00Z">
        <w:r>
          <w:t>Username/password for</w:t>
        </w:r>
      </w:ins>
      <w:del w:id="93" w:author="Alain Roy" w:date="2012-06-14T15:30:00Z">
        <w:r w:rsidR="00585D28" w:rsidDel="00E32D52">
          <w:delText xml:space="preserve">except for Subversion, which uses username and password. </w:delText>
        </w:r>
      </w:del>
      <w:ins w:id="94" w:author="Alain Roy" w:date="2012-06-14T15:30:00Z">
        <w:r>
          <w:t xml:space="preserve"> Subversion</w:t>
        </w:r>
      </w:ins>
    </w:p>
    <w:p w14:paraId="798DCF4A" w14:textId="18F4E4B6" w:rsidR="00E32D52" w:rsidRDefault="00E32D52" w:rsidP="00741803">
      <w:ins w:id="95" w:author="Alain Roy" w:date="2012-06-14T15:30:00Z">
        <w:r>
          <w:t>X.509 for Koji</w:t>
        </w:r>
      </w:ins>
      <w:bookmarkStart w:id="96" w:name="_GoBack"/>
      <w:bookmarkEnd w:id="96"/>
    </w:p>
    <w:p w14:paraId="1E9ED92C" w14:textId="77777777" w:rsidR="00A90281" w:rsidRDefault="00A90281" w:rsidP="00741803"/>
    <w:p w14:paraId="77B93037" w14:textId="77777777" w:rsidR="00741803" w:rsidRPr="00A90281" w:rsidRDefault="00741803" w:rsidP="00741803">
      <w:pPr>
        <w:rPr>
          <w:i/>
        </w:rPr>
      </w:pPr>
      <w:proofErr w:type="gramStart"/>
      <w:r w:rsidRPr="00A90281">
        <w:rPr>
          <w:i/>
        </w:rPr>
        <w:t>4)  How</w:t>
      </w:r>
      <w:proofErr w:type="gramEnd"/>
      <w:r w:rsidRPr="00A90281">
        <w:rPr>
          <w:i/>
        </w:rPr>
        <w:t xml:space="preserve"> is privileged access to core resource granted and what authorization technique is used?</w:t>
      </w:r>
    </w:p>
    <w:p w14:paraId="557AA078" w14:textId="77777777" w:rsidR="00A90281" w:rsidRDefault="00A90281" w:rsidP="00741803"/>
    <w:p w14:paraId="110B35D5" w14:textId="557387F0" w:rsidR="00A90281" w:rsidRDefault="00A90281" w:rsidP="00741803">
      <w:r>
        <w:t xml:space="preserve">Only local system administrators have access and the </w:t>
      </w:r>
      <w:r w:rsidR="00585D28">
        <w:t>OSG Software Team</w:t>
      </w:r>
      <w:r>
        <w:t xml:space="preserve">. </w:t>
      </w:r>
    </w:p>
    <w:p w14:paraId="5C6B077D" w14:textId="77777777" w:rsidR="00A90281" w:rsidRDefault="00A90281" w:rsidP="00741803"/>
    <w:p w14:paraId="167BB155" w14:textId="77777777" w:rsidR="00741803" w:rsidRDefault="00741803" w:rsidP="00741803">
      <w:r>
        <w:t xml:space="preserve">5) What </w:t>
      </w:r>
      <w:proofErr w:type="gramStart"/>
      <w:r>
        <w:t>is the authentication and authorization techniques</w:t>
      </w:r>
      <w:proofErr w:type="gramEnd"/>
      <w:r>
        <w:t xml:space="preserve"> used for non-privileged user access?</w:t>
      </w:r>
    </w:p>
    <w:p w14:paraId="1C01AB2F" w14:textId="77777777" w:rsidR="00585D28" w:rsidRDefault="00585D28" w:rsidP="00741803"/>
    <w:p w14:paraId="0710F3E2" w14:textId="5A06DDFC" w:rsidR="00585D28" w:rsidRDefault="00585D28" w:rsidP="00741803">
      <w:proofErr w:type="spellStart"/>
      <w:proofErr w:type="gramStart"/>
      <w:r>
        <w:t>ssh</w:t>
      </w:r>
      <w:proofErr w:type="spellEnd"/>
      <w:proofErr w:type="gramEnd"/>
      <w:r>
        <w:t xml:space="preserve"> access is used for everyone, except for the publically viewable data from our web and subversion servers.</w:t>
      </w:r>
    </w:p>
    <w:p w14:paraId="3068D55B" w14:textId="77777777" w:rsidR="00585D28" w:rsidRDefault="00585D28" w:rsidP="00741803"/>
    <w:p w14:paraId="224ECD64" w14:textId="77777777" w:rsidR="00741803" w:rsidRPr="00585D28" w:rsidRDefault="00741803" w:rsidP="00741803">
      <w:pPr>
        <w:rPr>
          <w:i/>
        </w:rPr>
      </w:pPr>
      <w:r w:rsidRPr="00585D28">
        <w:rPr>
          <w:i/>
        </w:rPr>
        <w:t>6) At what frequency are you scanning web services for vulnerabilities and what types of vulnerability scanning are being done?</w:t>
      </w:r>
    </w:p>
    <w:p w14:paraId="547EEFFA" w14:textId="77777777" w:rsidR="00585D28" w:rsidRDefault="00585D28" w:rsidP="00741803"/>
    <w:p w14:paraId="53A0799C" w14:textId="7246D7DE" w:rsidR="00585D28" w:rsidRDefault="00585D28" w:rsidP="00741803">
      <w:bookmarkStart w:id="97" w:name="OLE_LINK9"/>
      <w:bookmarkStart w:id="98" w:name="OLE_LINK10"/>
      <w:r>
        <w:t>I don't know—our system administrators handle this.</w:t>
      </w:r>
    </w:p>
    <w:bookmarkEnd w:id="97"/>
    <w:bookmarkEnd w:id="98"/>
    <w:p w14:paraId="442A420E" w14:textId="77777777" w:rsidR="00741803" w:rsidRDefault="00741803" w:rsidP="00741803"/>
    <w:p w14:paraId="2434ECED" w14:textId="77777777" w:rsidR="00741803" w:rsidRPr="00585D28" w:rsidRDefault="00741803" w:rsidP="00741803">
      <w:pPr>
        <w:rPr>
          <w:i/>
        </w:rPr>
      </w:pPr>
      <w:r w:rsidRPr="00585D28">
        <w:rPr>
          <w:i/>
        </w:rPr>
        <w:t>7) What remedial procedures are followed when vulnerabilities are detected?</w:t>
      </w:r>
    </w:p>
    <w:p w14:paraId="22D4433B" w14:textId="77777777" w:rsidR="00585D28" w:rsidRDefault="00585D28" w:rsidP="00741803"/>
    <w:p w14:paraId="18F86B76" w14:textId="77777777" w:rsidR="00585D28" w:rsidRDefault="00585D28" w:rsidP="00585D28">
      <w:r>
        <w:t>I don't know—our system administrators handle this.</w:t>
      </w:r>
    </w:p>
    <w:p w14:paraId="6677B21A" w14:textId="77777777" w:rsidR="00585D28" w:rsidRDefault="00585D28" w:rsidP="00741803"/>
    <w:p w14:paraId="4423F158" w14:textId="77777777" w:rsidR="00585D28" w:rsidRDefault="00585D28" w:rsidP="00741803"/>
    <w:p w14:paraId="47A6043B" w14:textId="39D17ED9" w:rsidR="00741803" w:rsidRPr="00585D28" w:rsidRDefault="00741803" w:rsidP="00741803">
      <w:pPr>
        <w:rPr>
          <w:i/>
        </w:rPr>
      </w:pPr>
      <w:r w:rsidRPr="00585D28">
        <w:rPr>
          <w:i/>
        </w:rPr>
        <w:t xml:space="preserve">8) What steps are being taken to scan for local vulnerabilities/intrusion detection and how often? </w:t>
      </w:r>
    </w:p>
    <w:p w14:paraId="46FD1730" w14:textId="77777777" w:rsidR="001B3FD5" w:rsidRDefault="001B3FD5"/>
    <w:p w14:paraId="4F0B1B05" w14:textId="77777777" w:rsidR="00585D28" w:rsidRDefault="00585D28" w:rsidP="00585D28">
      <w:r>
        <w:t>I don't know—our system administrators handle this.</w:t>
      </w:r>
    </w:p>
    <w:p w14:paraId="0D3F4372" w14:textId="77777777" w:rsidR="00585D28" w:rsidRDefault="00585D28"/>
    <w:sectPr w:rsidR="00585D28" w:rsidSect="001B3F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D8264A" w14:textId="77777777" w:rsidR="001A43F4" w:rsidRDefault="001A43F4" w:rsidP="00741803">
      <w:r>
        <w:separator/>
      </w:r>
    </w:p>
  </w:endnote>
  <w:endnote w:type="continuationSeparator" w:id="0">
    <w:p w14:paraId="0B558FD9" w14:textId="77777777" w:rsidR="001A43F4" w:rsidRDefault="001A43F4" w:rsidP="007418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6F5869" w14:textId="77777777" w:rsidR="001A43F4" w:rsidRDefault="001A43F4" w:rsidP="00741803">
      <w:r>
        <w:separator/>
      </w:r>
    </w:p>
  </w:footnote>
  <w:footnote w:type="continuationSeparator" w:id="0">
    <w:p w14:paraId="12E4BFED" w14:textId="77777777" w:rsidR="001A43F4" w:rsidRDefault="001A43F4" w:rsidP="0074180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803"/>
    <w:rsid w:val="001A43F4"/>
    <w:rsid w:val="001B3FD5"/>
    <w:rsid w:val="003C188C"/>
    <w:rsid w:val="00585D28"/>
    <w:rsid w:val="006439B5"/>
    <w:rsid w:val="00741803"/>
    <w:rsid w:val="00787AAA"/>
    <w:rsid w:val="008C42B6"/>
    <w:rsid w:val="00A90281"/>
    <w:rsid w:val="00BB1933"/>
    <w:rsid w:val="00D54316"/>
    <w:rsid w:val="00DC2AD7"/>
    <w:rsid w:val="00E32D52"/>
    <w:rsid w:val="00EB2103"/>
    <w:rsid w:val="00EE3E6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36397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52"/>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 w:type="paragraph" w:styleId="BalloonText">
    <w:name w:val="Balloon Text"/>
    <w:basedOn w:val="Normal"/>
    <w:link w:val="BalloonTextChar"/>
    <w:uiPriority w:val="99"/>
    <w:semiHidden/>
    <w:unhideWhenUsed/>
    <w:rsid w:val="00E32D52"/>
    <w:rPr>
      <w:rFonts w:ascii="Lucida Grande" w:hAnsi="Lucida Grande"/>
      <w:sz w:val="18"/>
      <w:szCs w:val="18"/>
    </w:rPr>
  </w:style>
  <w:style w:type="character" w:customStyle="1" w:styleId="BalloonTextChar">
    <w:name w:val="Balloon Text Char"/>
    <w:basedOn w:val="DefaultParagraphFont"/>
    <w:link w:val="BalloonText"/>
    <w:uiPriority w:val="99"/>
    <w:semiHidden/>
    <w:rsid w:val="00E32D5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2D52"/>
    <w:pPr>
      <w:spacing w:after="0"/>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803"/>
    <w:pPr>
      <w:tabs>
        <w:tab w:val="center" w:pos="4320"/>
        <w:tab w:val="right" w:pos="8640"/>
      </w:tabs>
    </w:pPr>
  </w:style>
  <w:style w:type="character" w:customStyle="1" w:styleId="HeaderChar">
    <w:name w:val="Header Char"/>
    <w:basedOn w:val="DefaultParagraphFont"/>
    <w:link w:val="Header"/>
    <w:uiPriority w:val="99"/>
    <w:rsid w:val="00741803"/>
    <w:rPr>
      <w:sz w:val="24"/>
      <w:szCs w:val="24"/>
    </w:rPr>
  </w:style>
  <w:style w:type="paragraph" w:styleId="Footer">
    <w:name w:val="footer"/>
    <w:basedOn w:val="Normal"/>
    <w:link w:val="FooterChar"/>
    <w:uiPriority w:val="99"/>
    <w:unhideWhenUsed/>
    <w:rsid w:val="00741803"/>
    <w:pPr>
      <w:tabs>
        <w:tab w:val="center" w:pos="4320"/>
        <w:tab w:val="right" w:pos="8640"/>
      </w:tabs>
    </w:pPr>
  </w:style>
  <w:style w:type="character" w:customStyle="1" w:styleId="FooterChar">
    <w:name w:val="Footer Char"/>
    <w:basedOn w:val="DefaultParagraphFont"/>
    <w:link w:val="Footer"/>
    <w:uiPriority w:val="99"/>
    <w:rsid w:val="00741803"/>
    <w:rPr>
      <w:sz w:val="24"/>
      <w:szCs w:val="24"/>
    </w:rPr>
  </w:style>
  <w:style w:type="paragraph" w:styleId="ListParagraph">
    <w:name w:val="List Paragraph"/>
    <w:basedOn w:val="Normal"/>
    <w:uiPriority w:val="34"/>
    <w:qFormat/>
    <w:rsid w:val="00741803"/>
    <w:pPr>
      <w:ind w:left="720"/>
      <w:contextualSpacing/>
    </w:pPr>
  </w:style>
  <w:style w:type="character" w:styleId="Hyperlink">
    <w:name w:val="Hyperlink"/>
    <w:basedOn w:val="DefaultParagraphFont"/>
    <w:uiPriority w:val="99"/>
    <w:unhideWhenUsed/>
    <w:rsid w:val="001A43F4"/>
    <w:rPr>
      <w:color w:val="0000FF" w:themeColor="hyperlink"/>
      <w:u w:val="single"/>
    </w:rPr>
  </w:style>
  <w:style w:type="paragraph" w:styleId="BalloonText">
    <w:name w:val="Balloon Text"/>
    <w:basedOn w:val="Normal"/>
    <w:link w:val="BalloonTextChar"/>
    <w:uiPriority w:val="99"/>
    <w:semiHidden/>
    <w:unhideWhenUsed/>
    <w:rsid w:val="00E32D52"/>
    <w:rPr>
      <w:rFonts w:ascii="Lucida Grande" w:hAnsi="Lucida Grande"/>
      <w:sz w:val="18"/>
      <w:szCs w:val="18"/>
    </w:rPr>
  </w:style>
  <w:style w:type="character" w:customStyle="1" w:styleId="BalloonTextChar">
    <w:name w:val="Balloon Text Char"/>
    <w:basedOn w:val="DefaultParagraphFont"/>
    <w:link w:val="BalloonText"/>
    <w:uiPriority w:val="99"/>
    <w:semiHidden/>
    <w:rsid w:val="00E32D5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468188">
      <w:bodyDiv w:val="1"/>
      <w:marLeft w:val="0"/>
      <w:marRight w:val="0"/>
      <w:marTop w:val="0"/>
      <w:marBottom w:val="0"/>
      <w:divBdr>
        <w:top w:val="none" w:sz="0" w:space="0" w:color="auto"/>
        <w:left w:val="none" w:sz="0" w:space="0" w:color="auto"/>
        <w:bottom w:val="none" w:sz="0" w:space="0" w:color="auto"/>
        <w:right w:val="none" w:sz="0" w:space="0" w:color="auto"/>
      </w:divBdr>
    </w:div>
    <w:div w:id="474877453">
      <w:bodyDiv w:val="1"/>
      <w:marLeft w:val="0"/>
      <w:marRight w:val="0"/>
      <w:marTop w:val="0"/>
      <w:marBottom w:val="0"/>
      <w:divBdr>
        <w:top w:val="none" w:sz="0" w:space="0" w:color="auto"/>
        <w:left w:val="none" w:sz="0" w:space="0" w:color="auto"/>
        <w:bottom w:val="none" w:sz="0" w:space="0" w:color="auto"/>
        <w:right w:val="none" w:sz="0" w:space="0" w:color="auto"/>
      </w:divBdr>
    </w:div>
    <w:div w:id="9626179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1921</Words>
  <Characters>10953</Characters>
  <Application>Microsoft Macintosh Word</Application>
  <DocSecurity>0</DocSecurity>
  <Lines>91</Lines>
  <Paragraphs>25</Paragraphs>
  <ScaleCrop>false</ScaleCrop>
  <Company>University of Wisconsin</Company>
  <LinksUpToDate>false</LinksUpToDate>
  <CharactersWithSpaces>12849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Alain Roy</dc:creator>
  <cp:keywords/>
  <dc:description/>
  <cp:lastModifiedBy>Alain Roy</cp:lastModifiedBy>
  <cp:revision>3</cp:revision>
  <dcterms:created xsi:type="dcterms:W3CDTF">2012-06-14T20:20:00Z</dcterms:created>
  <dcterms:modified xsi:type="dcterms:W3CDTF">2012-06-14T20:30:00Z</dcterms:modified>
</cp:coreProperties>
</file>