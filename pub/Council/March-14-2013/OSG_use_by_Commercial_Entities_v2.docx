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81379" w14:textId="77777777" w:rsidR="004C2174" w:rsidRPr="002C1C9A" w:rsidRDefault="004C2174" w:rsidP="004C2174">
      <w:pPr>
        <w:pStyle w:val="PlainText"/>
        <w:rPr>
          <w:rFonts w:ascii="Arial" w:hAnsi="Arial" w:cs="Arial"/>
          <w:b/>
          <w:sz w:val="28"/>
          <w:szCs w:val="24"/>
          <w:u w:val="single"/>
        </w:rPr>
      </w:pPr>
      <w:bookmarkStart w:id="0" w:name="_GoBack"/>
      <w:bookmarkEnd w:id="0"/>
      <w:r w:rsidRPr="002C1C9A">
        <w:rPr>
          <w:rFonts w:ascii="Arial" w:hAnsi="Arial" w:cs="Arial"/>
          <w:b/>
          <w:sz w:val="28"/>
          <w:szCs w:val="24"/>
          <w:u w:val="single"/>
        </w:rPr>
        <w:t>Policy Regarding Use of OSG</w:t>
      </w:r>
      <w:r w:rsidR="00EA377C" w:rsidRPr="002C1C9A">
        <w:rPr>
          <w:rFonts w:ascii="Arial" w:hAnsi="Arial" w:cs="Arial"/>
          <w:b/>
          <w:sz w:val="28"/>
          <w:szCs w:val="24"/>
          <w:u w:val="single"/>
        </w:rPr>
        <w:t xml:space="preserve"> by </w:t>
      </w:r>
      <w:r w:rsidRPr="002C1C9A">
        <w:rPr>
          <w:rFonts w:ascii="Arial" w:hAnsi="Arial" w:cs="Arial"/>
          <w:b/>
          <w:sz w:val="28"/>
          <w:szCs w:val="24"/>
          <w:u w:val="single"/>
        </w:rPr>
        <w:t xml:space="preserve">a Commercial </w:t>
      </w:r>
      <w:r w:rsidR="00067D5E" w:rsidRPr="002C1C9A">
        <w:rPr>
          <w:rFonts w:ascii="Arial" w:hAnsi="Arial" w:cs="Arial"/>
          <w:b/>
          <w:sz w:val="28"/>
          <w:szCs w:val="24"/>
          <w:u w:val="single"/>
        </w:rPr>
        <w:t>Entity</w:t>
      </w:r>
    </w:p>
    <w:p w14:paraId="116FBBC3" w14:textId="77777777" w:rsidR="00EA377C" w:rsidRDefault="00EA377C" w:rsidP="004C2174">
      <w:pPr>
        <w:pStyle w:val="PlainText"/>
        <w:rPr>
          <w:rFonts w:ascii="Arial" w:hAnsi="Arial" w:cs="Arial"/>
          <w:sz w:val="24"/>
          <w:szCs w:val="24"/>
          <w:u w:val="single"/>
        </w:rPr>
      </w:pPr>
    </w:p>
    <w:p w14:paraId="0682E12A" w14:textId="77777777" w:rsidR="002C1C9A" w:rsidRDefault="002C1C9A" w:rsidP="002C1C9A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</w:p>
    <w:p w14:paraId="6604BA02" w14:textId="77777777" w:rsidR="00EA377C" w:rsidRPr="002C1C9A" w:rsidRDefault="00067D5E" w:rsidP="002C1C9A">
      <w:pPr>
        <w:pStyle w:val="PlainText"/>
        <w:rPr>
          <w:rFonts w:ascii="Arial" w:hAnsi="Arial" w:cs="Arial"/>
          <w:b/>
          <w:sz w:val="24"/>
          <w:szCs w:val="24"/>
        </w:rPr>
      </w:pPr>
      <w:r w:rsidRPr="002C1C9A">
        <w:rPr>
          <w:rFonts w:ascii="Arial" w:hAnsi="Arial" w:cs="Arial"/>
          <w:b/>
          <w:sz w:val="24"/>
          <w:szCs w:val="24"/>
          <w:u w:val="single"/>
        </w:rPr>
        <w:t>Purpose of Document</w:t>
      </w:r>
    </w:p>
    <w:p w14:paraId="5E60CFF1" w14:textId="77777777" w:rsidR="00EA377C" w:rsidRDefault="00EA377C" w:rsidP="004C2174">
      <w:pPr>
        <w:pStyle w:val="PlainText"/>
        <w:rPr>
          <w:rFonts w:ascii="Arial" w:hAnsi="Arial" w:cs="Arial"/>
          <w:sz w:val="24"/>
          <w:szCs w:val="24"/>
          <w:u w:val="single"/>
        </w:rPr>
      </w:pPr>
    </w:p>
    <w:p w14:paraId="43163C00" w14:textId="77777777" w:rsidR="00EA377C" w:rsidRDefault="00EA377C" w:rsidP="004C2174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describes the policies and guidelines that govern access to and use of the OSG by a Commercial Entity or an individual employed by a Commercial Entity.  There are two distinct cases that must be addressed:  </w:t>
      </w:r>
    </w:p>
    <w:p w14:paraId="4708919C" w14:textId="77777777" w:rsidR="00EA377C" w:rsidRDefault="00EA377C" w:rsidP="004C2174">
      <w:pPr>
        <w:pStyle w:val="PlainText"/>
        <w:rPr>
          <w:rFonts w:ascii="Arial" w:hAnsi="Arial" w:cs="Arial"/>
          <w:sz w:val="24"/>
          <w:szCs w:val="24"/>
        </w:rPr>
      </w:pPr>
    </w:p>
    <w:p w14:paraId="2EC6DDB2" w14:textId="77777777" w:rsidR="00EA377C" w:rsidRDefault="00EA377C" w:rsidP="00EA377C">
      <w:pPr>
        <w:pStyle w:val="Plain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use</w:t>
      </w:r>
      <w:proofErr w:type="gramEnd"/>
      <w:r>
        <w:rPr>
          <w:rFonts w:ascii="Arial" w:hAnsi="Arial" w:cs="Arial"/>
          <w:sz w:val="24"/>
          <w:szCs w:val="24"/>
        </w:rPr>
        <w:t xml:space="preserve"> of OSG by an individual employed by a commercial entity</w:t>
      </w:r>
    </w:p>
    <w:p w14:paraId="1E33CF35" w14:textId="77777777" w:rsidR="00EA377C" w:rsidRDefault="00EA377C" w:rsidP="00EA377C">
      <w:pPr>
        <w:pStyle w:val="PlainText"/>
        <w:rPr>
          <w:rFonts w:ascii="Arial" w:hAnsi="Arial" w:cs="Arial"/>
          <w:sz w:val="24"/>
          <w:szCs w:val="24"/>
        </w:rPr>
      </w:pPr>
    </w:p>
    <w:p w14:paraId="44A0DA0D" w14:textId="77777777" w:rsidR="00EA377C" w:rsidRPr="00EA377C" w:rsidRDefault="00EA377C" w:rsidP="00EA377C">
      <w:pPr>
        <w:pStyle w:val="Plain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commercial entity that wants to form a VO within OSG; this includes a user community and/or connecting resources to the OSG</w:t>
      </w:r>
    </w:p>
    <w:p w14:paraId="69DA0E98" w14:textId="77777777" w:rsidR="004C2174" w:rsidRDefault="004C2174" w:rsidP="004C2174">
      <w:pPr>
        <w:pStyle w:val="PlainText"/>
        <w:rPr>
          <w:rFonts w:ascii="Arial" w:hAnsi="Arial" w:cs="Arial"/>
          <w:sz w:val="24"/>
          <w:szCs w:val="24"/>
        </w:rPr>
      </w:pPr>
    </w:p>
    <w:p w14:paraId="6D6ED04E" w14:textId="77777777" w:rsidR="004C2174" w:rsidRDefault="004C2174" w:rsidP="004C2174">
      <w:pPr>
        <w:pStyle w:val="PlainText"/>
        <w:rPr>
          <w:rFonts w:ascii="Arial" w:hAnsi="Arial" w:cs="Arial"/>
          <w:sz w:val="24"/>
        </w:rPr>
      </w:pPr>
      <w:r w:rsidRPr="00E045CA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he Open Science Grid (OSG) enable</w:t>
      </w:r>
      <w:r w:rsidRPr="00E045C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collaborative science by providing a national cyber-infrastructure of distributed computing and storage resources.  OSG is jointly funded by the Department of Energy and the National Science Foundation to build, operate, maintain, and evolve a facility that will meet the current and future needs of large scale scientific computing.  OSG does not own any compute or storage resources and provides access to these </w:t>
      </w:r>
      <w:proofErr w:type="gramStart"/>
      <w:r>
        <w:rPr>
          <w:rFonts w:ascii="Arial" w:hAnsi="Arial" w:cs="Arial"/>
          <w:sz w:val="24"/>
        </w:rPr>
        <w:t>resources which</w:t>
      </w:r>
      <w:proofErr w:type="gramEnd"/>
      <w:r>
        <w:rPr>
          <w:rFonts w:ascii="Arial" w:hAnsi="Arial" w:cs="Arial"/>
          <w:sz w:val="24"/>
        </w:rPr>
        <w:t xml:space="preserve"> are owned and operated by universities and national labs in the United States</w:t>
      </w:r>
      <w:r w:rsidR="002C1C9A">
        <w:rPr>
          <w:rFonts w:ascii="Arial" w:hAnsi="Arial" w:cs="Arial"/>
          <w:sz w:val="24"/>
        </w:rPr>
        <w:t xml:space="preserve">.  The OSG has a responsibility to enable </w:t>
      </w:r>
      <w:r w:rsidR="00033216">
        <w:rPr>
          <w:rFonts w:ascii="Arial" w:hAnsi="Arial" w:cs="Arial"/>
          <w:sz w:val="24"/>
        </w:rPr>
        <w:t xml:space="preserve">appropriate </w:t>
      </w:r>
      <w:r w:rsidR="002C1C9A">
        <w:rPr>
          <w:rFonts w:ascii="Arial" w:hAnsi="Arial" w:cs="Arial"/>
          <w:sz w:val="24"/>
        </w:rPr>
        <w:t xml:space="preserve">use of these resources by </w:t>
      </w:r>
      <w:r>
        <w:rPr>
          <w:rFonts w:ascii="Arial" w:hAnsi="Arial" w:cs="Arial"/>
          <w:sz w:val="24"/>
        </w:rPr>
        <w:t>scientists and researchers who are typically associated with a university or national labor</w:t>
      </w:r>
      <w:r w:rsidR="00BB0A1C">
        <w:rPr>
          <w:rFonts w:ascii="Arial" w:hAnsi="Arial" w:cs="Arial"/>
          <w:sz w:val="24"/>
        </w:rPr>
        <w:t xml:space="preserve">atory in the United States; </w:t>
      </w:r>
      <w:r w:rsidR="002C1C9A">
        <w:rPr>
          <w:rFonts w:ascii="Arial" w:hAnsi="Arial" w:cs="Arial"/>
          <w:sz w:val="24"/>
        </w:rPr>
        <w:t xml:space="preserve">and thus </w:t>
      </w:r>
      <w:r>
        <w:rPr>
          <w:rFonts w:ascii="Arial" w:hAnsi="Arial" w:cs="Arial"/>
          <w:sz w:val="24"/>
        </w:rPr>
        <w:t xml:space="preserve">use of the OSG by “for profit” companies or individuals who </w:t>
      </w:r>
      <w:r w:rsidR="006D7882">
        <w:rPr>
          <w:rFonts w:ascii="Arial" w:hAnsi="Arial" w:cs="Arial"/>
          <w:sz w:val="24"/>
        </w:rPr>
        <w:t xml:space="preserve">work </w:t>
      </w:r>
      <w:r>
        <w:rPr>
          <w:rFonts w:ascii="Arial" w:hAnsi="Arial" w:cs="Arial"/>
          <w:sz w:val="24"/>
        </w:rPr>
        <w:t xml:space="preserve">for such companies is generally not allowed.  </w:t>
      </w:r>
    </w:p>
    <w:p w14:paraId="4F3A408A" w14:textId="77777777" w:rsidR="00EA377C" w:rsidRDefault="00EA377C" w:rsidP="004C2174">
      <w:pPr>
        <w:pStyle w:val="PlainText"/>
        <w:rPr>
          <w:rFonts w:ascii="Arial" w:hAnsi="Arial" w:cs="Arial"/>
          <w:sz w:val="24"/>
        </w:rPr>
      </w:pPr>
    </w:p>
    <w:p w14:paraId="08CABFE2" w14:textId="77777777" w:rsidR="00EA377C" w:rsidRDefault="00EA377C" w:rsidP="004C2174">
      <w:pPr>
        <w:pStyle w:val="Plain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However there are certain situations where it may be appropriate to allow access to and use of the OSG</w:t>
      </w:r>
      <w:r w:rsidR="00947B05" w:rsidRPr="00947B05">
        <w:rPr>
          <w:rFonts w:ascii="Arial" w:hAnsi="Arial" w:cs="Arial"/>
          <w:sz w:val="24"/>
        </w:rPr>
        <w:t xml:space="preserve"> </w:t>
      </w:r>
      <w:r w:rsidR="00947B05">
        <w:rPr>
          <w:rFonts w:ascii="Arial" w:hAnsi="Arial" w:cs="Arial"/>
          <w:sz w:val="24"/>
        </w:rPr>
        <w:t>by “for profit” companies or individuals who work for such companies</w:t>
      </w:r>
      <w:r>
        <w:rPr>
          <w:rFonts w:ascii="Arial" w:hAnsi="Arial" w:cs="Arial"/>
          <w:sz w:val="24"/>
        </w:rPr>
        <w:t xml:space="preserve">; this document </w:t>
      </w:r>
      <w:r w:rsidR="00033216">
        <w:rPr>
          <w:rFonts w:ascii="Arial" w:hAnsi="Arial" w:cs="Arial"/>
          <w:sz w:val="24"/>
        </w:rPr>
        <w:t>provides a framework for those situations.</w:t>
      </w:r>
    </w:p>
    <w:p w14:paraId="652FFB18" w14:textId="77777777" w:rsidR="004C2174" w:rsidRDefault="004C2174" w:rsidP="004C2174">
      <w:pPr>
        <w:pStyle w:val="PlainText"/>
        <w:rPr>
          <w:rFonts w:ascii="Arial" w:hAnsi="Arial" w:cs="Arial"/>
          <w:sz w:val="24"/>
        </w:rPr>
      </w:pPr>
    </w:p>
    <w:p w14:paraId="7CC0B82F" w14:textId="77777777" w:rsidR="002C1C9A" w:rsidRPr="002C1C9A" w:rsidRDefault="002C1C9A" w:rsidP="002C1C9A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 w:rsidRPr="002C1C9A">
        <w:rPr>
          <w:rFonts w:ascii="Arial" w:hAnsi="Arial" w:cs="Arial"/>
          <w:b/>
          <w:sz w:val="24"/>
          <w:szCs w:val="24"/>
          <w:u w:val="single"/>
        </w:rPr>
        <w:t>U</w:t>
      </w:r>
      <w:r w:rsidR="00132072">
        <w:rPr>
          <w:rFonts w:ascii="Arial" w:hAnsi="Arial" w:cs="Arial"/>
          <w:b/>
          <w:sz w:val="24"/>
          <w:szCs w:val="24"/>
          <w:u w:val="single"/>
        </w:rPr>
        <w:t>se of OSG by an I</w:t>
      </w:r>
      <w:r w:rsidRPr="002C1C9A">
        <w:rPr>
          <w:rFonts w:ascii="Arial" w:hAnsi="Arial" w:cs="Arial"/>
          <w:b/>
          <w:sz w:val="24"/>
          <w:szCs w:val="24"/>
          <w:u w:val="single"/>
        </w:rPr>
        <w:t xml:space="preserve">ndividual </w:t>
      </w:r>
      <w:r w:rsidR="00132072">
        <w:rPr>
          <w:rFonts w:ascii="Arial" w:hAnsi="Arial" w:cs="Arial"/>
          <w:b/>
          <w:sz w:val="24"/>
          <w:szCs w:val="24"/>
          <w:u w:val="single"/>
        </w:rPr>
        <w:t>E</w:t>
      </w:r>
      <w:r w:rsidRPr="002C1C9A">
        <w:rPr>
          <w:rFonts w:ascii="Arial" w:hAnsi="Arial" w:cs="Arial"/>
          <w:b/>
          <w:sz w:val="24"/>
          <w:szCs w:val="24"/>
          <w:u w:val="single"/>
        </w:rPr>
        <w:t>mplo</w:t>
      </w:r>
      <w:r w:rsidR="00132072">
        <w:rPr>
          <w:rFonts w:ascii="Arial" w:hAnsi="Arial" w:cs="Arial"/>
          <w:b/>
          <w:sz w:val="24"/>
          <w:szCs w:val="24"/>
          <w:u w:val="single"/>
        </w:rPr>
        <w:t>yed by a Commercial E</w:t>
      </w:r>
      <w:r w:rsidRPr="002C1C9A">
        <w:rPr>
          <w:rFonts w:ascii="Arial" w:hAnsi="Arial" w:cs="Arial"/>
          <w:b/>
          <w:sz w:val="24"/>
          <w:szCs w:val="24"/>
          <w:u w:val="single"/>
        </w:rPr>
        <w:t>ntity</w:t>
      </w:r>
    </w:p>
    <w:p w14:paraId="0866D592" w14:textId="77777777" w:rsidR="002C1C9A" w:rsidRDefault="002C1C9A" w:rsidP="004C2174">
      <w:pPr>
        <w:pStyle w:val="PlainText"/>
        <w:rPr>
          <w:rFonts w:ascii="Arial" w:hAnsi="Arial" w:cs="Arial"/>
          <w:sz w:val="24"/>
          <w:szCs w:val="24"/>
        </w:rPr>
      </w:pPr>
    </w:p>
    <w:p w14:paraId="6C1BE421" w14:textId="77777777" w:rsidR="00D418D8" w:rsidRDefault="002C1C9A" w:rsidP="004C2174">
      <w:pPr>
        <w:pStyle w:val="PlainText"/>
        <w:rPr>
          <w:ins w:id="1" w:author="Piotr Sliz" w:date="2012-11-16T11:21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4C2174">
        <w:rPr>
          <w:rFonts w:ascii="Arial" w:hAnsi="Arial" w:cs="Arial"/>
          <w:sz w:val="24"/>
          <w:szCs w:val="24"/>
        </w:rPr>
        <w:t xml:space="preserve">rom time to time, </w:t>
      </w:r>
      <w:ins w:id="2" w:author="Piotr Sliz" w:date="2012-11-16T11:14:00Z">
        <w:r w:rsidR="00D418D8">
          <w:rPr>
            <w:rFonts w:ascii="Arial" w:hAnsi="Arial" w:cs="Arial"/>
            <w:sz w:val="24"/>
            <w:szCs w:val="24"/>
          </w:rPr>
          <w:t xml:space="preserve">virtual organizations </w:t>
        </w:r>
      </w:ins>
      <w:del w:id="3" w:author="Piotr Sliz" w:date="2012-11-16T11:14:00Z">
        <w:r w:rsidR="004C2174" w:rsidDel="00D418D8">
          <w:rPr>
            <w:rFonts w:ascii="Arial" w:hAnsi="Arial" w:cs="Arial"/>
            <w:sz w:val="24"/>
            <w:szCs w:val="24"/>
          </w:rPr>
          <w:delText xml:space="preserve">the </w:delText>
        </w:r>
      </w:del>
      <w:del w:id="4" w:author="Piotr Sliz" w:date="2012-11-16T11:13:00Z">
        <w:r w:rsidR="004C2174" w:rsidDel="00D418D8">
          <w:rPr>
            <w:rFonts w:ascii="Arial" w:hAnsi="Arial" w:cs="Arial"/>
            <w:sz w:val="24"/>
            <w:szCs w:val="24"/>
          </w:rPr>
          <w:delText xml:space="preserve">OSG </w:delText>
        </w:r>
      </w:del>
      <w:del w:id="5" w:author="Piotr Sliz" w:date="2012-11-16T11:20:00Z">
        <w:r w:rsidR="004C2174" w:rsidDel="00D418D8">
          <w:rPr>
            <w:rFonts w:ascii="Arial" w:hAnsi="Arial" w:cs="Arial"/>
            <w:sz w:val="24"/>
            <w:szCs w:val="24"/>
          </w:rPr>
          <w:delText>receive</w:delText>
        </w:r>
      </w:del>
      <w:del w:id="6" w:author="Piotr Sliz" w:date="2012-11-16T11:14:00Z">
        <w:r w:rsidR="004C2174" w:rsidDel="00D418D8">
          <w:rPr>
            <w:rFonts w:ascii="Arial" w:hAnsi="Arial" w:cs="Arial"/>
            <w:sz w:val="24"/>
            <w:szCs w:val="24"/>
          </w:rPr>
          <w:delText>s</w:delText>
        </w:r>
      </w:del>
      <w:del w:id="7" w:author="Piotr Sliz" w:date="2012-11-16T11:20:00Z">
        <w:r w:rsidR="004C2174" w:rsidDel="00D418D8">
          <w:rPr>
            <w:rFonts w:ascii="Arial" w:hAnsi="Arial" w:cs="Arial"/>
            <w:sz w:val="24"/>
            <w:szCs w:val="24"/>
          </w:rPr>
          <w:delText xml:space="preserve"> </w:delText>
        </w:r>
      </w:del>
      <w:del w:id="8" w:author="Piotr Sliz" w:date="2012-11-16T11:14:00Z">
        <w:r w:rsidR="004C2174" w:rsidDel="00D418D8">
          <w:rPr>
            <w:rFonts w:ascii="Arial" w:hAnsi="Arial" w:cs="Arial"/>
            <w:sz w:val="24"/>
            <w:szCs w:val="24"/>
          </w:rPr>
          <w:delText xml:space="preserve">a </w:delText>
        </w:r>
      </w:del>
      <w:del w:id="9" w:author="Piotr Sliz" w:date="2012-11-16T11:20:00Z">
        <w:r w:rsidR="004C2174" w:rsidDel="00D418D8">
          <w:rPr>
            <w:rFonts w:ascii="Arial" w:hAnsi="Arial" w:cs="Arial"/>
            <w:sz w:val="24"/>
            <w:szCs w:val="24"/>
          </w:rPr>
          <w:delText>request from</w:delText>
        </w:r>
      </w:del>
      <w:proofErr w:type="gramStart"/>
      <w:ins w:id="10" w:author="Piotr Sliz" w:date="2012-11-16T11:20:00Z">
        <w:r w:rsidR="00D418D8">
          <w:rPr>
            <w:rFonts w:ascii="Arial" w:hAnsi="Arial" w:cs="Arial"/>
            <w:sz w:val="24"/>
            <w:szCs w:val="24"/>
          </w:rPr>
          <w:t>might</w:t>
        </w:r>
        <w:proofErr w:type="gramEnd"/>
        <w:r w:rsidR="00D418D8">
          <w:rPr>
            <w:rFonts w:ascii="Arial" w:hAnsi="Arial" w:cs="Arial"/>
            <w:sz w:val="24"/>
            <w:szCs w:val="24"/>
          </w:rPr>
          <w:t xml:space="preserve"> engage with</w:t>
        </w:r>
      </w:ins>
      <w:r w:rsidR="004C2174">
        <w:rPr>
          <w:rFonts w:ascii="Arial" w:hAnsi="Arial" w:cs="Arial"/>
          <w:sz w:val="24"/>
          <w:szCs w:val="24"/>
        </w:rPr>
        <w:t xml:space="preserve"> </w:t>
      </w:r>
      <w:del w:id="11" w:author="Piotr Sliz" w:date="2012-11-16T11:14:00Z">
        <w:r w:rsidR="004C2174" w:rsidDel="00D418D8">
          <w:rPr>
            <w:rFonts w:ascii="Arial" w:hAnsi="Arial" w:cs="Arial"/>
            <w:sz w:val="24"/>
            <w:szCs w:val="24"/>
          </w:rPr>
          <w:delText xml:space="preserve">an </w:delText>
        </w:r>
      </w:del>
      <w:r w:rsidR="004C2174">
        <w:rPr>
          <w:rFonts w:ascii="Arial" w:hAnsi="Arial" w:cs="Arial"/>
          <w:sz w:val="24"/>
          <w:szCs w:val="24"/>
        </w:rPr>
        <w:t>individual</w:t>
      </w:r>
      <w:ins w:id="12" w:author="Piotr Sliz" w:date="2012-11-16T11:14:00Z">
        <w:r w:rsidR="00D418D8">
          <w:rPr>
            <w:rFonts w:ascii="Arial" w:hAnsi="Arial" w:cs="Arial"/>
            <w:sz w:val="24"/>
            <w:szCs w:val="24"/>
          </w:rPr>
          <w:t>s</w:t>
        </w:r>
      </w:ins>
      <w:r w:rsidR="004C2174">
        <w:rPr>
          <w:rFonts w:ascii="Arial" w:hAnsi="Arial" w:cs="Arial"/>
          <w:sz w:val="24"/>
          <w:szCs w:val="24"/>
        </w:rPr>
        <w:t xml:space="preserve"> who </w:t>
      </w:r>
      <w:del w:id="13" w:author="Piotr Sliz" w:date="2012-11-16T11:14:00Z">
        <w:r w:rsidR="004C2174" w:rsidDel="00D418D8">
          <w:rPr>
            <w:rFonts w:ascii="Arial" w:hAnsi="Arial" w:cs="Arial"/>
            <w:sz w:val="24"/>
            <w:szCs w:val="24"/>
          </w:rPr>
          <w:delText xml:space="preserve">is </w:delText>
        </w:r>
      </w:del>
      <w:ins w:id="14" w:author="Piotr Sliz" w:date="2012-11-16T11:14:00Z">
        <w:r w:rsidR="00D418D8">
          <w:rPr>
            <w:rFonts w:ascii="Arial" w:hAnsi="Arial" w:cs="Arial"/>
            <w:sz w:val="24"/>
            <w:szCs w:val="24"/>
          </w:rPr>
          <w:t xml:space="preserve">are </w:t>
        </w:r>
      </w:ins>
      <w:r w:rsidR="004C2174">
        <w:rPr>
          <w:rFonts w:ascii="Arial" w:hAnsi="Arial" w:cs="Arial"/>
          <w:sz w:val="24"/>
          <w:szCs w:val="24"/>
        </w:rPr>
        <w:t>employed by</w:t>
      </w:r>
      <w:r>
        <w:rPr>
          <w:rFonts w:ascii="Arial" w:hAnsi="Arial" w:cs="Arial"/>
          <w:sz w:val="24"/>
          <w:szCs w:val="24"/>
        </w:rPr>
        <w:t xml:space="preserve"> a “for profit” company </w:t>
      </w:r>
      <w:del w:id="15" w:author="Piotr Sliz" w:date="2012-11-16T11:20:00Z">
        <w:r w:rsidDel="00D418D8">
          <w:rPr>
            <w:rFonts w:ascii="Arial" w:hAnsi="Arial" w:cs="Arial"/>
            <w:sz w:val="24"/>
            <w:szCs w:val="24"/>
          </w:rPr>
          <w:delText xml:space="preserve">for </w:delText>
        </w:r>
      </w:del>
      <w:ins w:id="16" w:author="Piotr Sliz" w:date="2012-11-16T11:20:00Z">
        <w:r w:rsidR="00D418D8">
          <w:rPr>
            <w:rFonts w:ascii="Arial" w:hAnsi="Arial" w:cs="Arial"/>
            <w:sz w:val="24"/>
            <w:szCs w:val="24"/>
          </w:rPr>
          <w:t xml:space="preserve">and would like to </w:t>
        </w:r>
      </w:ins>
      <w:r>
        <w:rPr>
          <w:rFonts w:ascii="Arial" w:hAnsi="Arial" w:cs="Arial"/>
          <w:sz w:val="24"/>
          <w:szCs w:val="24"/>
        </w:rPr>
        <w:t xml:space="preserve">access </w:t>
      </w:r>
      <w:del w:id="17" w:author="Piotr Sliz" w:date="2012-11-16T11:20:00Z">
        <w:r w:rsidDel="00D418D8">
          <w:rPr>
            <w:rFonts w:ascii="Arial" w:hAnsi="Arial" w:cs="Arial"/>
            <w:sz w:val="24"/>
            <w:szCs w:val="24"/>
          </w:rPr>
          <w:delText xml:space="preserve">to and use of </w:delText>
        </w:r>
      </w:del>
      <w:r>
        <w:rPr>
          <w:rFonts w:ascii="Arial" w:hAnsi="Arial" w:cs="Arial"/>
          <w:sz w:val="24"/>
          <w:szCs w:val="24"/>
        </w:rPr>
        <w:t>OSG resources</w:t>
      </w:r>
      <w:ins w:id="18" w:author="Piotr Sliz" w:date="2012-11-16T11:21:00Z">
        <w:r w:rsidR="00D418D8">
          <w:rPr>
            <w:rFonts w:ascii="Arial" w:hAnsi="Arial" w:cs="Arial"/>
            <w:sz w:val="24"/>
            <w:szCs w:val="24"/>
          </w:rPr>
          <w:t xml:space="preserve"> to pursue specific projects</w:t>
        </w:r>
      </w:ins>
      <w:r>
        <w:rPr>
          <w:rFonts w:ascii="Arial" w:hAnsi="Arial" w:cs="Arial"/>
          <w:sz w:val="24"/>
          <w:szCs w:val="24"/>
        </w:rPr>
        <w:t>.</w:t>
      </w:r>
      <w:ins w:id="19" w:author="Piotr Sliz" w:date="2012-11-16T11:17:00Z">
        <w:r w:rsidR="00D418D8">
          <w:rPr>
            <w:rFonts w:ascii="Arial" w:hAnsi="Arial" w:cs="Arial"/>
            <w:sz w:val="24"/>
            <w:szCs w:val="24"/>
          </w:rPr>
          <w:t xml:space="preserve"> </w:t>
        </w:r>
      </w:ins>
      <w:ins w:id="20" w:author="Piotr Sliz" w:date="2012-11-16T11:21:00Z">
        <w:r w:rsidR="00D418D8">
          <w:rPr>
            <w:rFonts w:ascii="Arial" w:hAnsi="Arial" w:cs="Arial"/>
            <w:sz w:val="24"/>
            <w:szCs w:val="24"/>
          </w:rPr>
          <w:t xml:space="preserve">Projects can be classified as </w:t>
        </w:r>
      </w:ins>
      <w:ins w:id="21" w:author="Piotr Sliz" w:date="2012-11-16T11:24:00Z">
        <w:r w:rsidR="00084922">
          <w:rPr>
            <w:rFonts w:ascii="Arial" w:hAnsi="Arial" w:cs="Arial"/>
            <w:sz w:val="24"/>
            <w:szCs w:val="24"/>
          </w:rPr>
          <w:t xml:space="preserve">a) </w:t>
        </w:r>
        <w:r w:rsidR="00084922" w:rsidRPr="00B65B9B">
          <w:rPr>
            <w:rFonts w:ascii="Arial" w:hAnsi="Arial" w:cs="Arial"/>
            <w:b/>
            <w:sz w:val="24"/>
            <w:szCs w:val="24"/>
            <w:rPrChange w:id="22" w:author="Piotr Sliz" w:date="2013-01-30T15:59:00Z">
              <w:rPr>
                <w:rFonts w:ascii="Arial" w:hAnsi="Arial" w:cs="Arial"/>
                <w:sz w:val="24"/>
                <w:szCs w:val="24"/>
              </w:rPr>
            </w:rPrChange>
          </w:rPr>
          <w:t>supportive</w:t>
        </w:r>
      </w:ins>
      <w:ins w:id="23" w:author="Piotr Sliz" w:date="2013-01-30T15:58:00Z">
        <w:r w:rsidR="00B65B9B">
          <w:rPr>
            <w:rFonts w:ascii="Arial" w:hAnsi="Arial" w:cs="Arial"/>
            <w:sz w:val="24"/>
            <w:szCs w:val="24"/>
          </w:rPr>
          <w:t xml:space="preserve"> (all results are retained by an academic member of the VO)</w:t>
        </w:r>
      </w:ins>
      <w:ins w:id="24" w:author="Piotr Sliz" w:date="2012-11-16T11:24:00Z">
        <w:r w:rsidR="00084922">
          <w:rPr>
            <w:rFonts w:ascii="Arial" w:hAnsi="Arial" w:cs="Arial"/>
            <w:sz w:val="24"/>
            <w:szCs w:val="24"/>
          </w:rPr>
          <w:t xml:space="preserve">, b) </w:t>
        </w:r>
      </w:ins>
      <w:ins w:id="25" w:author="Piotr Sliz" w:date="2012-11-16T11:21:00Z">
        <w:r w:rsidR="00D418D8" w:rsidRPr="00B65B9B">
          <w:rPr>
            <w:rFonts w:ascii="Arial" w:hAnsi="Arial" w:cs="Arial"/>
            <w:b/>
            <w:sz w:val="24"/>
            <w:szCs w:val="24"/>
            <w:rPrChange w:id="26" w:author="Piotr Sliz" w:date="2013-01-30T16:00:00Z">
              <w:rPr>
                <w:rFonts w:ascii="Arial" w:hAnsi="Arial" w:cs="Arial"/>
                <w:sz w:val="24"/>
                <w:szCs w:val="24"/>
              </w:rPr>
            </w:rPrChange>
          </w:rPr>
          <w:t>commercial</w:t>
        </w:r>
      </w:ins>
      <w:ins w:id="27" w:author="Piotr Sliz" w:date="2013-01-30T15:58:00Z">
        <w:r w:rsidR="00B65B9B">
          <w:rPr>
            <w:rFonts w:ascii="Arial" w:hAnsi="Arial" w:cs="Arial"/>
            <w:sz w:val="24"/>
            <w:szCs w:val="24"/>
          </w:rPr>
          <w:t xml:space="preserve"> (results are retained by the commercial entity)</w:t>
        </w:r>
      </w:ins>
      <w:ins w:id="28" w:author="Piotr Sliz" w:date="2012-11-16T11:21:00Z">
        <w:r w:rsidR="00D418D8">
          <w:rPr>
            <w:rFonts w:ascii="Arial" w:hAnsi="Arial" w:cs="Arial"/>
            <w:sz w:val="24"/>
            <w:szCs w:val="24"/>
          </w:rPr>
          <w:t xml:space="preserve"> or </w:t>
        </w:r>
      </w:ins>
      <w:ins w:id="29" w:author="Piotr Sliz" w:date="2012-11-16T11:24:00Z">
        <w:r w:rsidR="00084922">
          <w:rPr>
            <w:rFonts w:ascii="Arial" w:hAnsi="Arial" w:cs="Arial"/>
            <w:sz w:val="24"/>
            <w:szCs w:val="24"/>
          </w:rPr>
          <w:t xml:space="preserve">c) </w:t>
        </w:r>
      </w:ins>
      <w:ins w:id="30" w:author="Piotr Sliz" w:date="2012-11-16T11:21:00Z">
        <w:r w:rsidR="00D418D8" w:rsidRPr="00B65B9B">
          <w:rPr>
            <w:rFonts w:ascii="Arial" w:hAnsi="Arial" w:cs="Arial"/>
            <w:b/>
            <w:sz w:val="24"/>
            <w:szCs w:val="24"/>
            <w:rPrChange w:id="31" w:author="Piotr Sliz" w:date="2013-01-30T16:00:00Z">
              <w:rPr>
                <w:rFonts w:ascii="Arial" w:hAnsi="Arial" w:cs="Arial"/>
                <w:sz w:val="24"/>
                <w:szCs w:val="24"/>
              </w:rPr>
            </w:rPrChange>
          </w:rPr>
          <w:t>collaborative</w:t>
        </w:r>
        <w:r w:rsidR="00D418D8">
          <w:rPr>
            <w:rFonts w:ascii="Arial" w:hAnsi="Arial" w:cs="Arial"/>
            <w:sz w:val="24"/>
            <w:szCs w:val="24"/>
          </w:rPr>
          <w:t xml:space="preserve"> academic/commercial engagements.</w:t>
        </w:r>
      </w:ins>
      <w:ins w:id="32" w:author="Piotr Sliz" w:date="2012-11-16T11:22:00Z">
        <w:r w:rsidR="00D418D8">
          <w:rPr>
            <w:rFonts w:ascii="Arial" w:hAnsi="Arial" w:cs="Arial"/>
            <w:sz w:val="24"/>
            <w:szCs w:val="24"/>
          </w:rPr>
          <w:t xml:space="preserve"> </w:t>
        </w:r>
      </w:ins>
      <w:ins w:id="33" w:author="Piotr Sliz" w:date="2013-01-30T15:59:00Z">
        <w:r w:rsidR="00B65B9B">
          <w:rPr>
            <w:rFonts w:ascii="Arial" w:hAnsi="Arial" w:cs="Arial"/>
            <w:sz w:val="24"/>
            <w:szCs w:val="24"/>
          </w:rPr>
          <w:t xml:space="preserve">In addition the projects can </w:t>
        </w:r>
      </w:ins>
      <w:ins w:id="34" w:author="Piotr Sliz" w:date="2012-11-16T11:21:00Z">
        <w:r w:rsidR="00D418D8">
          <w:rPr>
            <w:rFonts w:ascii="Arial" w:hAnsi="Arial" w:cs="Arial"/>
            <w:sz w:val="24"/>
            <w:szCs w:val="24"/>
          </w:rPr>
          <w:t xml:space="preserve">be </w:t>
        </w:r>
      </w:ins>
      <w:ins w:id="35" w:author="Piotr Sliz" w:date="2013-01-30T15:59:00Z">
        <w:r w:rsidR="00B65B9B">
          <w:rPr>
            <w:rFonts w:ascii="Arial" w:hAnsi="Arial" w:cs="Arial"/>
            <w:sz w:val="24"/>
            <w:szCs w:val="24"/>
          </w:rPr>
          <w:t>further</w:t>
        </w:r>
      </w:ins>
      <w:ins w:id="36" w:author="Piotr Sliz" w:date="2012-11-16T11:21:00Z">
        <w:r w:rsidR="00D418D8">
          <w:rPr>
            <w:rFonts w:ascii="Arial" w:hAnsi="Arial" w:cs="Arial"/>
            <w:sz w:val="24"/>
            <w:szCs w:val="24"/>
          </w:rPr>
          <w:t xml:space="preserve"> </w:t>
        </w:r>
      </w:ins>
      <w:ins w:id="37" w:author="Piotr Sliz" w:date="2012-11-16T11:22:00Z">
        <w:r w:rsidR="00B65B9B">
          <w:rPr>
            <w:rFonts w:ascii="Arial" w:hAnsi="Arial" w:cs="Arial"/>
            <w:sz w:val="24"/>
            <w:szCs w:val="24"/>
          </w:rPr>
          <w:t xml:space="preserve">classified as </w:t>
        </w:r>
        <w:r w:rsidR="00B65B9B" w:rsidRPr="00B65B9B">
          <w:rPr>
            <w:rFonts w:ascii="Arial" w:hAnsi="Arial" w:cs="Arial"/>
            <w:b/>
            <w:sz w:val="24"/>
            <w:szCs w:val="24"/>
            <w:rPrChange w:id="38" w:author="Piotr Sliz" w:date="2013-01-30T15:59:00Z">
              <w:rPr>
                <w:rFonts w:ascii="Arial" w:hAnsi="Arial" w:cs="Arial"/>
                <w:sz w:val="24"/>
                <w:szCs w:val="24"/>
              </w:rPr>
            </w:rPrChange>
          </w:rPr>
          <w:t>pilots</w:t>
        </w:r>
        <w:r w:rsidR="00B65B9B">
          <w:rPr>
            <w:rFonts w:ascii="Arial" w:hAnsi="Arial" w:cs="Arial"/>
            <w:sz w:val="24"/>
            <w:szCs w:val="24"/>
          </w:rPr>
          <w:t xml:space="preserve"> (</w:t>
        </w:r>
        <w:r w:rsidR="00D418D8">
          <w:rPr>
            <w:rFonts w:ascii="Arial" w:hAnsi="Arial" w:cs="Arial"/>
            <w:sz w:val="24"/>
            <w:szCs w:val="24"/>
          </w:rPr>
          <w:t>demonstrating feasibility of a particular approach</w:t>
        </w:r>
      </w:ins>
      <w:ins w:id="39" w:author="Piotr Sliz" w:date="2012-11-16T11:23:00Z">
        <w:r w:rsidR="00B65B9B">
          <w:rPr>
            <w:rFonts w:ascii="Arial" w:hAnsi="Arial" w:cs="Arial"/>
            <w:sz w:val="24"/>
            <w:szCs w:val="24"/>
          </w:rPr>
          <w:t xml:space="preserve">, </w:t>
        </w:r>
        <w:r w:rsidR="00084922">
          <w:rPr>
            <w:rFonts w:ascii="Arial" w:hAnsi="Arial" w:cs="Arial"/>
            <w:sz w:val="24"/>
            <w:szCs w:val="24"/>
          </w:rPr>
          <w:t xml:space="preserve">typically </w:t>
        </w:r>
      </w:ins>
      <w:ins w:id="40" w:author="Piotr Sliz" w:date="2012-11-16T11:24:00Z">
        <w:r w:rsidR="00084922">
          <w:rPr>
            <w:rFonts w:ascii="Arial" w:hAnsi="Arial" w:cs="Arial"/>
            <w:sz w:val="24"/>
            <w:szCs w:val="24"/>
          </w:rPr>
          <w:t xml:space="preserve">no more than </w:t>
        </w:r>
      </w:ins>
      <w:ins w:id="41" w:author="Piotr Sliz" w:date="2012-11-16T11:23:00Z">
        <w:r w:rsidR="00084922">
          <w:rPr>
            <w:rFonts w:ascii="Arial" w:hAnsi="Arial" w:cs="Arial"/>
            <w:sz w:val="24"/>
            <w:szCs w:val="24"/>
          </w:rPr>
          <w:t>a few cycles of a particular workflow consuming &lt;1% of annual VO allocation)</w:t>
        </w:r>
      </w:ins>
      <w:ins w:id="42" w:author="Piotr Sliz" w:date="2012-11-16T11:22:00Z">
        <w:r w:rsidR="00D418D8">
          <w:rPr>
            <w:rFonts w:ascii="Arial" w:hAnsi="Arial" w:cs="Arial"/>
            <w:sz w:val="24"/>
            <w:szCs w:val="24"/>
          </w:rPr>
          <w:t xml:space="preserve"> or </w:t>
        </w:r>
        <w:r w:rsidR="00D418D8" w:rsidRPr="00B65B9B">
          <w:rPr>
            <w:rFonts w:ascii="Arial" w:hAnsi="Arial" w:cs="Arial"/>
            <w:b/>
            <w:sz w:val="24"/>
            <w:szCs w:val="24"/>
            <w:rPrChange w:id="43" w:author="Piotr Sliz" w:date="2013-01-30T15:59:00Z">
              <w:rPr>
                <w:rFonts w:ascii="Arial" w:hAnsi="Arial" w:cs="Arial"/>
                <w:sz w:val="24"/>
                <w:szCs w:val="24"/>
              </w:rPr>
            </w:rPrChange>
          </w:rPr>
          <w:t>production computations</w:t>
        </w:r>
        <w:r w:rsidR="00D418D8">
          <w:rPr>
            <w:rFonts w:ascii="Arial" w:hAnsi="Arial" w:cs="Arial"/>
            <w:sz w:val="24"/>
            <w:szCs w:val="24"/>
          </w:rPr>
          <w:t>.</w:t>
        </w:r>
      </w:ins>
    </w:p>
    <w:p w14:paraId="050BB8A2" w14:textId="77777777" w:rsidR="00D418D8" w:rsidRDefault="00D418D8" w:rsidP="004C2174">
      <w:pPr>
        <w:pStyle w:val="PlainText"/>
        <w:rPr>
          <w:ins w:id="44" w:author="Piotr Sliz" w:date="2012-11-16T11:21:00Z"/>
          <w:rFonts w:ascii="Arial" w:hAnsi="Arial" w:cs="Arial"/>
          <w:sz w:val="24"/>
          <w:szCs w:val="24"/>
        </w:rPr>
      </w:pPr>
    </w:p>
    <w:p w14:paraId="2DB6CF08" w14:textId="77777777" w:rsidR="00D418D8" w:rsidRDefault="00084922" w:rsidP="004C2174">
      <w:pPr>
        <w:pStyle w:val="PlainText"/>
        <w:rPr>
          <w:ins w:id="45" w:author="Piotr Sliz" w:date="2012-11-16T11:25:00Z"/>
          <w:rFonts w:ascii="Arial" w:hAnsi="Arial" w:cs="Arial"/>
          <w:sz w:val="24"/>
          <w:szCs w:val="24"/>
        </w:rPr>
      </w:pPr>
      <w:ins w:id="46" w:author="Piotr Sliz" w:date="2012-11-16T11:25:00Z">
        <w:r>
          <w:rPr>
            <w:rFonts w:ascii="Arial" w:hAnsi="Arial" w:cs="Arial"/>
            <w:sz w:val="24"/>
            <w:szCs w:val="24"/>
          </w:rPr>
          <w:t xml:space="preserve">In general </w:t>
        </w:r>
        <w:r w:rsidRPr="00B65B9B">
          <w:rPr>
            <w:rFonts w:ascii="Arial" w:hAnsi="Arial" w:cs="Arial"/>
            <w:b/>
            <w:sz w:val="24"/>
            <w:szCs w:val="24"/>
            <w:rPrChange w:id="47" w:author="Piotr Sliz" w:date="2013-01-30T16:00:00Z">
              <w:rPr>
                <w:rFonts w:ascii="Arial" w:hAnsi="Arial" w:cs="Arial"/>
                <w:sz w:val="24"/>
                <w:szCs w:val="24"/>
              </w:rPr>
            </w:rPrChange>
          </w:rPr>
          <w:t>commercial</w:t>
        </w:r>
        <w:r>
          <w:rPr>
            <w:rFonts w:ascii="Arial" w:hAnsi="Arial" w:cs="Arial"/>
            <w:sz w:val="24"/>
            <w:szCs w:val="24"/>
          </w:rPr>
          <w:t xml:space="preserve"> projects in </w:t>
        </w:r>
      </w:ins>
      <w:ins w:id="48" w:author="Piotr Sliz" w:date="2012-11-16T11:26:00Z">
        <w:r>
          <w:rPr>
            <w:rFonts w:ascii="Arial" w:hAnsi="Arial" w:cs="Arial"/>
            <w:sz w:val="24"/>
            <w:szCs w:val="24"/>
          </w:rPr>
          <w:t xml:space="preserve">either </w:t>
        </w:r>
      </w:ins>
      <w:ins w:id="49" w:author="Piotr Sliz" w:date="2012-11-16T11:25:00Z">
        <w:r>
          <w:rPr>
            <w:rFonts w:ascii="Arial" w:hAnsi="Arial" w:cs="Arial"/>
            <w:sz w:val="24"/>
            <w:szCs w:val="24"/>
          </w:rPr>
          <w:t>a pilot or in a production phase are not supported by OSG.</w:t>
        </w:r>
      </w:ins>
    </w:p>
    <w:p w14:paraId="593137E0" w14:textId="77777777" w:rsidR="00084922" w:rsidRDefault="00084922" w:rsidP="004C2174">
      <w:pPr>
        <w:pStyle w:val="PlainText"/>
        <w:rPr>
          <w:ins w:id="50" w:author="Piotr Sliz" w:date="2012-11-16T11:26:00Z"/>
          <w:rFonts w:ascii="Arial" w:hAnsi="Arial" w:cs="Arial"/>
          <w:sz w:val="24"/>
          <w:szCs w:val="24"/>
        </w:rPr>
      </w:pPr>
    </w:p>
    <w:p w14:paraId="503981A3" w14:textId="77777777" w:rsidR="00084922" w:rsidRDefault="00084922" w:rsidP="004C2174">
      <w:pPr>
        <w:pStyle w:val="PlainText"/>
        <w:rPr>
          <w:ins w:id="51" w:author="Piotr Sliz" w:date="2012-11-16T11:26:00Z"/>
          <w:rFonts w:ascii="Arial" w:hAnsi="Arial" w:cs="Arial"/>
          <w:sz w:val="24"/>
          <w:szCs w:val="24"/>
        </w:rPr>
      </w:pPr>
      <w:ins w:id="52" w:author="Piotr Sliz" w:date="2012-11-16T11:26:00Z">
        <w:r w:rsidRPr="00B65B9B">
          <w:rPr>
            <w:rFonts w:ascii="Arial" w:hAnsi="Arial" w:cs="Arial"/>
            <w:b/>
            <w:sz w:val="24"/>
            <w:szCs w:val="24"/>
            <w:rPrChange w:id="53" w:author="Piotr Sliz" w:date="2013-01-30T16:00:00Z">
              <w:rPr>
                <w:rFonts w:ascii="Arial" w:hAnsi="Arial" w:cs="Arial"/>
                <w:sz w:val="24"/>
                <w:szCs w:val="24"/>
              </w:rPr>
            </w:rPrChange>
          </w:rPr>
          <w:t>Supportive</w:t>
        </w:r>
        <w:r>
          <w:rPr>
            <w:rFonts w:ascii="Arial" w:hAnsi="Arial" w:cs="Arial"/>
            <w:sz w:val="24"/>
            <w:szCs w:val="24"/>
          </w:rPr>
          <w:t xml:space="preserve"> projects in both phases are allowed, providing that 100% of the outcome </w:t>
        </w:r>
      </w:ins>
      <w:ins w:id="54" w:author="Piotr Sliz" w:date="2013-01-30T16:01:00Z">
        <w:r w:rsidR="00B65B9B">
          <w:rPr>
            <w:rFonts w:ascii="Arial" w:hAnsi="Arial" w:cs="Arial"/>
            <w:sz w:val="24"/>
            <w:szCs w:val="24"/>
          </w:rPr>
          <w:t>is</w:t>
        </w:r>
      </w:ins>
      <w:ins w:id="55" w:author="Piotr Sliz" w:date="2012-11-16T11:26:00Z">
        <w:r>
          <w:rPr>
            <w:rFonts w:ascii="Arial" w:hAnsi="Arial" w:cs="Arial"/>
            <w:sz w:val="24"/>
            <w:szCs w:val="24"/>
          </w:rPr>
          <w:t xml:space="preserve"> </w:t>
        </w:r>
      </w:ins>
      <w:ins w:id="56" w:author="Piotr Sliz" w:date="2012-11-16T11:28:00Z">
        <w:r>
          <w:rPr>
            <w:rFonts w:ascii="Arial" w:hAnsi="Arial" w:cs="Arial"/>
            <w:sz w:val="24"/>
            <w:szCs w:val="24"/>
          </w:rPr>
          <w:t>retained</w:t>
        </w:r>
      </w:ins>
      <w:ins w:id="57" w:author="Piotr Sliz" w:date="2012-11-16T11:26:00Z">
        <w:r>
          <w:rPr>
            <w:rFonts w:ascii="Arial" w:hAnsi="Arial" w:cs="Arial"/>
            <w:sz w:val="24"/>
            <w:szCs w:val="24"/>
          </w:rPr>
          <w:t xml:space="preserve"> with the non-profit VO member.</w:t>
        </w:r>
      </w:ins>
    </w:p>
    <w:p w14:paraId="492F2E52" w14:textId="77777777" w:rsidR="00084922" w:rsidRDefault="00084922" w:rsidP="004C2174">
      <w:pPr>
        <w:pStyle w:val="PlainText"/>
        <w:rPr>
          <w:ins w:id="58" w:author="Piotr Sliz" w:date="2012-11-16T11:28:00Z"/>
          <w:rFonts w:ascii="Arial" w:hAnsi="Arial" w:cs="Arial"/>
          <w:sz w:val="24"/>
          <w:szCs w:val="24"/>
        </w:rPr>
      </w:pPr>
    </w:p>
    <w:p w14:paraId="3210CD0B" w14:textId="77777777" w:rsidR="00084922" w:rsidRDefault="00084922" w:rsidP="004C2174">
      <w:pPr>
        <w:pStyle w:val="PlainText"/>
        <w:rPr>
          <w:ins w:id="59" w:author="Piotr Sliz" w:date="2013-01-30T16:07:00Z"/>
          <w:rFonts w:ascii="Arial" w:hAnsi="Arial" w:cs="Arial"/>
          <w:sz w:val="24"/>
          <w:szCs w:val="24"/>
        </w:rPr>
      </w:pPr>
      <w:ins w:id="60" w:author="Piotr Sliz" w:date="2012-11-16T11:28:00Z">
        <w:r w:rsidRPr="00B65B9B">
          <w:rPr>
            <w:rFonts w:ascii="Arial" w:hAnsi="Arial" w:cs="Arial"/>
            <w:b/>
            <w:sz w:val="24"/>
            <w:szCs w:val="24"/>
            <w:rPrChange w:id="61" w:author="Piotr Sliz" w:date="2013-01-30T16:01:00Z">
              <w:rPr>
                <w:rFonts w:ascii="Arial" w:hAnsi="Arial" w:cs="Arial"/>
                <w:sz w:val="24"/>
                <w:szCs w:val="24"/>
              </w:rPr>
            </w:rPrChange>
          </w:rPr>
          <w:t>Collaborative</w:t>
        </w:r>
        <w:r w:rsidR="00B65B9B">
          <w:rPr>
            <w:rFonts w:ascii="Arial" w:hAnsi="Arial" w:cs="Arial"/>
            <w:sz w:val="24"/>
            <w:szCs w:val="24"/>
          </w:rPr>
          <w:t xml:space="preserve"> engagements are supported only in the pilot phase and have to provide a documented </w:t>
        </w:r>
      </w:ins>
      <w:ins w:id="62" w:author="Piotr Sliz" w:date="2013-01-30T16:06:00Z">
        <w:r w:rsidR="00B65B9B">
          <w:rPr>
            <w:rFonts w:ascii="Arial" w:hAnsi="Arial" w:cs="Arial"/>
            <w:sz w:val="24"/>
            <w:szCs w:val="24"/>
          </w:rPr>
          <w:t xml:space="preserve">and substantial </w:t>
        </w:r>
      </w:ins>
      <w:ins w:id="63" w:author="Piotr Sliz" w:date="2013-01-30T16:05:00Z">
        <w:r w:rsidR="00B65B9B">
          <w:rPr>
            <w:rFonts w:ascii="Arial" w:hAnsi="Arial" w:cs="Arial"/>
            <w:sz w:val="24"/>
            <w:szCs w:val="24"/>
          </w:rPr>
          <w:t>benefit</w:t>
        </w:r>
      </w:ins>
      <w:ins w:id="64" w:author="Piotr Sliz" w:date="2012-11-16T11:28:00Z">
        <w:r w:rsidR="00B65B9B">
          <w:rPr>
            <w:rFonts w:ascii="Arial" w:hAnsi="Arial" w:cs="Arial"/>
            <w:sz w:val="24"/>
            <w:szCs w:val="24"/>
          </w:rPr>
          <w:t xml:space="preserve"> to </w:t>
        </w:r>
      </w:ins>
      <w:ins w:id="65" w:author="Piotr Sliz" w:date="2013-01-30T16:06:00Z">
        <w:r w:rsidR="0082604D">
          <w:rPr>
            <w:rFonts w:ascii="Arial" w:hAnsi="Arial" w:cs="Arial"/>
            <w:sz w:val="24"/>
            <w:szCs w:val="24"/>
          </w:rPr>
          <w:t xml:space="preserve">a </w:t>
        </w:r>
      </w:ins>
      <w:ins w:id="66" w:author="Piotr Sliz" w:date="2013-01-30T16:05:00Z">
        <w:r w:rsidR="00B65B9B">
          <w:rPr>
            <w:rFonts w:ascii="Arial" w:hAnsi="Arial" w:cs="Arial"/>
            <w:sz w:val="24"/>
            <w:szCs w:val="24"/>
          </w:rPr>
          <w:t>non-profit member.</w:t>
        </w:r>
      </w:ins>
      <w:ins w:id="67" w:author="Piotr Sliz" w:date="2013-01-30T16:06:00Z">
        <w:r w:rsidR="0082604D">
          <w:rPr>
            <w:rFonts w:ascii="Arial" w:hAnsi="Arial" w:cs="Arial"/>
            <w:sz w:val="24"/>
            <w:szCs w:val="24"/>
          </w:rPr>
          <w:t xml:space="preserve"> </w:t>
        </w:r>
      </w:ins>
      <w:ins w:id="68" w:author="Piotr Sliz" w:date="2013-01-30T16:07:00Z">
        <w:r w:rsidR="0082604D">
          <w:rPr>
            <w:rFonts w:ascii="Arial" w:hAnsi="Arial" w:cs="Arial"/>
            <w:sz w:val="24"/>
            <w:szCs w:val="24"/>
          </w:rPr>
          <w:t xml:space="preserve">Following rules </w:t>
        </w:r>
      </w:ins>
      <w:ins w:id="69" w:author="Piotr Sliz" w:date="2013-01-30T16:12:00Z">
        <w:r w:rsidR="0082604D">
          <w:rPr>
            <w:rFonts w:ascii="Arial" w:hAnsi="Arial" w:cs="Arial"/>
            <w:sz w:val="24"/>
            <w:szCs w:val="24"/>
          </w:rPr>
          <w:t>apply</w:t>
        </w:r>
      </w:ins>
      <w:ins w:id="70" w:author="Piotr Sliz" w:date="2013-01-30T16:07:00Z">
        <w:r w:rsidR="0082604D">
          <w:rPr>
            <w:rFonts w:ascii="Arial" w:hAnsi="Arial" w:cs="Arial"/>
            <w:sz w:val="24"/>
            <w:szCs w:val="24"/>
          </w:rPr>
          <w:t>:</w:t>
        </w:r>
      </w:ins>
    </w:p>
    <w:p w14:paraId="4996DCE3" w14:textId="77777777" w:rsidR="0082604D" w:rsidRDefault="0082604D" w:rsidP="0082604D">
      <w:pPr>
        <w:pStyle w:val="PlainText"/>
        <w:rPr>
          <w:ins w:id="71" w:author="Piotr Sliz" w:date="2013-01-30T16:09:00Z"/>
          <w:rFonts w:ascii="Arial" w:hAnsi="Arial" w:cs="Arial"/>
          <w:sz w:val="24"/>
          <w:szCs w:val="24"/>
        </w:rPr>
      </w:pPr>
      <w:ins w:id="72" w:author="Piotr Sliz" w:date="2013-01-30T16:08:00Z">
        <w:r>
          <w:rPr>
            <w:rFonts w:ascii="Arial" w:hAnsi="Arial" w:cs="Arial"/>
            <w:sz w:val="24"/>
            <w:szCs w:val="24"/>
          </w:rPr>
          <w:t xml:space="preserve">1. </w:t>
        </w:r>
      </w:ins>
      <w:ins w:id="73" w:author="Piotr Sliz" w:date="2013-01-30T16:09:00Z">
        <w:r>
          <w:rPr>
            <w:rFonts w:ascii="Arial" w:hAnsi="Arial" w:cs="Arial"/>
            <w:sz w:val="24"/>
            <w:szCs w:val="24"/>
          </w:rPr>
          <w:t>All collaborative academic/commercial runs have to be approved by the VO director.</w:t>
        </w:r>
      </w:ins>
    </w:p>
    <w:p w14:paraId="3BA4CBA7" w14:textId="77777777" w:rsidR="0082604D" w:rsidRDefault="0082604D" w:rsidP="004C2174">
      <w:pPr>
        <w:pStyle w:val="PlainText"/>
        <w:rPr>
          <w:ins w:id="74" w:author="Piotr Sliz" w:date="2013-01-30T16:07:00Z"/>
          <w:rFonts w:ascii="Arial" w:hAnsi="Arial" w:cs="Arial"/>
          <w:sz w:val="24"/>
          <w:szCs w:val="24"/>
        </w:rPr>
      </w:pPr>
      <w:ins w:id="75" w:author="Piotr Sliz" w:date="2013-01-30T16:08:00Z">
        <w:r>
          <w:rPr>
            <w:rFonts w:ascii="Arial" w:hAnsi="Arial" w:cs="Arial"/>
            <w:sz w:val="24"/>
            <w:szCs w:val="24"/>
          </w:rPr>
          <w:t>2</w:t>
        </w:r>
      </w:ins>
      <w:ins w:id="76" w:author="Piotr Sliz" w:date="2013-01-30T16:07:00Z">
        <w:r>
          <w:rPr>
            <w:rFonts w:ascii="Arial" w:hAnsi="Arial" w:cs="Arial"/>
            <w:sz w:val="24"/>
            <w:szCs w:val="24"/>
          </w:rPr>
          <w:t xml:space="preserve">. All collaborative academic/commercial runs have to be documented </w:t>
        </w:r>
      </w:ins>
      <w:ins w:id="77" w:author="Piotr Sliz" w:date="2013-01-30T16:08:00Z">
        <w:r>
          <w:rPr>
            <w:rFonts w:ascii="Arial" w:hAnsi="Arial" w:cs="Arial"/>
            <w:sz w:val="24"/>
            <w:szCs w:val="24"/>
          </w:rPr>
          <w:t xml:space="preserve">by the VO </w:t>
        </w:r>
      </w:ins>
      <w:ins w:id="78" w:author="Piotr Sliz" w:date="2013-01-30T16:07:00Z">
        <w:r>
          <w:rPr>
            <w:rFonts w:ascii="Arial" w:hAnsi="Arial" w:cs="Arial"/>
            <w:sz w:val="24"/>
            <w:szCs w:val="24"/>
          </w:rPr>
          <w:t>(number of hours, purpose of computations, personnel</w:t>
        </w:r>
      </w:ins>
      <w:ins w:id="79" w:author="Piotr Sliz" w:date="2013-01-30T16:12:00Z">
        <w:r>
          <w:rPr>
            <w:rFonts w:ascii="Arial" w:hAnsi="Arial" w:cs="Arial"/>
            <w:sz w:val="24"/>
            <w:szCs w:val="24"/>
          </w:rPr>
          <w:t xml:space="preserve"> involved</w:t>
        </w:r>
      </w:ins>
      <w:ins w:id="80" w:author="Piotr Sliz" w:date="2013-01-30T16:07:00Z">
        <w:r>
          <w:rPr>
            <w:rFonts w:ascii="Arial" w:hAnsi="Arial" w:cs="Arial"/>
            <w:sz w:val="24"/>
            <w:szCs w:val="24"/>
          </w:rPr>
          <w:t>).</w:t>
        </w:r>
      </w:ins>
    </w:p>
    <w:p w14:paraId="3C25A1AE" w14:textId="77777777" w:rsidR="0082604D" w:rsidRDefault="0082604D" w:rsidP="004C2174">
      <w:pPr>
        <w:pStyle w:val="PlainText"/>
        <w:rPr>
          <w:ins w:id="81" w:author="Piotr Sliz" w:date="2013-01-30T16:09:00Z"/>
          <w:rFonts w:ascii="Arial" w:hAnsi="Arial" w:cs="Arial"/>
          <w:sz w:val="24"/>
          <w:szCs w:val="24"/>
        </w:rPr>
      </w:pPr>
      <w:ins w:id="82" w:author="Piotr Sliz" w:date="2013-01-30T16:08:00Z">
        <w:r>
          <w:rPr>
            <w:rFonts w:ascii="Arial" w:hAnsi="Arial" w:cs="Arial"/>
            <w:sz w:val="24"/>
            <w:szCs w:val="24"/>
          </w:rPr>
          <w:t xml:space="preserve">3. </w:t>
        </w:r>
      </w:ins>
      <w:ins w:id="83" w:author="Piotr Sliz" w:date="2013-01-30T16:09:00Z">
        <w:r>
          <w:rPr>
            <w:rFonts w:ascii="Arial" w:hAnsi="Arial" w:cs="Arial"/>
            <w:sz w:val="24"/>
            <w:szCs w:val="24"/>
          </w:rPr>
          <w:t xml:space="preserve">VOs </w:t>
        </w:r>
      </w:ins>
      <w:ins w:id="84" w:author="Piotr Sliz" w:date="2013-01-30T16:16:00Z">
        <w:r>
          <w:rPr>
            <w:rFonts w:ascii="Arial" w:hAnsi="Arial" w:cs="Arial"/>
            <w:sz w:val="24"/>
            <w:szCs w:val="24"/>
          </w:rPr>
          <w:t>shall submit</w:t>
        </w:r>
      </w:ins>
      <w:ins w:id="85" w:author="Piotr Sliz" w:date="2013-01-30T16:09:00Z">
        <w:r>
          <w:rPr>
            <w:rFonts w:ascii="Arial" w:hAnsi="Arial" w:cs="Arial"/>
            <w:sz w:val="24"/>
            <w:szCs w:val="24"/>
          </w:rPr>
          <w:t xml:space="preserve"> a report on all collaborative/academic runs to OSG</w:t>
        </w:r>
      </w:ins>
      <w:ins w:id="86" w:author="Piotr Sliz" w:date="2013-01-30T16:16:00Z">
        <w:r w:rsidR="00B83872">
          <w:rPr>
            <w:rFonts w:ascii="Arial" w:hAnsi="Arial" w:cs="Arial"/>
            <w:sz w:val="24"/>
            <w:szCs w:val="24"/>
          </w:rPr>
          <w:t xml:space="preserve"> management</w:t>
        </w:r>
      </w:ins>
      <w:ins w:id="87" w:author="Piotr Sliz" w:date="2013-01-30T16:09:00Z">
        <w:r>
          <w:rPr>
            <w:rFonts w:ascii="Arial" w:hAnsi="Arial" w:cs="Arial"/>
            <w:sz w:val="24"/>
            <w:szCs w:val="24"/>
          </w:rPr>
          <w:t xml:space="preserve"> on an annual basis</w:t>
        </w:r>
      </w:ins>
      <w:ins w:id="88" w:author="Piotr Sliz" w:date="2013-01-30T16:16:00Z">
        <w:r w:rsidR="00B83872">
          <w:rPr>
            <w:rFonts w:ascii="Arial" w:hAnsi="Arial" w:cs="Arial"/>
            <w:sz w:val="24"/>
            <w:szCs w:val="24"/>
          </w:rPr>
          <w:t xml:space="preserve"> (covering </w:t>
        </w:r>
        <w:r w:rsidR="00B83872" w:rsidRPr="00F96ECF">
          <w:rPr>
            <w:rFonts w:ascii="Arial" w:hAnsi="Arial" w:cs="Arial"/>
            <w:sz w:val="24"/>
            <w:szCs w:val="24"/>
          </w:rPr>
          <w:t>successes, failures, issues, utilization, etc</w:t>
        </w:r>
        <w:r w:rsidR="00B83872">
          <w:rPr>
            <w:rFonts w:ascii="Arial" w:hAnsi="Arial" w:cs="Arial"/>
            <w:sz w:val="24"/>
            <w:szCs w:val="24"/>
          </w:rPr>
          <w:t>)</w:t>
        </w:r>
      </w:ins>
      <w:ins w:id="89" w:author="Piotr Sliz" w:date="2013-01-30T16:09:00Z">
        <w:r>
          <w:rPr>
            <w:rFonts w:ascii="Arial" w:hAnsi="Arial" w:cs="Arial"/>
            <w:sz w:val="24"/>
            <w:szCs w:val="24"/>
          </w:rPr>
          <w:t>.</w:t>
        </w:r>
      </w:ins>
    </w:p>
    <w:p w14:paraId="0AB86C27" w14:textId="77777777" w:rsidR="0082604D" w:rsidRDefault="0082604D" w:rsidP="004C2174">
      <w:pPr>
        <w:pStyle w:val="PlainText"/>
        <w:rPr>
          <w:ins w:id="90" w:author="Piotr Sliz" w:date="2012-11-16T11:25:00Z"/>
          <w:rFonts w:ascii="Arial" w:hAnsi="Arial" w:cs="Arial"/>
          <w:sz w:val="24"/>
          <w:szCs w:val="24"/>
        </w:rPr>
      </w:pPr>
      <w:ins w:id="91" w:author="Piotr Sliz" w:date="2013-01-30T16:09:00Z">
        <w:r>
          <w:rPr>
            <w:rFonts w:ascii="Arial" w:hAnsi="Arial" w:cs="Arial"/>
            <w:sz w:val="24"/>
            <w:szCs w:val="24"/>
          </w:rPr>
          <w:t xml:space="preserve">4. Usage in access of 1% of annual allocation is not allowed without written </w:t>
        </w:r>
      </w:ins>
      <w:ins w:id="92" w:author="Piotr Sliz" w:date="2013-01-30T16:10:00Z">
        <w:r>
          <w:rPr>
            <w:rFonts w:ascii="Arial" w:hAnsi="Arial" w:cs="Arial"/>
            <w:sz w:val="24"/>
            <w:szCs w:val="24"/>
          </w:rPr>
          <w:t>approval</w:t>
        </w:r>
      </w:ins>
      <w:ins w:id="93" w:author="Piotr Sliz" w:date="2013-01-30T16:09:00Z">
        <w:r>
          <w:rPr>
            <w:rFonts w:ascii="Arial" w:hAnsi="Arial" w:cs="Arial"/>
            <w:sz w:val="24"/>
            <w:szCs w:val="24"/>
          </w:rPr>
          <w:t xml:space="preserve"> </w:t>
        </w:r>
      </w:ins>
      <w:ins w:id="94" w:author="Piotr Sliz" w:date="2013-01-30T16:10:00Z">
        <w:r>
          <w:rPr>
            <w:rFonts w:ascii="Arial" w:hAnsi="Arial" w:cs="Arial"/>
            <w:sz w:val="24"/>
            <w:szCs w:val="24"/>
          </w:rPr>
          <w:t>from the OSG Council.</w:t>
        </w:r>
      </w:ins>
      <w:ins w:id="95" w:author="Piotr Sliz" w:date="2013-01-30T16:12:00Z">
        <w:r>
          <w:rPr>
            <w:rFonts w:ascii="Arial" w:hAnsi="Arial" w:cs="Arial"/>
            <w:sz w:val="24"/>
            <w:szCs w:val="24"/>
          </w:rPr>
          <w:t xml:space="preserve"> </w:t>
        </w:r>
      </w:ins>
      <w:ins w:id="96" w:author="Piotr Sliz" w:date="2013-01-30T16:18:00Z">
        <w:r w:rsidR="00B83872">
          <w:rPr>
            <w:rFonts w:ascii="Arial" w:hAnsi="Arial" w:cs="Arial"/>
            <w:sz w:val="24"/>
            <w:szCs w:val="24"/>
          </w:rPr>
          <w:t>In general usage exceeded more than 5% will be rarely approved (we could also cap this in terms of CPU hours).</w:t>
        </w:r>
      </w:ins>
    </w:p>
    <w:p w14:paraId="6019C2C6" w14:textId="77777777" w:rsidR="00084922" w:rsidRDefault="00084922" w:rsidP="004C2174">
      <w:pPr>
        <w:pStyle w:val="PlainText"/>
        <w:rPr>
          <w:ins w:id="97" w:author="Piotr Sliz" w:date="2012-11-16T11:25:00Z"/>
          <w:rFonts w:ascii="Arial" w:hAnsi="Arial" w:cs="Arial"/>
          <w:sz w:val="24"/>
          <w:szCs w:val="24"/>
        </w:rPr>
      </w:pPr>
    </w:p>
    <w:p w14:paraId="5751FF05" w14:textId="77777777" w:rsidR="00084922" w:rsidRDefault="00084922" w:rsidP="004C2174">
      <w:pPr>
        <w:pStyle w:val="PlainText"/>
        <w:rPr>
          <w:ins w:id="98" w:author="Piotr Sliz" w:date="2012-11-16T11:20:00Z"/>
          <w:rFonts w:ascii="Arial" w:hAnsi="Arial" w:cs="Arial"/>
          <w:sz w:val="24"/>
          <w:szCs w:val="24"/>
        </w:rPr>
      </w:pPr>
    </w:p>
    <w:p w14:paraId="7FB13B87" w14:textId="77777777" w:rsidR="00D418D8" w:rsidRDefault="00D418D8" w:rsidP="004C2174">
      <w:pPr>
        <w:pStyle w:val="PlainText"/>
        <w:rPr>
          <w:ins w:id="99" w:author="Piotr Sliz" w:date="2012-11-16T11:17:00Z"/>
          <w:rFonts w:ascii="Arial" w:hAnsi="Arial" w:cs="Arial"/>
          <w:sz w:val="24"/>
          <w:szCs w:val="24"/>
        </w:rPr>
      </w:pPr>
    </w:p>
    <w:p w14:paraId="4D45ACA4" w14:textId="77777777" w:rsidR="00D418D8" w:rsidRDefault="0082604D" w:rsidP="004C2174">
      <w:pPr>
        <w:pStyle w:val="PlainText"/>
        <w:rPr>
          <w:rFonts w:ascii="Arial" w:hAnsi="Arial" w:cs="Arial"/>
          <w:sz w:val="24"/>
          <w:szCs w:val="24"/>
        </w:rPr>
      </w:pPr>
      <w:ins w:id="100" w:author="Piotr Sliz" w:date="2013-01-30T16:14:00Z">
        <w:r>
          <w:rPr>
            <w:rFonts w:ascii="Arial" w:hAnsi="Arial" w:cs="Arial"/>
            <w:sz w:val="24"/>
            <w:szCs w:val="24"/>
          </w:rPr>
          <w:t>Additional rules governing supportive and collaborative access</w:t>
        </w:r>
      </w:ins>
      <w:ins w:id="101" w:author="Piotr Sliz" w:date="2013-01-30T16:03:00Z">
        <w:r w:rsidR="00B65B9B">
          <w:rPr>
            <w:rFonts w:ascii="Arial" w:hAnsi="Arial" w:cs="Arial"/>
            <w:sz w:val="24"/>
            <w:szCs w:val="24"/>
          </w:rPr>
          <w:t>:</w:t>
        </w:r>
      </w:ins>
    </w:p>
    <w:p w14:paraId="04FD0080" w14:textId="77777777" w:rsidR="006D7882" w:rsidRDefault="006D7882" w:rsidP="004C2174">
      <w:pPr>
        <w:pStyle w:val="PlainText"/>
        <w:rPr>
          <w:rFonts w:ascii="Arial" w:hAnsi="Arial" w:cs="Arial"/>
          <w:sz w:val="24"/>
          <w:szCs w:val="24"/>
        </w:rPr>
      </w:pPr>
    </w:p>
    <w:p w14:paraId="7908D7B5" w14:textId="77777777" w:rsidR="004C2174" w:rsidRPr="004C2174" w:rsidRDefault="00BF2998" w:rsidP="004C2174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individual employed by a “for profit” </w:t>
      </w:r>
      <w:r w:rsidR="004C2174" w:rsidRPr="004C2174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pany may </w:t>
      </w:r>
      <w:r w:rsidR="00132072">
        <w:rPr>
          <w:rFonts w:ascii="Arial" w:hAnsi="Arial" w:cs="Arial"/>
          <w:sz w:val="24"/>
          <w:szCs w:val="24"/>
        </w:rPr>
        <w:t>us</w:t>
      </w:r>
      <w:r w:rsidR="002F24B8">
        <w:rPr>
          <w:rFonts w:ascii="Arial" w:hAnsi="Arial" w:cs="Arial"/>
          <w:sz w:val="24"/>
          <w:szCs w:val="24"/>
        </w:rPr>
        <w:t>e</w:t>
      </w:r>
      <w:r w:rsidR="00132072">
        <w:rPr>
          <w:rFonts w:ascii="Arial" w:hAnsi="Arial" w:cs="Arial"/>
          <w:sz w:val="24"/>
          <w:szCs w:val="24"/>
        </w:rPr>
        <w:t xml:space="preserve"> the OSG by </w:t>
      </w:r>
      <w:r>
        <w:rPr>
          <w:rFonts w:ascii="Arial" w:hAnsi="Arial" w:cs="Arial"/>
          <w:sz w:val="24"/>
          <w:szCs w:val="24"/>
        </w:rPr>
        <w:t>join</w:t>
      </w:r>
      <w:r w:rsidR="00132072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the OSG-VO if that individual i</w:t>
      </w:r>
      <w:r w:rsidR="004C2174" w:rsidRPr="004C2174">
        <w:rPr>
          <w:rFonts w:ascii="Arial" w:hAnsi="Arial" w:cs="Arial"/>
          <w:sz w:val="24"/>
          <w:szCs w:val="24"/>
        </w:rPr>
        <w:t xml:space="preserve">s sponsored by a member of the </w:t>
      </w:r>
      <w:del w:id="102" w:author="Piotr Sliz" w:date="2012-11-16T11:15:00Z">
        <w:r w:rsidR="004C2174" w:rsidRPr="004C2174" w:rsidDel="00D418D8">
          <w:rPr>
            <w:rFonts w:ascii="Arial" w:hAnsi="Arial" w:cs="Arial"/>
            <w:sz w:val="24"/>
            <w:szCs w:val="24"/>
          </w:rPr>
          <w:delText>OSG consortium</w:delText>
        </w:r>
      </w:del>
      <w:ins w:id="103" w:author="Piotr Sliz" w:date="2012-11-16T11:15:00Z">
        <w:r w:rsidR="00D418D8">
          <w:rPr>
            <w:rFonts w:ascii="Arial" w:hAnsi="Arial" w:cs="Arial"/>
            <w:sz w:val="24"/>
            <w:szCs w:val="24"/>
          </w:rPr>
          <w:t>VO</w:t>
        </w:r>
      </w:ins>
      <w:r w:rsidR="004C2174" w:rsidRPr="004C2174">
        <w:rPr>
          <w:rFonts w:ascii="Arial" w:hAnsi="Arial" w:cs="Arial"/>
          <w:sz w:val="24"/>
          <w:szCs w:val="24"/>
        </w:rPr>
        <w:t xml:space="preserve"> and provides a written endorsement from the sponsoring </w:t>
      </w:r>
      <w:del w:id="104" w:author="Piotr Sliz" w:date="2012-11-16T11:15:00Z">
        <w:r w:rsidR="004C2174" w:rsidRPr="004C2174" w:rsidDel="00D418D8">
          <w:rPr>
            <w:rFonts w:ascii="Arial" w:hAnsi="Arial" w:cs="Arial"/>
            <w:sz w:val="24"/>
            <w:szCs w:val="24"/>
          </w:rPr>
          <w:delText>OSG consortium</w:delText>
        </w:r>
      </w:del>
      <w:ins w:id="105" w:author="Piotr Sliz" w:date="2012-11-16T11:15:00Z">
        <w:r w:rsidR="00D418D8">
          <w:rPr>
            <w:rFonts w:ascii="Arial" w:hAnsi="Arial" w:cs="Arial"/>
            <w:sz w:val="24"/>
            <w:szCs w:val="24"/>
          </w:rPr>
          <w:t>VO</w:t>
        </w:r>
      </w:ins>
      <w:r w:rsidR="004C2174" w:rsidRPr="004C2174">
        <w:rPr>
          <w:rFonts w:ascii="Arial" w:hAnsi="Arial" w:cs="Arial"/>
          <w:sz w:val="24"/>
          <w:szCs w:val="24"/>
        </w:rPr>
        <w:t xml:space="preserve"> member stating that:</w:t>
      </w:r>
    </w:p>
    <w:p w14:paraId="63483735" w14:textId="77777777" w:rsidR="004C2174" w:rsidRPr="004C2174" w:rsidRDefault="004C2174" w:rsidP="004C2174">
      <w:pPr>
        <w:pStyle w:val="PlainText"/>
        <w:rPr>
          <w:rFonts w:ascii="Arial" w:hAnsi="Arial" w:cs="Arial"/>
          <w:sz w:val="24"/>
          <w:szCs w:val="24"/>
        </w:rPr>
      </w:pPr>
    </w:p>
    <w:p w14:paraId="647AE137" w14:textId="77777777" w:rsidR="004C2174" w:rsidRPr="004C2174" w:rsidRDefault="00BF2998" w:rsidP="004C2174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individual</w:t>
      </w:r>
      <w:r w:rsidR="004C2174" w:rsidRPr="004C2174">
        <w:rPr>
          <w:rFonts w:ascii="Arial" w:hAnsi="Arial" w:cs="Arial"/>
          <w:sz w:val="24"/>
          <w:szCs w:val="24"/>
        </w:rPr>
        <w:t xml:space="preserve"> is doing </w:t>
      </w:r>
      <w:ins w:id="106" w:author="Piotr Sliz" w:date="2013-01-30T16:14:00Z">
        <w:r w:rsidR="0082604D">
          <w:rPr>
            <w:rFonts w:ascii="Arial" w:hAnsi="Arial" w:cs="Arial"/>
            <w:sz w:val="24"/>
            <w:szCs w:val="24"/>
          </w:rPr>
          <w:t xml:space="preserve">supportive or collaborative </w:t>
        </w:r>
      </w:ins>
      <w:r w:rsidR="004C2174" w:rsidRPr="004C2174">
        <w:rPr>
          <w:rFonts w:ascii="Arial" w:hAnsi="Arial" w:cs="Arial"/>
          <w:sz w:val="24"/>
          <w:szCs w:val="24"/>
        </w:rPr>
        <w:t xml:space="preserve">work for the </w:t>
      </w:r>
      <w:del w:id="107" w:author="Piotr Sliz" w:date="2012-11-16T11:16:00Z">
        <w:r w:rsidR="004C2174" w:rsidRPr="004C2174" w:rsidDel="00D418D8">
          <w:rPr>
            <w:rFonts w:ascii="Arial" w:hAnsi="Arial" w:cs="Arial"/>
            <w:sz w:val="24"/>
            <w:szCs w:val="24"/>
          </w:rPr>
          <w:delText>OSG consortium </w:delText>
        </w:r>
      </w:del>
      <w:ins w:id="108" w:author="Piotr Sliz" w:date="2012-11-16T11:16:00Z">
        <w:r w:rsidR="00D418D8">
          <w:rPr>
            <w:rFonts w:ascii="Arial" w:hAnsi="Arial" w:cs="Arial"/>
            <w:sz w:val="24"/>
            <w:szCs w:val="24"/>
          </w:rPr>
          <w:t xml:space="preserve">VO </w:t>
        </w:r>
      </w:ins>
      <w:r w:rsidR="004C2174" w:rsidRPr="004C2174">
        <w:rPr>
          <w:rFonts w:ascii="Arial" w:hAnsi="Arial" w:cs="Arial"/>
          <w:sz w:val="24"/>
          <w:szCs w:val="24"/>
        </w:rPr>
        <w:t>member that is documented in a written agreement between them</w:t>
      </w:r>
      <w:del w:id="109" w:author="Piotr Sliz" w:date="2013-01-30T16:15:00Z">
        <w:r w:rsidDel="0082604D">
          <w:rPr>
            <w:rFonts w:ascii="Arial" w:hAnsi="Arial" w:cs="Arial"/>
            <w:sz w:val="24"/>
            <w:szCs w:val="24"/>
          </w:rPr>
          <w:delText>,</w:delText>
        </w:r>
      </w:del>
      <w:ins w:id="110" w:author="Piotr Sliz" w:date="2012-11-16T11:17:00Z">
        <w:r w:rsidR="00D418D8">
          <w:rPr>
            <w:rFonts w:ascii="Arial" w:hAnsi="Arial" w:cs="Arial"/>
            <w:sz w:val="24"/>
            <w:szCs w:val="24"/>
          </w:rPr>
          <w:t>.</w:t>
        </w:r>
      </w:ins>
    </w:p>
    <w:p w14:paraId="591EE993" w14:textId="77777777" w:rsidR="004C2174" w:rsidRPr="004C2174" w:rsidRDefault="004C2174" w:rsidP="004C2174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4C2174">
        <w:rPr>
          <w:rFonts w:ascii="Arial" w:hAnsi="Arial" w:cs="Arial"/>
          <w:sz w:val="24"/>
          <w:szCs w:val="24"/>
        </w:rPr>
        <w:t>the</w:t>
      </w:r>
      <w:proofErr w:type="gramEnd"/>
      <w:r w:rsidRPr="004C2174">
        <w:rPr>
          <w:rFonts w:ascii="Arial" w:hAnsi="Arial" w:cs="Arial"/>
          <w:sz w:val="24"/>
          <w:szCs w:val="24"/>
        </w:rPr>
        <w:t xml:space="preserve"> use of the </w:t>
      </w:r>
      <w:r w:rsidR="00BF2998">
        <w:rPr>
          <w:rFonts w:ascii="Arial" w:hAnsi="Arial" w:cs="Arial"/>
          <w:sz w:val="24"/>
          <w:szCs w:val="24"/>
        </w:rPr>
        <w:t>OSG-VO by the individual</w:t>
      </w:r>
      <w:r w:rsidRPr="004C2174">
        <w:rPr>
          <w:rFonts w:ascii="Arial" w:hAnsi="Arial" w:cs="Arial"/>
          <w:sz w:val="24"/>
          <w:szCs w:val="24"/>
        </w:rPr>
        <w:t xml:space="preserve"> is in direct support of the purpose of the grant/contract from the sponsoring OSG consortium mem</w:t>
      </w:r>
      <w:r w:rsidR="00BF2998">
        <w:rPr>
          <w:rFonts w:ascii="Arial" w:hAnsi="Arial" w:cs="Arial"/>
          <w:sz w:val="24"/>
          <w:szCs w:val="24"/>
        </w:rPr>
        <w:t>ber to the individual,</w:t>
      </w:r>
    </w:p>
    <w:p w14:paraId="11F38A24" w14:textId="77777777" w:rsidR="004C2174" w:rsidRPr="0082604D" w:rsidRDefault="004C2174" w:rsidP="004C2174">
      <w:pPr>
        <w:pStyle w:val="PlainText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rPrChange w:id="111" w:author="Piotr Sliz" w:date="2013-01-30T16:15:00Z">
            <w:rPr>
              <w:rFonts w:ascii="Arial" w:hAnsi="Arial" w:cs="Arial"/>
              <w:sz w:val="24"/>
              <w:szCs w:val="24"/>
            </w:rPr>
          </w:rPrChange>
        </w:rPr>
      </w:pPr>
      <w:proofErr w:type="gramStart"/>
      <w:r w:rsidRPr="0082604D">
        <w:rPr>
          <w:rFonts w:ascii="Arial" w:hAnsi="Arial" w:cs="Arial"/>
          <w:strike/>
          <w:sz w:val="24"/>
          <w:szCs w:val="24"/>
          <w:rPrChange w:id="112" w:author="Piotr Sliz" w:date="2013-01-30T16:15:00Z">
            <w:rPr>
              <w:rFonts w:ascii="Arial" w:hAnsi="Arial" w:cs="Arial"/>
              <w:sz w:val="24"/>
              <w:szCs w:val="24"/>
            </w:rPr>
          </w:rPrChange>
        </w:rPr>
        <w:t>an</w:t>
      </w:r>
      <w:proofErr w:type="gramEnd"/>
      <w:r w:rsidRPr="0082604D">
        <w:rPr>
          <w:rFonts w:ascii="Arial" w:hAnsi="Arial" w:cs="Arial"/>
          <w:strike/>
          <w:sz w:val="24"/>
          <w:szCs w:val="24"/>
          <w:rPrChange w:id="113" w:author="Piotr Sliz" w:date="2013-01-30T16:15:00Z">
            <w:rPr>
              <w:rFonts w:ascii="Arial" w:hAnsi="Arial" w:cs="Arial"/>
              <w:sz w:val="24"/>
              <w:szCs w:val="24"/>
            </w:rPr>
          </w:rPrChange>
        </w:rPr>
        <w:t xml:space="preserve"> intellectual property agreement exists between the OSG consortium </w:t>
      </w:r>
      <w:r w:rsidR="00BF2998" w:rsidRPr="0082604D">
        <w:rPr>
          <w:rFonts w:ascii="Arial" w:hAnsi="Arial" w:cs="Arial"/>
          <w:strike/>
          <w:sz w:val="24"/>
          <w:szCs w:val="24"/>
          <w:rPrChange w:id="114" w:author="Piotr Sliz" w:date="2013-01-30T16:15:00Z">
            <w:rPr>
              <w:rFonts w:ascii="Arial" w:hAnsi="Arial" w:cs="Arial"/>
              <w:sz w:val="24"/>
              <w:szCs w:val="24"/>
            </w:rPr>
          </w:rPrChange>
        </w:rPr>
        <w:t>member</w:t>
      </w:r>
      <w:r w:rsidR="00BB0A1C" w:rsidRPr="0082604D">
        <w:rPr>
          <w:rFonts w:ascii="Arial" w:hAnsi="Arial" w:cs="Arial"/>
          <w:strike/>
          <w:sz w:val="24"/>
          <w:szCs w:val="24"/>
          <w:rPrChange w:id="115" w:author="Piotr Sliz" w:date="2013-01-30T16:15:00Z">
            <w:rPr>
              <w:rFonts w:ascii="Arial" w:hAnsi="Arial" w:cs="Arial"/>
              <w:sz w:val="24"/>
              <w:szCs w:val="24"/>
            </w:rPr>
          </w:rPrChange>
        </w:rPr>
        <w:t>’s organization</w:t>
      </w:r>
      <w:r w:rsidR="00BF2998" w:rsidRPr="0082604D">
        <w:rPr>
          <w:rFonts w:ascii="Arial" w:hAnsi="Arial" w:cs="Arial"/>
          <w:strike/>
          <w:sz w:val="24"/>
          <w:szCs w:val="24"/>
          <w:rPrChange w:id="116" w:author="Piotr Sliz" w:date="2013-01-30T16:15:00Z">
            <w:rPr>
              <w:rFonts w:ascii="Arial" w:hAnsi="Arial" w:cs="Arial"/>
              <w:sz w:val="24"/>
              <w:szCs w:val="24"/>
            </w:rPr>
          </w:rPrChange>
        </w:rPr>
        <w:t xml:space="preserve"> and the individual’s company,</w:t>
      </w:r>
    </w:p>
    <w:p w14:paraId="47074378" w14:textId="77777777" w:rsidR="00F96ECF" w:rsidRDefault="00BF2998" w:rsidP="004C2174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F96ECF">
        <w:rPr>
          <w:rFonts w:ascii="Arial" w:hAnsi="Arial" w:cs="Arial"/>
          <w:sz w:val="24"/>
          <w:szCs w:val="24"/>
        </w:rPr>
        <w:t>the</w:t>
      </w:r>
      <w:proofErr w:type="gramEnd"/>
      <w:r w:rsidRPr="00F96ECF">
        <w:rPr>
          <w:rFonts w:ascii="Arial" w:hAnsi="Arial" w:cs="Arial"/>
          <w:sz w:val="24"/>
          <w:szCs w:val="24"/>
        </w:rPr>
        <w:t xml:space="preserve"> individual </w:t>
      </w:r>
      <w:r w:rsidR="004C2174" w:rsidRPr="00F96ECF">
        <w:rPr>
          <w:rFonts w:ascii="Arial" w:hAnsi="Arial" w:cs="Arial"/>
          <w:sz w:val="24"/>
          <w:szCs w:val="24"/>
        </w:rPr>
        <w:t>shall abide by the Open Science Grid User Acceptable Use Policy</w:t>
      </w:r>
      <w:r w:rsidR="00F96ECF" w:rsidRPr="00F96ECF">
        <w:rPr>
          <w:rFonts w:ascii="Arial" w:hAnsi="Arial" w:cs="Arial"/>
          <w:sz w:val="24"/>
          <w:szCs w:val="24"/>
        </w:rPr>
        <w:t xml:space="preserve">, </w:t>
      </w:r>
      <w:r w:rsidR="00BB0A1C">
        <w:rPr>
          <w:rFonts w:ascii="Arial" w:hAnsi="Arial" w:cs="Arial"/>
          <w:sz w:val="24"/>
          <w:szCs w:val="24"/>
        </w:rPr>
        <w:t>and</w:t>
      </w:r>
    </w:p>
    <w:p w14:paraId="7CB43BDD" w14:textId="77777777" w:rsidR="004C2174" w:rsidRPr="00B83872" w:rsidRDefault="00F96ECF" w:rsidP="004C2174">
      <w:pPr>
        <w:pStyle w:val="PlainText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rPrChange w:id="117" w:author="Piotr Sliz" w:date="2013-01-30T16:16:00Z">
            <w:rPr>
              <w:rFonts w:ascii="Arial" w:hAnsi="Arial" w:cs="Arial"/>
              <w:sz w:val="24"/>
              <w:szCs w:val="24"/>
            </w:rPr>
          </w:rPrChange>
        </w:rPr>
      </w:pPr>
      <w:proofErr w:type="gramStart"/>
      <w:r w:rsidRPr="00B83872">
        <w:rPr>
          <w:rFonts w:ascii="Arial" w:hAnsi="Arial" w:cs="Arial"/>
          <w:strike/>
          <w:sz w:val="24"/>
          <w:szCs w:val="24"/>
          <w:rPrChange w:id="118" w:author="Piotr Sliz" w:date="2013-01-30T16:16:00Z">
            <w:rPr>
              <w:rFonts w:ascii="Arial" w:hAnsi="Arial" w:cs="Arial"/>
              <w:sz w:val="24"/>
              <w:szCs w:val="24"/>
            </w:rPr>
          </w:rPrChange>
        </w:rPr>
        <w:t>t</w:t>
      </w:r>
      <w:r w:rsidR="004C2174" w:rsidRPr="00B83872">
        <w:rPr>
          <w:rFonts w:ascii="Arial" w:hAnsi="Arial" w:cs="Arial"/>
          <w:strike/>
          <w:sz w:val="24"/>
          <w:szCs w:val="24"/>
          <w:rPrChange w:id="119" w:author="Piotr Sliz" w:date="2013-01-30T16:16:00Z">
            <w:rPr>
              <w:rFonts w:ascii="Arial" w:hAnsi="Arial" w:cs="Arial"/>
              <w:sz w:val="24"/>
              <w:szCs w:val="24"/>
            </w:rPr>
          </w:rPrChange>
        </w:rPr>
        <w:t>he</w:t>
      </w:r>
      <w:proofErr w:type="gramEnd"/>
      <w:r w:rsidR="004C2174" w:rsidRPr="00B83872">
        <w:rPr>
          <w:rFonts w:ascii="Arial" w:hAnsi="Arial" w:cs="Arial"/>
          <w:strike/>
          <w:sz w:val="24"/>
          <w:szCs w:val="24"/>
          <w:rPrChange w:id="120" w:author="Piotr Sliz" w:date="2013-01-30T16:16:00Z">
            <w:rPr>
              <w:rFonts w:ascii="Arial" w:hAnsi="Arial" w:cs="Arial"/>
              <w:sz w:val="24"/>
              <w:szCs w:val="24"/>
            </w:rPr>
          </w:rPrChange>
        </w:rPr>
        <w:t xml:space="preserve"> sponsoring OSG consortium member shall provide quarterly status reports to the OSG </w:t>
      </w:r>
      <w:r w:rsidR="002F24B8" w:rsidRPr="00B83872">
        <w:rPr>
          <w:rFonts w:ascii="Arial" w:hAnsi="Arial" w:cs="Arial"/>
          <w:strike/>
          <w:sz w:val="24"/>
          <w:szCs w:val="24"/>
          <w:rPrChange w:id="121" w:author="Piotr Sliz" w:date="2013-01-30T16:16:00Z">
            <w:rPr>
              <w:rFonts w:ascii="Arial" w:hAnsi="Arial" w:cs="Arial"/>
              <w:sz w:val="24"/>
              <w:szCs w:val="24"/>
            </w:rPr>
          </w:rPrChange>
        </w:rPr>
        <w:t xml:space="preserve">management </w:t>
      </w:r>
      <w:r w:rsidR="004C2174" w:rsidRPr="00B83872">
        <w:rPr>
          <w:rFonts w:ascii="Arial" w:hAnsi="Arial" w:cs="Arial"/>
          <w:strike/>
          <w:sz w:val="24"/>
          <w:szCs w:val="24"/>
          <w:rPrChange w:id="122" w:author="Piotr Sliz" w:date="2013-01-30T16:16:00Z">
            <w:rPr>
              <w:rFonts w:ascii="Arial" w:hAnsi="Arial" w:cs="Arial"/>
              <w:sz w:val="24"/>
              <w:szCs w:val="24"/>
            </w:rPr>
          </w:rPrChange>
        </w:rPr>
        <w:t>covering successes, failures, issues, utilization, etc.</w:t>
      </w:r>
    </w:p>
    <w:p w14:paraId="2969955B" w14:textId="77777777" w:rsidR="004C2174" w:rsidRPr="004C2174" w:rsidRDefault="004C2174" w:rsidP="004C2174">
      <w:pPr>
        <w:rPr>
          <w:rFonts w:ascii="Arial" w:hAnsi="Arial" w:cs="Arial"/>
          <w:sz w:val="24"/>
          <w:szCs w:val="24"/>
        </w:rPr>
      </w:pPr>
      <w:r w:rsidRPr="004C2174">
        <w:rPr>
          <w:rFonts w:ascii="Arial" w:hAnsi="Arial" w:cs="Arial"/>
          <w:sz w:val="24"/>
          <w:szCs w:val="24"/>
        </w:rPr>
        <w:t> </w:t>
      </w:r>
    </w:p>
    <w:p w14:paraId="52939881" w14:textId="77777777" w:rsidR="004C2174" w:rsidRDefault="00F96ECF" w:rsidP="004C2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expect that most requests made under this policy will be due to an SBIR grant or a contractor</w:t>
      </w:r>
      <w:r w:rsidR="00132072">
        <w:rPr>
          <w:rFonts w:ascii="Arial" w:hAnsi="Arial" w:cs="Arial"/>
          <w:sz w:val="24"/>
          <w:szCs w:val="24"/>
        </w:rPr>
        <w:t>/consultant</w:t>
      </w:r>
      <w:r>
        <w:rPr>
          <w:rFonts w:ascii="Arial" w:hAnsi="Arial" w:cs="Arial"/>
          <w:sz w:val="24"/>
          <w:szCs w:val="24"/>
        </w:rPr>
        <w:t xml:space="preserve"> doing work for an OSG consortium member.</w:t>
      </w:r>
    </w:p>
    <w:p w14:paraId="034E5B8B" w14:textId="77777777" w:rsidR="00132072" w:rsidRDefault="00132072" w:rsidP="004C2174">
      <w:pPr>
        <w:rPr>
          <w:rFonts w:ascii="Arial" w:hAnsi="Arial" w:cs="Arial"/>
          <w:sz w:val="24"/>
          <w:szCs w:val="24"/>
        </w:rPr>
      </w:pPr>
    </w:p>
    <w:p w14:paraId="701A8C54" w14:textId="77777777" w:rsidR="00132072" w:rsidRPr="00132072" w:rsidRDefault="00132072" w:rsidP="004C2174">
      <w:pPr>
        <w:rPr>
          <w:rFonts w:ascii="Arial" w:hAnsi="Arial" w:cs="Arial"/>
          <w:b/>
          <w:sz w:val="24"/>
          <w:szCs w:val="24"/>
          <w:u w:val="single"/>
        </w:rPr>
      </w:pPr>
      <w:r w:rsidRPr="00132072">
        <w:rPr>
          <w:rFonts w:ascii="Arial" w:hAnsi="Arial" w:cs="Arial"/>
          <w:b/>
          <w:sz w:val="24"/>
          <w:szCs w:val="24"/>
          <w:u w:val="single"/>
        </w:rPr>
        <w:t xml:space="preserve">A </w:t>
      </w:r>
      <w:r>
        <w:rPr>
          <w:rFonts w:ascii="Arial" w:hAnsi="Arial" w:cs="Arial"/>
          <w:b/>
          <w:sz w:val="24"/>
          <w:szCs w:val="24"/>
          <w:u w:val="single"/>
        </w:rPr>
        <w:t>C</w:t>
      </w:r>
      <w:r w:rsidRPr="00132072">
        <w:rPr>
          <w:rFonts w:ascii="Arial" w:hAnsi="Arial" w:cs="Arial"/>
          <w:b/>
          <w:sz w:val="24"/>
          <w:szCs w:val="24"/>
          <w:u w:val="single"/>
        </w:rPr>
        <w:t xml:space="preserve">ommercial </w:t>
      </w:r>
      <w:r>
        <w:rPr>
          <w:rFonts w:ascii="Arial" w:hAnsi="Arial" w:cs="Arial"/>
          <w:b/>
          <w:sz w:val="24"/>
          <w:szCs w:val="24"/>
          <w:u w:val="single"/>
        </w:rPr>
        <w:t>E</w:t>
      </w:r>
      <w:r w:rsidRPr="00132072">
        <w:rPr>
          <w:rFonts w:ascii="Arial" w:hAnsi="Arial" w:cs="Arial"/>
          <w:b/>
          <w:sz w:val="24"/>
          <w:szCs w:val="24"/>
          <w:u w:val="single"/>
        </w:rPr>
        <w:t>ntity that wants to form a VO within OSG</w:t>
      </w:r>
    </w:p>
    <w:p w14:paraId="4586727F" w14:textId="77777777" w:rsidR="00132072" w:rsidRDefault="00132072" w:rsidP="004C2174">
      <w:pPr>
        <w:rPr>
          <w:rFonts w:ascii="Arial" w:hAnsi="Arial" w:cs="Arial"/>
          <w:sz w:val="24"/>
          <w:szCs w:val="24"/>
        </w:rPr>
      </w:pPr>
    </w:p>
    <w:p w14:paraId="51E345FB" w14:textId="77777777" w:rsidR="00B83872" w:rsidRDefault="00B83872" w:rsidP="00C65B75">
      <w:pPr>
        <w:pStyle w:val="PlainText"/>
        <w:rPr>
          <w:ins w:id="123" w:author="Piotr Sliz" w:date="2013-01-30T16:17:00Z"/>
          <w:rFonts w:ascii="Arial" w:hAnsi="Arial" w:cs="Arial"/>
          <w:sz w:val="24"/>
          <w:szCs w:val="24"/>
        </w:rPr>
      </w:pPr>
    </w:p>
    <w:p w14:paraId="170091D7" w14:textId="77777777" w:rsidR="00B83872" w:rsidRDefault="00B83872" w:rsidP="00C65B75">
      <w:pPr>
        <w:pStyle w:val="PlainText"/>
        <w:rPr>
          <w:ins w:id="124" w:author="Piotr Sliz" w:date="2013-01-30T16:17:00Z"/>
          <w:rFonts w:ascii="Arial" w:hAnsi="Arial" w:cs="Arial"/>
          <w:sz w:val="24"/>
          <w:szCs w:val="24"/>
        </w:rPr>
      </w:pPr>
      <w:ins w:id="125" w:author="Piotr Sliz" w:date="2013-01-30T16:17:00Z">
        <w:r w:rsidRPr="00B83872">
          <w:rPr>
            <w:rFonts w:ascii="Arial" w:hAnsi="Arial" w:cs="Arial"/>
            <w:sz w:val="24"/>
            <w:szCs w:val="24"/>
            <w:highlight w:val="yellow"/>
            <w:rPrChange w:id="126" w:author="Piotr Sliz" w:date="2013-01-30T16:18:00Z">
              <w:rPr>
                <w:rFonts w:ascii="Arial" w:hAnsi="Arial" w:cs="Arial"/>
                <w:sz w:val="24"/>
                <w:szCs w:val="24"/>
              </w:rPr>
            </w:rPrChange>
          </w:rPr>
          <w:t>Do we really need this provision? I think all commercial engagement with OSG should be coordinated through an existing VO.</w:t>
        </w:r>
        <w:r>
          <w:rPr>
            <w:rFonts w:ascii="Arial" w:hAnsi="Arial" w:cs="Arial"/>
            <w:sz w:val="24"/>
            <w:szCs w:val="24"/>
          </w:rPr>
          <w:t xml:space="preserve"> </w:t>
        </w:r>
      </w:ins>
    </w:p>
    <w:p w14:paraId="0BE7AEEA" w14:textId="77777777" w:rsidR="00B83872" w:rsidRDefault="00B83872" w:rsidP="00C65B75">
      <w:pPr>
        <w:pStyle w:val="PlainText"/>
        <w:rPr>
          <w:ins w:id="127" w:author="Piotr Sliz" w:date="2013-01-30T16:17:00Z"/>
          <w:rFonts w:ascii="Arial" w:hAnsi="Arial" w:cs="Arial"/>
          <w:sz w:val="24"/>
          <w:szCs w:val="24"/>
        </w:rPr>
      </w:pPr>
    </w:p>
    <w:p w14:paraId="522DF743" w14:textId="77777777" w:rsidR="00C65B75" w:rsidRDefault="00C65B75" w:rsidP="00C65B75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Occasionally, the OSG receives a request from a Commercial Entity to form a VO within OSG; this includes a user community that can access resources within OSG and attaching new resources to OSG.  </w:t>
      </w:r>
    </w:p>
    <w:p w14:paraId="48739E48" w14:textId="77777777" w:rsidR="00C65B75" w:rsidRDefault="00C65B75" w:rsidP="00C65B75">
      <w:pPr>
        <w:pStyle w:val="PlainText"/>
        <w:rPr>
          <w:rFonts w:ascii="Arial" w:hAnsi="Arial" w:cs="Arial"/>
          <w:sz w:val="24"/>
          <w:szCs w:val="24"/>
        </w:rPr>
      </w:pPr>
    </w:p>
    <w:p w14:paraId="168BFAF0" w14:textId="77777777" w:rsidR="00C65B75" w:rsidRPr="004C2174" w:rsidRDefault="00C65B75" w:rsidP="00C65B75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del w:id="128" w:author="Piotr Sliz" w:date="2013-01-30T16:02:00Z">
        <w:r w:rsidDel="00B65B9B">
          <w:rPr>
            <w:rFonts w:ascii="Arial" w:hAnsi="Arial" w:cs="Arial"/>
            <w:sz w:val="24"/>
            <w:szCs w:val="24"/>
          </w:rPr>
          <w:delText>commerical</w:delText>
        </w:r>
      </w:del>
      <w:ins w:id="129" w:author="Piotr Sliz" w:date="2013-01-30T16:02:00Z">
        <w:r w:rsidR="00B65B9B">
          <w:rPr>
            <w:rFonts w:ascii="Arial" w:hAnsi="Arial" w:cs="Arial"/>
            <w:sz w:val="24"/>
            <w:szCs w:val="24"/>
          </w:rPr>
          <w:t>commercial</w:t>
        </w:r>
      </w:ins>
      <w:r>
        <w:rPr>
          <w:rFonts w:ascii="Arial" w:hAnsi="Arial" w:cs="Arial"/>
          <w:sz w:val="24"/>
          <w:szCs w:val="24"/>
        </w:rPr>
        <w:t xml:space="preserve"> “for profit” </w:t>
      </w:r>
      <w:r w:rsidRPr="004C2174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>pany may join the OSG by forming a VO if that entity i</w:t>
      </w:r>
      <w:r w:rsidRPr="004C2174">
        <w:rPr>
          <w:rFonts w:ascii="Arial" w:hAnsi="Arial" w:cs="Arial"/>
          <w:sz w:val="24"/>
          <w:szCs w:val="24"/>
        </w:rPr>
        <w:t>s sponsored by a member of the OSG consortium and provides a written endorsement from the sponsoring OSG consortium member stating that:</w:t>
      </w:r>
    </w:p>
    <w:p w14:paraId="1326874E" w14:textId="77777777" w:rsidR="00C65B75" w:rsidRPr="004C2174" w:rsidRDefault="00C65B75" w:rsidP="00C65B75">
      <w:pPr>
        <w:pStyle w:val="PlainText"/>
        <w:rPr>
          <w:rFonts w:ascii="Arial" w:hAnsi="Arial" w:cs="Arial"/>
          <w:sz w:val="24"/>
          <w:szCs w:val="24"/>
        </w:rPr>
      </w:pPr>
    </w:p>
    <w:p w14:paraId="48218511" w14:textId="77777777" w:rsidR="00C65B75" w:rsidRPr="004C2174" w:rsidRDefault="00C65B75" w:rsidP="00C65B75">
      <w:pPr>
        <w:pStyle w:val="Plain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company </w:t>
      </w:r>
      <w:r w:rsidRPr="004C2174">
        <w:rPr>
          <w:rFonts w:ascii="Arial" w:hAnsi="Arial" w:cs="Arial"/>
          <w:sz w:val="24"/>
          <w:szCs w:val="24"/>
        </w:rPr>
        <w:t>is doing work for the OSG consortium member that is documented in a written agreement between them</w:t>
      </w:r>
      <w:r>
        <w:rPr>
          <w:rFonts w:ascii="Arial" w:hAnsi="Arial" w:cs="Arial"/>
          <w:sz w:val="24"/>
          <w:szCs w:val="24"/>
        </w:rPr>
        <w:t>,</w:t>
      </w:r>
    </w:p>
    <w:p w14:paraId="48FAACD3" w14:textId="77777777" w:rsidR="00C65B75" w:rsidRPr="004C2174" w:rsidRDefault="002F24B8" w:rsidP="00C65B75">
      <w:pPr>
        <w:pStyle w:val="Plain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access</w:t>
      </w:r>
      <w:proofErr w:type="gramEnd"/>
      <w:r>
        <w:rPr>
          <w:rFonts w:ascii="Arial" w:hAnsi="Arial" w:cs="Arial"/>
          <w:sz w:val="24"/>
          <w:szCs w:val="24"/>
        </w:rPr>
        <w:t xml:space="preserve"> to the </w:t>
      </w:r>
      <w:r w:rsidR="00C65B75">
        <w:rPr>
          <w:rFonts w:ascii="Arial" w:hAnsi="Arial" w:cs="Arial"/>
          <w:sz w:val="24"/>
          <w:szCs w:val="24"/>
        </w:rPr>
        <w:t>OSG by that company</w:t>
      </w:r>
      <w:r w:rsidR="00C65B75" w:rsidRPr="004C2174">
        <w:rPr>
          <w:rFonts w:ascii="Arial" w:hAnsi="Arial" w:cs="Arial"/>
          <w:sz w:val="24"/>
          <w:szCs w:val="24"/>
        </w:rPr>
        <w:t xml:space="preserve"> is in direct support of the purpose of the grant/contract from the sponsoring OSG consortium mem</w:t>
      </w:r>
      <w:r w:rsidR="00E236A1">
        <w:rPr>
          <w:rFonts w:ascii="Arial" w:hAnsi="Arial" w:cs="Arial"/>
          <w:sz w:val="24"/>
          <w:szCs w:val="24"/>
        </w:rPr>
        <w:t>ber to that company,</w:t>
      </w:r>
    </w:p>
    <w:p w14:paraId="53C4F7B6" w14:textId="77777777" w:rsidR="00C65B75" w:rsidRPr="004C2174" w:rsidRDefault="00C65B75" w:rsidP="00C65B75">
      <w:pPr>
        <w:pStyle w:val="Plain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4C2174">
        <w:rPr>
          <w:rFonts w:ascii="Arial" w:hAnsi="Arial" w:cs="Arial"/>
          <w:sz w:val="24"/>
          <w:szCs w:val="24"/>
        </w:rPr>
        <w:t>an</w:t>
      </w:r>
      <w:proofErr w:type="gramEnd"/>
      <w:r w:rsidRPr="004C2174">
        <w:rPr>
          <w:rFonts w:ascii="Arial" w:hAnsi="Arial" w:cs="Arial"/>
          <w:sz w:val="24"/>
          <w:szCs w:val="24"/>
        </w:rPr>
        <w:t xml:space="preserve"> intellectual property agreement exists between the OSG consortium </w:t>
      </w:r>
      <w:r>
        <w:rPr>
          <w:rFonts w:ascii="Arial" w:hAnsi="Arial" w:cs="Arial"/>
          <w:sz w:val="24"/>
          <w:szCs w:val="24"/>
        </w:rPr>
        <w:t>member’s organization</w:t>
      </w:r>
      <w:r w:rsidR="00E236A1">
        <w:rPr>
          <w:rFonts w:ascii="Arial" w:hAnsi="Arial" w:cs="Arial"/>
          <w:sz w:val="24"/>
          <w:szCs w:val="24"/>
        </w:rPr>
        <w:t xml:space="preserve"> and the company</w:t>
      </w:r>
      <w:r>
        <w:rPr>
          <w:rFonts w:ascii="Arial" w:hAnsi="Arial" w:cs="Arial"/>
          <w:sz w:val="24"/>
          <w:szCs w:val="24"/>
        </w:rPr>
        <w:t>,</w:t>
      </w:r>
    </w:p>
    <w:p w14:paraId="465FF1E2" w14:textId="77777777" w:rsidR="00C65B75" w:rsidRDefault="00E236A1" w:rsidP="00C65B75">
      <w:pPr>
        <w:pStyle w:val="Plain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company and newly formed VO </w:t>
      </w:r>
      <w:r w:rsidR="00C65B75" w:rsidRPr="00F96ECF">
        <w:rPr>
          <w:rFonts w:ascii="Arial" w:hAnsi="Arial" w:cs="Arial"/>
          <w:sz w:val="24"/>
          <w:szCs w:val="24"/>
        </w:rPr>
        <w:t xml:space="preserve">shall abide by </w:t>
      </w:r>
      <w:r>
        <w:rPr>
          <w:rFonts w:ascii="Arial" w:hAnsi="Arial" w:cs="Arial"/>
          <w:sz w:val="24"/>
          <w:szCs w:val="24"/>
        </w:rPr>
        <w:t xml:space="preserve">all applicable policies of the </w:t>
      </w:r>
      <w:r w:rsidR="00C65B75" w:rsidRPr="00F96ECF">
        <w:rPr>
          <w:rFonts w:ascii="Arial" w:hAnsi="Arial" w:cs="Arial"/>
          <w:sz w:val="24"/>
          <w:szCs w:val="24"/>
        </w:rPr>
        <w:t xml:space="preserve"> Open Science Grid</w:t>
      </w:r>
      <w:r>
        <w:rPr>
          <w:rFonts w:ascii="Arial" w:hAnsi="Arial" w:cs="Arial"/>
          <w:sz w:val="24"/>
          <w:szCs w:val="24"/>
        </w:rPr>
        <w:t xml:space="preserve">, </w:t>
      </w:r>
      <w:r w:rsidR="00C65B75">
        <w:rPr>
          <w:rFonts w:ascii="Arial" w:hAnsi="Arial" w:cs="Arial"/>
          <w:sz w:val="24"/>
          <w:szCs w:val="24"/>
        </w:rPr>
        <w:t>and</w:t>
      </w:r>
    </w:p>
    <w:p w14:paraId="69CF531A" w14:textId="77777777" w:rsidR="00C65B75" w:rsidRDefault="00C65B75" w:rsidP="00C65B75">
      <w:pPr>
        <w:pStyle w:val="Plain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</w:t>
      </w:r>
      <w:r w:rsidRPr="00F96ECF">
        <w:rPr>
          <w:rFonts w:ascii="Arial" w:hAnsi="Arial" w:cs="Arial"/>
          <w:sz w:val="24"/>
          <w:szCs w:val="24"/>
        </w:rPr>
        <w:t>he</w:t>
      </w:r>
      <w:proofErr w:type="gramEnd"/>
      <w:r w:rsidRPr="00F96ECF">
        <w:rPr>
          <w:rFonts w:ascii="Arial" w:hAnsi="Arial" w:cs="Arial"/>
          <w:sz w:val="24"/>
          <w:szCs w:val="24"/>
        </w:rPr>
        <w:t xml:space="preserve"> sponsoring OSG consortium member shall provide quarterly status reports to the OSG </w:t>
      </w:r>
      <w:r w:rsidR="002F24B8">
        <w:rPr>
          <w:rFonts w:ascii="Arial" w:hAnsi="Arial" w:cs="Arial"/>
          <w:sz w:val="24"/>
          <w:szCs w:val="24"/>
        </w:rPr>
        <w:t xml:space="preserve">management </w:t>
      </w:r>
      <w:r w:rsidRPr="00F96ECF">
        <w:rPr>
          <w:rFonts w:ascii="Arial" w:hAnsi="Arial" w:cs="Arial"/>
          <w:sz w:val="24"/>
          <w:szCs w:val="24"/>
        </w:rPr>
        <w:t>covering successes, failures, issues, utilization, etc.</w:t>
      </w:r>
    </w:p>
    <w:p w14:paraId="51B3EAC7" w14:textId="77777777" w:rsidR="00E236A1" w:rsidRDefault="00E236A1" w:rsidP="00E236A1">
      <w:pPr>
        <w:pStyle w:val="PlainText"/>
        <w:rPr>
          <w:rFonts w:ascii="Arial" w:hAnsi="Arial" w:cs="Arial"/>
          <w:sz w:val="24"/>
          <w:szCs w:val="24"/>
        </w:rPr>
      </w:pPr>
    </w:p>
    <w:p w14:paraId="7E42C86E" w14:textId="77777777" w:rsidR="00E236A1" w:rsidRPr="00F96ECF" w:rsidRDefault="00E236A1" w:rsidP="00E236A1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addition, the sponsoring OSG Consortium member will provide </w:t>
      </w:r>
      <w:r w:rsidR="002F24B8">
        <w:rPr>
          <w:rFonts w:ascii="Arial" w:hAnsi="Arial" w:cs="Arial"/>
          <w:sz w:val="24"/>
          <w:szCs w:val="24"/>
        </w:rPr>
        <w:t xml:space="preserve">quarterly </w:t>
      </w:r>
      <w:r w:rsidR="00B076D3">
        <w:rPr>
          <w:rFonts w:ascii="Arial" w:hAnsi="Arial" w:cs="Arial"/>
          <w:sz w:val="24"/>
          <w:szCs w:val="24"/>
        </w:rPr>
        <w:t xml:space="preserve">forecasts </w:t>
      </w:r>
      <w:r>
        <w:rPr>
          <w:rFonts w:ascii="Arial" w:hAnsi="Arial" w:cs="Arial"/>
          <w:sz w:val="24"/>
          <w:szCs w:val="24"/>
        </w:rPr>
        <w:t xml:space="preserve">and negotiate agreements </w:t>
      </w:r>
      <w:r w:rsidR="00B076D3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 xml:space="preserve">the OSG management </w:t>
      </w:r>
      <w:r w:rsidR="002F24B8">
        <w:rPr>
          <w:rFonts w:ascii="Arial" w:hAnsi="Arial" w:cs="Arial"/>
          <w:sz w:val="24"/>
          <w:szCs w:val="24"/>
        </w:rPr>
        <w:t>for a</w:t>
      </w:r>
      <w:r>
        <w:rPr>
          <w:rFonts w:ascii="Arial" w:hAnsi="Arial" w:cs="Arial"/>
          <w:sz w:val="24"/>
          <w:szCs w:val="24"/>
        </w:rPr>
        <w:t xml:space="preserve">ll usage of </w:t>
      </w:r>
      <w:r w:rsidR="00B076D3">
        <w:rPr>
          <w:rFonts w:ascii="Arial" w:hAnsi="Arial" w:cs="Arial"/>
          <w:sz w:val="24"/>
          <w:szCs w:val="24"/>
        </w:rPr>
        <w:t xml:space="preserve">OSG </w:t>
      </w:r>
      <w:r>
        <w:rPr>
          <w:rFonts w:ascii="Arial" w:hAnsi="Arial" w:cs="Arial"/>
          <w:sz w:val="24"/>
          <w:szCs w:val="24"/>
        </w:rPr>
        <w:t>resources</w:t>
      </w:r>
      <w:r w:rsidR="00B076D3">
        <w:rPr>
          <w:rFonts w:ascii="Arial" w:hAnsi="Arial" w:cs="Arial"/>
          <w:sz w:val="24"/>
          <w:szCs w:val="24"/>
        </w:rPr>
        <w:t xml:space="preserve"> that are </w:t>
      </w:r>
      <w:r>
        <w:rPr>
          <w:rFonts w:ascii="Arial" w:hAnsi="Arial" w:cs="Arial"/>
          <w:sz w:val="24"/>
          <w:szCs w:val="24"/>
        </w:rPr>
        <w:t xml:space="preserve">not owned by </w:t>
      </w:r>
      <w:r w:rsidR="002F24B8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new VO</w:t>
      </w:r>
      <w:r w:rsidR="00B076D3">
        <w:rPr>
          <w:rFonts w:ascii="Arial" w:hAnsi="Arial" w:cs="Arial"/>
          <w:sz w:val="24"/>
          <w:szCs w:val="24"/>
        </w:rPr>
        <w:t xml:space="preserve">.  And the sponsoring OSG Consortium member will effectively monitor the usage against the </w:t>
      </w:r>
      <w:r w:rsidR="002F24B8">
        <w:rPr>
          <w:rFonts w:ascii="Arial" w:hAnsi="Arial" w:cs="Arial"/>
          <w:sz w:val="24"/>
          <w:szCs w:val="24"/>
        </w:rPr>
        <w:t>negotiated</w:t>
      </w:r>
      <w:r w:rsidR="00B076D3">
        <w:rPr>
          <w:rFonts w:ascii="Arial" w:hAnsi="Arial" w:cs="Arial"/>
          <w:sz w:val="24"/>
          <w:szCs w:val="24"/>
        </w:rPr>
        <w:t xml:space="preserve"> plans and take needed corrective actions and immediately notify OSG management if there is the possibility of exceeding the negotiated plan.</w:t>
      </w:r>
    </w:p>
    <w:p w14:paraId="631012A1" w14:textId="77777777" w:rsidR="00132072" w:rsidRDefault="00132072" w:rsidP="004C2174">
      <w:pPr>
        <w:rPr>
          <w:rFonts w:ascii="Arial" w:hAnsi="Arial" w:cs="Arial"/>
          <w:sz w:val="24"/>
          <w:szCs w:val="24"/>
        </w:rPr>
      </w:pPr>
    </w:p>
    <w:p w14:paraId="7AA78F43" w14:textId="77777777" w:rsidR="00132072" w:rsidRPr="00132072" w:rsidRDefault="00132072" w:rsidP="004C2174">
      <w:pPr>
        <w:rPr>
          <w:rFonts w:ascii="Arial" w:hAnsi="Arial" w:cs="Arial"/>
          <w:b/>
          <w:sz w:val="24"/>
          <w:szCs w:val="24"/>
          <w:u w:val="single"/>
        </w:rPr>
      </w:pPr>
      <w:r w:rsidRPr="00132072">
        <w:rPr>
          <w:rFonts w:ascii="Arial" w:hAnsi="Arial" w:cs="Arial"/>
          <w:b/>
          <w:sz w:val="24"/>
          <w:szCs w:val="24"/>
          <w:u w:val="single"/>
        </w:rPr>
        <w:t>Exceptions and Appeal</w:t>
      </w:r>
    </w:p>
    <w:p w14:paraId="0930094F" w14:textId="77777777" w:rsidR="00132072" w:rsidRDefault="00132072" w:rsidP="004C2174">
      <w:pPr>
        <w:rPr>
          <w:rFonts w:ascii="Arial" w:hAnsi="Arial" w:cs="Arial"/>
          <w:sz w:val="24"/>
          <w:szCs w:val="24"/>
        </w:rPr>
      </w:pPr>
    </w:p>
    <w:p w14:paraId="12E1DADE" w14:textId="77777777" w:rsidR="00D45A4C" w:rsidRDefault="00132072" w:rsidP="004C2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</w:t>
      </w:r>
      <w:r w:rsidR="00F96E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individual </w:t>
      </w:r>
      <w:r w:rsidR="00F96ECF">
        <w:rPr>
          <w:rFonts w:ascii="Arial" w:hAnsi="Arial" w:cs="Arial"/>
          <w:sz w:val="24"/>
          <w:szCs w:val="24"/>
        </w:rPr>
        <w:t xml:space="preserve">applicant </w:t>
      </w:r>
      <w:r>
        <w:rPr>
          <w:rFonts w:ascii="Arial" w:hAnsi="Arial" w:cs="Arial"/>
          <w:sz w:val="24"/>
          <w:szCs w:val="24"/>
        </w:rPr>
        <w:t xml:space="preserve">or </w:t>
      </w:r>
      <w:del w:id="130" w:author="Piotr Sliz" w:date="2013-01-30T16:04:00Z">
        <w:r w:rsidDel="00B65B9B">
          <w:rPr>
            <w:rFonts w:ascii="Arial" w:hAnsi="Arial" w:cs="Arial"/>
            <w:sz w:val="24"/>
            <w:szCs w:val="24"/>
          </w:rPr>
          <w:delText>commerical</w:delText>
        </w:r>
      </w:del>
      <w:ins w:id="131" w:author="Piotr Sliz" w:date="2013-01-30T16:04:00Z">
        <w:r w:rsidR="00B65B9B">
          <w:rPr>
            <w:rFonts w:ascii="Arial" w:hAnsi="Arial" w:cs="Arial"/>
            <w:sz w:val="24"/>
            <w:szCs w:val="24"/>
          </w:rPr>
          <w:t>commercial</w:t>
        </w:r>
      </w:ins>
      <w:r>
        <w:rPr>
          <w:rFonts w:ascii="Arial" w:hAnsi="Arial" w:cs="Arial"/>
          <w:sz w:val="24"/>
          <w:szCs w:val="24"/>
        </w:rPr>
        <w:t xml:space="preserve"> entity </w:t>
      </w:r>
      <w:r w:rsidR="00F96ECF">
        <w:rPr>
          <w:rFonts w:ascii="Arial" w:hAnsi="Arial" w:cs="Arial"/>
          <w:sz w:val="24"/>
          <w:szCs w:val="24"/>
        </w:rPr>
        <w:t xml:space="preserve">does not meet </w:t>
      </w:r>
      <w:r w:rsidR="00D45A4C">
        <w:rPr>
          <w:rFonts w:ascii="Arial" w:hAnsi="Arial" w:cs="Arial"/>
          <w:sz w:val="24"/>
          <w:szCs w:val="24"/>
        </w:rPr>
        <w:t xml:space="preserve">all </w:t>
      </w:r>
      <w:r w:rsidR="00F96ECF">
        <w:rPr>
          <w:rFonts w:ascii="Arial" w:hAnsi="Arial" w:cs="Arial"/>
          <w:sz w:val="24"/>
          <w:szCs w:val="24"/>
        </w:rPr>
        <w:t xml:space="preserve">the above criteria, an appeal may be made to the OSG Executive Director who can </w:t>
      </w:r>
      <w:r w:rsidR="00355622">
        <w:rPr>
          <w:rFonts w:ascii="Arial" w:hAnsi="Arial" w:cs="Arial"/>
          <w:sz w:val="24"/>
          <w:szCs w:val="24"/>
        </w:rPr>
        <w:t>ma</w:t>
      </w:r>
      <w:r w:rsidR="004E7F30">
        <w:rPr>
          <w:rFonts w:ascii="Arial" w:hAnsi="Arial" w:cs="Arial"/>
          <w:sz w:val="24"/>
          <w:szCs w:val="24"/>
        </w:rPr>
        <w:t>k</w:t>
      </w:r>
      <w:r w:rsidR="00355622">
        <w:rPr>
          <w:rFonts w:ascii="Arial" w:hAnsi="Arial" w:cs="Arial"/>
          <w:sz w:val="24"/>
          <w:szCs w:val="24"/>
        </w:rPr>
        <w:t xml:space="preserve">e decisions regarding this </w:t>
      </w:r>
      <w:r w:rsidR="00F96ECF">
        <w:rPr>
          <w:rFonts w:ascii="Arial" w:hAnsi="Arial" w:cs="Arial"/>
          <w:sz w:val="24"/>
          <w:szCs w:val="24"/>
        </w:rPr>
        <w:t>policy based on the specifics of the situation</w:t>
      </w:r>
      <w:r w:rsidR="00D45A4C">
        <w:rPr>
          <w:rFonts w:ascii="Arial" w:hAnsi="Arial" w:cs="Arial"/>
          <w:sz w:val="24"/>
          <w:szCs w:val="24"/>
        </w:rPr>
        <w:t xml:space="preserve"> and intended usage plan.  </w:t>
      </w:r>
    </w:p>
    <w:p w14:paraId="7D962ED7" w14:textId="77777777" w:rsidR="00D45A4C" w:rsidRPr="004C2174" w:rsidRDefault="00D45A4C" w:rsidP="004C2174">
      <w:pPr>
        <w:rPr>
          <w:rFonts w:ascii="Arial" w:hAnsi="Arial" w:cs="Arial"/>
          <w:sz w:val="24"/>
          <w:szCs w:val="24"/>
        </w:rPr>
      </w:pPr>
    </w:p>
    <w:p w14:paraId="058FF727" w14:textId="77777777" w:rsidR="004C2174" w:rsidRDefault="004C2174" w:rsidP="004C2174">
      <w:r>
        <w:t> </w:t>
      </w:r>
    </w:p>
    <w:p w14:paraId="7F094F2F" w14:textId="77777777" w:rsidR="004C2174" w:rsidRDefault="004C2174" w:rsidP="004C2174">
      <w:r>
        <w:rPr>
          <w:rFonts w:ascii="Times New Roman" w:hAnsi="Times New Roman"/>
          <w:sz w:val="24"/>
          <w:szCs w:val="24"/>
        </w:rPr>
        <w:t> </w:t>
      </w:r>
    </w:p>
    <w:p w14:paraId="232FAADF" w14:textId="77777777" w:rsidR="001C2E23" w:rsidRDefault="001C2E23"/>
    <w:sectPr w:rsidR="001C2E23" w:rsidSect="001C2E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7439E" w14:textId="77777777" w:rsidR="0082604D" w:rsidRDefault="0082604D" w:rsidP="0030142D">
      <w:r>
        <w:separator/>
      </w:r>
    </w:p>
  </w:endnote>
  <w:endnote w:type="continuationSeparator" w:id="0">
    <w:p w14:paraId="1ACA7DE8" w14:textId="77777777" w:rsidR="0082604D" w:rsidRDefault="0082604D" w:rsidP="0030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453B9" w14:textId="77777777" w:rsidR="0082604D" w:rsidRDefault="0082604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November 20, 2009</w:t>
    </w: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3BB7" w:rsidRPr="00683BB7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50CCC74F" w14:textId="77777777" w:rsidR="0082604D" w:rsidRDefault="008260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AFCF5" w14:textId="77777777" w:rsidR="0082604D" w:rsidRDefault="0082604D" w:rsidP="0030142D">
      <w:r>
        <w:separator/>
      </w:r>
    </w:p>
  </w:footnote>
  <w:footnote w:type="continuationSeparator" w:id="0">
    <w:p w14:paraId="2513469F" w14:textId="77777777" w:rsidR="0082604D" w:rsidRDefault="0082604D" w:rsidP="00301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23E6E"/>
    <w:multiLevelType w:val="hybridMultilevel"/>
    <w:tmpl w:val="72746A30"/>
    <w:lvl w:ilvl="0" w:tplc="6FA8F9B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F4918"/>
    <w:multiLevelType w:val="hybridMultilevel"/>
    <w:tmpl w:val="05CC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5775E"/>
    <w:multiLevelType w:val="hybridMultilevel"/>
    <w:tmpl w:val="27C87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A59DF"/>
    <w:multiLevelType w:val="hybridMultilevel"/>
    <w:tmpl w:val="27C87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F81A5C"/>
    <w:multiLevelType w:val="hybridMultilevel"/>
    <w:tmpl w:val="05CC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74"/>
    <w:rsid w:val="00033216"/>
    <w:rsid w:val="00067D5E"/>
    <w:rsid w:val="00084922"/>
    <w:rsid w:val="000C76EB"/>
    <w:rsid w:val="00132072"/>
    <w:rsid w:val="001600FD"/>
    <w:rsid w:val="001C2E23"/>
    <w:rsid w:val="002C1C9A"/>
    <w:rsid w:val="002F24B8"/>
    <w:rsid w:val="0030142D"/>
    <w:rsid w:val="00355622"/>
    <w:rsid w:val="0037510E"/>
    <w:rsid w:val="003A00AF"/>
    <w:rsid w:val="003D590B"/>
    <w:rsid w:val="003E1826"/>
    <w:rsid w:val="003F61BB"/>
    <w:rsid w:val="004A0CD7"/>
    <w:rsid w:val="004A28A1"/>
    <w:rsid w:val="004C2174"/>
    <w:rsid w:val="004E7F30"/>
    <w:rsid w:val="00542087"/>
    <w:rsid w:val="0067262D"/>
    <w:rsid w:val="00683BB7"/>
    <w:rsid w:val="006A7CE8"/>
    <w:rsid w:val="006D7882"/>
    <w:rsid w:val="0082604D"/>
    <w:rsid w:val="00831E2B"/>
    <w:rsid w:val="00947B05"/>
    <w:rsid w:val="009B4FC1"/>
    <w:rsid w:val="00B076D3"/>
    <w:rsid w:val="00B23D98"/>
    <w:rsid w:val="00B65B9B"/>
    <w:rsid w:val="00B73F75"/>
    <w:rsid w:val="00B83872"/>
    <w:rsid w:val="00BB0A1C"/>
    <w:rsid w:val="00BF2998"/>
    <w:rsid w:val="00C154A2"/>
    <w:rsid w:val="00C65B75"/>
    <w:rsid w:val="00D418D8"/>
    <w:rsid w:val="00D45A4C"/>
    <w:rsid w:val="00E236A1"/>
    <w:rsid w:val="00EA377C"/>
    <w:rsid w:val="00F82EEE"/>
    <w:rsid w:val="00F9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07E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174"/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C217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2174"/>
    <w:rPr>
      <w:rFonts w:ascii="Consolas" w:hAnsi="Consolas" w:cs="Times New Roman"/>
      <w:color w:val="00000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01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42D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1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42D"/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2D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174"/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C217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2174"/>
    <w:rPr>
      <w:rFonts w:ascii="Consolas" w:hAnsi="Consolas" w:cs="Times New Roman"/>
      <w:color w:val="00000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01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42D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1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42D"/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2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961</Words>
  <Characters>5482</Characters>
  <Application>Microsoft Macintosh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FNAL</Company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Sehgal</dc:creator>
  <cp:keywords/>
  <dc:description/>
  <cp:lastModifiedBy>Ruth Pordes</cp:lastModifiedBy>
  <cp:revision>2</cp:revision>
  <cp:lastPrinted>2012-11-16T15:51:00Z</cp:lastPrinted>
  <dcterms:created xsi:type="dcterms:W3CDTF">2013-03-08T17:26:00Z</dcterms:created>
  <dcterms:modified xsi:type="dcterms:W3CDTF">2013-03-08T17:26:00Z</dcterms:modified>
</cp:coreProperties>
</file>