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0E" w:rsidRPr="00250CF7" w:rsidRDefault="008F1895" w:rsidP="00BF0120">
      <w:pPr>
        <w:pStyle w:val="Standard"/>
        <w:spacing w:after="200"/>
        <w:jc w:val="center"/>
      </w:pPr>
      <w:r>
        <w:rPr>
          <w:rFonts w:ascii="Cambria" w:eastAsia="Cambria" w:hAnsi="Cambria" w:cs="Cambria"/>
          <w:b/>
          <w:bCs/>
          <w:sz w:val="20"/>
          <w:szCs w:val="20"/>
        </w:rPr>
        <w:t xml:space="preserve">LOCAL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4265CD" w:rsidRPr="003A26E3" w:rsidRDefault="004265CD" w:rsidP="004265CD">
      <w:pPr>
        <w:pStyle w:val="PlainText"/>
        <w:spacing w:after="240"/>
        <w:rPr>
          <w:rFonts w:ascii="Cambria" w:hAnsi="Cambria" w:cs="Calibri"/>
          <w:bCs/>
          <w:color w:val="000000"/>
        </w:rPr>
      </w:pPr>
      <w:r w:rsidRPr="00681CFD">
        <w:rPr>
          <w:rFonts w:ascii="Cambria" w:eastAsia="MS Mincho" w:hAnsi="Cambria" w:cs="Calibri"/>
        </w:rPr>
        <w:t xml:space="preserve">PLEASE READ THIS AGREEMENT CAREFULLY BEFORE PROCEEDING.  BY CHECKING “I AGREE” BELOW, YOU ACKNOWLEDGE THAT YOU HAVE READ THIS AGREEMENT, THAT YOU UNDERSTAND IT, AND THAT YOU AGREE TO IT.  IF YOU DO NOT ACCEPT THIS AGREEMENT, DO NOT CHECK </w:t>
      </w:r>
      <w:r w:rsidR="00A86AD8">
        <w:rPr>
          <w:rFonts w:ascii="Cambria" w:eastAsia="MS Mincho" w:hAnsi="Cambria" w:cs="Calibri"/>
        </w:rPr>
        <w:t xml:space="preserve">BELOW AND DO NOT </w:t>
      </w:r>
      <w:r>
        <w:rPr>
          <w:rFonts w:ascii="Cambria" w:eastAsia="MS Mincho" w:hAnsi="Cambria" w:cs="Calibri"/>
        </w:rPr>
        <w:t xml:space="preserve">USE THE OSG ADMINISTRATOR’S ACCOUNT OR DIGICERT’S CERTIFICATE APPROVAL SYSTEMS.  </w:t>
      </w:r>
      <w:r w:rsidRPr="00681CFD">
        <w:rPr>
          <w:rFonts w:ascii="Cambria" w:hAnsi="Cambria" w:cs="Calibri"/>
          <w:bCs/>
          <w:color w:val="000000"/>
        </w:rPr>
        <w:t xml:space="preserve">IF YOU HAVE ANY QUESTIONS REGARDING THIS AGREEMENT, PLEASE E-MAIL DIGICERT AT </w:t>
      </w:r>
      <w:hyperlink r:id="rId9" w:history="1">
        <w:r w:rsidR="00A86AD8" w:rsidRPr="00A86AD8">
          <w:rPr>
            <w:rStyle w:val="Hyperlink"/>
            <w:rFonts w:ascii="Cambria" w:hAnsi="Cambria" w:cs="Calibri"/>
            <w:bCs/>
          </w:rPr>
          <w:t>LEGAL</w:t>
        </w:r>
        <w:r w:rsidR="003A26E3">
          <w:rPr>
            <w:rStyle w:val="Hyperlink"/>
            <w:rFonts w:ascii="Cambria" w:hAnsi="Cambria" w:cs="Calibri"/>
            <w:bCs/>
          </w:rPr>
          <w:t xml:space="preserve"> </w:t>
        </w:r>
        <w:r w:rsidR="00A86AD8" w:rsidRPr="00A86AD8">
          <w:rPr>
            <w:rStyle w:val="Hyperlink"/>
            <w:rFonts w:ascii="Cambria" w:hAnsi="Cambria" w:cs="Calibri"/>
            <w:bCs/>
          </w:rPr>
          <w:t>@DIGICERT.COM</w:t>
        </w:r>
      </w:hyperlink>
      <w:r w:rsidR="00A86AD8" w:rsidRPr="00A86AD8">
        <w:rPr>
          <w:rFonts w:ascii="Cambria" w:hAnsi="Cambria" w:cs="Calibri"/>
          <w:bCs/>
          <w:color w:val="000000"/>
        </w:rPr>
        <w:t xml:space="preserve"> </w:t>
      </w:r>
      <w:r w:rsidRPr="00681CFD">
        <w:rPr>
          <w:rFonts w:ascii="Cambria" w:hAnsi="Cambria" w:cs="Calibri"/>
          <w:bCs/>
          <w:color w:val="000000"/>
        </w:rPr>
        <w:t>OR CALL 1-800-896-7973.</w:t>
      </w:r>
    </w:p>
    <w:p w:rsidR="00032F9F" w:rsidRDefault="008F1895" w:rsidP="004265CD">
      <w:pPr>
        <w:spacing w:after="200"/>
        <w:rPr>
          <w:rFonts w:ascii="Cambria" w:hAnsi="Cambria" w:cs="Calibri"/>
          <w:sz w:val="20"/>
          <w:szCs w:val="20"/>
        </w:rPr>
      </w:pPr>
      <w:bookmarkStart w:id="0" w:name="h.gg16pyhvst61"/>
      <w:bookmarkEnd w:id="0"/>
      <w:proofErr w:type="spellStart"/>
      <w:r>
        <w:rPr>
          <w:rFonts w:ascii="Cambria" w:hAnsi="Cambria" w:cs="Calibri"/>
          <w:sz w:val="20"/>
          <w:szCs w:val="20"/>
        </w:rPr>
        <w:t>DigiCert</w:t>
      </w:r>
      <w:proofErr w:type="spellEnd"/>
      <w:r w:rsidR="00032F9F">
        <w:rPr>
          <w:rFonts w:ascii="Cambria" w:hAnsi="Cambria" w:cs="Calibri"/>
          <w:sz w:val="20"/>
          <w:szCs w:val="20"/>
        </w:rPr>
        <w:t>,</w:t>
      </w:r>
      <w:r>
        <w:rPr>
          <w:rFonts w:ascii="Cambria" w:hAnsi="Cambria" w:cs="Calibri"/>
          <w:sz w:val="20"/>
          <w:szCs w:val="20"/>
        </w:rPr>
        <w:t xml:space="preserve"> </w:t>
      </w:r>
      <w:r w:rsidR="00032F9F" w:rsidRPr="00250CF7">
        <w:rPr>
          <w:rFonts w:ascii="Cambria" w:eastAsia="Cambria" w:hAnsi="Cambria" w:cs="Cambria"/>
          <w:sz w:val="20"/>
          <w:szCs w:val="20"/>
        </w:rPr>
        <w:t>Inc., a Utah corporation (“</w:t>
      </w:r>
      <w:proofErr w:type="spellStart"/>
      <w:r w:rsidR="00032F9F" w:rsidRPr="00250CF7">
        <w:rPr>
          <w:rFonts w:ascii="Cambria" w:eastAsia="Cambria" w:hAnsi="Cambria" w:cs="Cambria"/>
          <w:b/>
          <w:bCs/>
          <w:sz w:val="20"/>
          <w:szCs w:val="20"/>
        </w:rPr>
        <w:t>DigiCert</w:t>
      </w:r>
      <w:proofErr w:type="spellEnd"/>
      <w:r w:rsidR="00032F9F" w:rsidRPr="00250CF7">
        <w:rPr>
          <w:rFonts w:ascii="Cambria" w:eastAsia="Cambria" w:hAnsi="Cambria" w:cs="Cambria"/>
          <w:bCs/>
          <w:sz w:val="20"/>
          <w:szCs w:val="20"/>
        </w:rPr>
        <w:t>”</w:t>
      </w:r>
      <w:r w:rsidR="00032F9F" w:rsidRPr="00250CF7">
        <w:rPr>
          <w:rFonts w:ascii="Cambria" w:eastAsia="Cambria" w:hAnsi="Cambria" w:cs="Cambria"/>
          <w:sz w:val="20"/>
          <w:szCs w:val="20"/>
        </w:rPr>
        <w:t>)</w:t>
      </w:r>
      <w:r w:rsidR="00032F9F">
        <w:rPr>
          <w:rFonts w:ascii="Cambria" w:eastAsia="Cambria" w:hAnsi="Cambria" w:cs="Cambria"/>
          <w:sz w:val="20"/>
          <w:szCs w:val="20"/>
        </w:rPr>
        <w:t xml:space="preserve"> and </w:t>
      </w:r>
      <w:ins w:id="1" w:author="Thrasher, Tally" w:date="2012-05-11T15:59:00Z">
        <w:r w:rsidR="00806CE1">
          <w:rPr>
            <w:rFonts w:ascii="Cambria" w:eastAsia="Cambria" w:hAnsi="Cambria" w:cs="Cambria"/>
            <w:sz w:val="20"/>
            <w:szCs w:val="20"/>
          </w:rPr>
          <w:t xml:space="preserve">The Trustees of </w:t>
        </w:r>
      </w:ins>
      <w:r w:rsidR="00032F9F">
        <w:rPr>
          <w:rFonts w:ascii="Cambria" w:eastAsia="Cambria" w:hAnsi="Cambria" w:cs="Cambria"/>
          <w:sz w:val="20"/>
          <w:szCs w:val="20"/>
        </w:rPr>
        <w:t xml:space="preserve">Indiana </w:t>
      </w:r>
      <w:proofErr w:type="gramStart"/>
      <w:r w:rsidR="00032F9F">
        <w:rPr>
          <w:rFonts w:ascii="Cambria" w:eastAsia="Cambria" w:hAnsi="Cambria" w:cs="Cambria"/>
          <w:sz w:val="20"/>
          <w:szCs w:val="20"/>
        </w:rPr>
        <w:t xml:space="preserve">University  </w:t>
      </w:r>
      <w:r w:rsidR="00191841">
        <w:rPr>
          <w:rFonts w:ascii="Cambria" w:hAnsi="Cambria" w:cs="Calibri"/>
          <w:sz w:val="20"/>
          <w:szCs w:val="20"/>
        </w:rPr>
        <w:t>and</w:t>
      </w:r>
      <w:proofErr w:type="gramEnd"/>
      <w:r w:rsidR="00191841">
        <w:rPr>
          <w:rFonts w:ascii="Cambria" w:hAnsi="Cambria" w:cs="Calibri"/>
          <w:sz w:val="20"/>
          <w:szCs w:val="20"/>
        </w:rPr>
        <w:t xml:space="preserve"> </w:t>
      </w:r>
      <w:r w:rsidR="008672A8" w:rsidRPr="008672A8">
        <w:rPr>
          <w:rFonts w:ascii="Cambria" w:hAnsi="Cambria" w:cs="Calibri"/>
          <w:b/>
          <w:sz w:val="20"/>
          <w:szCs w:val="20"/>
        </w:rPr>
        <w:t>(“OSG Administrator”)</w:t>
      </w:r>
      <w:r w:rsidR="004265CD">
        <w:rPr>
          <w:rFonts w:ascii="Cambria" w:hAnsi="Cambria" w:cs="Calibri"/>
          <w:sz w:val="20"/>
          <w:szCs w:val="20"/>
        </w:rPr>
        <w:t xml:space="preserve"> previously</w:t>
      </w:r>
      <w:r w:rsidR="00191841">
        <w:rPr>
          <w:rFonts w:ascii="Cambria" w:hAnsi="Cambria" w:cs="Calibri"/>
          <w:sz w:val="20"/>
          <w:szCs w:val="20"/>
        </w:rPr>
        <w:t xml:space="preserve"> entered into an agreement </w:t>
      </w:r>
      <w:r>
        <w:rPr>
          <w:rFonts w:ascii="Cambria" w:hAnsi="Cambria" w:cs="Calibri"/>
          <w:sz w:val="20"/>
          <w:szCs w:val="20"/>
        </w:rPr>
        <w:t>(“</w:t>
      </w:r>
      <w:r w:rsidRPr="008F1895">
        <w:rPr>
          <w:rFonts w:ascii="Cambria" w:hAnsi="Cambria" w:cs="Calibri"/>
          <w:b/>
          <w:sz w:val="20"/>
          <w:szCs w:val="20"/>
        </w:rPr>
        <w:t>OSG</w:t>
      </w:r>
      <w:r>
        <w:rPr>
          <w:rFonts w:ascii="Cambria" w:hAnsi="Cambria" w:cs="Calibri"/>
          <w:sz w:val="20"/>
          <w:szCs w:val="20"/>
        </w:rPr>
        <w:t xml:space="preserve"> </w:t>
      </w:r>
      <w:r w:rsidRPr="008F1895">
        <w:rPr>
          <w:rFonts w:ascii="Cambria" w:hAnsi="Cambria" w:cs="Calibri"/>
          <w:b/>
          <w:sz w:val="20"/>
          <w:szCs w:val="20"/>
        </w:rPr>
        <w:t>Agreement</w:t>
      </w:r>
      <w:r>
        <w:rPr>
          <w:rFonts w:ascii="Cambria" w:hAnsi="Cambria" w:cs="Calibri"/>
          <w:sz w:val="20"/>
          <w:szCs w:val="20"/>
        </w:rPr>
        <w:t xml:space="preserve">”) that allows OSG Administrator to appoint agents who may order certificates and </w:t>
      </w:r>
      <w:r w:rsidR="00756115">
        <w:rPr>
          <w:rFonts w:ascii="Cambria" w:hAnsi="Cambria" w:cs="Calibri"/>
          <w:sz w:val="20"/>
          <w:szCs w:val="20"/>
        </w:rPr>
        <w:t>assist in</w:t>
      </w:r>
      <w:r w:rsidR="00191841">
        <w:rPr>
          <w:rFonts w:ascii="Cambria" w:hAnsi="Cambria" w:cs="Calibri"/>
          <w:sz w:val="20"/>
          <w:szCs w:val="20"/>
        </w:rPr>
        <w:t xml:space="preserve"> verifying and approving </w:t>
      </w:r>
      <w:r w:rsidR="00756115">
        <w:rPr>
          <w:rFonts w:ascii="Cambria" w:hAnsi="Cambria" w:cs="Calibri"/>
          <w:sz w:val="20"/>
          <w:szCs w:val="20"/>
        </w:rPr>
        <w:t xml:space="preserve">the issuance of </w:t>
      </w:r>
      <w:r w:rsidR="00EC7A08">
        <w:rPr>
          <w:rFonts w:ascii="Cambria" w:hAnsi="Cambria" w:cs="Calibri"/>
          <w:sz w:val="20"/>
          <w:szCs w:val="20"/>
        </w:rPr>
        <w:t xml:space="preserve">Grid-Only </w:t>
      </w:r>
      <w:r w:rsidR="00191841">
        <w:rPr>
          <w:rFonts w:ascii="Cambria" w:hAnsi="Cambria" w:cs="Calibri"/>
          <w:sz w:val="20"/>
          <w:szCs w:val="20"/>
        </w:rPr>
        <w:t xml:space="preserve">Certificates </w:t>
      </w:r>
      <w:r w:rsidR="00756115">
        <w:rPr>
          <w:rFonts w:ascii="Cambria" w:hAnsi="Cambria" w:cs="Calibri"/>
          <w:sz w:val="20"/>
          <w:szCs w:val="20"/>
        </w:rPr>
        <w:t>to Subscriber</w:t>
      </w:r>
      <w:r w:rsidR="00BF0120">
        <w:rPr>
          <w:rFonts w:ascii="Cambria" w:hAnsi="Cambria" w:cs="Calibri"/>
          <w:sz w:val="20"/>
          <w:szCs w:val="20"/>
        </w:rPr>
        <w:t>s</w:t>
      </w:r>
      <w:r w:rsidR="00191841">
        <w:rPr>
          <w:rFonts w:ascii="Cambria" w:hAnsi="Cambria" w:cs="Calibri"/>
          <w:sz w:val="20"/>
          <w:szCs w:val="20"/>
        </w:rPr>
        <w:t xml:space="preserve">.  </w:t>
      </w:r>
      <w:r>
        <w:rPr>
          <w:rFonts w:ascii="Cambria" w:hAnsi="Cambria" w:cs="Calibri"/>
          <w:sz w:val="20"/>
          <w:szCs w:val="20"/>
        </w:rPr>
        <w:t>OSG Administrator has nominated Agent as an individual qualified to operate as a</w:t>
      </w:r>
      <w:r w:rsidR="00804246">
        <w:rPr>
          <w:rFonts w:ascii="Cambria" w:hAnsi="Cambria" w:cs="Calibri"/>
          <w:sz w:val="20"/>
          <w:szCs w:val="20"/>
        </w:rPr>
        <w:t xml:space="preserve">n agent </w:t>
      </w:r>
      <w:r>
        <w:rPr>
          <w:rFonts w:ascii="Cambria" w:hAnsi="Cambria" w:cs="Calibri"/>
          <w:sz w:val="20"/>
          <w:szCs w:val="20"/>
        </w:rPr>
        <w:t>under the Agreement.</w:t>
      </w:r>
      <w:r w:rsidR="00CF72B1">
        <w:rPr>
          <w:rFonts w:ascii="Cambria" w:hAnsi="Cambria" w:cs="Calibri"/>
          <w:sz w:val="20"/>
          <w:szCs w:val="20"/>
        </w:rPr>
        <w:t xml:space="preserve">  </w:t>
      </w:r>
    </w:p>
    <w:p w:rsidR="00150F4B" w:rsidRDefault="00032F9F">
      <w:pPr>
        <w:pStyle w:val="Standard"/>
        <w:spacing w:after="200"/>
      </w:pPr>
      <w:r w:rsidRPr="00250CF7">
        <w:rPr>
          <w:rFonts w:ascii="Cambria" w:eastAsia="Cambria" w:hAnsi="Cambria" w:cs="Cambria"/>
          <w:sz w:val="20"/>
          <w:szCs w:val="20"/>
        </w:rPr>
        <w:t>This</w:t>
      </w:r>
      <w:r>
        <w:rPr>
          <w:rFonts w:ascii="Cambria" w:eastAsia="Cambria" w:hAnsi="Cambria" w:cs="Cambria"/>
          <w:sz w:val="20"/>
          <w:szCs w:val="20"/>
        </w:rPr>
        <w:t xml:space="preserve"> local</w:t>
      </w:r>
      <w:r w:rsidRPr="00250CF7">
        <w:rPr>
          <w:rFonts w:ascii="Cambria" w:eastAsia="Cambria" w:hAnsi="Cambria" w:cs="Cambria"/>
          <w:sz w:val="20"/>
          <w:szCs w:val="20"/>
        </w:rPr>
        <w:t xml:space="preserve"> registration authority agreement </w:t>
      </w:r>
      <w:r>
        <w:rPr>
          <w:rFonts w:ascii="Cambria" w:eastAsia="Cambria" w:hAnsi="Cambria" w:cs="Cambria"/>
          <w:sz w:val="20"/>
          <w:szCs w:val="20"/>
        </w:rPr>
        <w:t>(“</w:t>
      </w:r>
      <w:r w:rsidRPr="008F1895">
        <w:rPr>
          <w:rFonts w:ascii="Cambria" w:eastAsia="Cambria" w:hAnsi="Cambria" w:cs="Cambria"/>
          <w:b/>
          <w:sz w:val="20"/>
          <w:szCs w:val="20"/>
        </w:rPr>
        <w:t>Agent Agreement</w:t>
      </w:r>
      <w:r>
        <w:rPr>
          <w:rFonts w:ascii="Cambria" w:eastAsia="Cambria" w:hAnsi="Cambria" w:cs="Cambria"/>
          <w:sz w:val="20"/>
          <w:szCs w:val="20"/>
        </w:rPr>
        <w:t xml:space="preserve">”) </w:t>
      </w:r>
      <w:r w:rsidRPr="00250CF7">
        <w:rPr>
          <w:rFonts w:ascii="Cambria" w:eastAsia="Cambria" w:hAnsi="Cambria" w:cs="Cambria"/>
          <w:sz w:val="20"/>
          <w:szCs w:val="20"/>
        </w:rPr>
        <w:t xml:space="preserve">is </w:t>
      </w:r>
      <w:r>
        <w:rPr>
          <w:rFonts w:ascii="Cambria" w:eastAsia="Cambria" w:hAnsi="Cambria" w:cs="Cambria"/>
          <w:sz w:val="20"/>
          <w:szCs w:val="20"/>
        </w:rPr>
        <w:t>among</w:t>
      </w:r>
      <w:r w:rsidRPr="00250CF7">
        <w:rPr>
          <w:rFonts w:ascii="Cambria" w:eastAsia="Cambria" w:hAnsi="Cambria" w:cs="Cambria"/>
          <w:sz w:val="20"/>
          <w:szCs w:val="20"/>
        </w:rPr>
        <w:t xml:space="preserve"> </w:t>
      </w:r>
      <w:proofErr w:type="spellStart"/>
      <w:r w:rsidRPr="00250CF7">
        <w:rPr>
          <w:rFonts w:ascii="Cambria" w:eastAsia="Cambria" w:hAnsi="Cambria" w:cs="Cambria"/>
          <w:sz w:val="20"/>
          <w:szCs w:val="20"/>
        </w:rPr>
        <w:t>DigiCert</w:t>
      </w:r>
      <w:proofErr w:type="spellEnd"/>
      <w:r w:rsidRPr="00250CF7">
        <w:rPr>
          <w:rFonts w:ascii="Cambria" w:eastAsia="Cambria" w:hAnsi="Cambria" w:cs="Cambria"/>
          <w:sz w:val="20"/>
          <w:szCs w:val="20"/>
        </w:rPr>
        <w:t xml:space="preserve">, </w:t>
      </w:r>
      <w:r>
        <w:rPr>
          <w:rFonts w:ascii="Cambria" w:eastAsia="Cambria" w:hAnsi="Cambria" w:cs="Cambria"/>
          <w:sz w:val="20"/>
          <w:szCs w:val="20"/>
        </w:rPr>
        <w:t xml:space="preserve">the OSG Administrator, </w:t>
      </w:r>
      <w:r w:rsidRPr="00250CF7">
        <w:rPr>
          <w:rFonts w:ascii="Cambria" w:eastAsia="Cambria" w:hAnsi="Cambria" w:cs="Cambria"/>
          <w:sz w:val="20"/>
          <w:szCs w:val="20"/>
        </w:rPr>
        <w:t xml:space="preserve">and </w:t>
      </w:r>
      <w:r>
        <w:rPr>
          <w:rFonts w:ascii="Cambria" w:eastAsia="Cambria" w:hAnsi="Cambria" w:cs="Cambria"/>
          <w:sz w:val="20"/>
          <w:szCs w:val="20"/>
        </w:rPr>
        <w:t xml:space="preserve">You </w:t>
      </w:r>
      <w:r w:rsidRPr="00250CF7">
        <w:rPr>
          <w:rFonts w:ascii="Cambria" w:eastAsia="Cambria" w:hAnsi="Cambria" w:cs="Cambria"/>
          <w:sz w:val="20"/>
          <w:szCs w:val="20"/>
        </w:rPr>
        <w:t>(“</w:t>
      </w:r>
      <w:r>
        <w:rPr>
          <w:rFonts w:ascii="Cambria" w:eastAsia="Cambria" w:hAnsi="Cambria" w:cs="Cambria"/>
          <w:b/>
          <w:bCs/>
          <w:sz w:val="20"/>
          <w:szCs w:val="20"/>
        </w:rPr>
        <w:t>Agent</w:t>
      </w:r>
      <w:r w:rsidRPr="00250CF7">
        <w:rPr>
          <w:rFonts w:ascii="Cambria" w:eastAsia="Cambria" w:hAnsi="Cambria" w:cs="Cambria"/>
          <w:sz w:val="20"/>
          <w:szCs w:val="20"/>
        </w:rPr>
        <w:t>”)</w:t>
      </w:r>
      <w:r w:rsidR="00E9590A">
        <w:rPr>
          <w:rFonts w:ascii="Cambria" w:eastAsia="Cambria" w:hAnsi="Cambria" w:cs="Cambria"/>
          <w:sz w:val="20"/>
          <w:szCs w:val="20"/>
        </w:rPr>
        <w:t xml:space="preserve"> and governs your activities </w:t>
      </w:r>
      <w:r>
        <w:rPr>
          <w:rFonts w:ascii="Cambria" w:eastAsia="Cambria" w:hAnsi="Cambria" w:cs="Cambria"/>
          <w:sz w:val="20"/>
          <w:szCs w:val="20"/>
        </w:rPr>
        <w:t xml:space="preserve">in </w:t>
      </w:r>
      <w:r w:rsidR="00E9590A">
        <w:rPr>
          <w:rFonts w:ascii="Cambria" w:eastAsia="Cambria" w:hAnsi="Cambria" w:cs="Cambria"/>
          <w:sz w:val="20"/>
          <w:szCs w:val="20"/>
        </w:rPr>
        <w:t>assisting with the issuance</w:t>
      </w:r>
      <w:r>
        <w:rPr>
          <w:rFonts w:ascii="Cambria" w:eastAsia="Cambria" w:hAnsi="Cambria" w:cs="Cambria"/>
          <w:sz w:val="20"/>
          <w:szCs w:val="20"/>
        </w:rPr>
        <w:t xml:space="preserve"> </w:t>
      </w:r>
      <w:r w:rsidR="00E9590A">
        <w:rPr>
          <w:rFonts w:ascii="Cambria" w:eastAsia="Cambria" w:hAnsi="Cambria" w:cs="Cambria"/>
          <w:sz w:val="20"/>
          <w:szCs w:val="20"/>
        </w:rPr>
        <w:t xml:space="preserve">and management of </w:t>
      </w:r>
      <w:r>
        <w:rPr>
          <w:rFonts w:ascii="Cambria" w:eastAsia="Cambria" w:hAnsi="Cambria" w:cs="Cambria"/>
          <w:sz w:val="20"/>
          <w:szCs w:val="20"/>
        </w:rPr>
        <w:t xml:space="preserve">certificates </w:t>
      </w:r>
      <w:proofErr w:type="gramStart"/>
      <w:r w:rsidR="00E9590A">
        <w:rPr>
          <w:rFonts w:ascii="Cambria" w:eastAsia="Cambria" w:hAnsi="Cambria" w:cs="Cambria"/>
          <w:sz w:val="20"/>
          <w:szCs w:val="20"/>
        </w:rPr>
        <w:t>that</w:t>
      </w:r>
      <w:proofErr w:type="gramEnd"/>
      <w:r w:rsidR="00E9590A">
        <w:rPr>
          <w:rFonts w:ascii="Cambria" w:eastAsia="Cambria" w:hAnsi="Cambria" w:cs="Cambria"/>
          <w:sz w:val="20"/>
          <w:szCs w:val="20"/>
        </w:rPr>
        <w:t xml:space="preserve"> are issued </w:t>
      </w:r>
      <w:r>
        <w:rPr>
          <w:rFonts w:ascii="Cambria" w:eastAsia="Cambria" w:hAnsi="Cambria" w:cs="Cambria"/>
          <w:sz w:val="20"/>
          <w:szCs w:val="20"/>
        </w:rPr>
        <w:t xml:space="preserve">under </w:t>
      </w:r>
      <w:r w:rsidR="00E9590A">
        <w:rPr>
          <w:rFonts w:ascii="Cambria" w:eastAsia="Cambria" w:hAnsi="Cambria" w:cs="Cambria"/>
          <w:sz w:val="20"/>
          <w:szCs w:val="20"/>
        </w:rPr>
        <w:t xml:space="preserve">the OSG </w:t>
      </w:r>
      <w:r>
        <w:rPr>
          <w:rFonts w:ascii="Cambria" w:eastAsia="Cambria" w:hAnsi="Cambria" w:cs="Cambria"/>
          <w:sz w:val="20"/>
          <w:szCs w:val="20"/>
        </w:rPr>
        <w:t>Agreement.</w:t>
      </w:r>
      <w:r w:rsidRPr="00250CF7">
        <w:rPr>
          <w:rFonts w:ascii="Cambria" w:eastAsia="Cambria" w:hAnsi="Cambria" w:cs="Cambria"/>
          <w:sz w:val="20"/>
          <w:szCs w:val="20"/>
        </w:rPr>
        <w:t xml:space="preserve"> </w:t>
      </w:r>
    </w:p>
    <w:p w:rsidR="008F1895" w:rsidRDefault="00CF72B1" w:rsidP="004265CD">
      <w:pPr>
        <w:spacing w:after="200"/>
        <w:rPr>
          <w:rFonts w:ascii="Cambria" w:hAnsi="Cambria" w:cs="Calibri"/>
          <w:sz w:val="20"/>
          <w:szCs w:val="20"/>
        </w:rPr>
      </w:pPr>
      <w:r>
        <w:rPr>
          <w:rFonts w:ascii="Cambria" w:hAnsi="Cambria" w:cs="Calibri"/>
          <w:sz w:val="20"/>
          <w:szCs w:val="20"/>
        </w:rPr>
        <w:t>The parties agree as follows:</w:t>
      </w:r>
    </w:p>
    <w:p w:rsidR="00804246" w:rsidRPr="00B61985" w:rsidRDefault="00804246" w:rsidP="00B61985">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iCs/>
          <w:sz w:val="20"/>
          <w:szCs w:val="20"/>
        </w:rPr>
        <w:t>Incorporation</w:t>
      </w:r>
      <w:r>
        <w:rPr>
          <w:rFonts w:ascii="Cambria" w:hAnsi="Cambria"/>
          <w:iCs/>
          <w:sz w:val="20"/>
          <w:szCs w:val="20"/>
        </w:rPr>
        <w:t xml:space="preserve">. </w:t>
      </w:r>
      <w:r>
        <w:rPr>
          <w:rFonts w:ascii="Cambria" w:hAnsi="Cambria"/>
          <w:bCs/>
          <w:sz w:val="20"/>
          <w:szCs w:val="20"/>
        </w:rPr>
        <w:t xml:space="preserve">The </w:t>
      </w:r>
      <w:r w:rsidR="00E9590A">
        <w:rPr>
          <w:rFonts w:ascii="Cambria" w:hAnsi="Cambria"/>
          <w:bCs/>
          <w:sz w:val="20"/>
          <w:szCs w:val="20"/>
        </w:rPr>
        <w:t xml:space="preserve">OSG </w:t>
      </w:r>
      <w:r>
        <w:rPr>
          <w:rFonts w:ascii="Cambria" w:hAnsi="Cambria"/>
          <w:bCs/>
          <w:sz w:val="20"/>
          <w:szCs w:val="20"/>
        </w:rPr>
        <w:t>Agreement is incorporated herein by reference</w:t>
      </w:r>
      <w:r w:rsidR="002F3ABF">
        <w:rPr>
          <w:rFonts w:ascii="Cambria" w:hAnsi="Cambria"/>
          <w:bCs/>
          <w:sz w:val="20"/>
          <w:szCs w:val="20"/>
        </w:rPr>
        <w:t xml:space="preserve">, and Agent shall abide by all requirements imposed on Registration Authorities in the </w:t>
      </w:r>
      <w:r w:rsidR="00E9590A">
        <w:rPr>
          <w:rFonts w:ascii="Cambria" w:hAnsi="Cambria"/>
          <w:bCs/>
          <w:sz w:val="20"/>
          <w:szCs w:val="20"/>
        </w:rPr>
        <w:t xml:space="preserve">OSG </w:t>
      </w:r>
      <w:r w:rsidR="002F3ABF">
        <w:rPr>
          <w:rFonts w:ascii="Cambria" w:hAnsi="Cambria"/>
          <w:bCs/>
          <w:sz w:val="20"/>
          <w:szCs w:val="20"/>
        </w:rPr>
        <w:t>Agreement</w:t>
      </w:r>
      <w:r>
        <w:rPr>
          <w:rFonts w:ascii="Cambria" w:hAnsi="Cambria"/>
          <w:bCs/>
          <w:sz w:val="20"/>
          <w:szCs w:val="20"/>
        </w:rPr>
        <w:t>.</w:t>
      </w:r>
      <w:r w:rsidR="00CF72B1">
        <w:rPr>
          <w:rFonts w:ascii="Cambria" w:hAnsi="Cambria"/>
          <w:bCs/>
          <w:sz w:val="20"/>
          <w:szCs w:val="20"/>
        </w:rPr>
        <w:t xml:space="preserve"> </w:t>
      </w:r>
      <w:r w:rsidR="002F3ABF">
        <w:rPr>
          <w:rFonts w:ascii="Cambria" w:hAnsi="Cambria"/>
          <w:bCs/>
          <w:sz w:val="20"/>
          <w:szCs w:val="20"/>
        </w:rPr>
        <w:t xml:space="preserve">Without limiting the generality of the foregoing, Agent is </w:t>
      </w:r>
      <w:r w:rsidR="00E9590A">
        <w:rPr>
          <w:rFonts w:ascii="Cambria" w:hAnsi="Cambria"/>
          <w:bCs/>
          <w:sz w:val="20"/>
          <w:szCs w:val="20"/>
        </w:rPr>
        <w:t xml:space="preserve">specifically </w:t>
      </w:r>
      <w:r w:rsidR="002F3ABF">
        <w:rPr>
          <w:rFonts w:ascii="Cambria" w:hAnsi="Cambria"/>
          <w:bCs/>
          <w:sz w:val="20"/>
          <w:szCs w:val="20"/>
        </w:rPr>
        <w:t xml:space="preserve">subject to the </w:t>
      </w:r>
      <w:r w:rsidR="00E9590A">
        <w:rPr>
          <w:rFonts w:ascii="Cambria" w:hAnsi="Cambria"/>
          <w:bCs/>
          <w:sz w:val="20"/>
          <w:szCs w:val="20"/>
        </w:rPr>
        <w:t xml:space="preserve">following provisions of the OSG Agreement:  </w:t>
      </w:r>
      <w:r w:rsidR="002F3ABF">
        <w:rPr>
          <w:rFonts w:ascii="Cambria" w:hAnsi="Cambria"/>
          <w:bCs/>
          <w:sz w:val="20"/>
          <w:szCs w:val="20"/>
        </w:rPr>
        <w:t xml:space="preserve">limitations </w:t>
      </w:r>
      <w:r w:rsidR="00B61985">
        <w:rPr>
          <w:rFonts w:ascii="Cambria" w:hAnsi="Cambria"/>
          <w:bCs/>
          <w:sz w:val="20"/>
          <w:szCs w:val="20"/>
        </w:rPr>
        <w:t xml:space="preserve">and </w:t>
      </w:r>
      <w:proofErr w:type="spellStart"/>
      <w:r w:rsidR="00B61985">
        <w:rPr>
          <w:rFonts w:ascii="Cambria" w:hAnsi="Cambria"/>
          <w:bCs/>
          <w:sz w:val="20"/>
          <w:szCs w:val="20"/>
        </w:rPr>
        <w:t>DigiCert’s</w:t>
      </w:r>
      <w:proofErr w:type="spellEnd"/>
      <w:r w:rsidR="00B61985">
        <w:rPr>
          <w:rFonts w:ascii="Cambria" w:hAnsi="Cambria"/>
          <w:bCs/>
          <w:sz w:val="20"/>
          <w:szCs w:val="20"/>
        </w:rPr>
        <w:t xml:space="preserve"> revocation rights </w:t>
      </w:r>
      <w:r w:rsidR="002F3ABF">
        <w:rPr>
          <w:rFonts w:ascii="Cambria" w:hAnsi="Cambria"/>
          <w:bCs/>
          <w:sz w:val="20"/>
          <w:szCs w:val="20"/>
        </w:rPr>
        <w:t>in Section 2.</w:t>
      </w:r>
      <w:r w:rsidR="0053376A">
        <w:rPr>
          <w:rFonts w:ascii="Cambria" w:hAnsi="Cambria"/>
          <w:bCs/>
          <w:sz w:val="20"/>
          <w:szCs w:val="20"/>
        </w:rPr>
        <w:t>2;</w:t>
      </w:r>
      <w:r w:rsidR="002F3ABF">
        <w:rPr>
          <w:rFonts w:ascii="Cambria" w:hAnsi="Cambria"/>
          <w:bCs/>
          <w:sz w:val="20"/>
          <w:szCs w:val="20"/>
        </w:rPr>
        <w:t xml:space="preserve"> </w:t>
      </w:r>
      <w:r w:rsidR="00B61985">
        <w:rPr>
          <w:rFonts w:ascii="Cambria" w:hAnsi="Cambria"/>
          <w:bCs/>
          <w:sz w:val="20"/>
          <w:szCs w:val="20"/>
        </w:rPr>
        <w:t>the requirements in Section</w:t>
      </w:r>
      <w:r w:rsidR="00E9590A">
        <w:rPr>
          <w:rFonts w:ascii="Cambria" w:hAnsi="Cambria"/>
          <w:bCs/>
          <w:sz w:val="20"/>
          <w:szCs w:val="20"/>
        </w:rPr>
        <w:t>s</w:t>
      </w:r>
      <w:r w:rsidR="00B61985">
        <w:rPr>
          <w:rFonts w:ascii="Cambria" w:hAnsi="Cambria"/>
          <w:bCs/>
          <w:sz w:val="20"/>
          <w:szCs w:val="20"/>
        </w:rPr>
        <w:t xml:space="preserve"> 3.1, 3.4, 3.6,  3.7</w:t>
      </w:r>
      <w:r w:rsidR="0053376A">
        <w:rPr>
          <w:rFonts w:ascii="Cambria" w:hAnsi="Cambria"/>
          <w:bCs/>
          <w:sz w:val="20"/>
          <w:szCs w:val="20"/>
        </w:rPr>
        <w:t>, and 10.6</w:t>
      </w:r>
      <w:r w:rsidR="00B61985">
        <w:rPr>
          <w:rFonts w:ascii="Cambria" w:hAnsi="Cambria"/>
          <w:bCs/>
          <w:sz w:val="20"/>
          <w:szCs w:val="20"/>
        </w:rPr>
        <w:t>; the represe</w:t>
      </w:r>
      <w:r w:rsidR="0053376A">
        <w:rPr>
          <w:rFonts w:ascii="Cambria" w:hAnsi="Cambria"/>
          <w:bCs/>
          <w:sz w:val="20"/>
          <w:szCs w:val="20"/>
        </w:rPr>
        <w:t>ntations in Section</w:t>
      </w:r>
      <w:r w:rsidR="00E9590A">
        <w:rPr>
          <w:rFonts w:ascii="Cambria" w:hAnsi="Cambria"/>
          <w:bCs/>
          <w:sz w:val="20"/>
          <w:szCs w:val="20"/>
        </w:rPr>
        <w:t>s</w:t>
      </w:r>
      <w:r w:rsidR="0053376A">
        <w:rPr>
          <w:rFonts w:ascii="Cambria" w:hAnsi="Cambria"/>
          <w:bCs/>
          <w:sz w:val="20"/>
          <w:szCs w:val="20"/>
        </w:rPr>
        <w:t xml:space="preserve"> 3.2 and 3.8;</w:t>
      </w:r>
      <w:r w:rsidR="00B61985">
        <w:rPr>
          <w:rFonts w:ascii="Cambria" w:hAnsi="Cambria"/>
          <w:bCs/>
          <w:sz w:val="20"/>
          <w:szCs w:val="20"/>
        </w:rPr>
        <w:t xml:space="preserve"> and </w:t>
      </w:r>
      <w:proofErr w:type="spellStart"/>
      <w:r w:rsidR="00B61985">
        <w:rPr>
          <w:rFonts w:ascii="Cambria" w:hAnsi="Cambria"/>
          <w:bCs/>
          <w:sz w:val="20"/>
          <w:szCs w:val="20"/>
        </w:rPr>
        <w:t>DigiCert’s</w:t>
      </w:r>
      <w:proofErr w:type="spellEnd"/>
      <w:r w:rsidR="00B61985">
        <w:rPr>
          <w:rFonts w:ascii="Cambria" w:hAnsi="Cambria"/>
          <w:bCs/>
          <w:sz w:val="20"/>
          <w:szCs w:val="20"/>
        </w:rPr>
        <w:t xml:space="preserve"> rights under Section</w:t>
      </w:r>
      <w:r w:rsidR="00E9590A">
        <w:rPr>
          <w:rFonts w:ascii="Cambria" w:hAnsi="Cambria"/>
          <w:bCs/>
          <w:sz w:val="20"/>
          <w:szCs w:val="20"/>
        </w:rPr>
        <w:t>s</w:t>
      </w:r>
      <w:r w:rsidR="00B61985">
        <w:rPr>
          <w:rFonts w:ascii="Cambria" w:hAnsi="Cambria"/>
          <w:bCs/>
          <w:sz w:val="20"/>
          <w:szCs w:val="20"/>
        </w:rPr>
        <w:t xml:space="preserve"> 2.7, 3.9, 4.1, 6.2</w:t>
      </w:r>
      <w:r w:rsidR="0053376A">
        <w:rPr>
          <w:rFonts w:ascii="Cambria" w:hAnsi="Cambria"/>
          <w:bCs/>
          <w:sz w:val="20"/>
          <w:szCs w:val="20"/>
        </w:rPr>
        <w:t>, and 10.6</w:t>
      </w:r>
      <w:r w:rsidR="00B61985">
        <w:rPr>
          <w:rFonts w:ascii="Cambria" w:hAnsi="Cambria"/>
          <w:bCs/>
          <w:sz w:val="20"/>
          <w:szCs w:val="20"/>
        </w:rPr>
        <w:t>.</w:t>
      </w:r>
      <w:r w:rsidR="00B61985">
        <w:rPr>
          <w:rFonts w:ascii="Cambria" w:hAnsi="Cambria"/>
          <w:iCs/>
          <w:sz w:val="20"/>
          <w:szCs w:val="20"/>
        </w:rPr>
        <w:t xml:space="preserve">  </w:t>
      </w:r>
      <w:r w:rsidRPr="00B61985">
        <w:rPr>
          <w:rFonts w:ascii="Cambria" w:hAnsi="Cambria"/>
          <w:iCs/>
          <w:sz w:val="20"/>
          <w:szCs w:val="20"/>
        </w:rPr>
        <w:t xml:space="preserve">All capitalized terms have the meaning assigned to them in the </w:t>
      </w:r>
      <w:r w:rsidR="00E9590A">
        <w:rPr>
          <w:rFonts w:ascii="Cambria" w:hAnsi="Cambria"/>
          <w:iCs/>
          <w:sz w:val="20"/>
          <w:szCs w:val="20"/>
        </w:rPr>
        <w:t xml:space="preserve">OSG </w:t>
      </w:r>
      <w:r w:rsidRPr="00B61985">
        <w:rPr>
          <w:rFonts w:ascii="Cambria" w:hAnsi="Cambria"/>
          <w:iCs/>
          <w:sz w:val="20"/>
          <w:szCs w:val="20"/>
        </w:rPr>
        <w:t>Agreement except as otherwise provided herein.</w:t>
      </w:r>
    </w:p>
    <w:p w:rsidR="00804246" w:rsidRPr="00804246" w:rsidRDefault="00804246" w:rsidP="00804246">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sz w:val="20"/>
          <w:szCs w:val="20"/>
        </w:rPr>
        <w:t>Appointment</w:t>
      </w:r>
      <w:r w:rsidR="008F1895" w:rsidRPr="00804246">
        <w:rPr>
          <w:rFonts w:ascii="Cambria" w:hAnsi="Cambria"/>
          <w:b/>
          <w:sz w:val="20"/>
          <w:szCs w:val="20"/>
        </w:rPr>
        <w:t>.</w:t>
      </w:r>
      <w:r w:rsidR="008F1895" w:rsidRPr="00804246">
        <w:rPr>
          <w:rFonts w:ascii="Cambria" w:hAnsi="Cambria"/>
          <w:b/>
          <w:bCs/>
          <w:sz w:val="20"/>
          <w:szCs w:val="20"/>
        </w:rPr>
        <w:t xml:space="preserve">  </w:t>
      </w:r>
      <w:r w:rsidR="008F1895" w:rsidRPr="00804246">
        <w:rPr>
          <w:rFonts w:ascii="Cambria" w:hAnsi="Cambria"/>
          <w:bCs/>
          <w:sz w:val="20"/>
          <w:szCs w:val="20"/>
        </w:rPr>
        <w:t xml:space="preserve">Agent is appointed as a Registration Authority under the Agreement </w:t>
      </w:r>
      <w:r w:rsidRPr="00804246">
        <w:rPr>
          <w:rFonts w:ascii="Cambria" w:hAnsi="Cambria"/>
          <w:bCs/>
          <w:sz w:val="20"/>
          <w:szCs w:val="20"/>
        </w:rPr>
        <w:t xml:space="preserve">as either an Account Administrator or </w:t>
      </w:r>
      <w:r w:rsidR="00770FF6">
        <w:rPr>
          <w:rFonts w:ascii="Cambria" w:hAnsi="Cambria"/>
          <w:bCs/>
          <w:sz w:val="20"/>
          <w:szCs w:val="20"/>
        </w:rPr>
        <w:t xml:space="preserve">an </w:t>
      </w:r>
      <w:r w:rsidRPr="00804246">
        <w:rPr>
          <w:rFonts w:ascii="Cambria" w:hAnsi="Cambria"/>
          <w:bCs/>
          <w:sz w:val="20"/>
          <w:szCs w:val="20"/>
        </w:rPr>
        <w:t xml:space="preserve">RA Agent, as designated by OSG Administrator to </w:t>
      </w:r>
      <w:proofErr w:type="spellStart"/>
      <w:r w:rsidRPr="00804246">
        <w:rPr>
          <w:rFonts w:ascii="Cambria" w:hAnsi="Cambria"/>
          <w:bCs/>
          <w:sz w:val="20"/>
          <w:szCs w:val="20"/>
        </w:rPr>
        <w:t>DigiCert</w:t>
      </w:r>
      <w:proofErr w:type="spellEnd"/>
      <w:r w:rsidRPr="00804246">
        <w:rPr>
          <w:rFonts w:ascii="Cambria" w:hAnsi="Cambria"/>
          <w:bCs/>
          <w:sz w:val="20"/>
          <w:szCs w:val="20"/>
        </w:rPr>
        <w:t xml:space="preserve">. </w:t>
      </w:r>
      <w:r w:rsidRPr="00804246">
        <w:rPr>
          <w:rFonts w:ascii="Cambria" w:hAnsi="Cambria"/>
          <w:sz w:val="20"/>
          <w:szCs w:val="20"/>
        </w:rPr>
        <w:t xml:space="preserve">As a Registration Authority, Agent may validate Certificate applicants, request Certificates, </w:t>
      </w:r>
      <w:r>
        <w:rPr>
          <w:rFonts w:ascii="Cambria" w:hAnsi="Cambria"/>
          <w:sz w:val="20"/>
          <w:szCs w:val="20"/>
        </w:rPr>
        <w:t xml:space="preserve">appoint Sponsors, </w:t>
      </w:r>
      <w:r w:rsidRPr="00804246">
        <w:rPr>
          <w:rFonts w:ascii="Cambria" w:hAnsi="Cambria"/>
          <w:sz w:val="20"/>
          <w:szCs w:val="20"/>
        </w:rPr>
        <w:t>request revocation of Subscriber certificates, manage certificates, and participate in the Registration Auth</w:t>
      </w:r>
      <w:r>
        <w:rPr>
          <w:rFonts w:ascii="Cambria" w:hAnsi="Cambria"/>
          <w:sz w:val="20"/>
          <w:szCs w:val="20"/>
        </w:rPr>
        <w:t xml:space="preserve">ority processes described in the </w:t>
      </w:r>
      <w:r w:rsidR="00770FF6">
        <w:rPr>
          <w:rFonts w:ascii="Cambria" w:hAnsi="Cambria"/>
          <w:sz w:val="20"/>
          <w:szCs w:val="20"/>
        </w:rPr>
        <w:t>Registration Practices Statement (</w:t>
      </w:r>
      <w:r>
        <w:rPr>
          <w:rFonts w:ascii="Cambria" w:hAnsi="Cambria"/>
          <w:sz w:val="20"/>
          <w:szCs w:val="20"/>
        </w:rPr>
        <w:t>RPS</w:t>
      </w:r>
      <w:r w:rsidR="00770FF6">
        <w:rPr>
          <w:rFonts w:ascii="Cambria" w:hAnsi="Cambria"/>
          <w:sz w:val="20"/>
          <w:szCs w:val="20"/>
        </w:rPr>
        <w:t>)</w:t>
      </w:r>
      <w:r>
        <w:rPr>
          <w:rFonts w:ascii="Cambria" w:hAnsi="Cambria"/>
          <w:sz w:val="20"/>
          <w:szCs w:val="20"/>
        </w:rPr>
        <w:t xml:space="preserve">.  Agent may only </w:t>
      </w:r>
      <w:r w:rsidR="006C4EBD">
        <w:rPr>
          <w:rFonts w:ascii="Cambria" w:hAnsi="Cambria"/>
          <w:sz w:val="20"/>
          <w:szCs w:val="20"/>
        </w:rPr>
        <w:t xml:space="preserve">approve domains for Certificate issuance and nominate other Registration Authorities if Agent is appointed as </w:t>
      </w:r>
      <w:r w:rsidR="00B61985">
        <w:rPr>
          <w:rFonts w:ascii="Cambria" w:hAnsi="Cambria"/>
          <w:sz w:val="20"/>
          <w:szCs w:val="20"/>
        </w:rPr>
        <w:t>an Account</w:t>
      </w:r>
      <w:r w:rsidR="006C4EBD">
        <w:rPr>
          <w:rFonts w:ascii="Cambria" w:hAnsi="Cambria"/>
          <w:sz w:val="20"/>
          <w:szCs w:val="20"/>
        </w:rPr>
        <w:t xml:space="preserve"> Administrator.  </w:t>
      </w:r>
      <w:r w:rsidR="00EA1D13">
        <w:rPr>
          <w:rFonts w:ascii="Cambria" w:hAnsi="Cambria"/>
          <w:sz w:val="20"/>
          <w:szCs w:val="20"/>
        </w:rPr>
        <w:t xml:space="preserve">OSG Administrator and/or </w:t>
      </w:r>
      <w:proofErr w:type="spellStart"/>
      <w:r w:rsidR="00EA1D13">
        <w:rPr>
          <w:rFonts w:ascii="Cambria" w:hAnsi="Cambria"/>
          <w:sz w:val="20"/>
          <w:szCs w:val="20"/>
        </w:rPr>
        <w:t>DigiCert</w:t>
      </w:r>
      <w:proofErr w:type="spellEnd"/>
      <w:r w:rsidR="00EA1D13">
        <w:rPr>
          <w:rFonts w:ascii="Cambria" w:hAnsi="Cambria"/>
          <w:sz w:val="20"/>
          <w:szCs w:val="20"/>
        </w:rPr>
        <w:t xml:space="preserve"> may revoke Agent’s appointment at any time and without notice by disabling Agent’s access to the Certificate systems.  </w:t>
      </w:r>
      <w:r w:rsidR="006C4EBD">
        <w:rPr>
          <w:rFonts w:ascii="Cambria" w:hAnsi="Cambria"/>
          <w:sz w:val="20"/>
          <w:szCs w:val="20"/>
        </w:rPr>
        <w:t>Agent’s appointment is non-exclusive.</w:t>
      </w:r>
    </w:p>
    <w:p w:rsidR="00EA1D13" w:rsidRPr="00EA1D13" w:rsidRDefault="006C4EBD" w:rsidP="00EA1D13">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Compliance</w:t>
      </w:r>
      <w:r w:rsidR="00804246">
        <w:rPr>
          <w:rFonts w:ascii="Cambria" w:hAnsi="Cambria"/>
          <w:b/>
          <w:sz w:val="20"/>
          <w:szCs w:val="20"/>
        </w:rPr>
        <w:t>.</w:t>
      </w:r>
      <w:r w:rsidRPr="006C4EBD">
        <w:rPr>
          <w:rFonts w:ascii="Cambria" w:hAnsi="Cambria"/>
          <w:sz w:val="20"/>
          <w:szCs w:val="20"/>
        </w:rPr>
        <w:t xml:space="preserve"> </w:t>
      </w:r>
      <w:r>
        <w:rPr>
          <w:rFonts w:ascii="Cambria" w:hAnsi="Cambria"/>
          <w:sz w:val="20"/>
          <w:szCs w:val="20"/>
        </w:rPr>
        <w:t xml:space="preserve"> Agent shall abide by the RPS and </w:t>
      </w:r>
      <w:r w:rsidR="00770FF6">
        <w:rPr>
          <w:rFonts w:ascii="Cambria" w:hAnsi="Cambria"/>
          <w:sz w:val="20"/>
          <w:szCs w:val="20"/>
        </w:rPr>
        <w:t xml:space="preserve">the </w:t>
      </w:r>
      <w:r>
        <w:rPr>
          <w:rFonts w:ascii="Cambria" w:hAnsi="Cambria"/>
          <w:sz w:val="20"/>
          <w:szCs w:val="20"/>
        </w:rPr>
        <w:t>OSG Agreement at all times when participating in the Certificate management or issuance process. Without limiting the foregoing, Agent shall validate each Certificate applicant in accordance with the RPS.</w:t>
      </w:r>
      <w:r w:rsidR="00EA1D13">
        <w:rPr>
          <w:rFonts w:ascii="Cambria" w:hAnsi="Cambria"/>
          <w:sz w:val="20"/>
          <w:szCs w:val="20"/>
        </w:rPr>
        <w:t xml:space="preserve">  Agent shall protect the Authentication Mechanisms used to access the Certificate Systems</w:t>
      </w:r>
      <w:r w:rsidR="00770FF6">
        <w:rPr>
          <w:rFonts w:ascii="Cambria" w:hAnsi="Cambria"/>
          <w:sz w:val="20"/>
          <w:szCs w:val="20"/>
        </w:rPr>
        <w:t>, the same being deemed hereby</w:t>
      </w:r>
      <w:r w:rsidR="00EA1D13">
        <w:rPr>
          <w:rFonts w:ascii="Cambria" w:hAnsi="Cambria"/>
          <w:sz w:val="20"/>
          <w:szCs w:val="20"/>
        </w:rPr>
        <w:t xml:space="preserve"> as </w:t>
      </w:r>
      <w:r w:rsidR="00770FF6">
        <w:rPr>
          <w:rFonts w:ascii="Cambria" w:hAnsi="Cambria"/>
          <w:sz w:val="20"/>
          <w:szCs w:val="20"/>
        </w:rPr>
        <w:t>“</w:t>
      </w:r>
      <w:r w:rsidR="00EA1D13">
        <w:rPr>
          <w:rFonts w:ascii="Cambria" w:hAnsi="Cambria"/>
          <w:sz w:val="20"/>
          <w:szCs w:val="20"/>
        </w:rPr>
        <w:t>Confidential Information</w:t>
      </w:r>
      <w:r w:rsidR="00770FF6">
        <w:rPr>
          <w:rFonts w:ascii="Cambria" w:hAnsi="Cambria"/>
          <w:sz w:val="20"/>
          <w:szCs w:val="20"/>
        </w:rPr>
        <w:t>”</w:t>
      </w:r>
      <w:r w:rsidR="00EA1D13">
        <w:rPr>
          <w:rFonts w:ascii="Cambria" w:hAnsi="Cambria"/>
          <w:sz w:val="20"/>
          <w:szCs w:val="20"/>
        </w:rPr>
        <w:t xml:space="preserve">.  </w:t>
      </w:r>
      <w:proofErr w:type="spellStart"/>
      <w:r w:rsidR="00EA1D13">
        <w:rPr>
          <w:rFonts w:ascii="Cambria" w:hAnsi="Cambria"/>
          <w:sz w:val="20"/>
          <w:szCs w:val="20"/>
        </w:rPr>
        <w:t>DigiCert</w:t>
      </w:r>
      <w:proofErr w:type="spellEnd"/>
      <w:r w:rsidR="00EA1D13">
        <w:rPr>
          <w:rFonts w:ascii="Cambria" w:hAnsi="Cambria"/>
          <w:sz w:val="20"/>
          <w:szCs w:val="20"/>
        </w:rPr>
        <w:t xml:space="preserve"> may refuse to issue a Certificate approved by </w:t>
      </w:r>
      <w:r w:rsidR="00770FF6">
        <w:rPr>
          <w:rFonts w:ascii="Cambria" w:hAnsi="Cambria"/>
          <w:sz w:val="20"/>
          <w:szCs w:val="20"/>
        </w:rPr>
        <w:t>Agent</w:t>
      </w:r>
      <w:r w:rsidR="00EA1D13">
        <w:rPr>
          <w:rFonts w:ascii="Cambria" w:hAnsi="Cambria"/>
          <w:sz w:val="20"/>
          <w:szCs w:val="20"/>
        </w:rPr>
        <w:t xml:space="preserve"> for any reason.</w:t>
      </w:r>
      <w:r w:rsidR="00557662">
        <w:rPr>
          <w:rFonts w:ascii="Cambria" w:hAnsi="Cambria"/>
          <w:sz w:val="20"/>
          <w:szCs w:val="20"/>
        </w:rPr>
        <w:t xml:space="preserve">  </w:t>
      </w:r>
      <w:proofErr w:type="spellStart"/>
      <w:r w:rsidR="00557662">
        <w:rPr>
          <w:rFonts w:ascii="Cambria" w:hAnsi="Cambria"/>
          <w:sz w:val="20"/>
          <w:szCs w:val="20"/>
        </w:rPr>
        <w:t>DigiCert</w:t>
      </w:r>
      <w:proofErr w:type="spellEnd"/>
      <w:r w:rsidR="00557662">
        <w:rPr>
          <w:rFonts w:ascii="Cambria" w:hAnsi="Cambria"/>
          <w:sz w:val="20"/>
          <w:szCs w:val="20"/>
        </w:rPr>
        <w:t xml:space="preserve"> may revoke an issued Certificate without notice to </w:t>
      </w:r>
      <w:r w:rsidR="00770FF6">
        <w:rPr>
          <w:rFonts w:ascii="Cambria" w:hAnsi="Cambria"/>
          <w:sz w:val="20"/>
          <w:szCs w:val="20"/>
        </w:rPr>
        <w:t xml:space="preserve">Agent </w:t>
      </w:r>
      <w:r w:rsidR="00557662">
        <w:rPr>
          <w:rFonts w:ascii="Cambria" w:hAnsi="Cambria"/>
          <w:sz w:val="20"/>
          <w:szCs w:val="20"/>
        </w:rPr>
        <w:t>for any reason stated in either the CPS or Subscriber Agreement.</w:t>
      </w:r>
    </w:p>
    <w:p w:rsidR="00527725" w:rsidRPr="009E6212" w:rsidRDefault="00EA1D13"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 xml:space="preserve">Sponsors.  </w:t>
      </w:r>
      <w:r>
        <w:rPr>
          <w:rFonts w:ascii="Cambria" w:hAnsi="Cambria"/>
          <w:sz w:val="20"/>
          <w:szCs w:val="20"/>
        </w:rPr>
        <w:t>Agent may appoint Sponsors</w:t>
      </w:r>
      <w:r w:rsidR="00B61985">
        <w:rPr>
          <w:rFonts w:ascii="Cambria" w:hAnsi="Cambria"/>
          <w:sz w:val="20"/>
          <w:szCs w:val="20"/>
        </w:rPr>
        <w:t xml:space="preserve"> under Section 2.3</w:t>
      </w:r>
      <w:r>
        <w:rPr>
          <w:rFonts w:ascii="Cambria" w:hAnsi="Cambria"/>
          <w:sz w:val="20"/>
          <w:szCs w:val="20"/>
        </w:rPr>
        <w:t xml:space="preserve"> to collect and submit the validation documentation required under the RPS</w:t>
      </w:r>
      <w:r w:rsidR="00B61985">
        <w:rPr>
          <w:rFonts w:ascii="Cambria" w:hAnsi="Cambria"/>
          <w:sz w:val="20"/>
          <w:szCs w:val="20"/>
        </w:rPr>
        <w:t>;</w:t>
      </w:r>
      <w:r>
        <w:rPr>
          <w:rFonts w:ascii="Cambria" w:hAnsi="Cambria"/>
          <w:sz w:val="20"/>
          <w:szCs w:val="20"/>
        </w:rPr>
        <w:t xml:space="preserve"> however, Agent is solely responsible for reviewing the information and </w:t>
      </w:r>
      <w:r w:rsidR="00527725">
        <w:rPr>
          <w:rFonts w:ascii="Cambria" w:hAnsi="Cambria"/>
          <w:sz w:val="20"/>
          <w:szCs w:val="20"/>
        </w:rPr>
        <w:t xml:space="preserve">ensuring </w:t>
      </w:r>
      <w:r>
        <w:rPr>
          <w:rFonts w:ascii="Cambria" w:hAnsi="Cambria"/>
          <w:sz w:val="20"/>
          <w:szCs w:val="20"/>
        </w:rPr>
        <w:t>compliance with the RPS.</w:t>
      </w:r>
      <w:r w:rsidR="009E6212">
        <w:rPr>
          <w:rFonts w:ascii="Cambria" w:hAnsi="Cambria"/>
          <w:sz w:val="20"/>
          <w:szCs w:val="20"/>
        </w:rPr>
        <w:t xml:space="preserve">  </w:t>
      </w:r>
      <w:r w:rsidR="00B61985">
        <w:rPr>
          <w:rFonts w:ascii="Cambria" w:hAnsi="Cambria"/>
          <w:sz w:val="20"/>
          <w:szCs w:val="20"/>
        </w:rPr>
        <w:t xml:space="preserve">Agent shall submit the Sponsor’s attestation to </w:t>
      </w:r>
      <w:proofErr w:type="spellStart"/>
      <w:r w:rsidR="00B61985">
        <w:rPr>
          <w:rFonts w:ascii="Cambria" w:hAnsi="Cambria"/>
          <w:sz w:val="20"/>
          <w:szCs w:val="20"/>
        </w:rPr>
        <w:t>DigiCert</w:t>
      </w:r>
      <w:proofErr w:type="spellEnd"/>
      <w:r w:rsidR="00B61985">
        <w:rPr>
          <w:rFonts w:ascii="Cambria" w:hAnsi="Cambria"/>
          <w:sz w:val="20"/>
          <w:szCs w:val="20"/>
        </w:rPr>
        <w:t xml:space="preserve"> at </w:t>
      </w:r>
      <w:proofErr w:type="spellStart"/>
      <w:r w:rsidR="00B61985">
        <w:rPr>
          <w:rFonts w:ascii="Cambria" w:hAnsi="Cambria"/>
          <w:sz w:val="20"/>
          <w:szCs w:val="20"/>
        </w:rPr>
        <w:t>DigiCert’s</w:t>
      </w:r>
      <w:proofErr w:type="spellEnd"/>
      <w:r w:rsidR="00B61985">
        <w:rPr>
          <w:rFonts w:ascii="Cambria" w:hAnsi="Cambria"/>
          <w:sz w:val="20"/>
          <w:szCs w:val="20"/>
        </w:rPr>
        <w:t xml:space="preserve"> request.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Intellectual Property Rights.</w:t>
      </w:r>
      <w:r>
        <w:rPr>
          <w:rFonts w:ascii="Cambria" w:hAnsi="Cambria"/>
          <w:iCs/>
          <w:sz w:val="20"/>
          <w:szCs w:val="20"/>
        </w:rPr>
        <w:t xml:space="preserve">  Agent shall abide by Section 4.1 of the </w:t>
      </w:r>
      <w:r w:rsidR="00557662">
        <w:rPr>
          <w:rFonts w:ascii="Cambria" w:hAnsi="Cambria"/>
          <w:iCs/>
          <w:sz w:val="20"/>
          <w:szCs w:val="20"/>
        </w:rPr>
        <w:t xml:space="preserve">OSG </w:t>
      </w:r>
      <w:r>
        <w:rPr>
          <w:rFonts w:ascii="Cambria" w:hAnsi="Cambria"/>
          <w:iCs/>
          <w:sz w:val="20"/>
          <w:szCs w:val="20"/>
        </w:rPr>
        <w:t>Agreement.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sidRPr="009E6212">
        <w:rPr>
          <w:rFonts w:ascii="Cambria" w:hAnsi="Cambria"/>
          <w:b/>
          <w:iCs/>
          <w:sz w:val="20"/>
          <w:szCs w:val="20"/>
        </w:rPr>
        <w:t>Term and Termination</w:t>
      </w:r>
      <w:r>
        <w:rPr>
          <w:rFonts w:ascii="Cambria" w:hAnsi="Cambria"/>
          <w:iCs/>
          <w:sz w:val="20"/>
          <w:szCs w:val="20"/>
        </w:rPr>
        <w:t>.</w:t>
      </w:r>
      <w:r w:rsidR="00557662">
        <w:rPr>
          <w:rFonts w:ascii="Cambria" w:hAnsi="Cambria"/>
          <w:iCs/>
          <w:sz w:val="20"/>
          <w:szCs w:val="20"/>
        </w:rPr>
        <w:t xml:space="preserve">  This RA Agreement commences on execution and terminates when the OSG Agreement terminates or until terminated by a party as allowed herein.  Agent may terminate this RA </w:t>
      </w:r>
      <w:r w:rsidR="00557662">
        <w:rPr>
          <w:rFonts w:ascii="Cambria" w:hAnsi="Cambria"/>
          <w:iCs/>
          <w:sz w:val="20"/>
          <w:szCs w:val="20"/>
        </w:rPr>
        <w:lastRenderedPageBreak/>
        <w:t xml:space="preserve">Agreement by sending notice to </w:t>
      </w:r>
      <w:proofErr w:type="spellStart"/>
      <w:r w:rsidR="00557662">
        <w:rPr>
          <w:rFonts w:ascii="Cambria" w:hAnsi="Cambria"/>
          <w:iCs/>
          <w:sz w:val="20"/>
          <w:szCs w:val="20"/>
        </w:rPr>
        <w:t>DigiCert</w:t>
      </w:r>
      <w:proofErr w:type="spellEnd"/>
      <w:r w:rsidR="00557662">
        <w:rPr>
          <w:rFonts w:ascii="Cambria" w:hAnsi="Cambria"/>
          <w:iCs/>
          <w:sz w:val="20"/>
          <w:szCs w:val="20"/>
        </w:rPr>
        <w:t xml:space="preserve"> and OSG Administrator.  </w:t>
      </w:r>
      <w:proofErr w:type="spellStart"/>
      <w:r w:rsidR="00557662">
        <w:rPr>
          <w:rFonts w:ascii="Cambria" w:hAnsi="Cambria"/>
          <w:iCs/>
          <w:sz w:val="20"/>
          <w:szCs w:val="20"/>
        </w:rPr>
        <w:t>DigiCert</w:t>
      </w:r>
      <w:proofErr w:type="spellEnd"/>
      <w:r w:rsidR="00557662">
        <w:rPr>
          <w:rFonts w:ascii="Cambria" w:hAnsi="Cambria"/>
          <w:iCs/>
          <w:sz w:val="20"/>
          <w:szCs w:val="20"/>
        </w:rPr>
        <w:t xml:space="preserve"> or OSG Administrator may terminate this RA Agreement without notice by terminating Agent’s access to the Certificate systems.  All licenses and rights granted to agent are revoked upon termination; however, the survival provisions of Section 6.5 apply equally to this </w:t>
      </w:r>
      <w:r w:rsidR="00770FF6">
        <w:rPr>
          <w:rFonts w:ascii="Cambria" w:hAnsi="Cambria"/>
          <w:iCs/>
          <w:sz w:val="20"/>
          <w:szCs w:val="20"/>
        </w:rPr>
        <w:t>L</w:t>
      </w:r>
      <w:r w:rsidR="00557662">
        <w:rPr>
          <w:rFonts w:ascii="Cambria" w:hAnsi="Cambria"/>
          <w:iCs/>
          <w:sz w:val="20"/>
          <w:szCs w:val="20"/>
        </w:rPr>
        <w:t>RA Agreement.</w:t>
      </w:r>
    </w:p>
    <w:p w:rsidR="00557662" w:rsidRP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 xml:space="preserve">Confidentiality. </w:t>
      </w:r>
      <w:r w:rsidRPr="00557662">
        <w:rPr>
          <w:rFonts w:ascii="Cambria" w:hAnsi="Cambria"/>
          <w:sz w:val="20"/>
          <w:szCs w:val="20"/>
        </w:rPr>
        <w:t xml:space="preserve"> Agent shall abide by the confidentiality provisions of Section 7</w:t>
      </w:r>
      <w:r w:rsidR="00B61985">
        <w:rPr>
          <w:rFonts w:ascii="Cambria" w:hAnsi="Cambria"/>
          <w:sz w:val="20"/>
          <w:szCs w:val="20"/>
        </w:rPr>
        <w:t xml:space="preserve"> of the OSG Agreement</w:t>
      </w:r>
    </w:p>
    <w:p w:rsid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Disclaimer of Warranties and Limitations of Liability.</w:t>
      </w:r>
      <w:r>
        <w:rPr>
          <w:rFonts w:ascii="Cambria" w:hAnsi="Cambria" w:cs="Calibri"/>
          <w:bCs/>
          <w:sz w:val="20"/>
          <w:szCs w:val="20"/>
        </w:rPr>
        <w:t xml:space="preserve">  Agent agrees that </w:t>
      </w:r>
      <w:r w:rsidR="00B61985">
        <w:rPr>
          <w:rFonts w:ascii="Cambria" w:hAnsi="Cambria" w:cs="Calibri"/>
          <w:bCs/>
          <w:sz w:val="20"/>
          <w:szCs w:val="20"/>
        </w:rPr>
        <w:t>all provisions of Section</w:t>
      </w:r>
      <w:r w:rsidR="0053376A">
        <w:rPr>
          <w:rFonts w:ascii="Cambria" w:hAnsi="Cambria" w:cs="Calibri"/>
          <w:bCs/>
          <w:sz w:val="20"/>
          <w:szCs w:val="20"/>
        </w:rPr>
        <w:t xml:space="preserve"> 8 of the OSG Agreement</w:t>
      </w:r>
      <w:r w:rsidR="00B61985">
        <w:rPr>
          <w:rFonts w:ascii="Cambria" w:hAnsi="Cambria" w:cs="Calibri"/>
          <w:bCs/>
          <w:sz w:val="20"/>
          <w:szCs w:val="20"/>
        </w:rPr>
        <w:t xml:space="preserve"> </w:t>
      </w:r>
      <w:r>
        <w:rPr>
          <w:rFonts w:ascii="Cambria" w:hAnsi="Cambria" w:cs="Calibri"/>
          <w:bCs/>
          <w:sz w:val="20"/>
          <w:szCs w:val="20"/>
        </w:rPr>
        <w:t xml:space="preserve">apply to </w:t>
      </w:r>
      <w:r w:rsidR="00B61985">
        <w:rPr>
          <w:rFonts w:ascii="Cambria" w:hAnsi="Cambria" w:cs="Calibri"/>
          <w:bCs/>
          <w:sz w:val="20"/>
          <w:szCs w:val="20"/>
        </w:rPr>
        <w:t xml:space="preserve">equally to </w:t>
      </w:r>
      <w:r>
        <w:rPr>
          <w:rFonts w:ascii="Cambria" w:hAnsi="Cambria" w:cs="Calibri"/>
          <w:bCs/>
          <w:sz w:val="20"/>
          <w:szCs w:val="20"/>
        </w:rPr>
        <w:t>Agent</w:t>
      </w:r>
      <w:r w:rsidR="00B61985">
        <w:rPr>
          <w:rFonts w:ascii="Cambria" w:hAnsi="Cambria" w:cs="Calibri"/>
          <w:bCs/>
          <w:sz w:val="20"/>
          <w:szCs w:val="20"/>
        </w:rPr>
        <w:t xml:space="preserve"> and this </w:t>
      </w:r>
      <w:r w:rsidR="00770FF6">
        <w:rPr>
          <w:rFonts w:ascii="Cambria" w:hAnsi="Cambria" w:cs="Calibri"/>
          <w:bCs/>
          <w:sz w:val="20"/>
          <w:szCs w:val="20"/>
        </w:rPr>
        <w:t xml:space="preserve">LRA </w:t>
      </w:r>
      <w:r w:rsidR="00B61985">
        <w:rPr>
          <w:rFonts w:ascii="Cambria" w:hAnsi="Cambria" w:cs="Calibri"/>
          <w:bCs/>
          <w:sz w:val="20"/>
          <w:szCs w:val="20"/>
        </w:rPr>
        <w:t>Agreement</w:t>
      </w:r>
      <w:r>
        <w:rPr>
          <w:rFonts w:ascii="Cambria" w:hAnsi="Cambria" w:cs="Calibri"/>
          <w:bCs/>
          <w:sz w:val="20"/>
          <w:szCs w:val="20"/>
        </w:rPr>
        <w:t>.</w:t>
      </w:r>
    </w:p>
    <w:p w:rsidR="00CC4BD5" w:rsidRPr="00CC4BD5" w:rsidRDefault="00CC4BD5" w:rsidP="00CC4BD5">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Audit.</w:t>
      </w:r>
      <w:r>
        <w:rPr>
          <w:rFonts w:ascii="Cambria" w:hAnsi="Cambria" w:cs="Calibri"/>
          <w:bCs/>
          <w:sz w:val="20"/>
          <w:szCs w:val="20"/>
        </w:rPr>
        <w:t xml:space="preserve">  Agent shall provide any information</w:t>
      </w:r>
      <w:r w:rsidR="002D0BA3">
        <w:rPr>
          <w:rFonts w:ascii="Cambria" w:hAnsi="Cambria" w:cs="Calibri"/>
          <w:bCs/>
          <w:sz w:val="20"/>
          <w:szCs w:val="20"/>
        </w:rPr>
        <w:t xml:space="preserve"> related to Agent’s obligations under the RPS as</w:t>
      </w:r>
      <w:r>
        <w:rPr>
          <w:rFonts w:ascii="Cambria" w:hAnsi="Cambria" w:cs="Calibri"/>
          <w:bCs/>
          <w:sz w:val="20"/>
          <w:szCs w:val="20"/>
        </w:rPr>
        <w:t xml:space="preserve"> requested by OSG Administrator or </w:t>
      </w:r>
      <w:proofErr w:type="spellStart"/>
      <w:r>
        <w:rPr>
          <w:rFonts w:ascii="Cambria" w:hAnsi="Cambria" w:cs="Calibri"/>
          <w:bCs/>
          <w:sz w:val="20"/>
          <w:szCs w:val="20"/>
        </w:rPr>
        <w:t>DigiCert</w:t>
      </w:r>
      <w:proofErr w:type="spellEnd"/>
      <w:r>
        <w:rPr>
          <w:rFonts w:ascii="Cambria" w:hAnsi="Cambria" w:cs="Calibri"/>
          <w:bCs/>
          <w:sz w:val="20"/>
          <w:szCs w:val="20"/>
        </w:rPr>
        <w:t xml:space="preserve"> within five Business Days of receiving the request. </w:t>
      </w:r>
      <w:proofErr w:type="spellStart"/>
      <w:r w:rsidR="00C4331F" w:rsidRPr="00CC4BD5">
        <w:rPr>
          <w:rFonts w:ascii="Cambria" w:hAnsi="Cambria" w:cs="Calibri"/>
          <w:sz w:val="20"/>
          <w:szCs w:val="20"/>
        </w:rPr>
        <w:t>DigiCert</w:t>
      </w:r>
      <w:proofErr w:type="spellEnd"/>
      <w:r w:rsidR="00C4331F" w:rsidRPr="00CC4BD5">
        <w:rPr>
          <w:rFonts w:ascii="Cambria" w:hAnsi="Cambria" w:cs="Calibri"/>
          <w:sz w:val="20"/>
          <w:szCs w:val="20"/>
        </w:rPr>
        <w:t xml:space="preserve"> may rely on and use any information provided by </w:t>
      </w:r>
      <w:r>
        <w:rPr>
          <w:rFonts w:ascii="Cambria" w:hAnsi="Cambria" w:cs="Calibri"/>
          <w:sz w:val="20"/>
          <w:szCs w:val="20"/>
        </w:rPr>
        <w:t xml:space="preserve">Agent </w:t>
      </w:r>
      <w:r w:rsidR="00C4331F" w:rsidRPr="00CC4BD5">
        <w:rPr>
          <w:rFonts w:ascii="Cambria" w:hAnsi="Cambria" w:cs="Calibri"/>
          <w:sz w:val="20"/>
          <w:szCs w:val="20"/>
        </w:rPr>
        <w:t xml:space="preserve">for any purposes connected to the services, provided that such use is in compliance with the </w:t>
      </w:r>
      <w:proofErr w:type="spellStart"/>
      <w:r w:rsidR="00C4331F" w:rsidRPr="00CC4BD5">
        <w:rPr>
          <w:rFonts w:ascii="Cambria" w:hAnsi="Cambria" w:cs="Calibri"/>
          <w:sz w:val="20"/>
          <w:szCs w:val="20"/>
        </w:rPr>
        <w:t>DigiCert’s</w:t>
      </w:r>
      <w:proofErr w:type="spellEnd"/>
      <w:r w:rsidR="00C4331F" w:rsidRPr="00CC4BD5">
        <w:rPr>
          <w:rFonts w:ascii="Cambria" w:hAnsi="Cambria" w:cs="Calibri"/>
          <w:sz w:val="20"/>
          <w:szCs w:val="20"/>
        </w:rPr>
        <w:t xml:space="preserve"> privacy policy posted at </w:t>
      </w:r>
      <w:hyperlink r:id="rId10" w:history="1">
        <w:r w:rsidR="00C4331F" w:rsidRPr="00CC4BD5">
          <w:rPr>
            <w:rStyle w:val="Hyperlink"/>
            <w:rFonts w:ascii="Cambria" w:hAnsi="Cambria" w:cs="Calibri"/>
            <w:sz w:val="20"/>
            <w:szCs w:val="20"/>
          </w:rPr>
          <w:t>http://www.digicert.com/digicert-privacy-policy.htm</w:t>
        </w:r>
      </w:hyperlink>
      <w:r w:rsidR="00DA6836" w:rsidRPr="00CC4BD5">
        <w:rPr>
          <w:rFonts w:ascii="Cambria" w:hAnsi="Cambria" w:cs="Calibri"/>
          <w:sz w:val="20"/>
          <w:szCs w:val="20"/>
        </w:rPr>
        <w:t xml:space="preserve">. </w:t>
      </w:r>
    </w:p>
    <w:p w:rsidR="00CC4BD5" w:rsidRPr="00CC4BD5" w:rsidRDefault="00F738C6" w:rsidP="00CC4BD5">
      <w:pPr>
        <w:numPr>
          <w:ilvl w:val="0"/>
          <w:numId w:val="21"/>
        </w:numPr>
        <w:overflowPunct/>
        <w:autoSpaceDE/>
        <w:autoSpaceDN/>
        <w:spacing w:after="200"/>
        <w:textAlignment w:val="auto"/>
        <w:rPr>
          <w:rFonts w:ascii="Cambria" w:eastAsia="MS Mincho" w:hAnsi="Cambria" w:cs="Calibri"/>
          <w:sz w:val="20"/>
          <w:szCs w:val="20"/>
          <w:u w:val="single"/>
        </w:rPr>
      </w:pPr>
      <w:r w:rsidRPr="00250CF7">
        <w:rPr>
          <w:rFonts w:ascii="Cambria" w:eastAsia="MS Mincho" w:hAnsi="Cambria" w:cs="Calibri"/>
          <w:b/>
          <w:sz w:val="20"/>
          <w:szCs w:val="20"/>
        </w:rPr>
        <w:t>Miscellaneous</w:t>
      </w:r>
      <w:r w:rsidR="00CC4BD5">
        <w:rPr>
          <w:rFonts w:ascii="Cambria" w:eastAsia="MS Mincho" w:hAnsi="Cambria" w:cs="Calibri"/>
          <w:b/>
          <w:sz w:val="20"/>
          <w:szCs w:val="20"/>
        </w:rPr>
        <w:t xml:space="preserve">. </w:t>
      </w:r>
    </w:p>
    <w:p w:rsidR="00F738C6" w:rsidRPr="00CC4BD5" w:rsidRDefault="00CC4BD5" w:rsidP="00CC4BD5">
      <w:pPr>
        <w:numPr>
          <w:ilvl w:val="1"/>
          <w:numId w:val="21"/>
        </w:numPr>
        <w:overflowPunct/>
        <w:autoSpaceDE/>
        <w:autoSpaceDN/>
        <w:spacing w:after="200"/>
        <w:textAlignment w:val="auto"/>
        <w:rPr>
          <w:rFonts w:ascii="Cambria" w:eastAsia="MS Mincho" w:hAnsi="Cambria" w:cs="Calibri"/>
          <w:sz w:val="20"/>
          <w:szCs w:val="20"/>
          <w:u w:val="single"/>
        </w:rPr>
      </w:pPr>
      <w:r w:rsidRPr="00CC4BD5">
        <w:rPr>
          <w:rFonts w:ascii="Cambria" w:eastAsia="MS Mincho" w:hAnsi="Cambria" w:cs="Calibri"/>
          <w:sz w:val="20"/>
          <w:szCs w:val="20"/>
          <w:u w:val="single"/>
        </w:rPr>
        <w:t>Limited Agency</w:t>
      </w:r>
      <w:r>
        <w:rPr>
          <w:rFonts w:ascii="Cambria" w:eastAsia="MS Mincho" w:hAnsi="Cambria" w:cs="Calibri"/>
          <w:sz w:val="20"/>
          <w:szCs w:val="20"/>
        </w:rPr>
        <w:t xml:space="preserve">.  </w:t>
      </w:r>
      <w:r w:rsidRPr="00CC4BD5">
        <w:rPr>
          <w:rFonts w:ascii="Cambria" w:eastAsia="MS Mincho" w:hAnsi="Cambria" w:cs="Calibri"/>
          <w:sz w:val="20"/>
          <w:szCs w:val="20"/>
        </w:rPr>
        <w:t xml:space="preserve">Agent </w:t>
      </w:r>
      <w:r w:rsidR="00F738C6" w:rsidRPr="00CC4BD5">
        <w:rPr>
          <w:rFonts w:ascii="Cambria" w:hAnsi="Cambria" w:cs="Arial"/>
          <w:sz w:val="20"/>
          <w:szCs w:val="20"/>
        </w:rPr>
        <w:t xml:space="preserve">is only </w:t>
      </w:r>
      <w:r w:rsidR="00047E04" w:rsidRPr="00CC4BD5">
        <w:rPr>
          <w:rFonts w:ascii="Cambria" w:hAnsi="Cambria" w:cs="Arial"/>
          <w:sz w:val="20"/>
          <w:szCs w:val="20"/>
        </w:rPr>
        <w:t>acting as an</w:t>
      </w:r>
      <w:r w:rsidR="00F738C6" w:rsidRPr="00CC4BD5">
        <w:rPr>
          <w:rFonts w:ascii="Cambria" w:hAnsi="Cambria" w:cs="Arial"/>
          <w:sz w:val="20"/>
          <w:szCs w:val="20"/>
        </w:rPr>
        <w:t xml:space="preserve"> agent of </w:t>
      </w:r>
      <w:r w:rsidR="00731850" w:rsidRPr="00CC4BD5">
        <w:rPr>
          <w:rFonts w:ascii="Cambria" w:hAnsi="Cambria" w:cs="Arial"/>
          <w:sz w:val="20"/>
          <w:szCs w:val="20"/>
        </w:rPr>
        <w:t>OSG Administrator</w:t>
      </w:r>
      <w:r w:rsidR="00F738C6" w:rsidRPr="00CC4BD5">
        <w:rPr>
          <w:rFonts w:ascii="Cambria" w:hAnsi="Cambria" w:cs="Arial"/>
          <w:sz w:val="20"/>
          <w:szCs w:val="20"/>
        </w:rPr>
        <w:t xml:space="preserve"> and </w:t>
      </w:r>
      <w:proofErr w:type="spellStart"/>
      <w:r w:rsidR="00F738C6" w:rsidRPr="00CC4BD5">
        <w:rPr>
          <w:rFonts w:ascii="Cambria" w:hAnsi="Cambria" w:cs="Arial"/>
          <w:sz w:val="20"/>
          <w:szCs w:val="20"/>
        </w:rPr>
        <w:t>DigiCert</w:t>
      </w:r>
      <w:proofErr w:type="spellEnd"/>
      <w:r w:rsidR="00F738C6" w:rsidRPr="00CC4BD5">
        <w:rPr>
          <w:rFonts w:ascii="Cambria" w:hAnsi="Cambria" w:cs="Arial"/>
          <w:sz w:val="20"/>
          <w:szCs w:val="20"/>
        </w:rPr>
        <w:t xml:space="preserve"> for the purpose of </w:t>
      </w:r>
      <w:r w:rsidR="00DA6836" w:rsidRPr="00CC4BD5">
        <w:rPr>
          <w:rFonts w:ascii="Cambria" w:hAnsi="Cambria" w:cs="Arial"/>
          <w:sz w:val="20"/>
          <w:szCs w:val="20"/>
        </w:rPr>
        <w:t xml:space="preserve">validating Grid-only Certificates.  </w:t>
      </w:r>
      <w:r w:rsidR="00F738C6" w:rsidRPr="00CC4BD5">
        <w:rPr>
          <w:rFonts w:ascii="Cambria" w:hAnsi="Cambria" w:cs="Arial"/>
          <w:sz w:val="20"/>
          <w:szCs w:val="20"/>
        </w:rPr>
        <w:t xml:space="preserve">No party is an agent of another party and does not have the power to bind or obligate another party.  Each party is responsible for its own expenses and employees.  </w:t>
      </w:r>
    </w:p>
    <w:p w:rsidR="00CC4BD5" w:rsidRDefault="00F738C6" w:rsidP="00A13288">
      <w:pPr>
        <w:numPr>
          <w:ilvl w:val="1"/>
          <w:numId w:val="21"/>
        </w:numPr>
        <w:overflowPunct/>
        <w:autoSpaceDE/>
        <w:autoSpaceDN/>
        <w:spacing w:after="200"/>
        <w:textAlignment w:val="auto"/>
        <w:rPr>
          <w:rFonts w:ascii="Cambria" w:hAnsi="Cambria" w:cs="Calibri"/>
          <w:sz w:val="20"/>
          <w:szCs w:val="20"/>
        </w:rPr>
      </w:pPr>
      <w:r w:rsidRPr="00CC4BD5">
        <w:rPr>
          <w:rFonts w:ascii="Cambria" w:hAnsi="Cambria" w:cs="Calibri"/>
          <w:sz w:val="20"/>
          <w:szCs w:val="20"/>
          <w:u w:val="single"/>
        </w:rPr>
        <w:t>Entire Agreement</w:t>
      </w:r>
      <w:r w:rsidRPr="00CC4BD5">
        <w:rPr>
          <w:rFonts w:ascii="Cambria" w:hAnsi="Cambria" w:cs="Calibri"/>
          <w:b/>
          <w:sz w:val="20"/>
          <w:szCs w:val="20"/>
        </w:rPr>
        <w:t>.</w:t>
      </w:r>
      <w:r w:rsidRPr="00CC4BD5">
        <w:rPr>
          <w:rFonts w:ascii="Cambria" w:hAnsi="Cambria" w:cs="Calibri"/>
          <w:sz w:val="20"/>
          <w:szCs w:val="20"/>
        </w:rPr>
        <w:t xml:space="preserve">  This Agreement, along with</w:t>
      </w:r>
      <w:r w:rsidR="00CC4BD5" w:rsidRPr="00CC4BD5">
        <w:rPr>
          <w:rFonts w:ascii="Cambria" w:hAnsi="Cambria" w:cs="Calibri"/>
          <w:sz w:val="20"/>
          <w:szCs w:val="20"/>
        </w:rPr>
        <w:t xml:space="preserve"> the OSG Agreement, RPS, and CPS, </w:t>
      </w:r>
      <w:r w:rsidRPr="00CC4BD5">
        <w:rPr>
          <w:rFonts w:ascii="Cambria" w:hAnsi="Cambria" w:cs="Calibri"/>
          <w:sz w:val="20"/>
          <w:szCs w:val="20"/>
        </w:rPr>
        <w:t xml:space="preserve">constitute the entire agreement among the parties with respect to </w:t>
      </w:r>
      <w:r w:rsidR="00756115" w:rsidRPr="00CC4BD5">
        <w:rPr>
          <w:rFonts w:ascii="Cambria" w:hAnsi="Cambria" w:cs="Calibri"/>
          <w:sz w:val="20"/>
          <w:szCs w:val="20"/>
        </w:rPr>
        <w:t>Agent</w:t>
      </w:r>
      <w:r w:rsidRPr="00CC4BD5">
        <w:rPr>
          <w:rFonts w:ascii="Cambria" w:hAnsi="Cambria" w:cs="Calibri"/>
          <w:sz w:val="20"/>
          <w:szCs w:val="20"/>
        </w:rPr>
        <w:t xml:space="preserve">’s </w:t>
      </w:r>
      <w:r w:rsidR="00047E04" w:rsidRPr="00CC4BD5">
        <w:rPr>
          <w:rFonts w:ascii="Cambria" w:hAnsi="Cambria" w:cs="Calibri"/>
          <w:sz w:val="20"/>
          <w:szCs w:val="20"/>
        </w:rPr>
        <w:t>status as a</w:t>
      </w:r>
      <w:r w:rsidR="00CC4BD5" w:rsidRPr="00CC4BD5">
        <w:rPr>
          <w:rFonts w:ascii="Cambria" w:hAnsi="Cambria" w:cs="Calibri"/>
          <w:sz w:val="20"/>
          <w:szCs w:val="20"/>
        </w:rPr>
        <w:t xml:space="preserve"> Registration Authority.</w:t>
      </w:r>
      <w:r w:rsidR="00CC4BD5">
        <w:rPr>
          <w:rFonts w:ascii="Cambria" w:hAnsi="Cambria" w:cs="Calibri"/>
          <w:sz w:val="20"/>
          <w:szCs w:val="20"/>
        </w:rPr>
        <w:t xml:space="preserve"> </w:t>
      </w:r>
      <w:r w:rsidRPr="00CC4BD5">
        <w:rPr>
          <w:rFonts w:ascii="Cambria" w:hAnsi="Cambria" w:cs="Calibri"/>
          <w:sz w:val="20"/>
          <w:szCs w:val="20"/>
        </w:rPr>
        <w:t>Except as otherwise allowed herein</w:t>
      </w:r>
      <w:r w:rsidR="00CC4BD5">
        <w:rPr>
          <w:rFonts w:ascii="Cambria" w:hAnsi="Cambria" w:cs="Calibri"/>
          <w:sz w:val="20"/>
          <w:szCs w:val="20"/>
        </w:rPr>
        <w:t xml:space="preserve"> or in the OSG Agreement</w:t>
      </w:r>
      <w:r w:rsidRPr="00CC4BD5">
        <w:rPr>
          <w:rFonts w:ascii="Cambria" w:hAnsi="Cambria" w:cs="Calibri"/>
          <w:sz w:val="20"/>
          <w:szCs w:val="20"/>
        </w:rPr>
        <w:t xml:space="preserve">, </w:t>
      </w:r>
      <w:r w:rsidR="00DA6836" w:rsidRPr="00CC4BD5">
        <w:rPr>
          <w:rFonts w:ascii="Cambria" w:hAnsi="Cambria" w:cs="Calibri"/>
          <w:sz w:val="20"/>
          <w:szCs w:val="20"/>
        </w:rPr>
        <w:t>a</w:t>
      </w:r>
      <w:r w:rsidRPr="00CC4BD5">
        <w:rPr>
          <w:rFonts w:ascii="Cambria" w:hAnsi="Cambria" w:cs="Calibri"/>
          <w:sz w:val="20"/>
          <w:szCs w:val="20"/>
        </w:rPr>
        <w:t xml:space="preserve"> party may </w:t>
      </w:r>
      <w:r w:rsidR="00DA6836" w:rsidRPr="00CC4BD5">
        <w:rPr>
          <w:rFonts w:ascii="Cambria" w:hAnsi="Cambria" w:cs="Calibri"/>
          <w:sz w:val="20"/>
          <w:szCs w:val="20"/>
        </w:rPr>
        <w:t xml:space="preserve">not </w:t>
      </w:r>
      <w:r w:rsidRPr="00CC4BD5">
        <w:rPr>
          <w:rFonts w:ascii="Cambria" w:hAnsi="Cambria" w:cs="Calibri"/>
          <w:sz w:val="20"/>
          <w:szCs w:val="20"/>
        </w:rPr>
        <w:t xml:space="preserve">amend this Agreement unless the amendment is both in writing and signed by all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Waiver</w:t>
      </w:r>
      <w:r w:rsidRPr="00250CF7">
        <w:rPr>
          <w:rFonts w:ascii="Cambria" w:hAnsi="Cambria" w:cs="Calibri"/>
          <w:b/>
          <w:sz w:val="20"/>
          <w:szCs w:val="20"/>
        </w:rPr>
        <w:t>.</w:t>
      </w:r>
      <w:r w:rsidRPr="00250CF7">
        <w:rPr>
          <w:rFonts w:ascii="Cambria" w:hAnsi="Cambria" w:cs="Calibri"/>
          <w:sz w:val="20"/>
          <w:szCs w:val="20"/>
        </w:rPr>
        <w:t xml:space="preserve">  A party’s failure to enforce or delay in enforcing a provision of this </w:t>
      </w:r>
      <w:r w:rsidR="00770FF6">
        <w:rPr>
          <w:rFonts w:ascii="Cambria" w:hAnsi="Cambria" w:cs="Calibri"/>
          <w:sz w:val="20"/>
          <w:szCs w:val="20"/>
        </w:rPr>
        <w:t>L</w:t>
      </w:r>
      <w:r w:rsidR="00CC4BD5">
        <w:rPr>
          <w:rFonts w:ascii="Cambria" w:hAnsi="Cambria" w:cs="Calibri"/>
          <w:sz w:val="20"/>
          <w:szCs w:val="20"/>
        </w:rPr>
        <w:t xml:space="preserve">RA </w:t>
      </w:r>
      <w:r w:rsidRPr="00250CF7">
        <w:rPr>
          <w:rFonts w:ascii="Cambria" w:hAnsi="Cambria" w:cs="Calibri"/>
          <w:sz w:val="20"/>
          <w:szCs w:val="20"/>
        </w:rPr>
        <w:t>Agreement does not waive (</w:t>
      </w:r>
      <w:proofErr w:type="spellStart"/>
      <w:r w:rsidRPr="00250CF7">
        <w:rPr>
          <w:rFonts w:ascii="Cambria" w:hAnsi="Cambria" w:cs="Calibri"/>
          <w:sz w:val="20"/>
          <w:szCs w:val="20"/>
        </w:rPr>
        <w:t>i</w:t>
      </w:r>
      <w:proofErr w:type="spellEnd"/>
      <w:r w:rsidRPr="00250CF7">
        <w:rPr>
          <w:rFonts w:ascii="Cambria" w:hAnsi="Cambria" w:cs="Calibri"/>
          <w:sz w:val="20"/>
          <w:szCs w:val="20"/>
        </w:rPr>
        <w:t>) the party’s right to enforce the same provision later or (ii) the party’s right to enforce any other provision of th</w:t>
      </w:r>
      <w:r w:rsidR="00770FF6">
        <w:rPr>
          <w:rFonts w:ascii="Cambria" w:hAnsi="Cambria" w:cs="Calibri"/>
          <w:sz w:val="20"/>
          <w:szCs w:val="20"/>
        </w:rPr>
        <w:t>is</w:t>
      </w:r>
      <w:r w:rsidRPr="00250CF7">
        <w:rPr>
          <w:rFonts w:ascii="Cambria" w:hAnsi="Cambria" w:cs="Calibri"/>
          <w:sz w:val="20"/>
          <w:szCs w:val="20"/>
        </w:rPr>
        <w:t xml:space="preserve"> </w:t>
      </w:r>
      <w:r w:rsidR="00770FF6">
        <w:rPr>
          <w:rFonts w:ascii="Cambria" w:hAnsi="Cambria" w:cs="Calibri"/>
          <w:sz w:val="20"/>
          <w:szCs w:val="20"/>
        </w:rPr>
        <w:t>L</w:t>
      </w:r>
      <w:r w:rsidR="00CC4BD5">
        <w:rPr>
          <w:rFonts w:ascii="Cambria" w:hAnsi="Cambria" w:cs="Calibri"/>
          <w:sz w:val="20"/>
          <w:szCs w:val="20"/>
        </w:rPr>
        <w:t xml:space="preserve">RA </w:t>
      </w:r>
      <w:r w:rsidRPr="00250CF7">
        <w:rPr>
          <w:rFonts w:ascii="Cambria" w:hAnsi="Cambria" w:cs="Calibri"/>
          <w:sz w:val="20"/>
          <w:szCs w:val="20"/>
        </w:rPr>
        <w:t>Agreement.  A waiver is only effective if in writing and signed by the party benefiting from the waived provision.</w:t>
      </w:r>
    </w:p>
    <w:p w:rsidR="007161DD" w:rsidRPr="007161DD" w:rsidRDefault="00F738C6" w:rsidP="00A13288">
      <w:pPr>
        <w:numPr>
          <w:ilvl w:val="1"/>
          <w:numId w:val="21"/>
        </w:numPr>
        <w:overflowPunct/>
        <w:autoSpaceDE/>
        <w:autoSpaceDN/>
        <w:spacing w:after="200"/>
        <w:textAlignment w:val="auto"/>
        <w:rPr>
          <w:rFonts w:ascii="Cambria" w:hAnsi="Cambria" w:cs="Calibri"/>
          <w:b/>
          <w:sz w:val="20"/>
          <w:szCs w:val="20"/>
        </w:rPr>
      </w:pPr>
      <w:bookmarkStart w:id="2" w:name="_Ref248894063"/>
      <w:r w:rsidRPr="00250CF7">
        <w:rPr>
          <w:rFonts w:ascii="Cambria" w:hAnsi="Cambria" w:cs="Calibri"/>
          <w:sz w:val="20"/>
          <w:szCs w:val="20"/>
          <w:u w:val="single"/>
        </w:rPr>
        <w:t>Notices</w:t>
      </w:r>
      <w:r w:rsidRPr="00250CF7">
        <w:rPr>
          <w:rFonts w:ascii="Cambria" w:hAnsi="Cambria" w:cs="Calibri"/>
          <w:b/>
          <w:sz w:val="20"/>
          <w:szCs w:val="20"/>
        </w:rPr>
        <w:t xml:space="preserve">.  </w:t>
      </w:r>
      <w:bookmarkEnd w:id="2"/>
      <w:r w:rsidR="00CC4BD5">
        <w:rPr>
          <w:rFonts w:ascii="Cambria" w:hAnsi="Cambria" w:cs="Calibri"/>
          <w:sz w:val="20"/>
          <w:szCs w:val="20"/>
        </w:rPr>
        <w:t xml:space="preserve">Agent shall send notices to </w:t>
      </w:r>
      <w:proofErr w:type="spellStart"/>
      <w:r w:rsidR="00CC4BD5">
        <w:rPr>
          <w:rFonts w:ascii="Cambria" w:hAnsi="Cambria" w:cs="Calibri"/>
          <w:sz w:val="20"/>
          <w:szCs w:val="20"/>
        </w:rPr>
        <w:t>DigiCert</w:t>
      </w:r>
      <w:proofErr w:type="spellEnd"/>
      <w:r w:rsidR="00CC4BD5">
        <w:rPr>
          <w:rFonts w:ascii="Cambria" w:hAnsi="Cambria" w:cs="Calibri"/>
          <w:sz w:val="20"/>
          <w:szCs w:val="20"/>
        </w:rPr>
        <w:t xml:space="preserve"> to 355 South 520 West, Canopy Building II, Suite 200, </w:t>
      </w:r>
      <w:proofErr w:type="spellStart"/>
      <w:proofErr w:type="gramStart"/>
      <w:r w:rsidR="00CC4BD5">
        <w:rPr>
          <w:rFonts w:ascii="Cambria" w:hAnsi="Cambria" w:cs="Calibri"/>
          <w:sz w:val="20"/>
          <w:szCs w:val="20"/>
        </w:rPr>
        <w:t>Lindon</w:t>
      </w:r>
      <w:proofErr w:type="spellEnd"/>
      <w:proofErr w:type="gramEnd"/>
      <w:r w:rsidR="00CC4BD5">
        <w:rPr>
          <w:rFonts w:ascii="Cambria" w:hAnsi="Cambria" w:cs="Calibri"/>
          <w:sz w:val="20"/>
          <w:szCs w:val="20"/>
        </w:rPr>
        <w:t xml:space="preserve">, UT 84042.  </w:t>
      </w:r>
      <w:proofErr w:type="spellStart"/>
      <w:r w:rsidR="00CC4BD5">
        <w:rPr>
          <w:rFonts w:ascii="Cambria" w:hAnsi="Cambria" w:cs="Calibri"/>
          <w:sz w:val="20"/>
          <w:szCs w:val="20"/>
        </w:rPr>
        <w:t>DigiCert</w:t>
      </w:r>
      <w:proofErr w:type="spellEnd"/>
      <w:r w:rsidR="00CC4BD5">
        <w:rPr>
          <w:rFonts w:ascii="Cambria" w:hAnsi="Cambria" w:cs="Calibri"/>
          <w:sz w:val="20"/>
          <w:szCs w:val="20"/>
        </w:rPr>
        <w:t xml:space="preserve"> shall send notices to Agent via the email address provided to </w:t>
      </w:r>
      <w:proofErr w:type="spellStart"/>
      <w:r w:rsidR="00CC4BD5">
        <w:rPr>
          <w:rFonts w:ascii="Cambria" w:hAnsi="Cambria" w:cs="Calibri"/>
          <w:sz w:val="20"/>
          <w:szCs w:val="20"/>
        </w:rPr>
        <w:t>DigiCert</w:t>
      </w:r>
      <w:proofErr w:type="spellEnd"/>
      <w:r w:rsidR="00CC4BD5">
        <w:rPr>
          <w:rFonts w:ascii="Cambria" w:hAnsi="Cambria" w:cs="Calibri"/>
          <w:sz w:val="20"/>
          <w:szCs w:val="20"/>
        </w:rPr>
        <w:t xml:space="preserve"> </w:t>
      </w:r>
      <w:r w:rsidR="007161DD">
        <w:rPr>
          <w:rFonts w:ascii="Cambria" w:hAnsi="Cambria" w:cs="Calibri"/>
          <w:sz w:val="20"/>
          <w:szCs w:val="20"/>
        </w:rPr>
        <w:t>when Agent applied to become a Registration Authority.</w:t>
      </w:r>
    </w:p>
    <w:p w:rsidR="00F738C6" w:rsidRPr="00250CF7" w:rsidRDefault="00F738C6" w:rsidP="00A13288">
      <w:pPr>
        <w:numPr>
          <w:ilvl w:val="1"/>
          <w:numId w:val="21"/>
        </w:numPr>
        <w:overflowPunct/>
        <w:autoSpaceDE/>
        <w:autoSpaceDN/>
        <w:spacing w:after="200"/>
        <w:textAlignment w:val="auto"/>
        <w:rPr>
          <w:rFonts w:ascii="Cambria" w:hAnsi="Cambria" w:cs="Calibri"/>
          <w:b/>
          <w:sz w:val="20"/>
          <w:szCs w:val="20"/>
        </w:rPr>
      </w:pPr>
      <w:r w:rsidRPr="00250CF7">
        <w:rPr>
          <w:rFonts w:ascii="Cambria" w:hAnsi="Cambria" w:cs="Calibri"/>
          <w:sz w:val="20"/>
          <w:szCs w:val="20"/>
          <w:u w:val="single"/>
        </w:rPr>
        <w:t>Assignment</w:t>
      </w:r>
      <w:r w:rsidRPr="00250CF7">
        <w:rPr>
          <w:rFonts w:ascii="Cambria" w:hAnsi="Cambria" w:cs="Calibri"/>
          <w:b/>
          <w:sz w:val="20"/>
          <w:szCs w:val="20"/>
        </w:rPr>
        <w:t>.</w:t>
      </w:r>
      <w:r w:rsidRPr="00250CF7">
        <w:rPr>
          <w:rFonts w:ascii="Cambria" w:hAnsi="Cambria" w:cs="Calibri"/>
          <w:sz w:val="20"/>
          <w:szCs w:val="20"/>
        </w:rPr>
        <w:t xml:space="preserve">  A party may not assign any right or obligation under this </w:t>
      </w:r>
      <w:r w:rsidR="00087EA7">
        <w:rPr>
          <w:rFonts w:ascii="Cambria" w:hAnsi="Cambria" w:cs="Calibri"/>
          <w:sz w:val="20"/>
          <w:szCs w:val="20"/>
        </w:rPr>
        <w:t xml:space="preserve">LRA </w:t>
      </w:r>
      <w:r w:rsidRPr="00250CF7">
        <w:rPr>
          <w:rFonts w:ascii="Cambria" w:hAnsi="Cambria" w:cs="Calibri"/>
          <w:sz w:val="20"/>
          <w:szCs w:val="20"/>
        </w:rPr>
        <w:t xml:space="preserve">Agreement without first obtaining the written consent of all other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Governing Law and Jurisdiction</w:t>
      </w:r>
      <w:r w:rsidRPr="00250CF7">
        <w:rPr>
          <w:rFonts w:ascii="Cambria" w:hAnsi="Cambria" w:cs="Calibri"/>
          <w:sz w:val="20"/>
          <w:szCs w:val="20"/>
        </w:rPr>
        <w:t xml:space="preserve">.  The laws of the state of </w:t>
      </w:r>
      <w:del w:id="3" w:author="Thrasher, Tally" w:date="2012-05-11T16:00:00Z">
        <w:r w:rsidRPr="00250CF7" w:rsidDel="00806CE1">
          <w:rPr>
            <w:rFonts w:ascii="Cambria" w:hAnsi="Cambria" w:cs="Calibri"/>
            <w:sz w:val="20"/>
            <w:szCs w:val="20"/>
          </w:rPr>
          <w:delText xml:space="preserve">Utah </w:delText>
        </w:r>
      </w:del>
      <w:ins w:id="4" w:author="Thrasher, Tally" w:date="2012-05-11T16:00:00Z">
        <w:r w:rsidR="00806CE1">
          <w:rPr>
            <w:rFonts w:ascii="Cambria" w:hAnsi="Cambria" w:cs="Calibri"/>
            <w:sz w:val="20"/>
            <w:szCs w:val="20"/>
          </w:rPr>
          <w:t xml:space="preserve">Indiana </w:t>
        </w:r>
      </w:ins>
      <w:r w:rsidRPr="00250CF7">
        <w:rPr>
          <w:rFonts w:ascii="Cambria" w:hAnsi="Cambria" w:cs="Calibri"/>
          <w:sz w:val="20"/>
          <w:szCs w:val="20"/>
        </w:rPr>
        <w:t xml:space="preserve">govern the interpretation, construction, and enforcement of this </w:t>
      </w:r>
      <w:r w:rsidR="00087EA7">
        <w:rPr>
          <w:rFonts w:ascii="Cambria" w:hAnsi="Cambria" w:cs="Calibri"/>
          <w:sz w:val="20"/>
          <w:szCs w:val="20"/>
        </w:rPr>
        <w:t xml:space="preserve">LRA </w:t>
      </w:r>
      <w:r w:rsidRPr="00250CF7">
        <w:rPr>
          <w:rFonts w:ascii="Cambria" w:hAnsi="Cambria" w:cs="Calibri"/>
          <w:sz w:val="20"/>
          <w:szCs w:val="20"/>
        </w:rPr>
        <w:t>Agreement and all matters related to it, including tort claims, without regards to any conflicts-of-laws principles.  The parties hereby submit to the exclusive jurisdiction of and venue in the state and federal courts located in the State of</w:t>
      </w:r>
      <w:del w:id="5" w:author="Thrasher, Tally" w:date="2012-05-11T16:00:00Z">
        <w:r w:rsidRPr="00250CF7" w:rsidDel="00806CE1">
          <w:rPr>
            <w:rFonts w:ascii="Cambria" w:hAnsi="Cambria" w:cs="Calibri"/>
            <w:sz w:val="20"/>
            <w:szCs w:val="20"/>
          </w:rPr>
          <w:delText xml:space="preserve"> Utah</w:delText>
        </w:r>
      </w:del>
      <w:ins w:id="6" w:author="Thrasher, Tally" w:date="2012-05-11T16:00:00Z">
        <w:r w:rsidR="00806CE1">
          <w:rPr>
            <w:rFonts w:ascii="Cambria" w:hAnsi="Cambria" w:cs="Calibri"/>
            <w:sz w:val="20"/>
            <w:szCs w:val="20"/>
          </w:rPr>
          <w:t>Indiana</w:t>
        </w:r>
      </w:ins>
      <w:bookmarkStart w:id="7" w:name="_GoBack"/>
      <w:bookmarkEnd w:id="7"/>
      <w:r w:rsidRPr="00250CF7">
        <w:rPr>
          <w:rFonts w:ascii="Cambria" w:hAnsi="Cambria" w:cs="Calibri"/>
          <w:sz w:val="20"/>
          <w:szCs w:val="20"/>
        </w:rPr>
        <w:t>.</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Severability</w:t>
      </w:r>
      <w:r w:rsidRPr="00250CF7">
        <w:rPr>
          <w:rFonts w:ascii="Cambria" w:hAnsi="Cambria" w:cs="Calibri"/>
          <w:b/>
          <w:sz w:val="20"/>
          <w:szCs w:val="20"/>
        </w:rPr>
        <w:t>.</w:t>
      </w:r>
      <w:r w:rsidRPr="00250CF7">
        <w:rPr>
          <w:rFonts w:ascii="Cambria" w:hAnsi="Cambria" w:cs="Calibri"/>
          <w:sz w:val="20"/>
          <w:szCs w:val="20"/>
        </w:rPr>
        <w:t xml:space="preserve">   The invalidity or unenforceability of a provision under this </w:t>
      </w:r>
      <w:r w:rsidR="00087EA7">
        <w:rPr>
          <w:rFonts w:ascii="Cambria" w:hAnsi="Cambria" w:cs="Calibri"/>
          <w:sz w:val="20"/>
          <w:szCs w:val="20"/>
        </w:rPr>
        <w:t xml:space="preserve">LRA </w:t>
      </w:r>
      <w:r w:rsidRPr="00250CF7">
        <w:rPr>
          <w:rFonts w:ascii="Cambria" w:hAnsi="Cambria" w:cs="Calibri"/>
          <w:sz w:val="20"/>
          <w:szCs w:val="20"/>
        </w:rPr>
        <w:t xml:space="preserve">Agreement, as determined by a court or administrative body of competent jurisdiction, does not affect the validity or enforceability of the remainder of this </w:t>
      </w:r>
      <w:r w:rsidR="00087EA7">
        <w:rPr>
          <w:rFonts w:ascii="Cambria" w:hAnsi="Cambria" w:cs="Calibri"/>
          <w:sz w:val="20"/>
          <w:szCs w:val="20"/>
        </w:rPr>
        <w:t xml:space="preserve">LRA </w:t>
      </w:r>
      <w:r w:rsidRPr="00250CF7">
        <w:rPr>
          <w:rFonts w:ascii="Cambria" w:hAnsi="Cambria" w:cs="Calibri"/>
          <w:sz w:val="20"/>
          <w:szCs w:val="20"/>
        </w:rPr>
        <w:t>Agreement.  The parties shall substitute any invalid or unenforceable provision with a valid or enforceable provision that achieves the same economic, legal, and commercial objectives as the invalid or unenforceable provision.</w:t>
      </w:r>
    </w:p>
    <w:p w:rsidR="00F738C6" w:rsidRPr="00250CF7" w:rsidRDefault="00F738C6" w:rsidP="007161DD">
      <w:pPr>
        <w:numPr>
          <w:ilvl w:val="1"/>
          <w:numId w:val="21"/>
        </w:numPr>
        <w:tabs>
          <w:tab w:val="left" w:pos="2880"/>
        </w:tabs>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Interpretation</w:t>
      </w:r>
      <w:r w:rsidRPr="00250CF7">
        <w:rPr>
          <w:rFonts w:ascii="Cambria" w:hAnsi="Cambria" w:cs="Calibri"/>
          <w:b/>
          <w:sz w:val="20"/>
          <w:szCs w:val="20"/>
        </w:rPr>
        <w:t>.</w:t>
      </w:r>
      <w:r w:rsidRPr="00250CF7">
        <w:rPr>
          <w:rFonts w:ascii="Cambria" w:hAnsi="Cambria" w:cs="Calibri"/>
          <w:sz w:val="20"/>
          <w:szCs w:val="20"/>
        </w:rPr>
        <w:t xml:space="preserve">  The definitive version of this </w:t>
      </w:r>
      <w:r w:rsidR="00087EA7">
        <w:rPr>
          <w:rFonts w:ascii="Cambria" w:hAnsi="Cambria" w:cs="Calibri"/>
          <w:sz w:val="20"/>
          <w:szCs w:val="20"/>
        </w:rPr>
        <w:t xml:space="preserve">LRA </w:t>
      </w:r>
      <w:r w:rsidRPr="00250CF7">
        <w:rPr>
          <w:rFonts w:ascii="Cambria" w:hAnsi="Cambria" w:cs="Calibri"/>
          <w:sz w:val="20"/>
          <w:szCs w:val="20"/>
        </w:rPr>
        <w:t xml:space="preserve">Agreement is written in English.  If this </w:t>
      </w:r>
      <w:r w:rsidR="00087EA7">
        <w:rPr>
          <w:rFonts w:ascii="Cambria" w:hAnsi="Cambria" w:cs="Calibri"/>
          <w:sz w:val="20"/>
          <w:szCs w:val="20"/>
        </w:rPr>
        <w:t xml:space="preserve">LRA </w:t>
      </w:r>
      <w:r w:rsidRPr="00250CF7">
        <w:rPr>
          <w:rFonts w:ascii="Cambria" w:hAnsi="Cambria" w:cs="Calibri"/>
          <w:sz w:val="20"/>
          <w:szCs w:val="20"/>
        </w:rPr>
        <w:t xml:space="preserve">Agreement is translated into another language and there is a conflict between the English version and the translated version, the English language version controls.  </w:t>
      </w:r>
      <w:r w:rsidRPr="00250CF7">
        <w:rPr>
          <w:rFonts w:ascii="Cambria" w:hAnsi="Cambria" w:cs="Arial"/>
          <w:sz w:val="20"/>
          <w:szCs w:val="20"/>
        </w:rPr>
        <w:t xml:space="preserve">Section headings in this </w:t>
      </w:r>
      <w:r w:rsidR="00087EA7">
        <w:rPr>
          <w:rFonts w:ascii="Cambria" w:hAnsi="Cambria" w:cs="Arial"/>
          <w:sz w:val="20"/>
          <w:szCs w:val="20"/>
        </w:rPr>
        <w:t xml:space="preserve">LRA </w:t>
      </w:r>
      <w:r w:rsidRPr="00250CF7">
        <w:rPr>
          <w:rFonts w:ascii="Cambria" w:hAnsi="Cambria" w:cs="Arial"/>
          <w:sz w:val="20"/>
          <w:szCs w:val="20"/>
        </w:rPr>
        <w:lastRenderedPageBreak/>
        <w:t xml:space="preserve">Agreement are for reference and convenience only and are not part of the interpretation of the </w:t>
      </w:r>
      <w:r w:rsidR="00087EA7">
        <w:rPr>
          <w:rFonts w:ascii="Cambria" w:hAnsi="Cambria" w:cs="Arial"/>
          <w:sz w:val="20"/>
          <w:szCs w:val="20"/>
        </w:rPr>
        <w:t xml:space="preserve">LRA </w:t>
      </w:r>
      <w:r w:rsidRPr="00250CF7">
        <w:rPr>
          <w:rFonts w:ascii="Cambria" w:hAnsi="Cambria" w:cs="Arial"/>
          <w:sz w:val="20"/>
          <w:szCs w:val="20"/>
        </w:rPr>
        <w:t>Agreement.</w:t>
      </w:r>
    </w:p>
    <w:p w:rsidR="004265CD" w:rsidRPr="004265CD" w:rsidRDefault="004265CD" w:rsidP="004265CD">
      <w:pPr>
        <w:keepNext/>
        <w:keepLines/>
        <w:spacing w:after="240"/>
        <w:rPr>
          <w:rFonts w:cs="Calibri"/>
          <w:b/>
          <w:sz w:val="20"/>
          <w:szCs w:val="20"/>
        </w:rPr>
      </w:pPr>
      <w:r w:rsidRPr="004265CD">
        <w:rPr>
          <w:rFonts w:cs="Calibri"/>
          <w:b/>
          <w:sz w:val="20"/>
          <w:szCs w:val="20"/>
        </w:rPr>
        <w:t>ACCEPTANCE</w:t>
      </w:r>
    </w:p>
    <w:p w:rsidR="004265CD" w:rsidRPr="004265CD" w:rsidRDefault="004265CD" w:rsidP="004265CD">
      <w:pPr>
        <w:keepNext/>
        <w:keepLines/>
        <w:spacing w:after="240"/>
        <w:rPr>
          <w:rFonts w:cs="Calibri"/>
          <w:sz w:val="20"/>
          <w:szCs w:val="20"/>
        </w:rPr>
      </w:pPr>
      <w:r w:rsidRPr="004265CD">
        <w:rPr>
          <w:rFonts w:cs="Calibri"/>
          <w:sz w:val="20"/>
          <w:szCs w:val="20"/>
        </w:rPr>
        <w:t>BY CHECKING “I AGREE”, YOU ACKNOWLEDGE THAT YOU HAVE READ AND UNDERSTAND THIS AGREEMENT AND THAT YOU AGREE TO COMPLY WITH ITS TERMS.  DO NOT CHECK “I AGREE” AND DO NOT PROCEED IF YOU DO NOT ACCEPT THIS AGREEMENT.</w:t>
      </w:r>
    </w:p>
    <w:p w:rsidR="000A240E" w:rsidRPr="005C22B3" w:rsidRDefault="000A240E" w:rsidP="004265CD">
      <w:pPr>
        <w:pStyle w:val="BodyTextIndent"/>
        <w:suppressAutoHyphens/>
        <w:spacing w:after="200"/>
        <w:ind w:left="540" w:hanging="540"/>
        <w:rPr>
          <w:rFonts w:ascii="Cambria" w:hAnsi="Cambria" w:cs="Arial"/>
          <w:sz w:val="20"/>
          <w:szCs w:val="20"/>
        </w:rPr>
      </w:pPr>
    </w:p>
    <w:sectPr w:rsidR="000A240E" w:rsidRPr="005C22B3" w:rsidSect="000A240E">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690" w:rsidRDefault="00296690" w:rsidP="000A240E">
      <w:r>
        <w:separator/>
      </w:r>
    </w:p>
  </w:endnote>
  <w:endnote w:type="continuationSeparator" w:id="0">
    <w:p w:rsidR="00296690" w:rsidRDefault="00296690" w:rsidP="000A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223290"/>
      <w:docPartObj>
        <w:docPartGallery w:val="Page Numbers (Bottom of Page)"/>
        <w:docPartUnique/>
      </w:docPartObj>
    </w:sdtPr>
    <w:sdtEndPr/>
    <w:sdtContent>
      <w:p w:rsidR="00B61985" w:rsidRDefault="008672A8">
        <w:pPr>
          <w:pStyle w:val="Footer"/>
          <w:jc w:val="center"/>
        </w:pPr>
        <w:r>
          <w:fldChar w:fldCharType="begin"/>
        </w:r>
        <w:r w:rsidR="0002453F">
          <w:instrText xml:space="preserve"> PAGE   \* MERGEFORMAT </w:instrText>
        </w:r>
        <w:r>
          <w:fldChar w:fldCharType="separate"/>
        </w:r>
        <w:r w:rsidR="00806CE1">
          <w:rPr>
            <w:noProof/>
          </w:rPr>
          <w:t>3</w:t>
        </w:r>
        <w:r>
          <w:rPr>
            <w:noProof/>
          </w:rPr>
          <w:fldChar w:fldCharType="end"/>
        </w:r>
      </w:p>
    </w:sdtContent>
  </w:sdt>
  <w:p w:rsidR="00B61985" w:rsidRDefault="00B61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690" w:rsidRDefault="00296690" w:rsidP="000A240E">
      <w:r w:rsidRPr="000A240E">
        <w:rPr>
          <w:color w:val="000000"/>
        </w:rPr>
        <w:separator/>
      </w:r>
    </w:p>
  </w:footnote>
  <w:footnote w:type="continuationSeparator" w:id="0">
    <w:p w:rsidR="00296690" w:rsidRDefault="00296690" w:rsidP="000A2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0E"/>
    <w:rsid w:val="00001259"/>
    <w:rsid w:val="00012894"/>
    <w:rsid w:val="0002453F"/>
    <w:rsid w:val="0002554E"/>
    <w:rsid w:val="000270D6"/>
    <w:rsid w:val="00032F9F"/>
    <w:rsid w:val="000334F8"/>
    <w:rsid w:val="00040948"/>
    <w:rsid w:val="000458CC"/>
    <w:rsid w:val="00047E04"/>
    <w:rsid w:val="000534DB"/>
    <w:rsid w:val="00056086"/>
    <w:rsid w:val="00057BBA"/>
    <w:rsid w:val="00073957"/>
    <w:rsid w:val="00087EA7"/>
    <w:rsid w:val="000A240E"/>
    <w:rsid w:val="000B66AF"/>
    <w:rsid w:val="000C2723"/>
    <w:rsid w:val="000F5C4B"/>
    <w:rsid w:val="000F5DBA"/>
    <w:rsid w:val="00113637"/>
    <w:rsid w:val="001139A0"/>
    <w:rsid w:val="00122315"/>
    <w:rsid w:val="0012497C"/>
    <w:rsid w:val="00130A05"/>
    <w:rsid w:val="00144D51"/>
    <w:rsid w:val="00150F4B"/>
    <w:rsid w:val="001727A6"/>
    <w:rsid w:val="00182CBD"/>
    <w:rsid w:val="00184B4D"/>
    <w:rsid w:val="00191841"/>
    <w:rsid w:val="00197761"/>
    <w:rsid w:val="001A0A74"/>
    <w:rsid w:val="001B5815"/>
    <w:rsid w:val="001C7010"/>
    <w:rsid w:val="001E762D"/>
    <w:rsid w:val="00200074"/>
    <w:rsid w:val="002016FD"/>
    <w:rsid w:val="00236F80"/>
    <w:rsid w:val="00241096"/>
    <w:rsid w:val="00247EAE"/>
    <w:rsid w:val="00250CF7"/>
    <w:rsid w:val="00257EDD"/>
    <w:rsid w:val="00262FFD"/>
    <w:rsid w:val="002744E3"/>
    <w:rsid w:val="002746EC"/>
    <w:rsid w:val="00274B6D"/>
    <w:rsid w:val="00276AEC"/>
    <w:rsid w:val="00277F7B"/>
    <w:rsid w:val="00296690"/>
    <w:rsid w:val="002C2511"/>
    <w:rsid w:val="002C4B1E"/>
    <w:rsid w:val="002D0BA3"/>
    <w:rsid w:val="002D6099"/>
    <w:rsid w:val="002E0E10"/>
    <w:rsid w:val="002E14CC"/>
    <w:rsid w:val="002F2DA9"/>
    <w:rsid w:val="002F3ABF"/>
    <w:rsid w:val="0031425B"/>
    <w:rsid w:val="00315DC0"/>
    <w:rsid w:val="00317693"/>
    <w:rsid w:val="00325CCD"/>
    <w:rsid w:val="00333D0B"/>
    <w:rsid w:val="003472C7"/>
    <w:rsid w:val="00357D95"/>
    <w:rsid w:val="003712C2"/>
    <w:rsid w:val="00385842"/>
    <w:rsid w:val="0039439A"/>
    <w:rsid w:val="003A1444"/>
    <w:rsid w:val="003A26E3"/>
    <w:rsid w:val="003A5517"/>
    <w:rsid w:val="003C1A93"/>
    <w:rsid w:val="003D4E87"/>
    <w:rsid w:val="003F7930"/>
    <w:rsid w:val="00403B57"/>
    <w:rsid w:val="00424B7E"/>
    <w:rsid w:val="004265CD"/>
    <w:rsid w:val="004267F8"/>
    <w:rsid w:val="00426E58"/>
    <w:rsid w:val="00430383"/>
    <w:rsid w:val="004335D3"/>
    <w:rsid w:val="004477E4"/>
    <w:rsid w:val="00451C2C"/>
    <w:rsid w:val="00455B8D"/>
    <w:rsid w:val="00466B40"/>
    <w:rsid w:val="00470C89"/>
    <w:rsid w:val="00484E77"/>
    <w:rsid w:val="004B70D5"/>
    <w:rsid w:val="004F186C"/>
    <w:rsid w:val="00501035"/>
    <w:rsid w:val="00527725"/>
    <w:rsid w:val="00527979"/>
    <w:rsid w:val="00530FA6"/>
    <w:rsid w:val="0053376A"/>
    <w:rsid w:val="00536398"/>
    <w:rsid w:val="00536433"/>
    <w:rsid w:val="0053648D"/>
    <w:rsid w:val="00541FB7"/>
    <w:rsid w:val="00557662"/>
    <w:rsid w:val="00562024"/>
    <w:rsid w:val="005671B1"/>
    <w:rsid w:val="0057167E"/>
    <w:rsid w:val="0057368E"/>
    <w:rsid w:val="00574D5B"/>
    <w:rsid w:val="005828B1"/>
    <w:rsid w:val="00587450"/>
    <w:rsid w:val="005B5A49"/>
    <w:rsid w:val="005C11BE"/>
    <w:rsid w:val="005C22B3"/>
    <w:rsid w:val="005C430D"/>
    <w:rsid w:val="005C4BF3"/>
    <w:rsid w:val="005D0951"/>
    <w:rsid w:val="005D3C40"/>
    <w:rsid w:val="005D7413"/>
    <w:rsid w:val="005F262D"/>
    <w:rsid w:val="005F2AFA"/>
    <w:rsid w:val="00612B4C"/>
    <w:rsid w:val="00622EC4"/>
    <w:rsid w:val="00624025"/>
    <w:rsid w:val="00641A23"/>
    <w:rsid w:val="0065253C"/>
    <w:rsid w:val="00664087"/>
    <w:rsid w:val="00665BD6"/>
    <w:rsid w:val="006660FB"/>
    <w:rsid w:val="0067603F"/>
    <w:rsid w:val="0067792A"/>
    <w:rsid w:val="006812E4"/>
    <w:rsid w:val="00681FAE"/>
    <w:rsid w:val="00691326"/>
    <w:rsid w:val="006B546D"/>
    <w:rsid w:val="006C4EBD"/>
    <w:rsid w:val="006C761C"/>
    <w:rsid w:val="006E02BB"/>
    <w:rsid w:val="006E2CD4"/>
    <w:rsid w:val="006E3F92"/>
    <w:rsid w:val="006E6AC0"/>
    <w:rsid w:val="006F1269"/>
    <w:rsid w:val="006F382E"/>
    <w:rsid w:val="0070213F"/>
    <w:rsid w:val="007161DD"/>
    <w:rsid w:val="007241F0"/>
    <w:rsid w:val="00731850"/>
    <w:rsid w:val="007524C5"/>
    <w:rsid w:val="00756115"/>
    <w:rsid w:val="00770FF6"/>
    <w:rsid w:val="0077786C"/>
    <w:rsid w:val="00782980"/>
    <w:rsid w:val="007841B1"/>
    <w:rsid w:val="007932A4"/>
    <w:rsid w:val="00795997"/>
    <w:rsid w:val="007A2D24"/>
    <w:rsid w:val="007B3699"/>
    <w:rsid w:val="007C045A"/>
    <w:rsid w:val="007C7FCE"/>
    <w:rsid w:val="007F1E3D"/>
    <w:rsid w:val="007F2AFC"/>
    <w:rsid w:val="00800CCE"/>
    <w:rsid w:val="008017B1"/>
    <w:rsid w:val="00803931"/>
    <w:rsid w:val="00804246"/>
    <w:rsid w:val="00804AA2"/>
    <w:rsid w:val="00806CE1"/>
    <w:rsid w:val="00831DC4"/>
    <w:rsid w:val="0084632E"/>
    <w:rsid w:val="00856F9A"/>
    <w:rsid w:val="008672A8"/>
    <w:rsid w:val="0087113D"/>
    <w:rsid w:val="00873647"/>
    <w:rsid w:val="00877AC7"/>
    <w:rsid w:val="008A1FD9"/>
    <w:rsid w:val="008B4142"/>
    <w:rsid w:val="008B5125"/>
    <w:rsid w:val="008C26D8"/>
    <w:rsid w:val="008C3F8A"/>
    <w:rsid w:val="008D053D"/>
    <w:rsid w:val="008D07C3"/>
    <w:rsid w:val="008D18DD"/>
    <w:rsid w:val="008D5089"/>
    <w:rsid w:val="008D7973"/>
    <w:rsid w:val="008F1895"/>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53C17"/>
    <w:rsid w:val="009732DA"/>
    <w:rsid w:val="00975FC8"/>
    <w:rsid w:val="0098098E"/>
    <w:rsid w:val="009959EB"/>
    <w:rsid w:val="009979E0"/>
    <w:rsid w:val="009A7741"/>
    <w:rsid w:val="009B6B99"/>
    <w:rsid w:val="009C1472"/>
    <w:rsid w:val="009D2380"/>
    <w:rsid w:val="009E6212"/>
    <w:rsid w:val="00A00017"/>
    <w:rsid w:val="00A13288"/>
    <w:rsid w:val="00A2203E"/>
    <w:rsid w:val="00A22FA7"/>
    <w:rsid w:val="00A265E5"/>
    <w:rsid w:val="00A41642"/>
    <w:rsid w:val="00A56D27"/>
    <w:rsid w:val="00A8092B"/>
    <w:rsid w:val="00A81B71"/>
    <w:rsid w:val="00A86AD8"/>
    <w:rsid w:val="00AA380D"/>
    <w:rsid w:val="00AB180C"/>
    <w:rsid w:val="00AB1F5C"/>
    <w:rsid w:val="00AE0774"/>
    <w:rsid w:val="00AE4D78"/>
    <w:rsid w:val="00AF02F5"/>
    <w:rsid w:val="00B02A97"/>
    <w:rsid w:val="00B0426F"/>
    <w:rsid w:val="00B12718"/>
    <w:rsid w:val="00B14C85"/>
    <w:rsid w:val="00B15341"/>
    <w:rsid w:val="00B200C9"/>
    <w:rsid w:val="00B36B2A"/>
    <w:rsid w:val="00B47011"/>
    <w:rsid w:val="00B60245"/>
    <w:rsid w:val="00B61985"/>
    <w:rsid w:val="00B902A8"/>
    <w:rsid w:val="00B902DF"/>
    <w:rsid w:val="00BA5B2B"/>
    <w:rsid w:val="00BB3751"/>
    <w:rsid w:val="00BB3A6A"/>
    <w:rsid w:val="00BC0D16"/>
    <w:rsid w:val="00BD1657"/>
    <w:rsid w:val="00BD3CB1"/>
    <w:rsid w:val="00BD5204"/>
    <w:rsid w:val="00BE74F5"/>
    <w:rsid w:val="00BE79E1"/>
    <w:rsid w:val="00BF0120"/>
    <w:rsid w:val="00C1243D"/>
    <w:rsid w:val="00C21FDD"/>
    <w:rsid w:val="00C25738"/>
    <w:rsid w:val="00C30F9F"/>
    <w:rsid w:val="00C4331F"/>
    <w:rsid w:val="00C44A33"/>
    <w:rsid w:val="00C542B7"/>
    <w:rsid w:val="00C64186"/>
    <w:rsid w:val="00C77BC1"/>
    <w:rsid w:val="00C93725"/>
    <w:rsid w:val="00C94F39"/>
    <w:rsid w:val="00C96906"/>
    <w:rsid w:val="00CA43F6"/>
    <w:rsid w:val="00CC3BA2"/>
    <w:rsid w:val="00CC4BD5"/>
    <w:rsid w:val="00CD47E4"/>
    <w:rsid w:val="00CF69CA"/>
    <w:rsid w:val="00CF6B60"/>
    <w:rsid w:val="00CF72B1"/>
    <w:rsid w:val="00D1433F"/>
    <w:rsid w:val="00D143EE"/>
    <w:rsid w:val="00D17269"/>
    <w:rsid w:val="00D3252A"/>
    <w:rsid w:val="00D33F34"/>
    <w:rsid w:val="00D469F2"/>
    <w:rsid w:val="00D55168"/>
    <w:rsid w:val="00D56E59"/>
    <w:rsid w:val="00D7686B"/>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712EA"/>
    <w:rsid w:val="00E9590A"/>
    <w:rsid w:val="00E9694D"/>
    <w:rsid w:val="00EA1D13"/>
    <w:rsid w:val="00EA33F9"/>
    <w:rsid w:val="00EB2B5D"/>
    <w:rsid w:val="00EB7FAC"/>
    <w:rsid w:val="00EC631B"/>
    <w:rsid w:val="00EC7A08"/>
    <w:rsid w:val="00ED2DC2"/>
    <w:rsid w:val="00ED70C4"/>
    <w:rsid w:val="00EE31D9"/>
    <w:rsid w:val="00EF1B82"/>
    <w:rsid w:val="00F117AC"/>
    <w:rsid w:val="00F127DB"/>
    <w:rsid w:val="00F159F1"/>
    <w:rsid w:val="00F238BB"/>
    <w:rsid w:val="00F27AD3"/>
    <w:rsid w:val="00F40D3B"/>
    <w:rsid w:val="00F41578"/>
    <w:rsid w:val="00F42F4C"/>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digicert.com/digicert-privacy-policy.htm" TargetMode="External"/><Relationship Id="rId4" Type="http://schemas.microsoft.com/office/2007/relationships/stylesWithEffects" Target="stylesWithEffects.xml"/><Relationship Id="rId9" Type="http://schemas.openxmlformats.org/officeDocument/2006/relationships/hyperlink" Target="file:///C:\Users\Ben\Documents\Subscriber%20Agreements\LEGAL@DIGIC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FFBD6-B11D-4D7A-A15F-40AA6A5F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1203</Words>
  <Characters>6863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8050</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Thrasher, Tally</cp:lastModifiedBy>
  <cp:revision>2</cp:revision>
  <cp:lastPrinted>2011-09-15T16:37:00Z</cp:lastPrinted>
  <dcterms:created xsi:type="dcterms:W3CDTF">2012-05-11T20:00:00Z</dcterms:created>
  <dcterms:modified xsi:type="dcterms:W3CDTF">2012-05-11T20:00:00Z</dcterms:modified>
</cp:coreProperties>
</file>