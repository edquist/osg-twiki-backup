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28" w:rsidRPr="00D33FD7" w:rsidRDefault="000B3428" w:rsidP="00E10302">
      <w:pPr>
        <w:spacing w:before="468" w:line="768" w:lineRule="exact"/>
        <w:ind w:left="72"/>
        <w:rPr>
          <w:rFonts w:cs="Arial"/>
          <w:b/>
          <w:spacing w:val="-2"/>
          <w:sz w:val="68"/>
          <w:szCs w:val="68"/>
        </w:rPr>
      </w:pPr>
      <w:bookmarkStart w:id="0" w:name="_GoBack"/>
      <w:bookmarkEnd w:id="0"/>
    </w:p>
    <w:p w:rsidR="00EF5B30" w:rsidRPr="004A26F7" w:rsidRDefault="00EF5B30" w:rsidP="00E10302">
      <w:pPr>
        <w:spacing w:before="468" w:line="768" w:lineRule="exact"/>
        <w:ind w:left="72"/>
        <w:rPr>
          <w:rFonts w:cs="Arial"/>
          <w:spacing w:val="-2"/>
          <w:sz w:val="68"/>
          <w:szCs w:val="68"/>
        </w:rPr>
      </w:pPr>
    </w:p>
    <w:p w:rsidR="006A4F9C" w:rsidRPr="004A26F7" w:rsidRDefault="00986D3C" w:rsidP="00E10302">
      <w:pPr>
        <w:spacing w:before="468" w:line="768" w:lineRule="exact"/>
        <w:ind w:left="72"/>
        <w:rPr>
          <w:rFonts w:cs="Arial"/>
          <w:spacing w:val="-2"/>
          <w:sz w:val="68"/>
          <w:szCs w:val="68"/>
        </w:rPr>
      </w:pPr>
      <w:r>
        <w:rPr>
          <w:rFonts w:cs="Arial"/>
          <w:spacing w:val="-2"/>
          <w:sz w:val="68"/>
          <w:szCs w:val="68"/>
        </w:rPr>
        <w:t>Registration</w:t>
      </w:r>
      <w:r w:rsidR="00CF06AD" w:rsidRPr="004A26F7">
        <w:rPr>
          <w:rFonts w:cs="Arial"/>
          <w:spacing w:val="-2"/>
          <w:sz w:val="68"/>
          <w:szCs w:val="68"/>
        </w:rPr>
        <w:t xml:space="preserve"> </w:t>
      </w:r>
      <w:r w:rsidR="006A4F9C" w:rsidRPr="004A26F7">
        <w:rPr>
          <w:rFonts w:cs="Arial"/>
          <w:spacing w:val="-2"/>
          <w:sz w:val="68"/>
          <w:szCs w:val="68"/>
        </w:rPr>
        <w:t>Practice</w:t>
      </w:r>
      <w:r w:rsidR="00551674">
        <w:rPr>
          <w:rFonts w:cs="Arial"/>
          <w:spacing w:val="-2"/>
          <w:sz w:val="68"/>
          <w:szCs w:val="68"/>
        </w:rPr>
        <w:t>s</w:t>
      </w:r>
      <w:r w:rsidR="006A4F9C" w:rsidRPr="004A26F7">
        <w:rPr>
          <w:rFonts w:cs="Arial"/>
          <w:spacing w:val="-2"/>
          <w:sz w:val="68"/>
          <w:szCs w:val="68"/>
        </w:rPr>
        <w:t xml:space="preserve"> Statement</w:t>
      </w:r>
    </w:p>
    <w:p w:rsidR="00EF5B30" w:rsidRDefault="00EF5B30" w:rsidP="00E10302">
      <w:pPr>
        <w:spacing w:before="468" w:line="768" w:lineRule="exact"/>
        <w:ind w:left="72"/>
        <w:rPr>
          <w:rFonts w:cs="Arial"/>
          <w:spacing w:val="-2"/>
          <w:sz w:val="68"/>
          <w:szCs w:val="68"/>
        </w:rPr>
      </w:pPr>
    </w:p>
    <w:p w:rsidR="00F35B08" w:rsidRPr="004A26F7" w:rsidRDefault="00F35B08" w:rsidP="00E10302">
      <w:pPr>
        <w:spacing w:before="468" w:line="768" w:lineRule="exact"/>
        <w:ind w:left="72"/>
        <w:rPr>
          <w:rFonts w:cs="Arial"/>
          <w:spacing w:val="-2"/>
          <w:sz w:val="68"/>
          <w:szCs w:val="68"/>
        </w:rPr>
      </w:pPr>
    </w:p>
    <w:p w:rsidR="00EF5B30" w:rsidRPr="004A26F7" w:rsidRDefault="00EF5B30" w:rsidP="00E10302">
      <w:pPr>
        <w:spacing w:before="468" w:line="768" w:lineRule="exact"/>
        <w:ind w:left="72"/>
        <w:rPr>
          <w:rFonts w:cs="Arial"/>
          <w:spacing w:val="-2"/>
          <w:sz w:val="68"/>
          <w:szCs w:val="68"/>
        </w:rPr>
      </w:pPr>
    </w:p>
    <w:p w:rsidR="006A4F9C" w:rsidRPr="004A26F7" w:rsidRDefault="006A4F9C" w:rsidP="006A4F9C">
      <w:pPr>
        <w:ind w:left="4681"/>
        <w:jc w:val="right"/>
        <w:rPr>
          <w:rFonts w:cs="Arial"/>
        </w:rPr>
      </w:pPr>
    </w:p>
    <w:p w:rsidR="00986D3C" w:rsidRDefault="00610488" w:rsidP="006A4F9C">
      <w:pPr>
        <w:pStyle w:val="Style10"/>
        <w:spacing w:before="0"/>
        <w:ind w:left="5760"/>
        <w:jc w:val="right"/>
        <w:rPr>
          <w:rFonts w:cs="Arial"/>
          <w:b/>
          <w:spacing w:val="4"/>
          <w:sz w:val="16"/>
          <w:szCs w:val="16"/>
        </w:rPr>
      </w:pPr>
      <w:r>
        <w:rPr>
          <w:rFonts w:cs="Arial"/>
          <w:b/>
          <w:spacing w:val="4"/>
          <w:sz w:val="16"/>
          <w:szCs w:val="16"/>
        </w:rPr>
        <w:t>Open Science Grid</w:t>
      </w:r>
    </w:p>
    <w:p w:rsidR="00986D3C" w:rsidRPr="00986D3C" w:rsidRDefault="00A978A4" w:rsidP="006A4F9C">
      <w:pPr>
        <w:pStyle w:val="Style10"/>
        <w:spacing w:before="0"/>
        <w:ind w:left="5760"/>
        <w:jc w:val="right"/>
        <w:rPr>
          <w:rFonts w:cs="Arial"/>
          <w:spacing w:val="4"/>
          <w:sz w:val="16"/>
          <w:szCs w:val="16"/>
        </w:rPr>
      </w:pPr>
      <w:r>
        <w:rPr>
          <w:rFonts w:cs="Arial"/>
          <w:spacing w:val="4"/>
          <w:sz w:val="16"/>
          <w:szCs w:val="16"/>
        </w:rPr>
        <w:t xml:space="preserve">Approved </w:t>
      </w:r>
      <w:r w:rsidR="00153BBC">
        <w:rPr>
          <w:rFonts w:cs="Arial"/>
          <w:spacing w:val="4"/>
          <w:sz w:val="16"/>
          <w:szCs w:val="16"/>
        </w:rPr>
        <w:t>_______</w:t>
      </w:r>
      <w:r>
        <w:rPr>
          <w:rFonts w:cs="Arial"/>
          <w:spacing w:val="4"/>
          <w:sz w:val="16"/>
          <w:szCs w:val="16"/>
        </w:rPr>
        <w:t>___</w:t>
      </w:r>
      <w:proofErr w:type="gramStart"/>
      <w:r>
        <w:rPr>
          <w:rFonts w:cs="Arial"/>
          <w:spacing w:val="4"/>
          <w:sz w:val="16"/>
          <w:szCs w:val="16"/>
        </w:rPr>
        <w:t xml:space="preserve">_ </w:t>
      </w:r>
      <w:r w:rsidR="00986D3C" w:rsidRPr="00986D3C">
        <w:rPr>
          <w:rFonts w:cs="Arial"/>
          <w:spacing w:val="4"/>
          <w:sz w:val="16"/>
          <w:szCs w:val="16"/>
        </w:rPr>
        <w:t>,</w:t>
      </w:r>
      <w:proofErr w:type="gramEnd"/>
      <w:r w:rsidR="00986D3C" w:rsidRPr="00986D3C">
        <w:rPr>
          <w:rFonts w:cs="Arial"/>
          <w:spacing w:val="4"/>
          <w:sz w:val="16"/>
          <w:szCs w:val="16"/>
        </w:rPr>
        <w:t xml:space="preserve"> </w:t>
      </w:r>
      <w:r w:rsidR="00153BBC">
        <w:rPr>
          <w:rFonts w:cs="Arial"/>
          <w:spacing w:val="4"/>
          <w:sz w:val="16"/>
          <w:szCs w:val="16"/>
        </w:rPr>
        <w:t>2012</w:t>
      </w:r>
    </w:p>
    <w:p w:rsidR="006A4F9C" w:rsidRPr="00C829BD" w:rsidRDefault="006A4F9C" w:rsidP="006A4F9C">
      <w:pPr>
        <w:pStyle w:val="Style10"/>
        <w:spacing w:before="0"/>
        <w:ind w:left="5760"/>
        <w:jc w:val="right"/>
        <w:rPr>
          <w:rFonts w:cs="Arial"/>
          <w:spacing w:val="4"/>
          <w:sz w:val="16"/>
          <w:szCs w:val="16"/>
        </w:rPr>
      </w:pPr>
      <w:r w:rsidRPr="00C829BD">
        <w:rPr>
          <w:rFonts w:cs="Arial"/>
          <w:spacing w:val="4"/>
          <w:sz w:val="16"/>
          <w:szCs w:val="16"/>
        </w:rPr>
        <w:t xml:space="preserve">Version </w:t>
      </w:r>
      <w:r w:rsidR="00986D3C">
        <w:rPr>
          <w:rFonts w:cs="Arial"/>
          <w:spacing w:val="4"/>
          <w:sz w:val="16"/>
          <w:szCs w:val="16"/>
        </w:rPr>
        <w:t>1</w:t>
      </w:r>
      <w:r w:rsidR="00767B7C" w:rsidRPr="00C829BD">
        <w:rPr>
          <w:rFonts w:cs="Arial"/>
          <w:spacing w:val="4"/>
          <w:sz w:val="16"/>
          <w:szCs w:val="16"/>
        </w:rPr>
        <w:t>.</w:t>
      </w:r>
      <w:r w:rsidR="00C829BD">
        <w:rPr>
          <w:rFonts w:cs="Arial"/>
          <w:spacing w:val="4"/>
          <w:sz w:val="16"/>
          <w:szCs w:val="16"/>
        </w:rPr>
        <w:t>0</w:t>
      </w:r>
      <w:r w:rsidR="00986D3C">
        <w:rPr>
          <w:rFonts w:cs="Arial"/>
          <w:spacing w:val="4"/>
          <w:sz w:val="16"/>
          <w:szCs w:val="16"/>
        </w:rPr>
        <w:t>0</w:t>
      </w:r>
    </w:p>
    <w:p w:rsidR="00EF5B30" w:rsidRPr="004A26F7" w:rsidRDefault="00EF5B30" w:rsidP="00EF5B30">
      <w:pPr>
        <w:rPr>
          <w:rFonts w:cs="Arial"/>
          <w:sz w:val="18"/>
          <w:szCs w:val="18"/>
        </w:rPr>
      </w:pPr>
    </w:p>
    <w:p w:rsidR="006A4F9C" w:rsidRPr="004A26F7" w:rsidRDefault="00986D3C" w:rsidP="006A4F9C">
      <w:pPr>
        <w:jc w:val="center"/>
        <w:rPr>
          <w:rFonts w:cs="Arial"/>
          <w:b/>
          <w:sz w:val="18"/>
          <w:szCs w:val="18"/>
        </w:rPr>
      </w:pPr>
      <w:r>
        <w:rPr>
          <w:rFonts w:cs="Arial"/>
          <w:b/>
          <w:sz w:val="18"/>
          <w:szCs w:val="18"/>
        </w:rPr>
        <w:br w:type="page"/>
      </w:r>
      <w:r w:rsidR="006A4F9C" w:rsidRPr="004A26F7">
        <w:rPr>
          <w:rFonts w:cs="Arial"/>
          <w:b/>
          <w:sz w:val="18"/>
          <w:szCs w:val="18"/>
        </w:rPr>
        <w:lastRenderedPageBreak/>
        <w:t>TABLE OF CONTENTS</w:t>
      </w:r>
    </w:p>
    <w:p w:rsidR="006A4F9C" w:rsidRPr="004A26F7" w:rsidRDefault="006A4F9C" w:rsidP="006A0222">
      <w:pPr>
        <w:rPr>
          <w:rFonts w:cs="Arial"/>
          <w:sz w:val="18"/>
          <w:szCs w:val="18"/>
        </w:rPr>
      </w:pPr>
    </w:p>
    <w:p w:rsidR="00A76617" w:rsidRPr="004A26F7" w:rsidRDefault="00A76617" w:rsidP="00A76617">
      <w:pPr>
        <w:widowControl w:val="0"/>
        <w:tabs>
          <w:tab w:val="left" w:pos="6048"/>
          <w:tab w:val="left" w:pos="6624"/>
          <w:tab w:val="left" w:pos="6768"/>
          <w:tab w:val="left" w:pos="7056"/>
          <w:tab w:val="left" w:pos="8208"/>
        </w:tabs>
        <w:autoSpaceDE w:val="0"/>
        <w:autoSpaceDN w:val="0"/>
        <w:adjustRightInd w:val="0"/>
        <w:rPr>
          <w:rFonts w:cs="Arial"/>
          <w:sz w:val="18"/>
          <w:szCs w:val="18"/>
        </w:rPr>
      </w:pPr>
    </w:p>
    <w:p w:rsidR="0003063B" w:rsidRDefault="00867A92">
      <w:pPr>
        <w:pStyle w:val="TOC1"/>
        <w:tabs>
          <w:tab w:val="left" w:pos="480"/>
          <w:tab w:val="right" w:leader="dot" w:pos="8630"/>
        </w:tabs>
        <w:rPr>
          <w:rFonts w:ascii="Calibri" w:hAnsi="Calibri"/>
          <w:noProof/>
          <w:sz w:val="22"/>
          <w:szCs w:val="22"/>
        </w:rPr>
      </w:pPr>
      <w:r w:rsidRPr="004A26F7">
        <w:rPr>
          <w:rFonts w:ascii="Cambria" w:hAnsi="Cambria" w:cs="Arial"/>
          <w:b/>
          <w:szCs w:val="18"/>
        </w:rPr>
        <w:fldChar w:fldCharType="begin"/>
      </w:r>
      <w:r w:rsidR="000B3428" w:rsidRPr="004A26F7">
        <w:rPr>
          <w:rFonts w:ascii="Cambria" w:hAnsi="Cambria" w:cs="Arial"/>
          <w:b/>
          <w:szCs w:val="18"/>
        </w:rPr>
        <w:instrText xml:space="preserve"> TOC \o "1-3" \h \z \u </w:instrText>
      </w:r>
      <w:r w:rsidRPr="004A26F7">
        <w:rPr>
          <w:rFonts w:ascii="Cambria" w:hAnsi="Cambria" w:cs="Arial"/>
          <w:b/>
          <w:szCs w:val="18"/>
        </w:rPr>
        <w:fldChar w:fldCharType="separate"/>
      </w:r>
      <w:hyperlink w:anchor="_Toc310346958" w:history="1">
        <w:r w:rsidR="0003063B" w:rsidRPr="00FC502D">
          <w:rPr>
            <w:rStyle w:val="Hyperlink"/>
            <w:noProof/>
          </w:rPr>
          <w:t>1.</w:t>
        </w:r>
        <w:r w:rsidR="0003063B">
          <w:rPr>
            <w:rFonts w:ascii="Calibri" w:hAnsi="Calibri"/>
            <w:noProof/>
            <w:sz w:val="22"/>
            <w:szCs w:val="22"/>
          </w:rPr>
          <w:tab/>
        </w:r>
        <w:r w:rsidR="0003063B" w:rsidRPr="00FC502D">
          <w:rPr>
            <w:rStyle w:val="Hyperlink"/>
            <w:noProof/>
          </w:rPr>
          <w:t>Introduction</w:t>
        </w:r>
        <w:r w:rsidR="0003063B">
          <w:rPr>
            <w:noProof/>
            <w:webHidden/>
          </w:rPr>
          <w:tab/>
        </w:r>
        <w:r>
          <w:rPr>
            <w:noProof/>
            <w:webHidden/>
          </w:rPr>
          <w:fldChar w:fldCharType="begin"/>
        </w:r>
        <w:r w:rsidR="0003063B">
          <w:rPr>
            <w:noProof/>
            <w:webHidden/>
          </w:rPr>
          <w:instrText xml:space="preserve"> PAGEREF _Toc310346958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59" w:history="1">
        <w:r w:rsidR="0003063B" w:rsidRPr="00FC502D">
          <w:rPr>
            <w:rStyle w:val="Hyperlink"/>
            <w:noProof/>
          </w:rPr>
          <w:t>1.1.</w:t>
        </w:r>
        <w:r w:rsidR="0003063B">
          <w:rPr>
            <w:rFonts w:ascii="Calibri" w:hAnsi="Calibri"/>
            <w:noProof/>
            <w:sz w:val="22"/>
            <w:szCs w:val="22"/>
          </w:rPr>
          <w:tab/>
        </w:r>
        <w:r w:rsidR="0003063B" w:rsidRPr="00FC502D">
          <w:rPr>
            <w:rStyle w:val="Hyperlink"/>
            <w:noProof/>
          </w:rPr>
          <w:t>Overview</w:t>
        </w:r>
        <w:r w:rsidR="0003063B">
          <w:rPr>
            <w:noProof/>
            <w:webHidden/>
          </w:rPr>
          <w:tab/>
        </w:r>
        <w:r>
          <w:rPr>
            <w:noProof/>
            <w:webHidden/>
          </w:rPr>
          <w:fldChar w:fldCharType="begin"/>
        </w:r>
        <w:r w:rsidR="0003063B">
          <w:rPr>
            <w:noProof/>
            <w:webHidden/>
          </w:rPr>
          <w:instrText xml:space="preserve"> PAGEREF _Toc310346959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60" w:history="1">
        <w:r w:rsidR="0003063B" w:rsidRPr="00FC502D">
          <w:rPr>
            <w:rStyle w:val="Hyperlink"/>
            <w:noProof/>
          </w:rPr>
          <w:t>1.2.</w:t>
        </w:r>
        <w:r w:rsidR="0003063B">
          <w:rPr>
            <w:rFonts w:ascii="Calibri" w:hAnsi="Calibri"/>
            <w:noProof/>
            <w:sz w:val="22"/>
            <w:szCs w:val="22"/>
          </w:rPr>
          <w:tab/>
        </w:r>
        <w:r w:rsidR="0003063B" w:rsidRPr="00FC502D">
          <w:rPr>
            <w:rStyle w:val="Hyperlink"/>
            <w:noProof/>
          </w:rPr>
          <w:t>Document name and Identification</w:t>
        </w:r>
        <w:r w:rsidR="0003063B">
          <w:rPr>
            <w:noProof/>
            <w:webHidden/>
          </w:rPr>
          <w:tab/>
        </w:r>
        <w:r>
          <w:rPr>
            <w:noProof/>
            <w:webHidden/>
          </w:rPr>
          <w:fldChar w:fldCharType="begin"/>
        </w:r>
        <w:r w:rsidR="0003063B">
          <w:rPr>
            <w:noProof/>
            <w:webHidden/>
          </w:rPr>
          <w:instrText xml:space="preserve"> PAGEREF _Toc310346960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61" w:history="1">
        <w:r w:rsidR="0003063B" w:rsidRPr="00FC502D">
          <w:rPr>
            <w:rStyle w:val="Hyperlink"/>
            <w:noProof/>
          </w:rPr>
          <w:t>1.3.</w:t>
        </w:r>
        <w:r w:rsidR="0003063B">
          <w:rPr>
            <w:rFonts w:ascii="Calibri" w:hAnsi="Calibri"/>
            <w:noProof/>
            <w:sz w:val="22"/>
            <w:szCs w:val="22"/>
          </w:rPr>
          <w:tab/>
        </w:r>
        <w:r w:rsidR="0003063B" w:rsidRPr="00FC502D">
          <w:rPr>
            <w:rStyle w:val="Hyperlink"/>
            <w:noProof/>
          </w:rPr>
          <w:t>PKI Participants</w:t>
        </w:r>
        <w:r w:rsidR="0003063B">
          <w:rPr>
            <w:noProof/>
            <w:webHidden/>
          </w:rPr>
          <w:tab/>
        </w:r>
        <w:r>
          <w:rPr>
            <w:noProof/>
            <w:webHidden/>
          </w:rPr>
          <w:fldChar w:fldCharType="begin"/>
        </w:r>
        <w:r w:rsidR="0003063B">
          <w:rPr>
            <w:noProof/>
            <w:webHidden/>
          </w:rPr>
          <w:instrText xml:space="preserve"> PAGEREF _Toc310346961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2" w:history="1">
        <w:r w:rsidR="0003063B" w:rsidRPr="00FC502D">
          <w:rPr>
            <w:rStyle w:val="Hyperlink"/>
            <w:noProof/>
          </w:rPr>
          <w:t>1.3.1.</w:t>
        </w:r>
        <w:r w:rsidR="0003063B">
          <w:rPr>
            <w:rFonts w:ascii="Calibri" w:hAnsi="Calibri"/>
            <w:noProof/>
            <w:sz w:val="22"/>
            <w:szCs w:val="22"/>
          </w:rPr>
          <w:tab/>
        </w:r>
        <w:r w:rsidR="0003063B" w:rsidRPr="00FC502D">
          <w:rPr>
            <w:rStyle w:val="Hyperlink"/>
            <w:noProof/>
          </w:rPr>
          <w:t>Certification Authorities</w:t>
        </w:r>
        <w:r w:rsidR="0003063B">
          <w:rPr>
            <w:noProof/>
            <w:webHidden/>
          </w:rPr>
          <w:tab/>
        </w:r>
        <w:r>
          <w:rPr>
            <w:noProof/>
            <w:webHidden/>
          </w:rPr>
          <w:fldChar w:fldCharType="begin"/>
        </w:r>
        <w:r w:rsidR="0003063B">
          <w:rPr>
            <w:noProof/>
            <w:webHidden/>
          </w:rPr>
          <w:instrText xml:space="preserve"> PAGEREF _Toc310346962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3" w:history="1">
        <w:r w:rsidR="0003063B" w:rsidRPr="00FC502D">
          <w:rPr>
            <w:rStyle w:val="Hyperlink"/>
            <w:noProof/>
          </w:rPr>
          <w:t>1.3.2.</w:t>
        </w:r>
        <w:r w:rsidR="0003063B">
          <w:rPr>
            <w:rFonts w:ascii="Calibri" w:hAnsi="Calibri"/>
            <w:noProof/>
            <w:sz w:val="22"/>
            <w:szCs w:val="22"/>
          </w:rPr>
          <w:tab/>
        </w:r>
        <w:r w:rsidR="0003063B" w:rsidRPr="00FC502D">
          <w:rPr>
            <w:rStyle w:val="Hyperlink"/>
            <w:noProof/>
          </w:rPr>
          <w:t>Registration Authorities</w:t>
        </w:r>
        <w:r w:rsidR="0003063B">
          <w:rPr>
            <w:noProof/>
            <w:webHidden/>
          </w:rPr>
          <w:tab/>
        </w:r>
        <w:r>
          <w:rPr>
            <w:noProof/>
            <w:webHidden/>
          </w:rPr>
          <w:fldChar w:fldCharType="begin"/>
        </w:r>
        <w:r w:rsidR="0003063B">
          <w:rPr>
            <w:noProof/>
            <w:webHidden/>
          </w:rPr>
          <w:instrText xml:space="preserve"> PAGEREF _Toc310346963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4" w:history="1">
        <w:r w:rsidR="0003063B" w:rsidRPr="00FC502D">
          <w:rPr>
            <w:rStyle w:val="Hyperlink"/>
            <w:noProof/>
          </w:rPr>
          <w:t>1.3.3.</w:t>
        </w:r>
        <w:r w:rsidR="0003063B">
          <w:rPr>
            <w:rFonts w:ascii="Calibri" w:hAnsi="Calibri"/>
            <w:noProof/>
            <w:sz w:val="22"/>
            <w:szCs w:val="22"/>
          </w:rPr>
          <w:tab/>
        </w:r>
        <w:r w:rsidR="0003063B" w:rsidRPr="00FC502D">
          <w:rPr>
            <w:rStyle w:val="Hyperlink"/>
            <w:noProof/>
          </w:rPr>
          <w:t>Subscribers</w:t>
        </w:r>
        <w:r w:rsidR="0003063B">
          <w:rPr>
            <w:noProof/>
            <w:webHidden/>
          </w:rPr>
          <w:tab/>
        </w:r>
        <w:r>
          <w:rPr>
            <w:noProof/>
            <w:webHidden/>
          </w:rPr>
          <w:fldChar w:fldCharType="begin"/>
        </w:r>
        <w:r w:rsidR="0003063B">
          <w:rPr>
            <w:noProof/>
            <w:webHidden/>
          </w:rPr>
          <w:instrText xml:space="preserve"> PAGEREF _Toc310346964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5" w:history="1">
        <w:r w:rsidR="0003063B" w:rsidRPr="00FC502D">
          <w:rPr>
            <w:rStyle w:val="Hyperlink"/>
            <w:noProof/>
          </w:rPr>
          <w:t>1.3.4.</w:t>
        </w:r>
        <w:r w:rsidR="0003063B">
          <w:rPr>
            <w:rFonts w:ascii="Calibri" w:hAnsi="Calibri"/>
            <w:noProof/>
            <w:sz w:val="22"/>
            <w:szCs w:val="22"/>
          </w:rPr>
          <w:tab/>
        </w:r>
        <w:r w:rsidR="0003063B" w:rsidRPr="00FC502D">
          <w:rPr>
            <w:rStyle w:val="Hyperlink"/>
            <w:noProof/>
          </w:rPr>
          <w:t>Relying Parties</w:t>
        </w:r>
        <w:r w:rsidR="0003063B">
          <w:rPr>
            <w:noProof/>
            <w:webHidden/>
          </w:rPr>
          <w:tab/>
        </w:r>
        <w:r>
          <w:rPr>
            <w:noProof/>
            <w:webHidden/>
          </w:rPr>
          <w:fldChar w:fldCharType="begin"/>
        </w:r>
        <w:r w:rsidR="0003063B">
          <w:rPr>
            <w:noProof/>
            <w:webHidden/>
          </w:rPr>
          <w:instrText xml:space="preserve"> PAGEREF _Toc310346965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6" w:history="1">
        <w:r w:rsidR="0003063B" w:rsidRPr="00FC502D">
          <w:rPr>
            <w:rStyle w:val="Hyperlink"/>
            <w:noProof/>
          </w:rPr>
          <w:t>1.3.5.</w:t>
        </w:r>
        <w:r w:rsidR="0003063B">
          <w:rPr>
            <w:rFonts w:ascii="Calibri" w:hAnsi="Calibri"/>
            <w:noProof/>
            <w:sz w:val="22"/>
            <w:szCs w:val="22"/>
          </w:rPr>
          <w:tab/>
        </w:r>
        <w:r w:rsidR="0003063B" w:rsidRPr="00FC502D">
          <w:rPr>
            <w:rStyle w:val="Hyperlink"/>
            <w:noProof/>
          </w:rPr>
          <w:t>Other Participants</w:t>
        </w:r>
        <w:r w:rsidR="0003063B">
          <w:rPr>
            <w:noProof/>
            <w:webHidden/>
          </w:rPr>
          <w:tab/>
        </w:r>
        <w:r>
          <w:rPr>
            <w:noProof/>
            <w:webHidden/>
          </w:rPr>
          <w:fldChar w:fldCharType="begin"/>
        </w:r>
        <w:r w:rsidR="0003063B">
          <w:rPr>
            <w:noProof/>
            <w:webHidden/>
          </w:rPr>
          <w:instrText xml:space="preserve"> PAGEREF _Toc310346966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67" w:history="1">
        <w:r w:rsidR="0003063B" w:rsidRPr="00FC502D">
          <w:rPr>
            <w:rStyle w:val="Hyperlink"/>
            <w:noProof/>
          </w:rPr>
          <w:t>1.4.</w:t>
        </w:r>
        <w:r w:rsidR="0003063B">
          <w:rPr>
            <w:rFonts w:ascii="Calibri" w:hAnsi="Calibri"/>
            <w:noProof/>
            <w:sz w:val="22"/>
            <w:szCs w:val="22"/>
          </w:rPr>
          <w:tab/>
        </w:r>
        <w:r w:rsidR="0003063B" w:rsidRPr="00FC502D">
          <w:rPr>
            <w:rStyle w:val="Hyperlink"/>
            <w:noProof/>
          </w:rPr>
          <w:t>Certificate Usage</w:t>
        </w:r>
        <w:r w:rsidR="0003063B">
          <w:rPr>
            <w:noProof/>
            <w:webHidden/>
          </w:rPr>
          <w:tab/>
        </w:r>
        <w:r>
          <w:rPr>
            <w:noProof/>
            <w:webHidden/>
          </w:rPr>
          <w:fldChar w:fldCharType="begin"/>
        </w:r>
        <w:r w:rsidR="0003063B">
          <w:rPr>
            <w:noProof/>
            <w:webHidden/>
          </w:rPr>
          <w:instrText xml:space="preserve"> PAGEREF _Toc310346967 \h </w:instrText>
        </w:r>
        <w:r>
          <w:rPr>
            <w:noProof/>
            <w:webHidden/>
          </w:rPr>
        </w:r>
        <w:r>
          <w:rPr>
            <w:noProof/>
            <w:webHidden/>
          </w:rPr>
          <w:fldChar w:fldCharType="separate"/>
        </w:r>
        <w:r w:rsidR="0003063B">
          <w:rPr>
            <w:noProof/>
            <w:webHidden/>
          </w:rPr>
          <w:t>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8" w:history="1">
        <w:r w:rsidR="0003063B" w:rsidRPr="00FC502D">
          <w:rPr>
            <w:rStyle w:val="Hyperlink"/>
            <w:noProof/>
          </w:rPr>
          <w:t>1.4.1.</w:t>
        </w:r>
        <w:r w:rsidR="0003063B">
          <w:rPr>
            <w:rFonts w:ascii="Calibri" w:hAnsi="Calibri"/>
            <w:noProof/>
            <w:sz w:val="22"/>
            <w:szCs w:val="22"/>
          </w:rPr>
          <w:tab/>
        </w:r>
        <w:r w:rsidR="0003063B" w:rsidRPr="00FC502D">
          <w:rPr>
            <w:rStyle w:val="Hyperlink"/>
            <w:noProof/>
          </w:rPr>
          <w:t>Appropriate Certificate Uses</w:t>
        </w:r>
        <w:r w:rsidR="0003063B">
          <w:rPr>
            <w:noProof/>
            <w:webHidden/>
          </w:rPr>
          <w:tab/>
        </w:r>
        <w:r>
          <w:rPr>
            <w:noProof/>
            <w:webHidden/>
          </w:rPr>
          <w:fldChar w:fldCharType="begin"/>
        </w:r>
        <w:r w:rsidR="0003063B">
          <w:rPr>
            <w:noProof/>
            <w:webHidden/>
          </w:rPr>
          <w:instrText xml:space="preserve"> PAGEREF _Toc310346968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69" w:history="1">
        <w:r w:rsidR="0003063B" w:rsidRPr="00FC502D">
          <w:rPr>
            <w:rStyle w:val="Hyperlink"/>
            <w:noProof/>
          </w:rPr>
          <w:t>1.4.2.</w:t>
        </w:r>
        <w:r w:rsidR="0003063B">
          <w:rPr>
            <w:rFonts w:ascii="Calibri" w:hAnsi="Calibri"/>
            <w:noProof/>
            <w:sz w:val="22"/>
            <w:szCs w:val="22"/>
          </w:rPr>
          <w:tab/>
        </w:r>
        <w:r w:rsidR="0003063B" w:rsidRPr="00FC502D">
          <w:rPr>
            <w:rStyle w:val="Hyperlink"/>
            <w:noProof/>
          </w:rPr>
          <w:t>Prohibited Certificate Uses</w:t>
        </w:r>
        <w:r w:rsidR="0003063B">
          <w:rPr>
            <w:noProof/>
            <w:webHidden/>
          </w:rPr>
          <w:tab/>
        </w:r>
        <w:r>
          <w:rPr>
            <w:noProof/>
            <w:webHidden/>
          </w:rPr>
          <w:fldChar w:fldCharType="begin"/>
        </w:r>
        <w:r w:rsidR="0003063B">
          <w:rPr>
            <w:noProof/>
            <w:webHidden/>
          </w:rPr>
          <w:instrText xml:space="preserve"> PAGEREF _Toc310346969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70" w:history="1">
        <w:r w:rsidR="0003063B" w:rsidRPr="00FC502D">
          <w:rPr>
            <w:rStyle w:val="Hyperlink"/>
            <w:noProof/>
          </w:rPr>
          <w:t>1.5.</w:t>
        </w:r>
        <w:r w:rsidR="0003063B">
          <w:rPr>
            <w:rFonts w:ascii="Calibri" w:hAnsi="Calibri"/>
            <w:noProof/>
            <w:sz w:val="22"/>
            <w:szCs w:val="22"/>
          </w:rPr>
          <w:tab/>
        </w:r>
        <w:r w:rsidR="0003063B" w:rsidRPr="00FC502D">
          <w:rPr>
            <w:rStyle w:val="Hyperlink"/>
            <w:noProof/>
          </w:rPr>
          <w:t>Practice Statement administration</w:t>
        </w:r>
        <w:r w:rsidR="0003063B">
          <w:rPr>
            <w:noProof/>
            <w:webHidden/>
          </w:rPr>
          <w:tab/>
        </w:r>
        <w:r>
          <w:rPr>
            <w:noProof/>
            <w:webHidden/>
          </w:rPr>
          <w:fldChar w:fldCharType="begin"/>
        </w:r>
        <w:r w:rsidR="0003063B">
          <w:rPr>
            <w:noProof/>
            <w:webHidden/>
          </w:rPr>
          <w:instrText xml:space="preserve"> PAGEREF _Toc310346970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71" w:history="1">
        <w:r w:rsidR="0003063B" w:rsidRPr="00FC502D">
          <w:rPr>
            <w:rStyle w:val="Hyperlink"/>
            <w:noProof/>
          </w:rPr>
          <w:t>1.5.1.</w:t>
        </w:r>
        <w:r w:rsidR="0003063B">
          <w:rPr>
            <w:rFonts w:ascii="Calibri" w:hAnsi="Calibri"/>
            <w:noProof/>
            <w:sz w:val="22"/>
            <w:szCs w:val="22"/>
          </w:rPr>
          <w:tab/>
        </w:r>
        <w:r w:rsidR="0003063B" w:rsidRPr="00FC502D">
          <w:rPr>
            <w:rStyle w:val="Hyperlink"/>
            <w:noProof/>
          </w:rPr>
          <w:t>Organization Administering the Document</w:t>
        </w:r>
        <w:r w:rsidR="0003063B">
          <w:rPr>
            <w:noProof/>
            <w:webHidden/>
          </w:rPr>
          <w:tab/>
        </w:r>
        <w:r>
          <w:rPr>
            <w:noProof/>
            <w:webHidden/>
          </w:rPr>
          <w:fldChar w:fldCharType="begin"/>
        </w:r>
        <w:r w:rsidR="0003063B">
          <w:rPr>
            <w:noProof/>
            <w:webHidden/>
          </w:rPr>
          <w:instrText xml:space="preserve"> PAGEREF _Toc310346971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72" w:history="1">
        <w:r w:rsidR="0003063B" w:rsidRPr="00FC502D">
          <w:rPr>
            <w:rStyle w:val="Hyperlink"/>
            <w:noProof/>
          </w:rPr>
          <w:t>1.5.2.</w:t>
        </w:r>
        <w:r w:rsidR="0003063B">
          <w:rPr>
            <w:rFonts w:ascii="Calibri" w:hAnsi="Calibri"/>
            <w:noProof/>
            <w:sz w:val="22"/>
            <w:szCs w:val="22"/>
          </w:rPr>
          <w:tab/>
        </w:r>
        <w:r w:rsidR="0003063B" w:rsidRPr="00FC502D">
          <w:rPr>
            <w:rStyle w:val="Hyperlink"/>
            <w:noProof/>
          </w:rPr>
          <w:t>Contact Person</w:t>
        </w:r>
        <w:r w:rsidR="0003063B">
          <w:rPr>
            <w:noProof/>
            <w:webHidden/>
          </w:rPr>
          <w:tab/>
        </w:r>
        <w:r>
          <w:rPr>
            <w:noProof/>
            <w:webHidden/>
          </w:rPr>
          <w:fldChar w:fldCharType="begin"/>
        </w:r>
        <w:r w:rsidR="0003063B">
          <w:rPr>
            <w:noProof/>
            <w:webHidden/>
          </w:rPr>
          <w:instrText xml:space="preserve"> PAGEREF _Toc310346972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73" w:history="1">
        <w:r w:rsidR="0003063B" w:rsidRPr="00FC502D">
          <w:rPr>
            <w:rStyle w:val="Hyperlink"/>
            <w:noProof/>
          </w:rPr>
          <w:t>1.5.3.</w:t>
        </w:r>
        <w:r w:rsidR="0003063B">
          <w:rPr>
            <w:rFonts w:ascii="Calibri" w:hAnsi="Calibri"/>
            <w:noProof/>
            <w:sz w:val="22"/>
            <w:szCs w:val="22"/>
          </w:rPr>
          <w:tab/>
        </w:r>
        <w:r w:rsidR="0003063B" w:rsidRPr="00FC502D">
          <w:rPr>
            <w:rStyle w:val="Hyperlink"/>
            <w:noProof/>
          </w:rPr>
          <w:t>Person Determining RPS Suitability</w:t>
        </w:r>
        <w:r w:rsidR="0003063B">
          <w:rPr>
            <w:noProof/>
            <w:webHidden/>
          </w:rPr>
          <w:tab/>
        </w:r>
        <w:r>
          <w:rPr>
            <w:noProof/>
            <w:webHidden/>
          </w:rPr>
          <w:fldChar w:fldCharType="begin"/>
        </w:r>
        <w:r w:rsidR="0003063B">
          <w:rPr>
            <w:noProof/>
            <w:webHidden/>
          </w:rPr>
          <w:instrText xml:space="preserve"> PAGEREF _Toc310346973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74" w:history="1">
        <w:r w:rsidR="0003063B" w:rsidRPr="00FC502D">
          <w:rPr>
            <w:rStyle w:val="Hyperlink"/>
            <w:noProof/>
          </w:rPr>
          <w:t>1.5.4.</w:t>
        </w:r>
        <w:r w:rsidR="0003063B">
          <w:rPr>
            <w:rFonts w:ascii="Calibri" w:hAnsi="Calibri"/>
            <w:noProof/>
            <w:sz w:val="22"/>
            <w:szCs w:val="22"/>
          </w:rPr>
          <w:tab/>
        </w:r>
        <w:r w:rsidR="0003063B" w:rsidRPr="00FC502D">
          <w:rPr>
            <w:rStyle w:val="Hyperlink"/>
            <w:noProof/>
          </w:rPr>
          <w:t>RPS Approval Procedures</w:t>
        </w:r>
        <w:r w:rsidR="0003063B">
          <w:rPr>
            <w:noProof/>
            <w:webHidden/>
          </w:rPr>
          <w:tab/>
        </w:r>
        <w:r>
          <w:rPr>
            <w:noProof/>
            <w:webHidden/>
          </w:rPr>
          <w:fldChar w:fldCharType="begin"/>
        </w:r>
        <w:r w:rsidR="0003063B">
          <w:rPr>
            <w:noProof/>
            <w:webHidden/>
          </w:rPr>
          <w:instrText xml:space="preserve"> PAGEREF _Toc310346974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75" w:history="1">
        <w:r w:rsidR="0003063B" w:rsidRPr="00FC502D">
          <w:rPr>
            <w:rStyle w:val="Hyperlink"/>
            <w:noProof/>
          </w:rPr>
          <w:t>1.6.</w:t>
        </w:r>
        <w:r w:rsidR="0003063B">
          <w:rPr>
            <w:rFonts w:ascii="Calibri" w:hAnsi="Calibri"/>
            <w:noProof/>
            <w:sz w:val="22"/>
            <w:szCs w:val="22"/>
          </w:rPr>
          <w:tab/>
        </w:r>
        <w:r w:rsidR="0003063B" w:rsidRPr="00FC502D">
          <w:rPr>
            <w:rStyle w:val="Hyperlink"/>
            <w:noProof/>
          </w:rPr>
          <w:t>Definitions and acronyms</w:t>
        </w:r>
        <w:r w:rsidR="0003063B">
          <w:rPr>
            <w:noProof/>
            <w:webHidden/>
          </w:rPr>
          <w:tab/>
        </w:r>
        <w:r>
          <w:rPr>
            <w:noProof/>
            <w:webHidden/>
          </w:rPr>
          <w:fldChar w:fldCharType="begin"/>
        </w:r>
        <w:r w:rsidR="0003063B">
          <w:rPr>
            <w:noProof/>
            <w:webHidden/>
          </w:rPr>
          <w:instrText xml:space="preserve"> PAGEREF _Toc310346975 \h </w:instrText>
        </w:r>
        <w:r>
          <w:rPr>
            <w:noProof/>
            <w:webHidden/>
          </w:rPr>
        </w:r>
        <w:r>
          <w:rPr>
            <w:noProof/>
            <w:webHidden/>
          </w:rPr>
          <w:fldChar w:fldCharType="separate"/>
        </w:r>
        <w:r w:rsidR="0003063B">
          <w:rPr>
            <w:noProof/>
            <w:webHidden/>
          </w:rPr>
          <w:t>2</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6976" w:history="1">
        <w:r w:rsidR="0003063B" w:rsidRPr="00FC502D">
          <w:rPr>
            <w:rStyle w:val="Hyperlink"/>
            <w:noProof/>
          </w:rPr>
          <w:t>2.</w:t>
        </w:r>
        <w:r w:rsidR="0003063B">
          <w:rPr>
            <w:rFonts w:ascii="Calibri" w:hAnsi="Calibri"/>
            <w:noProof/>
            <w:sz w:val="22"/>
            <w:szCs w:val="22"/>
          </w:rPr>
          <w:tab/>
        </w:r>
        <w:r w:rsidR="0003063B" w:rsidRPr="00FC502D">
          <w:rPr>
            <w:rStyle w:val="Hyperlink"/>
            <w:noProof/>
          </w:rPr>
          <w:t>PUBLICATION AND REPOSITORY RESPONSIBILITIES</w:t>
        </w:r>
        <w:r w:rsidR="0003063B">
          <w:rPr>
            <w:noProof/>
            <w:webHidden/>
          </w:rPr>
          <w:tab/>
        </w:r>
        <w:r>
          <w:rPr>
            <w:noProof/>
            <w:webHidden/>
          </w:rPr>
          <w:fldChar w:fldCharType="begin"/>
        </w:r>
        <w:r w:rsidR="0003063B">
          <w:rPr>
            <w:noProof/>
            <w:webHidden/>
          </w:rPr>
          <w:instrText xml:space="preserve"> PAGEREF _Toc310346976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6977" w:history="1">
        <w:r w:rsidR="0003063B" w:rsidRPr="00FC502D">
          <w:rPr>
            <w:rStyle w:val="Hyperlink"/>
            <w:noProof/>
          </w:rPr>
          <w:t>3.</w:t>
        </w:r>
        <w:r w:rsidR="0003063B">
          <w:rPr>
            <w:rFonts w:ascii="Calibri" w:hAnsi="Calibri"/>
            <w:noProof/>
            <w:sz w:val="22"/>
            <w:szCs w:val="22"/>
          </w:rPr>
          <w:tab/>
        </w:r>
        <w:r w:rsidR="0003063B" w:rsidRPr="00FC502D">
          <w:rPr>
            <w:rStyle w:val="Hyperlink"/>
            <w:noProof/>
          </w:rPr>
          <w:t>IDENTIFICATION AND AUTHENTICATION</w:t>
        </w:r>
        <w:r w:rsidR="0003063B">
          <w:rPr>
            <w:noProof/>
            <w:webHidden/>
          </w:rPr>
          <w:tab/>
        </w:r>
        <w:r>
          <w:rPr>
            <w:noProof/>
            <w:webHidden/>
          </w:rPr>
          <w:fldChar w:fldCharType="begin"/>
        </w:r>
        <w:r w:rsidR="0003063B">
          <w:rPr>
            <w:noProof/>
            <w:webHidden/>
          </w:rPr>
          <w:instrText xml:space="preserve"> PAGEREF _Toc310346977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78" w:history="1">
        <w:r w:rsidR="0003063B" w:rsidRPr="00FC502D">
          <w:rPr>
            <w:rStyle w:val="Hyperlink"/>
            <w:noProof/>
          </w:rPr>
          <w:t>3.1.</w:t>
        </w:r>
        <w:r w:rsidR="0003063B">
          <w:rPr>
            <w:rFonts w:ascii="Calibri" w:hAnsi="Calibri"/>
            <w:noProof/>
            <w:sz w:val="22"/>
            <w:szCs w:val="22"/>
          </w:rPr>
          <w:tab/>
        </w:r>
        <w:r w:rsidR="0003063B" w:rsidRPr="00FC502D">
          <w:rPr>
            <w:rStyle w:val="Hyperlink"/>
            <w:noProof/>
          </w:rPr>
          <w:t>Naming</w:t>
        </w:r>
        <w:r w:rsidR="0003063B">
          <w:rPr>
            <w:noProof/>
            <w:webHidden/>
          </w:rPr>
          <w:tab/>
        </w:r>
        <w:r>
          <w:rPr>
            <w:noProof/>
            <w:webHidden/>
          </w:rPr>
          <w:fldChar w:fldCharType="begin"/>
        </w:r>
        <w:r w:rsidR="0003063B">
          <w:rPr>
            <w:noProof/>
            <w:webHidden/>
          </w:rPr>
          <w:instrText xml:space="preserve"> PAGEREF _Toc310346978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79" w:history="1">
        <w:r w:rsidR="0003063B" w:rsidRPr="00FC502D">
          <w:rPr>
            <w:rStyle w:val="Hyperlink"/>
            <w:noProof/>
          </w:rPr>
          <w:t>3.1.1.</w:t>
        </w:r>
        <w:r w:rsidR="0003063B">
          <w:rPr>
            <w:rFonts w:ascii="Calibri" w:hAnsi="Calibri"/>
            <w:noProof/>
            <w:sz w:val="22"/>
            <w:szCs w:val="22"/>
          </w:rPr>
          <w:tab/>
        </w:r>
        <w:r w:rsidR="0003063B" w:rsidRPr="00FC502D">
          <w:rPr>
            <w:rStyle w:val="Hyperlink"/>
            <w:noProof/>
          </w:rPr>
          <w:t>Types of Names</w:t>
        </w:r>
        <w:r w:rsidR="0003063B">
          <w:rPr>
            <w:noProof/>
            <w:webHidden/>
          </w:rPr>
          <w:tab/>
        </w:r>
        <w:r>
          <w:rPr>
            <w:noProof/>
            <w:webHidden/>
          </w:rPr>
          <w:fldChar w:fldCharType="begin"/>
        </w:r>
        <w:r w:rsidR="0003063B">
          <w:rPr>
            <w:noProof/>
            <w:webHidden/>
          </w:rPr>
          <w:instrText xml:space="preserve"> PAGEREF _Toc310346979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0" w:history="1">
        <w:r w:rsidR="0003063B" w:rsidRPr="00FC502D">
          <w:rPr>
            <w:rStyle w:val="Hyperlink"/>
            <w:noProof/>
          </w:rPr>
          <w:t>3.1.2.</w:t>
        </w:r>
        <w:r w:rsidR="0003063B">
          <w:rPr>
            <w:rFonts w:ascii="Calibri" w:hAnsi="Calibri"/>
            <w:noProof/>
            <w:sz w:val="22"/>
            <w:szCs w:val="22"/>
          </w:rPr>
          <w:tab/>
        </w:r>
        <w:r w:rsidR="0003063B" w:rsidRPr="00FC502D">
          <w:rPr>
            <w:rStyle w:val="Hyperlink"/>
            <w:noProof/>
          </w:rPr>
          <w:t>Need for Names to be Meaningful</w:t>
        </w:r>
        <w:r w:rsidR="0003063B">
          <w:rPr>
            <w:noProof/>
            <w:webHidden/>
          </w:rPr>
          <w:tab/>
        </w:r>
        <w:r>
          <w:rPr>
            <w:noProof/>
            <w:webHidden/>
          </w:rPr>
          <w:fldChar w:fldCharType="begin"/>
        </w:r>
        <w:r w:rsidR="0003063B">
          <w:rPr>
            <w:noProof/>
            <w:webHidden/>
          </w:rPr>
          <w:instrText xml:space="preserve"> PAGEREF _Toc310346980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1" w:history="1">
        <w:r w:rsidR="0003063B" w:rsidRPr="00FC502D">
          <w:rPr>
            <w:rStyle w:val="Hyperlink"/>
            <w:noProof/>
          </w:rPr>
          <w:t>3.1.3.</w:t>
        </w:r>
        <w:r w:rsidR="0003063B">
          <w:rPr>
            <w:rFonts w:ascii="Calibri" w:hAnsi="Calibri"/>
            <w:noProof/>
            <w:sz w:val="22"/>
            <w:szCs w:val="22"/>
          </w:rPr>
          <w:tab/>
        </w:r>
        <w:r w:rsidR="0003063B" w:rsidRPr="00FC502D">
          <w:rPr>
            <w:rStyle w:val="Hyperlink"/>
            <w:noProof/>
          </w:rPr>
          <w:t>Anonymity or Pseudonymity of Subscribers</w:t>
        </w:r>
        <w:r w:rsidR="0003063B">
          <w:rPr>
            <w:noProof/>
            <w:webHidden/>
          </w:rPr>
          <w:tab/>
        </w:r>
        <w:r>
          <w:rPr>
            <w:noProof/>
            <w:webHidden/>
          </w:rPr>
          <w:fldChar w:fldCharType="begin"/>
        </w:r>
        <w:r w:rsidR="0003063B">
          <w:rPr>
            <w:noProof/>
            <w:webHidden/>
          </w:rPr>
          <w:instrText xml:space="preserve"> PAGEREF _Toc310346981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2" w:history="1">
        <w:r w:rsidR="0003063B" w:rsidRPr="00FC502D">
          <w:rPr>
            <w:rStyle w:val="Hyperlink"/>
            <w:noProof/>
          </w:rPr>
          <w:t>3.1.4.</w:t>
        </w:r>
        <w:r w:rsidR="0003063B">
          <w:rPr>
            <w:rFonts w:ascii="Calibri" w:hAnsi="Calibri"/>
            <w:noProof/>
            <w:sz w:val="22"/>
            <w:szCs w:val="22"/>
          </w:rPr>
          <w:tab/>
        </w:r>
        <w:r w:rsidR="0003063B" w:rsidRPr="00FC502D">
          <w:rPr>
            <w:rStyle w:val="Hyperlink"/>
            <w:noProof/>
          </w:rPr>
          <w:t>Rules for Interpreting Various Name Forms</w:t>
        </w:r>
        <w:r w:rsidR="0003063B">
          <w:rPr>
            <w:noProof/>
            <w:webHidden/>
          </w:rPr>
          <w:tab/>
        </w:r>
        <w:r>
          <w:rPr>
            <w:noProof/>
            <w:webHidden/>
          </w:rPr>
          <w:fldChar w:fldCharType="begin"/>
        </w:r>
        <w:r w:rsidR="0003063B">
          <w:rPr>
            <w:noProof/>
            <w:webHidden/>
          </w:rPr>
          <w:instrText xml:space="preserve"> PAGEREF _Toc310346982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3" w:history="1">
        <w:r w:rsidR="0003063B" w:rsidRPr="00FC502D">
          <w:rPr>
            <w:rStyle w:val="Hyperlink"/>
            <w:noProof/>
          </w:rPr>
          <w:t>3.1.5.</w:t>
        </w:r>
        <w:r w:rsidR="0003063B">
          <w:rPr>
            <w:rFonts w:ascii="Calibri" w:hAnsi="Calibri"/>
            <w:noProof/>
            <w:sz w:val="22"/>
            <w:szCs w:val="22"/>
          </w:rPr>
          <w:tab/>
        </w:r>
        <w:r w:rsidR="0003063B" w:rsidRPr="00FC502D">
          <w:rPr>
            <w:rStyle w:val="Hyperlink"/>
            <w:noProof/>
          </w:rPr>
          <w:t>Uniqueness of Names</w:t>
        </w:r>
        <w:r w:rsidR="0003063B">
          <w:rPr>
            <w:noProof/>
            <w:webHidden/>
          </w:rPr>
          <w:tab/>
        </w:r>
        <w:r>
          <w:rPr>
            <w:noProof/>
            <w:webHidden/>
          </w:rPr>
          <w:fldChar w:fldCharType="begin"/>
        </w:r>
        <w:r w:rsidR="0003063B">
          <w:rPr>
            <w:noProof/>
            <w:webHidden/>
          </w:rPr>
          <w:instrText xml:space="preserve"> PAGEREF _Toc310346983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4" w:history="1">
        <w:r w:rsidR="0003063B" w:rsidRPr="00FC502D">
          <w:rPr>
            <w:rStyle w:val="Hyperlink"/>
            <w:noProof/>
          </w:rPr>
          <w:t>3.1.6.</w:t>
        </w:r>
        <w:r w:rsidR="0003063B">
          <w:rPr>
            <w:rFonts w:ascii="Calibri" w:hAnsi="Calibri"/>
            <w:noProof/>
            <w:sz w:val="22"/>
            <w:szCs w:val="22"/>
          </w:rPr>
          <w:tab/>
        </w:r>
        <w:r w:rsidR="0003063B" w:rsidRPr="00FC502D">
          <w:rPr>
            <w:rStyle w:val="Hyperlink"/>
            <w:noProof/>
          </w:rPr>
          <w:t>Recognition, Authentication, and Role of Trademarks</w:t>
        </w:r>
        <w:r w:rsidR="0003063B">
          <w:rPr>
            <w:noProof/>
            <w:webHidden/>
          </w:rPr>
          <w:tab/>
        </w:r>
        <w:r>
          <w:rPr>
            <w:noProof/>
            <w:webHidden/>
          </w:rPr>
          <w:fldChar w:fldCharType="begin"/>
        </w:r>
        <w:r w:rsidR="0003063B">
          <w:rPr>
            <w:noProof/>
            <w:webHidden/>
          </w:rPr>
          <w:instrText xml:space="preserve"> PAGEREF _Toc310346984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85" w:history="1">
        <w:r w:rsidR="0003063B" w:rsidRPr="00FC502D">
          <w:rPr>
            <w:rStyle w:val="Hyperlink"/>
            <w:noProof/>
          </w:rPr>
          <w:t>3.2.</w:t>
        </w:r>
        <w:r w:rsidR="0003063B">
          <w:rPr>
            <w:rFonts w:ascii="Calibri" w:hAnsi="Calibri"/>
            <w:noProof/>
            <w:sz w:val="22"/>
            <w:szCs w:val="22"/>
          </w:rPr>
          <w:tab/>
        </w:r>
        <w:r w:rsidR="0003063B" w:rsidRPr="00FC502D">
          <w:rPr>
            <w:rStyle w:val="Hyperlink"/>
            <w:noProof/>
          </w:rPr>
          <w:t>Initial identity validation</w:t>
        </w:r>
        <w:r w:rsidR="0003063B">
          <w:rPr>
            <w:noProof/>
            <w:webHidden/>
          </w:rPr>
          <w:tab/>
        </w:r>
        <w:r>
          <w:rPr>
            <w:noProof/>
            <w:webHidden/>
          </w:rPr>
          <w:fldChar w:fldCharType="begin"/>
        </w:r>
        <w:r w:rsidR="0003063B">
          <w:rPr>
            <w:noProof/>
            <w:webHidden/>
          </w:rPr>
          <w:instrText xml:space="preserve"> PAGEREF _Toc310346985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6" w:history="1">
        <w:r w:rsidR="0003063B" w:rsidRPr="00FC502D">
          <w:rPr>
            <w:rStyle w:val="Hyperlink"/>
            <w:noProof/>
          </w:rPr>
          <w:t>3.2.1.</w:t>
        </w:r>
        <w:r w:rsidR="0003063B">
          <w:rPr>
            <w:rFonts w:ascii="Calibri" w:hAnsi="Calibri"/>
            <w:noProof/>
            <w:sz w:val="22"/>
            <w:szCs w:val="22"/>
          </w:rPr>
          <w:tab/>
        </w:r>
        <w:r w:rsidR="0003063B" w:rsidRPr="00FC502D">
          <w:rPr>
            <w:rStyle w:val="Hyperlink"/>
            <w:noProof/>
          </w:rPr>
          <w:t>Method to Prove Possession of Private Key</w:t>
        </w:r>
        <w:r w:rsidR="0003063B">
          <w:rPr>
            <w:noProof/>
            <w:webHidden/>
          </w:rPr>
          <w:tab/>
        </w:r>
        <w:r>
          <w:rPr>
            <w:noProof/>
            <w:webHidden/>
          </w:rPr>
          <w:fldChar w:fldCharType="begin"/>
        </w:r>
        <w:r w:rsidR="0003063B">
          <w:rPr>
            <w:noProof/>
            <w:webHidden/>
          </w:rPr>
          <w:instrText xml:space="preserve"> PAGEREF _Toc310346986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7" w:history="1">
        <w:r w:rsidR="0003063B" w:rsidRPr="00FC502D">
          <w:rPr>
            <w:rStyle w:val="Hyperlink"/>
            <w:noProof/>
          </w:rPr>
          <w:t>3.2.2.</w:t>
        </w:r>
        <w:r w:rsidR="0003063B">
          <w:rPr>
            <w:rFonts w:ascii="Calibri" w:hAnsi="Calibri"/>
            <w:noProof/>
            <w:sz w:val="22"/>
            <w:szCs w:val="22"/>
          </w:rPr>
          <w:tab/>
        </w:r>
        <w:r w:rsidR="0003063B" w:rsidRPr="00FC502D">
          <w:rPr>
            <w:rStyle w:val="Hyperlink"/>
            <w:noProof/>
          </w:rPr>
          <w:t>Authentication of Organization Identity</w:t>
        </w:r>
        <w:r w:rsidR="0003063B">
          <w:rPr>
            <w:noProof/>
            <w:webHidden/>
          </w:rPr>
          <w:tab/>
        </w:r>
        <w:r>
          <w:rPr>
            <w:noProof/>
            <w:webHidden/>
          </w:rPr>
          <w:fldChar w:fldCharType="begin"/>
        </w:r>
        <w:r w:rsidR="0003063B">
          <w:rPr>
            <w:noProof/>
            <w:webHidden/>
          </w:rPr>
          <w:instrText xml:space="preserve"> PAGEREF _Toc310346987 \h </w:instrText>
        </w:r>
        <w:r>
          <w:rPr>
            <w:noProof/>
            <w:webHidden/>
          </w:rPr>
        </w:r>
        <w:r>
          <w:rPr>
            <w:noProof/>
            <w:webHidden/>
          </w:rPr>
          <w:fldChar w:fldCharType="separate"/>
        </w:r>
        <w:r w:rsidR="0003063B">
          <w:rPr>
            <w:noProof/>
            <w:webHidden/>
          </w:rPr>
          <w:t>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8" w:history="1">
        <w:r w:rsidR="0003063B" w:rsidRPr="00FC502D">
          <w:rPr>
            <w:rStyle w:val="Hyperlink"/>
            <w:noProof/>
          </w:rPr>
          <w:t>3.2.3.</w:t>
        </w:r>
        <w:r w:rsidR="0003063B">
          <w:rPr>
            <w:rFonts w:ascii="Calibri" w:hAnsi="Calibri"/>
            <w:noProof/>
            <w:sz w:val="22"/>
            <w:szCs w:val="22"/>
          </w:rPr>
          <w:tab/>
        </w:r>
        <w:r w:rsidR="0003063B" w:rsidRPr="00FC502D">
          <w:rPr>
            <w:rStyle w:val="Hyperlink"/>
            <w:noProof/>
          </w:rPr>
          <w:t>Authentication of Individual Identity</w:t>
        </w:r>
        <w:r w:rsidR="0003063B">
          <w:rPr>
            <w:noProof/>
            <w:webHidden/>
          </w:rPr>
          <w:tab/>
        </w:r>
        <w:r>
          <w:rPr>
            <w:noProof/>
            <w:webHidden/>
          </w:rPr>
          <w:fldChar w:fldCharType="begin"/>
        </w:r>
        <w:r w:rsidR="0003063B">
          <w:rPr>
            <w:noProof/>
            <w:webHidden/>
          </w:rPr>
          <w:instrText xml:space="preserve"> PAGEREF _Toc310346988 \h </w:instrText>
        </w:r>
        <w:r>
          <w:rPr>
            <w:noProof/>
            <w:webHidden/>
          </w:rPr>
        </w:r>
        <w:r>
          <w:rPr>
            <w:noProof/>
            <w:webHidden/>
          </w:rPr>
          <w:fldChar w:fldCharType="separate"/>
        </w:r>
        <w:r w:rsidR="0003063B">
          <w:rPr>
            <w:noProof/>
            <w:webHidden/>
          </w:rPr>
          <w:t>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89" w:history="1">
        <w:r w:rsidR="0003063B" w:rsidRPr="00FC502D">
          <w:rPr>
            <w:rStyle w:val="Hyperlink"/>
            <w:noProof/>
          </w:rPr>
          <w:t>3.2.4.</w:t>
        </w:r>
        <w:r w:rsidR="0003063B">
          <w:rPr>
            <w:rFonts w:ascii="Calibri" w:hAnsi="Calibri"/>
            <w:noProof/>
            <w:sz w:val="22"/>
            <w:szCs w:val="22"/>
          </w:rPr>
          <w:tab/>
        </w:r>
        <w:r w:rsidR="0003063B" w:rsidRPr="00FC502D">
          <w:rPr>
            <w:rStyle w:val="Hyperlink"/>
            <w:noProof/>
          </w:rPr>
          <w:t>Non-verified Subscriber Information</w:t>
        </w:r>
        <w:r w:rsidR="0003063B">
          <w:rPr>
            <w:noProof/>
            <w:webHidden/>
          </w:rPr>
          <w:tab/>
        </w:r>
        <w:r>
          <w:rPr>
            <w:noProof/>
            <w:webHidden/>
          </w:rPr>
          <w:fldChar w:fldCharType="begin"/>
        </w:r>
        <w:r w:rsidR="0003063B">
          <w:rPr>
            <w:noProof/>
            <w:webHidden/>
          </w:rPr>
          <w:instrText xml:space="preserve"> PAGEREF _Toc310346989 \h </w:instrText>
        </w:r>
        <w:r>
          <w:rPr>
            <w:noProof/>
            <w:webHidden/>
          </w:rPr>
        </w:r>
        <w:r>
          <w:rPr>
            <w:noProof/>
            <w:webHidden/>
          </w:rPr>
          <w:fldChar w:fldCharType="separate"/>
        </w:r>
        <w:r w:rsidR="0003063B">
          <w:rPr>
            <w:noProof/>
            <w:webHidden/>
          </w:rPr>
          <w:t>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90" w:history="1">
        <w:r w:rsidR="0003063B" w:rsidRPr="00FC502D">
          <w:rPr>
            <w:rStyle w:val="Hyperlink"/>
            <w:noProof/>
          </w:rPr>
          <w:t>3.2.5.</w:t>
        </w:r>
        <w:r w:rsidR="0003063B">
          <w:rPr>
            <w:rFonts w:ascii="Calibri" w:hAnsi="Calibri"/>
            <w:noProof/>
            <w:sz w:val="22"/>
            <w:szCs w:val="22"/>
          </w:rPr>
          <w:tab/>
        </w:r>
        <w:r w:rsidR="0003063B" w:rsidRPr="00FC502D">
          <w:rPr>
            <w:rStyle w:val="Hyperlink"/>
            <w:noProof/>
          </w:rPr>
          <w:t>Validation of Authority</w:t>
        </w:r>
        <w:r w:rsidR="0003063B">
          <w:rPr>
            <w:noProof/>
            <w:webHidden/>
          </w:rPr>
          <w:tab/>
        </w:r>
        <w:r>
          <w:rPr>
            <w:noProof/>
            <w:webHidden/>
          </w:rPr>
          <w:fldChar w:fldCharType="begin"/>
        </w:r>
        <w:r w:rsidR="0003063B">
          <w:rPr>
            <w:noProof/>
            <w:webHidden/>
          </w:rPr>
          <w:instrText xml:space="preserve"> PAGEREF _Toc310346990 \h </w:instrText>
        </w:r>
        <w:r>
          <w:rPr>
            <w:noProof/>
            <w:webHidden/>
          </w:rPr>
        </w:r>
        <w:r>
          <w:rPr>
            <w:noProof/>
            <w:webHidden/>
          </w:rPr>
          <w:fldChar w:fldCharType="separate"/>
        </w:r>
        <w:r w:rsidR="0003063B">
          <w:rPr>
            <w:noProof/>
            <w:webHidden/>
          </w:rPr>
          <w:t>9</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91" w:history="1">
        <w:r w:rsidR="0003063B" w:rsidRPr="00FC502D">
          <w:rPr>
            <w:rStyle w:val="Hyperlink"/>
            <w:noProof/>
          </w:rPr>
          <w:t>3.3.</w:t>
        </w:r>
        <w:r w:rsidR="0003063B">
          <w:rPr>
            <w:rFonts w:ascii="Calibri" w:hAnsi="Calibri"/>
            <w:noProof/>
            <w:sz w:val="22"/>
            <w:szCs w:val="22"/>
          </w:rPr>
          <w:tab/>
        </w:r>
        <w:r w:rsidR="0003063B" w:rsidRPr="00FC502D">
          <w:rPr>
            <w:rStyle w:val="Hyperlink"/>
            <w:noProof/>
          </w:rPr>
          <w:t>Identification and authentication for re-key requests</w:t>
        </w:r>
        <w:r w:rsidR="0003063B">
          <w:rPr>
            <w:noProof/>
            <w:webHidden/>
          </w:rPr>
          <w:tab/>
        </w:r>
        <w:r>
          <w:rPr>
            <w:noProof/>
            <w:webHidden/>
          </w:rPr>
          <w:fldChar w:fldCharType="begin"/>
        </w:r>
        <w:r w:rsidR="0003063B">
          <w:rPr>
            <w:noProof/>
            <w:webHidden/>
          </w:rPr>
          <w:instrText xml:space="preserve"> PAGEREF _Toc310346991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92" w:history="1">
        <w:r w:rsidR="0003063B" w:rsidRPr="00FC502D">
          <w:rPr>
            <w:rStyle w:val="Hyperlink"/>
            <w:noProof/>
          </w:rPr>
          <w:t>3.3.1.</w:t>
        </w:r>
        <w:r w:rsidR="0003063B">
          <w:rPr>
            <w:rFonts w:ascii="Calibri" w:hAnsi="Calibri"/>
            <w:noProof/>
            <w:sz w:val="22"/>
            <w:szCs w:val="22"/>
          </w:rPr>
          <w:tab/>
        </w:r>
        <w:r w:rsidR="0003063B" w:rsidRPr="00FC502D">
          <w:rPr>
            <w:rStyle w:val="Hyperlink"/>
            <w:noProof/>
          </w:rPr>
          <w:t>Identification and Authentication for Routine Re-key</w:t>
        </w:r>
        <w:r w:rsidR="0003063B">
          <w:rPr>
            <w:noProof/>
            <w:webHidden/>
          </w:rPr>
          <w:tab/>
        </w:r>
        <w:r>
          <w:rPr>
            <w:noProof/>
            <w:webHidden/>
          </w:rPr>
          <w:fldChar w:fldCharType="begin"/>
        </w:r>
        <w:r w:rsidR="0003063B">
          <w:rPr>
            <w:noProof/>
            <w:webHidden/>
          </w:rPr>
          <w:instrText xml:space="preserve"> PAGEREF _Toc310346992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93" w:history="1">
        <w:r w:rsidR="0003063B" w:rsidRPr="00FC502D">
          <w:rPr>
            <w:rStyle w:val="Hyperlink"/>
            <w:noProof/>
          </w:rPr>
          <w:t>3.3.2.</w:t>
        </w:r>
        <w:r w:rsidR="0003063B">
          <w:rPr>
            <w:rFonts w:ascii="Calibri" w:hAnsi="Calibri"/>
            <w:noProof/>
            <w:sz w:val="22"/>
            <w:szCs w:val="22"/>
          </w:rPr>
          <w:tab/>
        </w:r>
        <w:r w:rsidR="0003063B" w:rsidRPr="00FC502D">
          <w:rPr>
            <w:rStyle w:val="Hyperlink"/>
            <w:noProof/>
          </w:rPr>
          <w:t>Identification and Authentication for Re-key After Revocation</w:t>
        </w:r>
        <w:r w:rsidR="0003063B">
          <w:rPr>
            <w:noProof/>
            <w:webHidden/>
          </w:rPr>
          <w:tab/>
        </w:r>
        <w:r>
          <w:rPr>
            <w:noProof/>
            <w:webHidden/>
          </w:rPr>
          <w:fldChar w:fldCharType="begin"/>
        </w:r>
        <w:r w:rsidR="0003063B">
          <w:rPr>
            <w:noProof/>
            <w:webHidden/>
          </w:rPr>
          <w:instrText xml:space="preserve"> PAGEREF _Toc310346993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94" w:history="1">
        <w:r w:rsidR="0003063B" w:rsidRPr="00FC502D">
          <w:rPr>
            <w:rStyle w:val="Hyperlink"/>
            <w:noProof/>
          </w:rPr>
          <w:t>3.4.</w:t>
        </w:r>
        <w:r w:rsidR="0003063B">
          <w:rPr>
            <w:rFonts w:ascii="Calibri" w:hAnsi="Calibri"/>
            <w:noProof/>
            <w:sz w:val="22"/>
            <w:szCs w:val="22"/>
          </w:rPr>
          <w:tab/>
        </w:r>
        <w:r w:rsidR="0003063B" w:rsidRPr="00FC502D">
          <w:rPr>
            <w:rStyle w:val="Hyperlink"/>
            <w:noProof/>
          </w:rPr>
          <w:t>Identification and authentication for revocation request</w:t>
        </w:r>
        <w:r w:rsidR="0003063B">
          <w:rPr>
            <w:noProof/>
            <w:webHidden/>
          </w:rPr>
          <w:tab/>
        </w:r>
        <w:r>
          <w:rPr>
            <w:noProof/>
            <w:webHidden/>
          </w:rPr>
          <w:fldChar w:fldCharType="begin"/>
        </w:r>
        <w:r w:rsidR="0003063B">
          <w:rPr>
            <w:noProof/>
            <w:webHidden/>
          </w:rPr>
          <w:instrText xml:space="preserve"> PAGEREF _Toc310346994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6995" w:history="1">
        <w:r w:rsidR="0003063B" w:rsidRPr="00FC502D">
          <w:rPr>
            <w:rStyle w:val="Hyperlink"/>
            <w:noProof/>
          </w:rPr>
          <w:t>4.</w:t>
        </w:r>
        <w:r w:rsidR="0003063B">
          <w:rPr>
            <w:rFonts w:ascii="Calibri" w:hAnsi="Calibri"/>
            <w:noProof/>
            <w:sz w:val="22"/>
            <w:szCs w:val="22"/>
          </w:rPr>
          <w:tab/>
        </w:r>
        <w:r w:rsidR="0003063B" w:rsidRPr="00FC502D">
          <w:rPr>
            <w:rStyle w:val="Hyperlink"/>
            <w:noProof/>
          </w:rPr>
          <w:t>CERTIFICATE LIFE-CYCLE OPERATIONAL REQUIREMENTS</w:t>
        </w:r>
        <w:r w:rsidR="0003063B">
          <w:rPr>
            <w:noProof/>
            <w:webHidden/>
          </w:rPr>
          <w:tab/>
        </w:r>
        <w:r>
          <w:rPr>
            <w:noProof/>
            <w:webHidden/>
          </w:rPr>
          <w:fldChar w:fldCharType="begin"/>
        </w:r>
        <w:r w:rsidR="0003063B">
          <w:rPr>
            <w:noProof/>
            <w:webHidden/>
          </w:rPr>
          <w:instrText xml:space="preserve"> PAGEREF _Toc310346995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96" w:history="1">
        <w:r w:rsidR="0003063B" w:rsidRPr="00FC502D">
          <w:rPr>
            <w:rStyle w:val="Hyperlink"/>
            <w:noProof/>
          </w:rPr>
          <w:t>4.1.</w:t>
        </w:r>
        <w:r w:rsidR="0003063B">
          <w:rPr>
            <w:rFonts w:ascii="Calibri" w:hAnsi="Calibri"/>
            <w:noProof/>
            <w:sz w:val="22"/>
            <w:szCs w:val="22"/>
          </w:rPr>
          <w:tab/>
        </w:r>
        <w:r w:rsidR="0003063B" w:rsidRPr="00FC502D">
          <w:rPr>
            <w:rStyle w:val="Hyperlink"/>
            <w:noProof/>
          </w:rPr>
          <w:t>Certificate Application</w:t>
        </w:r>
        <w:r w:rsidR="0003063B">
          <w:rPr>
            <w:noProof/>
            <w:webHidden/>
          </w:rPr>
          <w:tab/>
        </w:r>
        <w:r>
          <w:rPr>
            <w:noProof/>
            <w:webHidden/>
          </w:rPr>
          <w:fldChar w:fldCharType="begin"/>
        </w:r>
        <w:r w:rsidR="0003063B">
          <w:rPr>
            <w:noProof/>
            <w:webHidden/>
          </w:rPr>
          <w:instrText xml:space="preserve"> PAGEREF _Toc310346996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9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Who Can Submit a Certificate Application</w:t>
        </w:r>
        <w:r w:rsidR="0003063B">
          <w:rPr>
            <w:noProof/>
            <w:webHidden/>
          </w:rPr>
          <w:tab/>
        </w:r>
        <w:r>
          <w:rPr>
            <w:noProof/>
            <w:webHidden/>
          </w:rPr>
          <w:fldChar w:fldCharType="begin"/>
        </w:r>
        <w:r w:rsidR="0003063B">
          <w:rPr>
            <w:noProof/>
            <w:webHidden/>
          </w:rPr>
          <w:instrText xml:space="preserve"> PAGEREF _Toc310346997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699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Enrollment Process and Responsibilities</w:t>
        </w:r>
        <w:r w:rsidR="0003063B">
          <w:rPr>
            <w:noProof/>
            <w:webHidden/>
          </w:rPr>
          <w:tab/>
        </w:r>
        <w:r>
          <w:rPr>
            <w:noProof/>
            <w:webHidden/>
          </w:rPr>
          <w:fldChar w:fldCharType="begin"/>
        </w:r>
        <w:r w:rsidR="0003063B">
          <w:rPr>
            <w:noProof/>
            <w:webHidden/>
          </w:rPr>
          <w:instrText xml:space="preserve"> PAGEREF _Toc310346998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6999" w:history="1">
        <w:r w:rsidR="0003063B" w:rsidRPr="00FC502D">
          <w:rPr>
            <w:rStyle w:val="Hyperlink"/>
            <w:noProof/>
          </w:rPr>
          <w:t>4.2.</w:t>
        </w:r>
        <w:r w:rsidR="0003063B">
          <w:rPr>
            <w:rFonts w:ascii="Calibri" w:hAnsi="Calibri"/>
            <w:noProof/>
            <w:sz w:val="22"/>
            <w:szCs w:val="22"/>
          </w:rPr>
          <w:tab/>
        </w:r>
        <w:r w:rsidR="0003063B" w:rsidRPr="00FC502D">
          <w:rPr>
            <w:rStyle w:val="Hyperlink"/>
            <w:noProof/>
          </w:rPr>
          <w:t>Certificate application processing</w:t>
        </w:r>
        <w:r w:rsidR="0003063B">
          <w:rPr>
            <w:noProof/>
            <w:webHidden/>
          </w:rPr>
          <w:tab/>
        </w:r>
        <w:r>
          <w:rPr>
            <w:noProof/>
            <w:webHidden/>
          </w:rPr>
          <w:fldChar w:fldCharType="begin"/>
        </w:r>
        <w:r w:rsidR="0003063B">
          <w:rPr>
            <w:noProof/>
            <w:webHidden/>
          </w:rPr>
          <w:instrText xml:space="preserve"> PAGEREF _Toc310346999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0" w:history="1">
        <w:r w:rsidR="0003063B" w:rsidRPr="00FC502D">
          <w:rPr>
            <w:rStyle w:val="Hyperlink"/>
            <w:noProof/>
          </w:rPr>
          <w:t>4.2.1.</w:t>
        </w:r>
        <w:r w:rsidR="0003063B">
          <w:rPr>
            <w:rFonts w:ascii="Calibri" w:hAnsi="Calibri"/>
            <w:noProof/>
            <w:sz w:val="22"/>
            <w:szCs w:val="22"/>
          </w:rPr>
          <w:tab/>
        </w:r>
        <w:r w:rsidR="0003063B" w:rsidRPr="00FC502D">
          <w:rPr>
            <w:rStyle w:val="Hyperlink"/>
            <w:noProof/>
          </w:rPr>
          <w:t>Performing Identification and Authentication Functions</w:t>
        </w:r>
        <w:r w:rsidR="0003063B">
          <w:rPr>
            <w:noProof/>
            <w:webHidden/>
          </w:rPr>
          <w:tab/>
        </w:r>
        <w:r>
          <w:rPr>
            <w:noProof/>
            <w:webHidden/>
          </w:rPr>
          <w:fldChar w:fldCharType="begin"/>
        </w:r>
        <w:r w:rsidR="0003063B">
          <w:rPr>
            <w:noProof/>
            <w:webHidden/>
          </w:rPr>
          <w:instrText xml:space="preserve"> PAGEREF _Toc310347000 \h </w:instrText>
        </w:r>
        <w:r>
          <w:rPr>
            <w:noProof/>
            <w:webHidden/>
          </w:rPr>
        </w:r>
        <w:r>
          <w:rPr>
            <w:noProof/>
            <w:webHidden/>
          </w:rPr>
          <w:fldChar w:fldCharType="separate"/>
        </w:r>
        <w:r w:rsidR="0003063B">
          <w:rPr>
            <w:noProof/>
            <w:webHidden/>
          </w:rPr>
          <w:t>10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1" w:history="1">
        <w:r w:rsidR="0003063B" w:rsidRPr="00FC502D">
          <w:rPr>
            <w:rStyle w:val="Hyperlink"/>
            <w:noProof/>
          </w:rPr>
          <w:t>4.2.2.</w:t>
        </w:r>
        <w:r w:rsidR="0003063B">
          <w:rPr>
            <w:rFonts w:ascii="Calibri" w:hAnsi="Calibri"/>
            <w:noProof/>
            <w:sz w:val="22"/>
            <w:szCs w:val="22"/>
          </w:rPr>
          <w:tab/>
        </w:r>
        <w:r w:rsidR="0003063B" w:rsidRPr="00FC502D">
          <w:rPr>
            <w:rStyle w:val="Hyperlink"/>
            <w:noProof/>
          </w:rPr>
          <w:t>Approval or Rejection of Certificate Applications</w:t>
        </w:r>
        <w:r w:rsidR="0003063B">
          <w:rPr>
            <w:noProof/>
            <w:webHidden/>
          </w:rPr>
          <w:tab/>
        </w:r>
        <w:r>
          <w:rPr>
            <w:noProof/>
            <w:webHidden/>
          </w:rPr>
          <w:fldChar w:fldCharType="begin"/>
        </w:r>
        <w:r w:rsidR="0003063B">
          <w:rPr>
            <w:noProof/>
            <w:webHidden/>
          </w:rPr>
          <w:instrText xml:space="preserve"> PAGEREF _Toc310347001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2" w:history="1">
        <w:r w:rsidR="0003063B" w:rsidRPr="00FC502D">
          <w:rPr>
            <w:rStyle w:val="Hyperlink"/>
            <w:noProof/>
          </w:rPr>
          <w:t>4.2.3.</w:t>
        </w:r>
        <w:r w:rsidR="0003063B">
          <w:rPr>
            <w:rFonts w:ascii="Calibri" w:hAnsi="Calibri"/>
            <w:noProof/>
            <w:sz w:val="22"/>
            <w:szCs w:val="22"/>
          </w:rPr>
          <w:tab/>
        </w:r>
        <w:r w:rsidR="0003063B" w:rsidRPr="00FC502D">
          <w:rPr>
            <w:rStyle w:val="Hyperlink"/>
            <w:noProof/>
          </w:rPr>
          <w:t>Time to Process Certificate Applications</w:t>
        </w:r>
        <w:r w:rsidR="0003063B">
          <w:rPr>
            <w:noProof/>
            <w:webHidden/>
          </w:rPr>
          <w:tab/>
        </w:r>
        <w:r>
          <w:rPr>
            <w:noProof/>
            <w:webHidden/>
          </w:rPr>
          <w:fldChar w:fldCharType="begin"/>
        </w:r>
        <w:r w:rsidR="0003063B">
          <w:rPr>
            <w:noProof/>
            <w:webHidden/>
          </w:rPr>
          <w:instrText xml:space="preserve"> PAGEREF _Toc310347002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03" w:history="1">
        <w:r w:rsidR="0003063B" w:rsidRPr="00FC502D">
          <w:rPr>
            <w:rStyle w:val="Hyperlink"/>
            <w:noProof/>
          </w:rPr>
          <w:t>4.3.</w:t>
        </w:r>
        <w:r w:rsidR="0003063B">
          <w:rPr>
            <w:rFonts w:ascii="Calibri" w:hAnsi="Calibri"/>
            <w:noProof/>
            <w:sz w:val="22"/>
            <w:szCs w:val="22"/>
          </w:rPr>
          <w:tab/>
        </w:r>
        <w:r w:rsidR="0003063B" w:rsidRPr="00FC502D">
          <w:rPr>
            <w:rStyle w:val="Hyperlink"/>
            <w:noProof/>
          </w:rPr>
          <w:t>Certificate issuance</w:t>
        </w:r>
        <w:r w:rsidR="0003063B">
          <w:rPr>
            <w:noProof/>
            <w:webHidden/>
          </w:rPr>
          <w:tab/>
        </w:r>
        <w:r>
          <w:rPr>
            <w:noProof/>
            <w:webHidden/>
          </w:rPr>
          <w:fldChar w:fldCharType="begin"/>
        </w:r>
        <w:r w:rsidR="0003063B">
          <w:rPr>
            <w:noProof/>
            <w:webHidden/>
          </w:rPr>
          <w:instrText xml:space="preserve"> PAGEREF _Toc310347003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4" w:history="1">
        <w:r w:rsidR="0003063B" w:rsidRPr="00FC502D">
          <w:rPr>
            <w:rStyle w:val="Hyperlink"/>
            <w:noProof/>
          </w:rPr>
          <w:t>4.3.1.</w:t>
        </w:r>
        <w:r w:rsidR="0003063B">
          <w:rPr>
            <w:rFonts w:ascii="Calibri" w:hAnsi="Calibri"/>
            <w:noProof/>
            <w:sz w:val="22"/>
            <w:szCs w:val="22"/>
          </w:rPr>
          <w:tab/>
        </w:r>
        <w:r w:rsidR="0003063B" w:rsidRPr="00FC502D">
          <w:rPr>
            <w:rStyle w:val="Hyperlink"/>
            <w:noProof/>
          </w:rPr>
          <w:t>Actions during Certificate Issuance</w:t>
        </w:r>
        <w:r w:rsidR="0003063B">
          <w:rPr>
            <w:noProof/>
            <w:webHidden/>
          </w:rPr>
          <w:tab/>
        </w:r>
        <w:r>
          <w:rPr>
            <w:noProof/>
            <w:webHidden/>
          </w:rPr>
          <w:fldChar w:fldCharType="begin"/>
        </w:r>
        <w:r w:rsidR="0003063B">
          <w:rPr>
            <w:noProof/>
            <w:webHidden/>
          </w:rPr>
          <w:instrText xml:space="preserve"> PAGEREF _Toc310347004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5" w:history="1">
        <w:r w:rsidR="0003063B" w:rsidRPr="00FC502D">
          <w:rPr>
            <w:rStyle w:val="Hyperlink"/>
            <w:noProof/>
          </w:rPr>
          <w:t>4.3.2.</w:t>
        </w:r>
        <w:r w:rsidR="0003063B">
          <w:rPr>
            <w:rFonts w:ascii="Calibri" w:hAnsi="Calibri"/>
            <w:noProof/>
            <w:sz w:val="22"/>
            <w:szCs w:val="22"/>
          </w:rPr>
          <w:tab/>
        </w:r>
        <w:r w:rsidR="0003063B" w:rsidRPr="00FC502D">
          <w:rPr>
            <w:rStyle w:val="Hyperlink"/>
            <w:noProof/>
          </w:rPr>
          <w:t>Notification to Subscriber of Issuance of Certificate</w:t>
        </w:r>
        <w:r w:rsidR="0003063B">
          <w:rPr>
            <w:noProof/>
            <w:webHidden/>
          </w:rPr>
          <w:tab/>
        </w:r>
        <w:r>
          <w:rPr>
            <w:noProof/>
            <w:webHidden/>
          </w:rPr>
          <w:fldChar w:fldCharType="begin"/>
        </w:r>
        <w:r w:rsidR="0003063B">
          <w:rPr>
            <w:noProof/>
            <w:webHidden/>
          </w:rPr>
          <w:instrText xml:space="preserve"> PAGEREF _Toc310347005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06" w:history="1">
        <w:r w:rsidR="0003063B" w:rsidRPr="00FC502D">
          <w:rPr>
            <w:rStyle w:val="Hyperlink"/>
            <w:noProof/>
          </w:rPr>
          <w:t>4.4.</w:t>
        </w:r>
        <w:r w:rsidR="0003063B">
          <w:rPr>
            <w:rFonts w:ascii="Calibri" w:hAnsi="Calibri"/>
            <w:noProof/>
            <w:sz w:val="22"/>
            <w:szCs w:val="22"/>
          </w:rPr>
          <w:tab/>
        </w:r>
        <w:r w:rsidR="0003063B" w:rsidRPr="00FC502D">
          <w:rPr>
            <w:rStyle w:val="Hyperlink"/>
            <w:noProof/>
          </w:rPr>
          <w:t>Certificate acceptance</w:t>
        </w:r>
        <w:r w:rsidR="0003063B">
          <w:rPr>
            <w:noProof/>
            <w:webHidden/>
          </w:rPr>
          <w:tab/>
        </w:r>
        <w:r>
          <w:rPr>
            <w:noProof/>
            <w:webHidden/>
          </w:rPr>
          <w:fldChar w:fldCharType="begin"/>
        </w:r>
        <w:r w:rsidR="0003063B">
          <w:rPr>
            <w:noProof/>
            <w:webHidden/>
          </w:rPr>
          <w:instrText xml:space="preserve"> PAGEREF _Toc310347006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7" w:history="1">
        <w:r w:rsidR="0003063B" w:rsidRPr="00FC502D">
          <w:rPr>
            <w:rStyle w:val="Hyperlink"/>
            <w:noProof/>
          </w:rPr>
          <w:t>4.4.1.</w:t>
        </w:r>
        <w:r w:rsidR="0003063B">
          <w:rPr>
            <w:rFonts w:ascii="Calibri" w:hAnsi="Calibri"/>
            <w:noProof/>
            <w:sz w:val="22"/>
            <w:szCs w:val="22"/>
          </w:rPr>
          <w:tab/>
        </w:r>
        <w:r w:rsidR="0003063B" w:rsidRPr="00FC502D">
          <w:rPr>
            <w:rStyle w:val="Hyperlink"/>
            <w:noProof/>
          </w:rPr>
          <w:t>Conduct Constituting Certificate Acceptance</w:t>
        </w:r>
        <w:r w:rsidR="0003063B">
          <w:rPr>
            <w:noProof/>
            <w:webHidden/>
          </w:rPr>
          <w:tab/>
        </w:r>
        <w:r>
          <w:rPr>
            <w:noProof/>
            <w:webHidden/>
          </w:rPr>
          <w:fldChar w:fldCharType="begin"/>
        </w:r>
        <w:r w:rsidR="0003063B">
          <w:rPr>
            <w:noProof/>
            <w:webHidden/>
          </w:rPr>
          <w:instrText xml:space="preserve"> PAGEREF _Toc310347007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8" w:history="1">
        <w:r w:rsidR="0003063B" w:rsidRPr="00FC502D">
          <w:rPr>
            <w:rStyle w:val="Hyperlink"/>
            <w:noProof/>
          </w:rPr>
          <w:t>4.4.2.</w:t>
        </w:r>
        <w:r w:rsidR="0003063B">
          <w:rPr>
            <w:rFonts w:ascii="Calibri" w:hAnsi="Calibri"/>
            <w:noProof/>
            <w:sz w:val="22"/>
            <w:szCs w:val="22"/>
          </w:rPr>
          <w:tab/>
        </w:r>
        <w:r w:rsidR="0003063B" w:rsidRPr="00FC502D">
          <w:rPr>
            <w:rStyle w:val="Hyperlink"/>
            <w:noProof/>
          </w:rPr>
          <w:t>Publication of the Certificate</w:t>
        </w:r>
        <w:r w:rsidR="0003063B">
          <w:rPr>
            <w:noProof/>
            <w:webHidden/>
          </w:rPr>
          <w:tab/>
        </w:r>
        <w:r>
          <w:rPr>
            <w:noProof/>
            <w:webHidden/>
          </w:rPr>
          <w:fldChar w:fldCharType="begin"/>
        </w:r>
        <w:r w:rsidR="0003063B">
          <w:rPr>
            <w:noProof/>
            <w:webHidden/>
          </w:rPr>
          <w:instrText xml:space="preserve"> PAGEREF _Toc310347008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09" w:history="1">
        <w:r w:rsidR="0003063B" w:rsidRPr="00FC502D">
          <w:rPr>
            <w:rStyle w:val="Hyperlink"/>
            <w:noProof/>
          </w:rPr>
          <w:t>4.4.3.</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Pr>
            <w:noProof/>
            <w:webHidden/>
          </w:rPr>
          <w:fldChar w:fldCharType="begin"/>
        </w:r>
        <w:r w:rsidR="0003063B">
          <w:rPr>
            <w:noProof/>
            <w:webHidden/>
          </w:rPr>
          <w:instrText xml:space="preserve"> PAGEREF _Toc310347009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10" w:history="1">
        <w:r w:rsidR="0003063B" w:rsidRPr="00FC502D">
          <w:rPr>
            <w:rStyle w:val="Hyperlink"/>
            <w:noProof/>
          </w:rPr>
          <w:t>4.5.</w:t>
        </w:r>
        <w:r w:rsidR="0003063B">
          <w:rPr>
            <w:rFonts w:ascii="Calibri" w:hAnsi="Calibri"/>
            <w:noProof/>
            <w:sz w:val="22"/>
            <w:szCs w:val="22"/>
          </w:rPr>
          <w:tab/>
        </w:r>
        <w:r w:rsidR="0003063B" w:rsidRPr="00FC502D">
          <w:rPr>
            <w:rStyle w:val="Hyperlink"/>
            <w:noProof/>
          </w:rPr>
          <w:t>Key pair and certificate usage</w:t>
        </w:r>
        <w:r w:rsidR="0003063B">
          <w:rPr>
            <w:noProof/>
            <w:webHidden/>
          </w:rPr>
          <w:tab/>
        </w:r>
        <w:r>
          <w:rPr>
            <w:noProof/>
            <w:webHidden/>
          </w:rPr>
          <w:fldChar w:fldCharType="begin"/>
        </w:r>
        <w:r w:rsidR="0003063B">
          <w:rPr>
            <w:noProof/>
            <w:webHidden/>
          </w:rPr>
          <w:instrText xml:space="preserve"> PAGEREF _Toc310347010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1" w:history="1">
        <w:r w:rsidR="0003063B" w:rsidRPr="00FC502D">
          <w:rPr>
            <w:rStyle w:val="Hyperlink"/>
            <w:noProof/>
          </w:rPr>
          <w:t>4.5.1.</w:t>
        </w:r>
        <w:r w:rsidR="0003063B">
          <w:rPr>
            <w:rFonts w:ascii="Calibri" w:hAnsi="Calibri"/>
            <w:noProof/>
            <w:sz w:val="22"/>
            <w:szCs w:val="22"/>
          </w:rPr>
          <w:tab/>
        </w:r>
        <w:r w:rsidR="0003063B" w:rsidRPr="00FC502D">
          <w:rPr>
            <w:rStyle w:val="Hyperlink"/>
            <w:noProof/>
          </w:rPr>
          <w:t>Subscriber Private Key and Certificate Usage</w:t>
        </w:r>
        <w:r w:rsidR="0003063B">
          <w:rPr>
            <w:noProof/>
            <w:webHidden/>
          </w:rPr>
          <w:tab/>
        </w:r>
        <w:r>
          <w:rPr>
            <w:noProof/>
            <w:webHidden/>
          </w:rPr>
          <w:fldChar w:fldCharType="begin"/>
        </w:r>
        <w:r w:rsidR="0003063B">
          <w:rPr>
            <w:noProof/>
            <w:webHidden/>
          </w:rPr>
          <w:instrText xml:space="preserve"> PAGEREF _Toc310347011 \h </w:instrText>
        </w:r>
        <w:r>
          <w:rPr>
            <w:noProof/>
            <w:webHidden/>
          </w:rPr>
        </w:r>
        <w:r>
          <w:rPr>
            <w:noProof/>
            <w:webHidden/>
          </w:rPr>
          <w:fldChar w:fldCharType="separate"/>
        </w:r>
        <w:r w:rsidR="0003063B">
          <w:rPr>
            <w:noProof/>
            <w:webHidden/>
          </w:rPr>
          <w:t>11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2" w:history="1">
        <w:r w:rsidR="0003063B" w:rsidRPr="00FC502D">
          <w:rPr>
            <w:rStyle w:val="Hyperlink"/>
            <w:noProof/>
          </w:rPr>
          <w:t>4.5.2.</w:t>
        </w:r>
        <w:r w:rsidR="0003063B">
          <w:rPr>
            <w:rFonts w:ascii="Calibri" w:hAnsi="Calibri"/>
            <w:noProof/>
            <w:sz w:val="22"/>
            <w:szCs w:val="22"/>
          </w:rPr>
          <w:tab/>
        </w:r>
        <w:r w:rsidR="0003063B" w:rsidRPr="00FC502D">
          <w:rPr>
            <w:rStyle w:val="Hyperlink"/>
            <w:noProof/>
          </w:rPr>
          <w:t>Relying Party Public Key and Certificate Usage</w:t>
        </w:r>
        <w:r w:rsidR="0003063B">
          <w:rPr>
            <w:noProof/>
            <w:webHidden/>
          </w:rPr>
          <w:tab/>
        </w:r>
        <w:r>
          <w:rPr>
            <w:noProof/>
            <w:webHidden/>
          </w:rPr>
          <w:fldChar w:fldCharType="begin"/>
        </w:r>
        <w:r w:rsidR="0003063B">
          <w:rPr>
            <w:noProof/>
            <w:webHidden/>
          </w:rPr>
          <w:instrText xml:space="preserve"> PAGEREF _Toc310347012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13" w:history="1">
        <w:r w:rsidR="0003063B" w:rsidRPr="00FC502D">
          <w:rPr>
            <w:rStyle w:val="Hyperlink"/>
            <w:noProof/>
          </w:rPr>
          <w:t>4.6.</w:t>
        </w:r>
        <w:r w:rsidR="0003063B">
          <w:rPr>
            <w:rFonts w:ascii="Calibri" w:hAnsi="Calibri"/>
            <w:noProof/>
            <w:sz w:val="22"/>
            <w:szCs w:val="22"/>
          </w:rPr>
          <w:tab/>
        </w:r>
        <w:r w:rsidR="0003063B" w:rsidRPr="00FC502D">
          <w:rPr>
            <w:rStyle w:val="Hyperlink"/>
            <w:noProof/>
          </w:rPr>
          <w:t>Certificate renewal</w:t>
        </w:r>
        <w:r w:rsidR="0003063B">
          <w:rPr>
            <w:noProof/>
            <w:webHidden/>
          </w:rPr>
          <w:tab/>
        </w:r>
        <w:r>
          <w:rPr>
            <w:noProof/>
            <w:webHidden/>
          </w:rPr>
          <w:fldChar w:fldCharType="begin"/>
        </w:r>
        <w:r w:rsidR="0003063B">
          <w:rPr>
            <w:noProof/>
            <w:webHidden/>
          </w:rPr>
          <w:instrText xml:space="preserve"> PAGEREF _Toc310347013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4" w:history="1">
        <w:r w:rsidR="0003063B" w:rsidRPr="00FC502D">
          <w:rPr>
            <w:rStyle w:val="Hyperlink"/>
            <w:noProof/>
          </w:rPr>
          <w:t>4.6.1.</w:t>
        </w:r>
        <w:r w:rsidR="0003063B">
          <w:rPr>
            <w:rFonts w:ascii="Calibri" w:hAnsi="Calibri"/>
            <w:noProof/>
            <w:sz w:val="22"/>
            <w:szCs w:val="22"/>
          </w:rPr>
          <w:tab/>
        </w:r>
        <w:r w:rsidR="0003063B" w:rsidRPr="00FC502D">
          <w:rPr>
            <w:rStyle w:val="Hyperlink"/>
            <w:noProof/>
          </w:rPr>
          <w:t>Circumstance for Certificate Renewal</w:t>
        </w:r>
        <w:r w:rsidR="0003063B">
          <w:rPr>
            <w:noProof/>
            <w:webHidden/>
          </w:rPr>
          <w:tab/>
        </w:r>
        <w:r>
          <w:rPr>
            <w:noProof/>
            <w:webHidden/>
          </w:rPr>
          <w:fldChar w:fldCharType="begin"/>
        </w:r>
        <w:r w:rsidR="0003063B">
          <w:rPr>
            <w:noProof/>
            <w:webHidden/>
          </w:rPr>
          <w:instrText xml:space="preserve"> PAGEREF _Toc310347014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5" w:history="1">
        <w:r w:rsidR="0003063B" w:rsidRPr="00FC502D">
          <w:rPr>
            <w:rStyle w:val="Hyperlink"/>
            <w:noProof/>
          </w:rPr>
          <w:t>4.6.2.</w:t>
        </w:r>
        <w:r w:rsidR="0003063B">
          <w:rPr>
            <w:rFonts w:ascii="Calibri" w:hAnsi="Calibri"/>
            <w:noProof/>
            <w:sz w:val="22"/>
            <w:szCs w:val="22"/>
          </w:rPr>
          <w:tab/>
        </w:r>
        <w:r w:rsidR="0003063B" w:rsidRPr="00FC502D">
          <w:rPr>
            <w:rStyle w:val="Hyperlink"/>
            <w:noProof/>
          </w:rPr>
          <w:t>Who May Request Renewal</w:t>
        </w:r>
        <w:r w:rsidR="0003063B">
          <w:rPr>
            <w:noProof/>
            <w:webHidden/>
          </w:rPr>
          <w:tab/>
        </w:r>
        <w:r>
          <w:rPr>
            <w:noProof/>
            <w:webHidden/>
          </w:rPr>
          <w:fldChar w:fldCharType="begin"/>
        </w:r>
        <w:r w:rsidR="0003063B">
          <w:rPr>
            <w:noProof/>
            <w:webHidden/>
          </w:rPr>
          <w:instrText xml:space="preserve"> PAGEREF _Toc310347015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6" w:history="1">
        <w:r w:rsidR="0003063B" w:rsidRPr="00FC502D">
          <w:rPr>
            <w:rStyle w:val="Hyperlink"/>
            <w:noProof/>
          </w:rPr>
          <w:t>4.6.3.</w:t>
        </w:r>
        <w:r w:rsidR="0003063B">
          <w:rPr>
            <w:rFonts w:ascii="Calibri" w:hAnsi="Calibri"/>
            <w:noProof/>
            <w:sz w:val="22"/>
            <w:szCs w:val="22"/>
          </w:rPr>
          <w:tab/>
        </w:r>
        <w:r w:rsidR="0003063B" w:rsidRPr="00FC502D">
          <w:rPr>
            <w:rStyle w:val="Hyperlink"/>
            <w:noProof/>
          </w:rPr>
          <w:t>Processing Certificate Renewal Requests</w:t>
        </w:r>
        <w:r w:rsidR="0003063B">
          <w:rPr>
            <w:noProof/>
            <w:webHidden/>
          </w:rPr>
          <w:tab/>
        </w:r>
        <w:r>
          <w:rPr>
            <w:noProof/>
            <w:webHidden/>
          </w:rPr>
          <w:fldChar w:fldCharType="begin"/>
        </w:r>
        <w:r w:rsidR="0003063B">
          <w:rPr>
            <w:noProof/>
            <w:webHidden/>
          </w:rPr>
          <w:instrText xml:space="preserve"> PAGEREF _Toc310347016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7" w:history="1">
        <w:r w:rsidR="0003063B" w:rsidRPr="00FC502D">
          <w:rPr>
            <w:rStyle w:val="Hyperlink"/>
            <w:noProof/>
          </w:rPr>
          <w:t>4.6.4.</w:t>
        </w:r>
        <w:r w:rsidR="0003063B">
          <w:rPr>
            <w:rFonts w:ascii="Calibri" w:hAnsi="Calibri"/>
            <w:noProof/>
            <w:sz w:val="22"/>
            <w:szCs w:val="22"/>
          </w:rPr>
          <w:tab/>
        </w:r>
        <w:r w:rsidR="0003063B" w:rsidRPr="00FC502D">
          <w:rPr>
            <w:rStyle w:val="Hyperlink"/>
            <w:noProof/>
          </w:rPr>
          <w:t>Notification of New Certificate Issuance to Subscriber</w:t>
        </w:r>
        <w:r w:rsidR="0003063B">
          <w:rPr>
            <w:noProof/>
            <w:webHidden/>
          </w:rPr>
          <w:tab/>
        </w:r>
        <w:r>
          <w:rPr>
            <w:noProof/>
            <w:webHidden/>
          </w:rPr>
          <w:fldChar w:fldCharType="begin"/>
        </w:r>
        <w:r w:rsidR="0003063B">
          <w:rPr>
            <w:noProof/>
            <w:webHidden/>
          </w:rPr>
          <w:instrText xml:space="preserve"> PAGEREF _Toc310347017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8" w:history="1">
        <w:r w:rsidR="0003063B" w:rsidRPr="00FC502D">
          <w:rPr>
            <w:rStyle w:val="Hyperlink"/>
            <w:noProof/>
          </w:rPr>
          <w:t>4.6.5.</w:t>
        </w:r>
        <w:r w:rsidR="0003063B">
          <w:rPr>
            <w:rFonts w:ascii="Calibri" w:hAnsi="Calibri"/>
            <w:noProof/>
            <w:sz w:val="22"/>
            <w:szCs w:val="22"/>
          </w:rPr>
          <w:tab/>
        </w:r>
        <w:r w:rsidR="0003063B" w:rsidRPr="00FC502D">
          <w:rPr>
            <w:rStyle w:val="Hyperlink"/>
            <w:noProof/>
          </w:rPr>
          <w:t>Conduct Constituting Acceptance of a Renewal Certificate</w:t>
        </w:r>
        <w:r w:rsidR="0003063B">
          <w:rPr>
            <w:noProof/>
            <w:webHidden/>
          </w:rPr>
          <w:tab/>
        </w:r>
        <w:r>
          <w:rPr>
            <w:noProof/>
            <w:webHidden/>
          </w:rPr>
          <w:fldChar w:fldCharType="begin"/>
        </w:r>
        <w:r w:rsidR="0003063B">
          <w:rPr>
            <w:noProof/>
            <w:webHidden/>
          </w:rPr>
          <w:instrText xml:space="preserve"> PAGEREF _Toc310347018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19" w:history="1">
        <w:r w:rsidR="0003063B" w:rsidRPr="00FC502D">
          <w:rPr>
            <w:rStyle w:val="Hyperlink"/>
            <w:noProof/>
          </w:rPr>
          <w:t>4.6.6.</w:t>
        </w:r>
        <w:r w:rsidR="0003063B">
          <w:rPr>
            <w:rFonts w:ascii="Calibri" w:hAnsi="Calibri"/>
            <w:noProof/>
            <w:sz w:val="22"/>
            <w:szCs w:val="22"/>
          </w:rPr>
          <w:tab/>
        </w:r>
        <w:r w:rsidR="0003063B" w:rsidRPr="00FC502D">
          <w:rPr>
            <w:rStyle w:val="Hyperlink"/>
            <w:noProof/>
          </w:rPr>
          <w:t>Publication of the Renewal Certificate</w:t>
        </w:r>
        <w:r w:rsidR="0003063B">
          <w:rPr>
            <w:noProof/>
            <w:webHidden/>
          </w:rPr>
          <w:tab/>
        </w:r>
        <w:r>
          <w:rPr>
            <w:noProof/>
            <w:webHidden/>
          </w:rPr>
          <w:fldChar w:fldCharType="begin"/>
        </w:r>
        <w:r w:rsidR="0003063B">
          <w:rPr>
            <w:noProof/>
            <w:webHidden/>
          </w:rPr>
          <w:instrText xml:space="preserve"> PAGEREF _Toc310347019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0" w:history="1">
        <w:r w:rsidR="0003063B" w:rsidRPr="00FC502D">
          <w:rPr>
            <w:rStyle w:val="Hyperlink"/>
            <w:noProof/>
          </w:rPr>
          <w:t>4.6.7.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Pr>
            <w:noProof/>
            <w:webHidden/>
          </w:rPr>
          <w:fldChar w:fldCharType="begin"/>
        </w:r>
        <w:r w:rsidR="0003063B">
          <w:rPr>
            <w:noProof/>
            <w:webHidden/>
          </w:rPr>
          <w:instrText xml:space="preserve"> PAGEREF _Toc310347020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21" w:history="1">
        <w:r w:rsidR="0003063B" w:rsidRPr="00FC502D">
          <w:rPr>
            <w:rStyle w:val="Hyperlink"/>
            <w:noProof/>
          </w:rPr>
          <w:t>4.7.</w:t>
        </w:r>
        <w:r w:rsidR="0003063B">
          <w:rPr>
            <w:rFonts w:ascii="Calibri" w:hAnsi="Calibri"/>
            <w:noProof/>
            <w:sz w:val="22"/>
            <w:szCs w:val="22"/>
          </w:rPr>
          <w:tab/>
        </w:r>
        <w:r w:rsidR="0003063B" w:rsidRPr="00FC502D">
          <w:rPr>
            <w:rStyle w:val="Hyperlink"/>
            <w:noProof/>
          </w:rPr>
          <w:t>Certificate re-key</w:t>
        </w:r>
        <w:r w:rsidR="0003063B">
          <w:rPr>
            <w:noProof/>
            <w:webHidden/>
          </w:rPr>
          <w:tab/>
        </w:r>
        <w:r>
          <w:rPr>
            <w:noProof/>
            <w:webHidden/>
          </w:rPr>
          <w:fldChar w:fldCharType="begin"/>
        </w:r>
        <w:r w:rsidR="0003063B">
          <w:rPr>
            <w:noProof/>
            <w:webHidden/>
          </w:rPr>
          <w:instrText xml:space="preserve"> PAGEREF _Toc310347021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2" w:history="1">
        <w:r w:rsidR="0003063B" w:rsidRPr="00FC502D">
          <w:rPr>
            <w:rStyle w:val="Hyperlink"/>
            <w:noProof/>
          </w:rPr>
          <w:t>4.7.1.</w:t>
        </w:r>
        <w:r w:rsidR="0003063B">
          <w:rPr>
            <w:rFonts w:ascii="Calibri" w:hAnsi="Calibri"/>
            <w:noProof/>
            <w:sz w:val="22"/>
            <w:szCs w:val="22"/>
          </w:rPr>
          <w:tab/>
        </w:r>
        <w:r w:rsidR="0003063B" w:rsidRPr="00FC502D">
          <w:rPr>
            <w:rStyle w:val="Hyperlink"/>
            <w:noProof/>
          </w:rPr>
          <w:t>Circumstance for Certificate Rekey</w:t>
        </w:r>
        <w:r w:rsidR="0003063B">
          <w:rPr>
            <w:noProof/>
            <w:webHidden/>
          </w:rPr>
          <w:tab/>
        </w:r>
        <w:r>
          <w:rPr>
            <w:noProof/>
            <w:webHidden/>
          </w:rPr>
          <w:fldChar w:fldCharType="begin"/>
        </w:r>
        <w:r w:rsidR="0003063B">
          <w:rPr>
            <w:noProof/>
            <w:webHidden/>
          </w:rPr>
          <w:instrText xml:space="preserve"> PAGEREF _Toc310347022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3" w:history="1">
        <w:r w:rsidR="0003063B" w:rsidRPr="00FC502D">
          <w:rPr>
            <w:rStyle w:val="Hyperlink"/>
            <w:noProof/>
          </w:rPr>
          <w:t>4.7.2.</w:t>
        </w:r>
        <w:r w:rsidR="0003063B">
          <w:rPr>
            <w:rFonts w:ascii="Calibri" w:hAnsi="Calibri"/>
            <w:noProof/>
            <w:sz w:val="22"/>
            <w:szCs w:val="22"/>
          </w:rPr>
          <w:tab/>
        </w:r>
        <w:r w:rsidR="0003063B" w:rsidRPr="00FC502D">
          <w:rPr>
            <w:rStyle w:val="Hyperlink"/>
            <w:noProof/>
          </w:rPr>
          <w:t>Who May Request Certificate Rekey</w:t>
        </w:r>
        <w:r w:rsidR="0003063B">
          <w:rPr>
            <w:noProof/>
            <w:webHidden/>
          </w:rPr>
          <w:tab/>
        </w:r>
        <w:r>
          <w:rPr>
            <w:noProof/>
            <w:webHidden/>
          </w:rPr>
          <w:fldChar w:fldCharType="begin"/>
        </w:r>
        <w:r w:rsidR="0003063B">
          <w:rPr>
            <w:noProof/>
            <w:webHidden/>
          </w:rPr>
          <w:instrText xml:space="preserve"> PAGEREF _Toc310347023 \h </w:instrText>
        </w:r>
        <w:r>
          <w:rPr>
            <w:noProof/>
            <w:webHidden/>
          </w:rPr>
        </w:r>
        <w:r>
          <w:rPr>
            <w:noProof/>
            <w:webHidden/>
          </w:rPr>
          <w:fldChar w:fldCharType="separate"/>
        </w:r>
        <w:r w:rsidR="0003063B">
          <w:rPr>
            <w:noProof/>
            <w:webHidden/>
          </w:rPr>
          <w:t>12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4" w:history="1">
        <w:r w:rsidR="0003063B" w:rsidRPr="00FC502D">
          <w:rPr>
            <w:rStyle w:val="Hyperlink"/>
            <w:noProof/>
          </w:rPr>
          <w:t>4.7.3.</w:t>
        </w:r>
        <w:r w:rsidR="0003063B">
          <w:rPr>
            <w:rFonts w:ascii="Calibri" w:hAnsi="Calibri"/>
            <w:noProof/>
            <w:sz w:val="22"/>
            <w:szCs w:val="22"/>
          </w:rPr>
          <w:tab/>
        </w:r>
        <w:r w:rsidR="0003063B" w:rsidRPr="00FC502D">
          <w:rPr>
            <w:rStyle w:val="Hyperlink"/>
            <w:noProof/>
          </w:rPr>
          <w:t>Processing Certificate Rekey Requests</w:t>
        </w:r>
        <w:r w:rsidR="0003063B">
          <w:rPr>
            <w:noProof/>
            <w:webHidden/>
          </w:rPr>
          <w:tab/>
        </w:r>
        <w:r>
          <w:rPr>
            <w:noProof/>
            <w:webHidden/>
          </w:rPr>
          <w:fldChar w:fldCharType="begin"/>
        </w:r>
        <w:r w:rsidR="0003063B">
          <w:rPr>
            <w:noProof/>
            <w:webHidden/>
          </w:rPr>
          <w:instrText xml:space="preserve"> PAGEREF _Toc310347024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5" w:history="1">
        <w:r w:rsidR="0003063B" w:rsidRPr="00FC502D">
          <w:rPr>
            <w:rStyle w:val="Hyperlink"/>
            <w:noProof/>
          </w:rPr>
          <w:t>4.7.4.</w:t>
        </w:r>
        <w:r w:rsidR="0003063B">
          <w:rPr>
            <w:rFonts w:ascii="Calibri" w:hAnsi="Calibri"/>
            <w:noProof/>
            <w:sz w:val="22"/>
            <w:szCs w:val="22"/>
          </w:rPr>
          <w:tab/>
        </w:r>
        <w:r w:rsidR="0003063B" w:rsidRPr="00FC502D">
          <w:rPr>
            <w:rStyle w:val="Hyperlink"/>
            <w:noProof/>
          </w:rPr>
          <w:t>Notification of Certificate Rekey to Subscriber</w:t>
        </w:r>
        <w:r w:rsidR="0003063B">
          <w:rPr>
            <w:noProof/>
            <w:webHidden/>
          </w:rPr>
          <w:tab/>
        </w:r>
        <w:r>
          <w:rPr>
            <w:noProof/>
            <w:webHidden/>
          </w:rPr>
          <w:fldChar w:fldCharType="begin"/>
        </w:r>
        <w:r w:rsidR="0003063B">
          <w:rPr>
            <w:noProof/>
            <w:webHidden/>
          </w:rPr>
          <w:instrText xml:space="preserve"> PAGEREF _Toc310347025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6" w:history="1">
        <w:r w:rsidR="0003063B" w:rsidRPr="00FC502D">
          <w:rPr>
            <w:rStyle w:val="Hyperlink"/>
            <w:noProof/>
          </w:rPr>
          <w:t>4.7.5.</w:t>
        </w:r>
        <w:r w:rsidR="0003063B">
          <w:rPr>
            <w:rFonts w:ascii="Calibri" w:hAnsi="Calibri"/>
            <w:noProof/>
            <w:sz w:val="22"/>
            <w:szCs w:val="22"/>
          </w:rPr>
          <w:tab/>
        </w:r>
        <w:r w:rsidR="0003063B" w:rsidRPr="00FC502D">
          <w:rPr>
            <w:rStyle w:val="Hyperlink"/>
            <w:noProof/>
          </w:rPr>
          <w:t>Conduct Constituting Acceptance of a Rekeyed Certificate</w:t>
        </w:r>
        <w:r w:rsidR="0003063B">
          <w:rPr>
            <w:noProof/>
            <w:webHidden/>
          </w:rPr>
          <w:tab/>
        </w:r>
        <w:r>
          <w:rPr>
            <w:noProof/>
            <w:webHidden/>
          </w:rPr>
          <w:fldChar w:fldCharType="begin"/>
        </w:r>
        <w:r w:rsidR="0003063B">
          <w:rPr>
            <w:noProof/>
            <w:webHidden/>
          </w:rPr>
          <w:instrText xml:space="preserve"> PAGEREF _Toc310347026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7" w:history="1">
        <w:r w:rsidR="0003063B" w:rsidRPr="00FC502D">
          <w:rPr>
            <w:rStyle w:val="Hyperlink"/>
            <w:noProof/>
          </w:rPr>
          <w:t>4.7.6.</w:t>
        </w:r>
        <w:r w:rsidR="0003063B">
          <w:rPr>
            <w:rFonts w:ascii="Calibri" w:hAnsi="Calibri"/>
            <w:noProof/>
            <w:sz w:val="22"/>
            <w:szCs w:val="22"/>
          </w:rPr>
          <w:tab/>
        </w:r>
        <w:r w:rsidR="0003063B" w:rsidRPr="00FC502D">
          <w:rPr>
            <w:rStyle w:val="Hyperlink"/>
            <w:noProof/>
          </w:rPr>
          <w:t>Publication of the Issued Certificate</w:t>
        </w:r>
        <w:r w:rsidR="0003063B">
          <w:rPr>
            <w:noProof/>
            <w:webHidden/>
          </w:rPr>
          <w:tab/>
        </w:r>
        <w:r>
          <w:rPr>
            <w:noProof/>
            <w:webHidden/>
          </w:rPr>
          <w:fldChar w:fldCharType="begin"/>
        </w:r>
        <w:r w:rsidR="0003063B">
          <w:rPr>
            <w:noProof/>
            <w:webHidden/>
          </w:rPr>
          <w:instrText xml:space="preserve"> PAGEREF _Toc310347027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28" w:history="1">
        <w:r w:rsidR="0003063B" w:rsidRPr="00FC502D">
          <w:rPr>
            <w:rStyle w:val="Hyperlink"/>
            <w:noProof/>
          </w:rPr>
          <w:t>4.7.7.</w:t>
        </w:r>
        <w:r w:rsidR="0003063B">
          <w:rPr>
            <w:rFonts w:ascii="Calibri" w:hAnsi="Calibri"/>
            <w:noProof/>
            <w:sz w:val="22"/>
            <w:szCs w:val="22"/>
          </w:rPr>
          <w:tab/>
        </w:r>
        <w:r w:rsidR="0003063B" w:rsidRPr="00FC502D">
          <w:rPr>
            <w:rStyle w:val="Hyperlink"/>
            <w:noProof/>
          </w:rPr>
          <w:t>Notification of Certificate Issuance to Other Entities</w:t>
        </w:r>
        <w:r w:rsidR="0003063B">
          <w:rPr>
            <w:noProof/>
            <w:webHidden/>
          </w:rPr>
          <w:tab/>
        </w:r>
        <w:r>
          <w:rPr>
            <w:noProof/>
            <w:webHidden/>
          </w:rPr>
          <w:fldChar w:fldCharType="begin"/>
        </w:r>
        <w:r w:rsidR="0003063B">
          <w:rPr>
            <w:noProof/>
            <w:webHidden/>
          </w:rPr>
          <w:instrText xml:space="preserve"> PAGEREF _Toc310347028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29" w:history="1">
        <w:r w:rsidR="0003063B" w:rsidRPr="00FC502D">
          <w:rPr>
            <w:rStyle w:val="Hyperlink"/>
            <w:noProof/>
          </w:rPr>
          <w:t>4.8.</w:t>
        </w:r>
        <w:r w:rsidR="0003063B">
          <w:rPr>
            <w:rFonts w:ascii="Calibri" w:hAnsi="Calibri"/>
            <w:noProof/>
            <w:sz w:val="22"/>
            <w:szCs w:val="22"/>
          </w:rPr>
          <w:tab/>
        </w:r>
        <w:r w:rsidR="0003063B" w:rsidRPr="00FC502D">
          <w:rPr>
            <w:rStyle w:val="Hyperlink"/>
            <w:noProof/>
          </w:rPr>
          <w:t>Certificate modification</w:t>
        </w:r>
        <w:r w:rsidR="0003063B">
          <w:rPr>
            <w:noProof/>
            <w:webHidden/>
          </w:rPr>
          <w:tab/>
        </w:r>
        <w:r>
          <w:rPr>
            <w:noProof/>
            <w:webHidden/>
          </w:rPr>
          <w:fldChar w:fldCharType="begin"/>
        </w:r>
        <w:r w:rsidR="0003063B">
          <w:rPr>
            <w:noProof/>
            <w:webHidden/>
          </w:rPr>
          <w:instrText xml:space="preserve"> PAGEREF _Toc310347029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0" w:history="1">
        <w:r w:rsidR="0003063B" w:rsidRPr="00FC502D">
          <w:rPr>
            <w:rStyle w:val="Hyperlink"/>
            <w:noProof/>
          </w:rPr>
          <w:t>4.8.1.</w:t>
        </w:r>
        <w:r w:rsidR="0003063B">
          <w:rPr>
            <w:rFonts w:ascii="Calibri" w:hAnsi="Calibri"/>
            <w:noProof/>
            <w:sz w:val="22"/>
            <w:szCs w:val="22"/>
          </w:rPr>
          <w:tab/>
        </w:r>
        <w:r w:rsidR="0003063B" w:rsidRPr="00FC502D">
          <w:rPr>
            <w:rStyle w:val="Hyperlink"/>
            <w:noProof/>
          </w:rPr>
          <w:t>Who May Request Certificate Modification</w:t>
        </w:r>
        <w:r w:rsidR="0003063B">
          <w:rPr>
            <w:noProof/>
            <w:webHidden/>
          </w:rPr>
          <w:tab/>
        </w:r>
        <w:r>
          <w:rPr>
            <w:noProof/>
            <w:webHidden/>
          </w:rPr>
          <w:fldChar w:fldCharType="begin"/>
        </w:r>
        <w:r w:rsidR="0003063B">
          <w:rPr>
            <w:noProof/>
            <w:webHidden/>
          </w:rPr>
          <w:instrText xml:space="preserve"> PAGEREF _Toc310347030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1" w:history="1">
        <w:r w:rsidR="0003063B" w:rsidRPr="00FC502D">
          <w:rPr>
            <w:rStyle w:val="Hyperlink"/>
            <w:noProof/>
          </w:rPr>
          <w:t>4.8.2.</w:t>
        </w:r>
        <w:r w:rsidR="0003063B">
          <w:rPr>
            <w:rFonts w:ascii="Calibri" w:hAnsi="Calibri"/>
            <w:noProof/>
            <w:sz w:val="22"/>
            <w:szCs w:val="22"/>
          </w:rPr>
          <w:tab/>
        </w:r>
        <w:r w:rsidR="0003063B" w:rsidRPr="00FC502D">
          <w:rPr>
            <w:rStyle w:val="Hyperlink"/>
            <w:noProof/>
          </w:rPr>
          <w:t>Processing Certificate Modification Requests</w:t>
        </w:r>
        <w:r w:rsidR="0003063B">
          <w:rPr>
            <w:noProof/>
            <w:webHidden/>
          </w:rPr>
          <w:tab/>
        </w:r>
        <w:r>
          <w:rPr>
            <w:noProof/>
            <w:webHidden/>
          </w:rPr>
          <w:fldChar w:fldCharType="begin"/>
        </w:r>
        <w:r w:rsidR="0003063B">
          <w:rPr>
            <w:noProof/>
            <w:webHidden/>
          </w:rPr>
          <w:instrText xml:space="preserve"> PAGEREF _Toc310347031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2" w:history="1">
        <w:r w:rsidR="0003063B" w:rsidRPr="00FC502D">
          <w:rPr>
            <w:rStyle w:val="Hyperlink"/>
            <w:noProof/>
          </w:rPr>
          <w:t>4.8.3.</w:t>
        </w:r>
        <w:r w:rsidR="0003063B">
          <w:rPr>
            <w:rFonts w:ascii="Calibri" w:hAnsi="Calibri"/>
            <w:noProof/>
            <w:sz w:val="22"/>
            <w:szCs w:val="22"/>
          </w:rPr>
          <w:tab/>
        </w:r>
        <w:r w:rsidR="0003063B" w:rsidRPr="00FC502D">
          <w:rPr>
            <w:rStyle w:val="Hyperlink"/>
            <w:noProof/>
          </w:rPr>
          <w:t>Notification of Certificate Modification to Subscriber</w:t>
        </w:r>
        <w:r w:rsidR="0003063B">
          <w:rPr>
            <w:noProof/>
            <w:webHidden/>
          </w:rPr>
          <w:tab/>
        </w:r>
        <w:r>
          <w:rPr>
            <w:noProof/>
            <w:webHidden/>
          </w:rPr>
          <w:fldChar w:fldCharType="begin"/>
        </w:r>
        <w:r w:rsidR="0003063B">
          <w:rPr>
            <w:noProof/>
            <w:webHidden/>
          </w:rPr>
          <w:instrText xml:space="preserve"> PAGEREF _Toc310347032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3" w:history="1">
        <w:r w:rsidR="0003063B" w:rsidRPr="00FC502D">
          <w:rPr>
            <w:rStyle w:val="Hyperlink"/>
            <w:noProof/>
          </w:rPr>
          <w:t>4.8.4.</w:t>
        </w:r>
        <w:r w:rsidR="0003063B">
          <w:rPr>
            <w:rFonts w:ascii="Calibri" w:hAnsi="Calibri"/>
            <w:noProof/>
            <w:sz w:val="22"/>
            <w:szCs w:val="22"/>
          </w:rPr>
          <w:tab/>
        </w:r>
        <w:r w:rsidR="0003063B" w:rsidRPr="00FC502D">
          <w:rPr>
            <w:rStyle w:val="Hyperlink"/>
            <w:noProof/>
          </w:rPr>
          <w:t>Conduct Constituting Acceptance of a Modified Certificate</w:t>
        </w:r>
        <w:r w:rsidR="0003063B">
          <w:rPr>
            <w:noProof/>
            <w:webHidden/>
          </w:rPr>
          <w:tab/>
        </w:r>
        <w:r>
          <w:rPr>
            <w:noProof/>
            <w:webHidden/>
          </w:rPr>
          <w:fldChar w:fldCharType="begin"/>
        </w:r>
        <w:r w:rsidR="0003063B">
          <w:rPr>
            <w:noProof/>
            <w:webHidden/>
          </w:rPr>
          <w:instrText xml:space="preserve"> PAGEREF _Toc310347033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4" w:history="1">
        <w:r w:rsidR="0003063B" w:rsidRPr="00FC502D">
          <w:rPr>
            <w:rStyle w:val="Hyperlink"/>
            <w:noProof/>
          </w:rPr>
          <w:t>4.8.5.</w:t>
        </w:r>
        <w:r w:rsidR="0003063B">
          <w:rPr>
            <w:rFonts w:ascii="Calibri" w:hAnsi="Calibri"/>
            <w:noProof/>
            <w:sz w:val="22"/>
            <w:szCs w:val="22"/>
          </w:rPr>
          <w:tab/>
        </w:r>
        <w:r w:rsidR="0003063B" w:rsidRPr="00FC502D">
          <w:rPr>
            <w:rStyle w:val="Hyperlink"/>
            <w:noProof/>
          </w:rPr>
          <w:t>Publication of the Modified Certificate</w:t>
        </w:r>
        <w:r w:rsidR="0003063B">
          <w:rPr>
            <w:noProof/>
            <w:webHidden/>
          </w:rPr>
          <w:tab/>
        </w:r>
        <w:r>
          <w:rPr>
            <w:noProof/>
            <w:webHidden/>
          </w:rPr>
          <w:fldChar w:fldCharType="begin"/>
        </w:r>
        <w:r w:rsidR="0003063B">
          <w:rPr>
            <w:noProof/>
            <w:webHidden/>
          </w:rPr>
          <w:instrText xml:space="preserve"> PAGEREF _Toc310347034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5" w:history="1">
        <w:r w:rsidR="0003063B" w:rsidRPr="00FC502D">
          <w:rPr>
            <w:rStyle w:val="Hyperlink"/>
            <w:noProof/>
          </w:rPr>
          <w:t>4.8.6.</w:t>
        </w:r>
        <w:r w:rsidR="0003063B">
          <w:rPr>
            <w:rFonts w:ascii="Calibri" w:hAnsi="Calibri"/>
            <w:noProof/>
            <w:sz w:val="22"/>
            <w:szCs w:val="22"/>
          </w:rPr>
          <w:tab/>
        </w:r>
        <w:r w:rsidR="0003063B" w:rsidRPr="00FC502D">
          <w:rPr>
            <w:rStyle w:val="Hyperlink"/>
            <w:noProof/>
          </w:rPr>
          <w:t>Notification of Certificate Modification to Other Entities</w:t>
        </w:r>
        <w:r w:rsidR="0003063B">
          <w:rPr>
            <w:noProof/>
            <w:webHidden/>
          </w:rPr>
          <w:tab/>
        </w:r>
        <w:r>
          <w:rPr>
            <w:noProof/>
            <w:webHidden/>
          </w:rPr>
          <w:fldChar w:fldCharType="begin"/>
        </w:r>
        <w:r w:rsidR="0003063B">
          <w:rPr>
            <w:noProof/>
            <w:webHidden/>
          </w:rPr>
          <w:instrText xml:space="preserve"> PAGEREF _Toc310347035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36" w:history="1">
        <w:r w:rsidR="0003063B" w:rsidRPr="00FC502D">
          <w:rPr>
            <w:rStyle w:val="Hyperlink"/>
            <w:noProof/>
          </w:rPr>
          <w:t>4.9.</w:t>
        </w:r>
        <w:r w:rsidR="0003063B">
          <w:rPr>
            <w:rFonts w:ascii="Calibri" w:hAnsi="Calibri"/>
            <w:noProof/>
            <w:sz w:val="22"/>
            <w:szCs w:val="22"/>
          </w:rPr>
          <w:tab/>
        </w:r>
        <w:r w:rsidR="0003063B" w:rsidRPr="00FC502D">
          <w:rPr>
            <w:rStyle w:val="Hyperlink"/>
            <w:noProof/>
          </w:rPr>
          <w:t>Certificate revocation and suspension</w:t>
        </w:r>
        <w:r w:rsidR="0003063B">
          <w:rPr>
            <w:noProof/>
            <w:webHidden/>
          </w:rPr>
          <w:tab/>
        </w:r>
        <w:r>
          <w:rPr>
            <w:noProof/>
            <w:webHidden/>
          </w:rPr>
          <w:fldChar w:fldCharType="begin"/>
        </w:r>
        <w:r w:rsidR="0003063B">
          <w:rPr>
            <w:noProof/>
            <w:webHidden/>
          </w:rPr>
          <w:instrText xml:space="preserve"> PAGEREF _Toc310347036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7" w:history="1">
        <w:r w:rsidR="0003063B" w:rsidRPr="00FC502D">
          <w:rPr>
            <w:rStyle w:val="Hyperlink"/>
            <w:noProof/>
          </w:rPr>
          <w:t>4.9.1.</w:t>
        </w:r>
        <w:r w:rsidR="0003063B">
          <w:rPr>
            <w:rFonts w:ascii="Calibri" w:hAnsi="Calibri"/>
            <w:noProof/>
            <w:sz w:val="22"/>
            <w:szCs w:val="22"/>
          </w:rPr>
          <w:tab/>
        </w:r>
        <w:r w:rsidR="0003063B" w:rsidRPr="00FC502D">
          <w:rPr>
            <w:rStyle w:val="Hyperlink"/>
            <w:noProof/>
          </w:rPr>
          <w:t>Circumstances for Revocation</w:t>
        </w:r>
        <w:r w:rsidR="0003063B">
          <w:rPr>
            <w:noProof/>
            <w:webHidden/>
          </w:rPr>
          <w:tab/>
        </w:r>
        <w:r>
          <w:rPr>
            <w:noProof/>
            <w:webHidden/>
          </w:rPr>
          <w:fldChar w:fldCharType="begin"/>
        </w:r>
        <w:r w:rsidR="0003063B">
          <w:rPr>
            <w:noProof/>
            <w:webHidden/>
          </w:rPr>
          <w:instrText xml:space="preserve"> PAGEREF _Toc310347037 \h </w:instrText>
        </w:r>
        <w:r>
          <w:rPr>
            <w:noProof/>
            <w:webHidden/>
          </w:rPr>
        </w:r>
        <w:r>
          <w:rPr>
            <w:noProof/>
            <w:webHidden/>
          </w:rPr>
          <w:fldChar w:fldCharType="separate"/>
        </w:r>
        <w:r w:rsidR="0003063B">
          <w:rPr>
            <w:noProof/>
            <w:webHidden/>
          </w:rPr>
          <w:t>13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8" w:history="1">
        <w:r w:rsidR="0003063B" w:rsidRPr="00FC502D">
          <w:rPr>
            <w:rStyle w:val="Hyperlink"/>
            <w:noProof/>
          </w:rPr>
          <w:t>4.9.2.</w:t>
        </w:r>
        <w:r w:rsidR="0003063B">
          <w:rPr>
            <w:rFonts w:ascii="Calibri" w:hAnsi="Calibri"/>
            <w:noProof/>
            <w:sz w:val="22"/>
            <w:szCs w:val="22"/>
          </w:rPr>
          <w:tab/>
        </w:r>
        <w:r w:rsidR="0003063B" w:rsidRPr="00FC502D">
          <w:rPr>
            <w:rStyle w:val="Hyperlink"/>
            <w:noProof/>
          </w:rPr>
          <w:t>Who Can Request Revocation</w:t>
        </w:r>
        <w:r w:rsidR="0003063B">
          <w:rPr>
            <w:noProof/>
            <w:webHidden/>
          </w:rPr>
          <w:tab/>
        </w:r>
        <w:r>
          <w:rPr>
            <w:noProof/>
            <w:webHidden/>
          </w:rPr>
          <w:fldChar w:fldCharType="begin"/>
        </w:r>
        <w:r w:rsidR="0003063B">
          <w:rPr>
            <w:noProof/>
            <w:webHidden/>
          </w:rPr>
          <w:instrText xml:space="preserve"> PAGEREF _Toc310347038 \h </w:instrText>
        </w:r>
        <w:r>
          <w:rPr>
            <w:noProof/>
            <w:webHidden/>
          </w:rPr>
        </w:r>
        <w:r>
          <w:rPr>
            <w:noProof/>
            <w:webHidden/>
          </w:rPr>
          <w:fldChar w:fldCharType="separate"/>
        </w:r>
        <w:r w:rsidR="0003063B">
          <w:rPr>
            <w:noProof/>
            <w:webHidden/>
          </w:rPr>
          <w:t>14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39" w:history="1">
        <w:r w:rsidR="0003063B" w:rsidRPr="00FC502D">
          <w:rPr>
            <w:rStyle w:val="Hyperlink"/>
            <w:noProof/>
          </w:rPr>
          <w:t>4.9.3.</w:t>
        </w:r>
        <w:r w:rsidR="0003063B">
          <w:rPr>
            <w:rFonts w:ascii="Calibri" w:hAnsi="Calibri"/>
            <w:noProof/>
            <w:sz w:val="22"/>
            <w:szCs w:val="22"/>
          </w:rPr>
          <w:tab/>
        </w:r>
        <w:r w:rsidR="0003063B" w:rsidRPr="00FC502D">
          <w:rPr>
            <w:rStyle w:val="Hyperlink"/>
            <w:noProof/>
          </w:rPr>
          <w:t>Procedure for Revocation Request</w:t>
        </w:r>
        <w:r w:rsidR="0003063B">
          <w:rPr>
            <w:noProof/>
            <w:webHidden/>
          </w:rPr>
          <w:tab/>
        </w:r>
        <w:r>
          <w:rPr>
            <w:noProof/>
            <w:webHidden/>
          </w:rPr>
          <w:fldChar w:fldCharType="begin"/>
        </w:r>
        <w:r w:rsidR="0003063B">
          <w:rPr>
            <w:noProof/>
            <w:webHidden/>
          </w:rPr>
          <w:instrText xml:space="preserve"> PAGEREF _Toc310347039 \h </w:instrText>
        </w:r>
        <w:r>
          <w:rPr>
            <w:noProof/>
            <w:webHidden/>
          </w:rPr>
        </w:r>
        <w:r>
          <w:rPr>
            <w:noProof/>
            <w:webHidden/>
          </w:rPr>
          <w:fldChar w:fldCharType="separate"/>
        </w:r>
        <w:r w:rsidR="0003063B">
          <w:rPr>
            <w:noProof/>
            <w:webHidden/>
          </w:rPr>
          <w:t>14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0" w:history="1">
        <w:r w:rsidR="0003063B" w:rsidRPr="00FC502D">
          <w:rPr>
            <w:rStyle w:val="Hyperlink"/>
            <w:noProof/>
          </w:rPr>
          <w:t>4.9.4.</w:t>
        </w:r>
        <w:r w:rsidR="0003063B">
          <w:rPr>
            <w:rFonts w:ascii="Calibri" w:hAnsi="Calibri"/>
            <w:noProof/>
            <w:sz w:val="22"/>
            <w:szCs w:val="22"/>
          </w:rPr>
          <w:tab/>
        </w:r>
        <w:r w:rsidR="0003063B" w:rsidRPr="00FC502D">
          <w:rPr>
            <w:rStyle w:val="Hyperlink"/>
            <w:noProof/>
          </w:rPr>
          <w:t>Revocation Request Grace Period</w:t>
        </w:r>
        <w:r w:rsidR="0003063B">
          <w:rPr>
            <w:noProof/>
            <w:webHidden/>
          </w:rPr>
          <w:tab/>
        </w:r>
        <w:r>
          <w:rPr>
            <w:noProof/>
            <w:webHidden/>
          </w:rPr>
          <w:fldChar w:fldCharType="begin"/>
        </w:r>
        <w:r w:rsidR="0003063B">
          <w:rPr>
            <w:noProof/>
            <w:webHidden/>
          </w:rPr>
          <w:instrText xml:space="preserve"> PAGEREF _Toc310347040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1" w:history="1">
        <w:r w:rsidR="0003063B" w:rsidRPr="00FC502D">
          <w:rPr>
            <w:rStyle w:val="Hyperlink"/>
            <w:noProof/>
          </w:rPr>
          <w:t>4.9.5.</w:t>
        </w:r>
        <w:r w:rsidR="0003063B">
          <w:rPr>
            <w:rFonts w:ascii="Calibri" w:hAnsi="Calibri"/>
            <w:noProof/>
            <w:sz w:val="22"/>
            <w:szCs w:val="22"/>
          </w:rPr>
          <w:tab/>
        </w:r>
        <w:r w:rsidR="0003063B" w:rsidRPr="00FC502D">
          <w:rPr>
            <w:rStyle w:val="Hyperlink"/>
            <w:noProof/>
          </w:rPr>
          <w:t>Time within which RA Processes the Revocation Request</w:t>
        </w:r>
        <w:r w:rsidR="0003063B">
          <w:rPr>
            <w:noProof/>
            <w:webHidden/>
          </w:rPr>
          <w:tab/>
        </w:r>
        <w:r>
          <w:rPr>
            <w:noProof/>
            <w:webHidden/>
          </w:rPr>
          <w:fldChar w:fldCharType="begin"/>
        </w:r>
        <w:r w:rsidR="0003063B">
          <w:rPr>
            <w:noProof/>
            <w:webHidden/>
          </w:rPr>
          <w:instrText xml:space="preserve"> PAGEREF _Toc310347041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2" w:history="1">
        <w:r w:rsidR="0003063B" w:rsidRPr="00FC502D">
          <w:rPr>
            <w:rStyle w:val="Hyperlink"/>
            <w:noProof/>
          </w:rPr>
          <w:t>4.9.6.</w:t>
        </w:r>
        <w:r w:rsidR="0003063B">
          <w:rPr>
            <w:rFonts w:ascii="Calibri" w:hAnsi="Calibri"/>
            <w:noProof/>
            <w:sz w:val="22"/>
            <w:szCs w:val="22"/>
          </w:rPr>
          <w:tab/>
        </w:r>
        <w:r w:rsidR="0003063B" w:rsidRPr="00FC502D">
          <w:rPr>
            <w:rStyle w:val="Hyperlink"/>
            <w:noProof/>
          </w:rPr>
          <w:t>Revocation Checking Requirement for Relying Parties</w:t>
        </w:r>
        <w:r w:rsidR="0003063B">
          <w:rPr>
            <w:noProof/>
            <w:webHidden/>
          </w:rPr>
          <w:tab/>
        </w:r>
        <w:r>
          <w:rPr>
            <w:noProof/>
            <w:webHidden/>
          </w:rPr>
          <w:fldChar w:fldCharType="begin"/>
        </w:r>
        <w:r w:rsidR="0003063B">
          <w:rPr>
            <w:noProof/>
            <w:webHidden/>
          </w:rPr>
          <w:instrText xml:space="preserve"> PAGEREF _Toc310347042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3" w:history="1">
        <w:r w:rsidR="0003063B" w:rsidRPr="00FC502D">
          <w:rPr>
            <w:rStyle w:val="Hyperlink"/>
            <w:noProof/>
          </w:rPr>
          <w:t>4.9.7.</w:t>
        </w:r>
        <w:r w:rsidR="0003063B">
          <w:rPr>
            <w:rFonts w:ascii="Calibri" w:hAnsi="Calibri"/>
            <w:noProof/>
            <w:sz w:val="22"/>
            <w:szCs w:val="22"/>
          </w:rPr>
          <w:tab/>
        </w:r>
        <w:r w:rsidR="0003063B" w:rsidRPr="00FC502D">
          <w:rPr>
            <w:rStyle w:val="Hyperlink"/>
            <w:noProof/>
          </w:rPr>
          <w:t>CRL Issuance Frequency</w:t>
        </w:r>
        <w:r w:rsidR="0003063B">
          <w:rPr>
            <w:noProof/>
            <w:webHidden/>
          </w:rPr>
          <w:tab/>
        </w:r>
        <w:r>
          <w:rPr>
            <w:noProof/>
            <w:webHidden/>
          </w:rPr>
          <w:fldChar w:fldCharType="begin"/>
        </w:r>
        <w:r w:rsidR="0003063B">
          <w:rPr>
            <w:noProof/>
            <w:webHidden/>
          </w:rPr>
          <w:instrText xml:space="preserve"> PAGEREF _Toc310347043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4" w:history="1">
        <w:r w:rsidR="0003063B" w:rsidRPr="00FC502D">
          <w:rPr>
            <w:rStyle w:val="Hyperlink"/>
            <w:noProof/>
          </w:rPr>
          <w:t>4.9.8.</w:t>
        </w:r>
        <w:r w:rsidR="0003063B">
          <w:rPr>
            <w:rFonts w:ascii="Calibri" w:hAnsi="Calibri"/>
            <w:noProof/>
            <w:sz w:val="22"/>
            <w:szCs w:val="22"/>
          </w:rPr>
          <w:tab/>
        </w:r>
        <w:r w:rsidR="0003063B" w:rsidRPr="00FC502D">
          <w:rPr>
            <w:rStyle w:val="Hyperlink"/>
            <w:noProof/>
          </w:rPr>
          <w:t>Maximum Latency for CRLs</w:t>
        </w:r>
        <w:r w:rsidR="0003063B">
          <w:rPr>
            <w:noProof/>
            <w:webHidden/>
          </w:rPr>
          <w:tab/>
        </w:r>
        <w:r>
          <w:rPr>
            <w:noProof/>
            <w:webHidden/>
          </w:rPr>
          <w:fldChar w:fldCharType="begin"/>
        </w:r>
        <w:r w:rsidR="0003063B">
          <w:rPr>
            <w:noProof/>
            <w:webHidden/>
          </w:rPr>
          <w:instrText xml:space="preserve"> PAGEREF _Toc310347044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45" w:history="1">
        <w:r w:rsidR="0003063B" w:rsidRPr="00FC502D">
          <w:rPr>
            <w:rStyle w:val="Hyperlink"/>
            <w:noProof/>
          </w:rPr>
          <w:t>4.9.9.</w:t>
        </w:r>
        <w:r w:rsidR="0003063B">
          <w:rPr>
            <w:rFonts w:ascii="Calibri" w:hAnsi="Calibri"/>
            <w:noProof/>
            <w:sz w:val="22"/>
            <w:szCs w:val="22"/>
          </w:rPr>
          <w:tab/>
        </w:r>
        <w:r w:rsidR="0003063B" w:rsidRPr="00FC502D">
          <w:rPr>
            <w:rStyle w:val="Hyperlink"/>
            <w:noProof/>
          </w:rPr>
          <w:t>On-line Revocation/Status Checking Availability</w:t>
        </w:r>
        <w:r w:rsidR="0003063B">
          <w:rPr>
            <w:noProof/>
            <w:webHidden/>
          </w:rPr>
          <w:tab/>
        </w:r>
        <w:r>
          <w:rPr>
            <w:noProof/>
            <w:webHidden/>
          </w:rPr>
          <w:fldChar w:fldCharType="begin"/>
        </w:r>
        <w:r w:rsidR="0003063B">
          <w:rPr>
            <w:noProof/>
            <w:webHidden/>
          </w:rPr>
          <w:instrText xml:space="preserve"> PAGEREF _Toc310347045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46" w:history="1">
        <w:r w:rsidR="0003063B" w:rsidRPr="00FC502D">
          <w:rPr>
            <w:rStyle w:val="Hyperlink"/>
            <w:noProof/>
          </w:rPr>
          <w:t>4.9.10.</w:t>
        </w:r>
        <w:r w:rsidR="0003063B">
          <w:rPr>
            <w:rFonts w:ascii="Calibri" w:hAnsi="Calibri"/>
            <w:noProof/>
            <w:sz w:val="22"/>
            <w:szCs w:val="22"/>
          </w:rPr>
          <w:tab/>
        </w:r>
        <w:r w:rsidR="0003063B" w:rsidRPr="00FC502D">
          <w:rPr>
            <w:rStyle w:val="Hyperlink"/>
            <w:noProof/>
          </w:rPr>
          <w:t>On-line Revocation Checking Requirements</w:t>
        </w:r>
        <w:r w:rsidR="0003063B">
          <w:rPr>
            <w:noProof/>
            <w:webHidden/>
          </w:rPr>
          <w:tab/>
        </w:r>
        <w:r>
          <w:rPr>
            <w:noProof/>
            <w:webHidden/>
          </w:rPr>
          <w:fldChar w:fldCharType="begin"/>
        </w:r>
        <w:r w:rsidR="0003063B">
          <w:rPr>
            <w:noProof/>
            <w:webHidden/>
          </w:rPr>
          <w:instrText xml:space="preserve"> PAGEREF _Toc310347046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47" w:history="1">
        <w:r w:rsidR="0003063B" w:rsidRPr="00FC502D">
          <w:rPr>
            <w:rStyle w:val="Hyperlink"/>
            <w:noProof/>
          </w:rPr>
          <w:t>4.9.11.</w:t>
        </w:r>
        <w:r w:rsidR="0003063B">
          <w:rPr>
            <w:rFonts w:ascii="Calibri" w:hAnsi="Calibri"/>
            <w:noProof/>
            <w:sz w:val="22"/>
            <w:szCs w:val="22"/>
          </w:rPr>
          <w:tab/>
        </w:r>
        <w:r w:rsidR="0003063B" w:rsidRPr="00FC502D">
          <w:rPr>
            <w:rStyle w:val="Hyperlink"/>
            <w:noProof/>
          </w:rPr>
          <w:t>Other Forms of Revocation Advertisements Available</w:t>
        </w:r>
        <w:r w:rsidR="0003063B">
          <w:rPr>
            <w:noProof/>
            <w:webHidden/>
          </w:rPr>
          <w:tab/>
        </w:r>
        <w:r>
          <w:rPr>
            <w:noProof/>
            <w:webHidden/>
          </w:rPr>
          <w:fldChar w:fldCharType="begin"/>
        </w:r>
        <w:r w:rsidR="0003063B">
          <w:rPr>
            <w:noProof/>
            <w:webHidden/>
          </w:rPr>
          <w:instrText xml:space="preserve"> PAGEREF _Toc310347047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48" w:history="1">
        <w:r w:rsidR="0003063B" w:rsidRPr="00FC502D">
          <w:rPr>
            <w:rStyle w:val="Hyperlink"/>
            <w:noProof/>
          </w:rPr>
          <w:t>4.9.12.</w:t>
        </w:r>
        <w:r w:rsidR="0003063B">
          <w:rPr>
            <w:rFonts w:ascii="Calibri" w:hAnsi="Calibri"/>
            <w:noProof/>
            <w:sz w:val="22"/>
            <w:szCs w:val="22"/>
          </w:rPr>
          <w:tab/>
        </w:r>
        <w:r w:rsidR="0003063B" w:rsidRPr="00FC502D">
          <w:rPr>
            <w:rStyle w:val="Hyperlink"/>
            <w:noProof/>
          </w:rPr>
          <w:t>Special Requirements Related to Key Compromise</w:t>
        </w:r>
        <w:r w:rsidR="0003063B">
          <w:rPr>
            <w:noProof/>
            <w:webHidden/>
          </w:rPr>
          <w:tab/>
        </w:r>
        <w:r>
          <w:rPr>
            <w:noProof/>
            <w:webHidden/>
          </w:rPr>
          <w:fldChar w:fldCharType="begin"/>
        </w:r>
        <w:r w:rsidR="0003063B">
          <w:rPr>
            <w:noProof/>
            <w:webHidden/>
          </w:rPr>
          <w:instrText xml:space="preserve"> PAGEREF _Toc310347048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49" w:history="1">
        <w:r w:rsidR="0003063B" w:rsidRPr="00FC502D">
          <w:rPr>
            <w:rStyle w:val="Hyperlink"/>
            <w:noProof/>
          </w:rPr>
          <w:t>4.9.13.</w:t>
        </w:r>
        <w:r w:rsidR="0003063B">
          <w:rPr>
            <w:rFonts w:ascii="Calibri" w:hAnsi="Calibri"/>
            <w:noProof/>
            <w:sz w:val="22"/>
            <w:szCs w:val="22"/>
          </w:rPr>
          <w:tab/>
        </w:r>
        <w:r w:rsidR="0003063B" w:rsidRPr="00FC502D">
          <w:rPr>
            <w:rStyle w:val="Hyperlink"/>
            <w:noProof/>
          </w:rPr>
          <w:t>Circumstances for Suspension</w:t>
        </w:r>
        <w:r w:rsidR="0003063B">
          <w:rPr>
            <w:noProof/>
            <w:webHidden/>
          </w:rPr>
          <w:tab/>
        </w:r>
        <w:r>
          <w:rPr>
            <w:noProof/>
            <w:webHidden/>
          </w:rPr>
          <w:fldChar w:fldCharType="begin"/>
        </w:r>
        <w:r w:rsidR="0003063B">
          <w:rPr>
            <w:noProof/>
            <w:webHidden/>
          </w:rPr>
          <w:instrText xml:space="preserve"> PAGEREF _Toc310347049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0" w:history="1">
        <w:r w:rsidR="0003063B" w:rsidRPr="00FC502D">
          <w:rPr>
            <w:rStyle w:val="Hyperlink"/>
            <w:noProof/>
          </w:rPr>
          <w:t>4.9.14.</w:t>
        </w:r>
        <w:r w:rsidR="0003063B">
          <w:rPr>
            <w:rFonts w:ascii="Calibri" w:hAnsi="Calibri"/>
            <w:noProof/>
            <w:sz w:val="22"/>
            <w:szCs w:val="22"/>
          </w:rPr>
          <w:tab/>
        </w:r>
        <w:r w:rsidR="0003063B" w:rsidRPr="00FC502D">
          <w:rPr>
            <w:rStyle w:val="Hyperlink"/>
            <w:noProof/>
          </w:rPr>
          <w:t>Who Can Request Suspension</w:t>
        </w:r>
        <w:r w:rsidR="0003063B">
          <w:rPr>
            <w:noProof/>
            <w:webHidden/>
          </w:rPr>
          <w:tab/>
        </w:r>
        <w:r>
          <w:rPr>
            <w:noProof/>
            <w:webHidden/>
          </w:rPr>
          <w:fldChar w:fldCharType="begin"/>
        </w:r>
        <w:r w:rsidR="0003063B">
          <w:rPr>
            <w:noProof/>
            <w:webHidden/>
          </w:rPr>
          <w:instrText xml:space="preserve"> PAGEREF _Toc310347050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1" w:history="1">
        <w:r w:rsidR="0003063B" w:rsidRPr="00FC502D">
          <w:rPr>
            <w:rStyle w:val="Hyperlink"/>
            <w:noProof/>
          </w:rPr>
          <w:t>4.9.15.</w:t>
        </w:r>
        <w:r w:rsidR="0003063B">
          <w:rPr>
            <w:rFonts w:ascii="Calibri" w:hAnsi="Calibri"/>
            <w:noProof/>
            <w:sz w:val="22"/>
            <w:szCs w:val="22"/>
          </w:rPr>
          <w:tab/>
        </w:r>
        <w:r w:rsidR="0003063B" w:rsidRPr="00FC502D">
          <w:rPr>
            <w:rStyle w:val="Hyperlink"/>
            <w:noProof/>
          </w:rPr>
          <w:t>Procedure for Suspension Request</w:t>
        </w:r>
        <w:r w:rsidR="0003063B">
          <w:rPr>
            <w:noProof/>
            <w:webHidden/>
          </w:rPr>
          <w:tab/>
        </w:r>
        <w:r>
          <w:rPr>
            <w:noProof/>
            <w:webHidden/>
          </w:rPr>
          <w:fldChar w:fldCharType="begin"/>
        </w:r>
        <w:r w:rsidR="0003063B">
          <w:rPr>
            <w:noProof/>
            <w:webHidden/>
          </w:rPr>
          <w:instrText xml:space="preserve"> PAGEREF _Toc310347051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2" w:history="1">
        <w:r w:rsidR="0003063B" w:rsidRPr="00FC502D">
          <w:rPr>
            <w:rStyle w:val="Hyperlink"/>
            <w:noProof/>
          </w:rPr>
          <w:t>4.9.16.</w:t>
        </w:r>
        <w:r w:rsidR="0003063B">
          <w:rPr>
            <w:rFonts w:ascii="Calibri" w:hAnsi="Calibri"/>
            <w:noProof/>
            <w:sz w:val="22"/>
            <w:szCs w:val="22"/>
          </w:rPr>
          <w:tab/>
        </w:r>
        <w:r w:rsidR="0003063B" w:rsidRPr="00FC502D">
          <w:rPr>
            <w:rStyle w:val="Hyperlink"/>
            <w:noProof/>
          </w:rPr>
          <w:t>Limits on Suspension Period</w:t>
        </w:r>
        <w:r w:rsidR="0003063B">
          <w:rPr>
            <w:noProof/>
            <w:webHidden/>
          </w:rPr>
          <w:tab/>
        </w:r>
        <w:r>
          <w:rPr>
            <w:noProof/>
            <w:webHidden/>
          </w:rPr>
          <w:fldChar w:fldCharType="begin"/>
        </w:r>
        <w:r w:rsidR="0003063B">
          <w:rPr>
            <w:noProof/>
            <w:webHidden/>
          </w:rPr>
          <w:instrText xml:space="preserve"> PAGEREF _Toc310347052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53" w:history="1">
        <w:r w:rsidR="0003063B" w:rsidRPr="00FC502D">
          <w:rPr>
            <w:rStyle w:val="Hyperlink"/>
            <w:noProof/>
          </w:rPr>
          <w:t>4.10.</w:t>
        </w:r>
        <w:r w:rsidR="0003063B">
          <w:rPr>
            <w:rFonts w:ascii="Calibri" w:hAnsi="Calibri"/>
            <w:noProof/>
            <w:sz w:val="22"/>
            <w:szCs w:val="22"/>
          </w:rPr>
          <w:tab/>
        </w:r>
        <w:r w:rsidR="0003063B" w:rsidRPr="00FC502D">
          <w:rPr>
            <w:rStyle w:val="Hyperlink"/>
            <w:noProof/>
          </w:rPr>
          <w:t>Certificate status services</w:t>
        </w:r>
        <w:r w:rsidR="0003063B">
          <w:rPr>
            <w:noProof/>
            <w:webHidden/>
          </w:rPr>
          <w:tab/>
        </w:r>
        <w:r>
          <w:rPr>
            <w:noProof/>
            <w:webHidden/>
          </w:rPr>
          <w:fldChar w:fldCharType="begin"/>
        </w:r>
        <w:r w:rsidR="0003063B">
          <w:rPr>
            <w:noProof/>
            <w:webHidden/>
          </w:rPr>
          <w:instrText xml:space="preserve"> PAGEREF _Toc310347053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4" w:history="1">
        <w:r w:rsidR="0003063B" w:rsidRPr="00FC502D">
          <w:rPr>
            <w:rStyle w:val="Hyperlink"/>
            <w:noProof/>
          </w:rPr>
          <w:t>4.10.1.</w:t>
        </w:r>
        <w:r w:rsidR="0003063B">
          <w:rPr>
            <w:rFonts w:ascii="Calibri" w:hAnsi="Calibri"/>
            <w:noProof/>
            <w:sz w:val="22"/>
            <w:szCs w:val="22"/>
          </w:rPr>
          <w:tab/>
        </w:r>
        <w:r w:rsidR="0003063B" w:rsidRPr="00FC502D">
          <w:rPr>
            <w:rStyle w:val="Hyperlink"/>
            <w:noProof/>
          </w:rPr>
          <w:t>Operational Characteristics</w:t>
        </w:r>
        <w:r w:rsidR="0003063B">
          <w:rPr>
            <w:noProof/>
            <w:webHidden/>
          </w:rPr>
          <w:tab/>
        </w:r>
        <w:r>
          <w:rPr>
            <w:noProof/>
            <w:webHidden/>
          </w:rPr>
          <w:fldChar w:fldCharType="begin"/>
        </w:r>
        <w:r w:rsidR="0003063B">
          <w:rPr>
            <w:noProof/>
            <w:webHidden/>
          </w:rPr>
          <w:instrText xml:space="preserve"> PAGEREF _Toc310347054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5" w:history="1">
        <w:r w:rsidR="0003063B" w:rsidRPr="00FC502D">
          <w:rPr>
            <w:rStyle w:val="Hyperlink"/>
            <w:noProof/>
          </w:rPr>
          <w:t>4.10.2.</w:t>
        </w:r>
        <w:r w:rsidR="0003063B">
          <w:rPr>
            <w:rFonts w:ascii="Calibri" w:hAnsi="Calibri"/>
            <w:noProof/>
            <w:sz w:val="22"/>
            <w:szCs w:val="22"/>
          </w:rPr>
          <w:tab/>
        </w:r>
        <w:r w:rsidR="0003063B" w:rsidRPr="00FC502D">
          <w:rPr>
            <w:rStyle w:val="Hyperlink"/>
            <w:noProof/>
          </w:rPr>
          <w:t>Service Availability</w:t>
        </w:r>
        <w:r w:rsidR="0003063B">
          <w:rPr>
            <w:noProof/>
            <w:webHidden/>
          </w:rPr>
          <w:tab/>
        </w:r>
        <w:r>
          <w:rPr>
            <w:noProof/>
            <w:webHidden/>
          </w:rPr>
          <w:fldChar w:fldCharType="begin"/>
        </w:r>
        <w:r w:rsidR="0003063B">
          <w:rPr>
            <w:noProof/>
            <w:webHidden/>
          </w:rPr>
          <w:instrText xml:space="preserve"> PAGEREF _Toc310347055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6" w:history="1">
        <w:r w:rsidR="0003063B" w:rsidRPr="00FC502D">
          <w:rPr>
            <w:rStyle w:val="Hyperlink"/>
            <w:noProof/>
          </w:rPr>
          <w:t>4.10.3.</w:t>
        </w:r>
        <w:r w:rsidR="0003063B">
          <w:rPr>
            <w:rFonts w:ascii="Calibri" w:hAnsi="Calibri"/>
            <w:noProof/>
            <w:sz w:val="22"/>
            <w:szCs w:val="22"/>
          </w:rPr>
          <w:tab/>
        </w:r>
        <w:r w:rsidR="0003063B" w:rsidRPr="00FC502D">
          <w:rPr>
            <w:rStyle w:val="Hyperlink"/>
            <w:noProof/>
          </w:rPr>
          <w:t>Optional Features</w:t>
        </w:r>
        <w:r w:rsidR="0003063B">
          <w:rPr>
            <w:noProof/>
            <w:webHidden/>
          </w:rPr>
          <w:tab/>
        </w:r>
        <w:r>
          <w:rPr>
            <w:noProof/>
            <w:webHidden/>
          </w:rPr>
          <w:fldChar w:fldCharType="begin"/>
        </w:r>
        <w:r w:rsidR="0003063B">
          <w:rPr>
            <w:noProof/>
            <w:webHidden/>
          </w:rPr>
          <w:instrText xml:space="preserve"> PAGEREF _Toc310347056 \h </w:instrText>
        </w:r>
        <w:r>
          <w:rPr>
            <w:noProof/>
            <w:webHidden/>
          </w:rPr>
        </w:r>
        <w:r>
          <w:rPr>
            <w:noProof/>
            <w:webHidden/>
          </w:rPr>
          <w:fldChar w:fldCharType="separate"/>
        </w:r>
        <w:r w:rsidR="0003063B">
          <w:rPr>
            <w:noProof/>
            <w:webHidden/>
          </w:rPr>
          <w:t>15</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57" w:history="1">
        <w:r w:rsidR="0003063B" w:rsidRPr="00FC502D">
          <w:rPr>
            <w:rStyle w:val="Hyperlink"/>
            <w:noProof/>
          </w:rPr>
          <w:t>4.11.</w:t>
        </w:r>
        <w:r w:rsidR="0003063B">
          <w:rPr>
            <w:rFonts w:ascii="Calibri" w:hAnsi="Calibri"/>
            <w:noProof/>
            <w:sz w:val="22"/>
            <w:szCs w:val="22"/>
          </w:rPr>
          <w:tab/>
        </w:r>
        <w:r w:rsidR="0003063B" w:rsidRPr="00FC502D">
          <w:rPr>
            <w:rStyle w:val="Hyperlink"/>
            <w:noProof/>
          </w:rPr>
          <w:t>End of subscription</w:t>
        </w:r>
        <w:r w:rsidR="0003063B">
          <w:rPr>
            <w:noProof/>
            <w:webHidden/>
          </w:rPr>
          <w:tab/>
        </w:r>
        <w:r>
          <w:rPr>
            <w:noProof/>
            <w:webHidden/>
          </w:rPr>
          <w:fldChar w:fldCharType="begin"/>
        </w:r>
        <w:r w:rsidR="0003063B">
          <w:rPr>
            <w:noProof/>
            <w:webHidden/>
          </w:rPr>
          <w:instrText xml:space="preserve"> PAGEREF _Toc310347057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58" w:history="1">
        <w:r w:rsidR="0003063B" w:rsidRPr="00FC502D">
          <w:rPr>
            <w:rStyle w:val="Hyperlink"/>
            <w:noProof/>
          </w:rPr>
          <w:t>4.12.</w:t>
        </w:r>
        <w:r w:rsidR="0003063B">
          <w:rPr>
            <w:rFonts w:ascii="Calibri" w:hAnsi="Calibri"/>
            <w:noProof/>
            <w:sz w:val="22"/>
            <w:szCs w:val="22"/>
          </w:rPr>
          <w:tab/>
        </w:r>
        <w:r w:rsidR="0003063B" w:rsidRPr="00FC502D">
          <w:rPr>
            <w:rStyle w:val="Hyperlink"/>
            <w:noProof/>
          </w:rPr>
          <w:t>Key escrow and recovery</w:t>
        </w:r>
        <w:r w:rsidR="0003063B">
          <w:rPr>
            <w:noProof/>
            <w:webHidden/>
          </w:rPr>
          <w:tab/>
        </w:r>
        <w:r>
          <w:rPr>
            <w:noProof/>
            <w:webHidden/>
          </w:rPr>
          <w:fldChar w:fldCharType="begin"/>
        </w:r>
        <w:r w:rsidR="0003063B">
          <w:rPr>
            <w:noProof/>
            <w:webHidden/>
          </w:rPr>
          <w:instrText xml:space="preserve"> PAGEREF _Toc310347058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59" w:history="1">
        <w:r w:rsidR="0003063B" w:rsidRPr="00FC502D">
          <w:rPr>
            <w:rStyle w:val="Hyperlink"/>
            <w:noProof/>
          </w:rPr>
          <w:t>4.12.1.</w:t>
        </w:r>
        <w:r w:rsidR="0003063B">
          <w:rPr>
            <w:rFonts w:ascii="Calibri" w:hAnsi="Calibri"/>
            <w:noProof/>
            <w:sz w:val="22"/>
            <w:szCs w:val="22"/>
          </w:rPr>
          <w:tab/>
        </w:r>
        <w:r w:rsidR="0003063B" w:rsidRPr="00FC502D">
          <w:rPr>
            <w:rStyle w:val="Hyperlink"/>
            <w:noProof/>
          </w:rPr>
          <w:t>Key Escrow and Recovery Policy Practices</w:t>
        </w:r>
        <w:r w:rsidR="0003063B">
          <w:rPr>
            <w:noProof/>
            <w:webHidden/>
          </w:rPr>
          <w:tab/>
        </w:r>
        <w:r>
          <w:rPr>
            <w:noProof/>
            <w:webHidden/>
          </w:rPr>
          <w:fldChar w:fldCharType="begin"/>
        </w:r>
        <w:r w:rsidR="0003063B">
          <w:rPr>
            <w:noProof/>
            <w:webHidden/>
          </w:rPr>
          <w:instrText xml:space="preserve"> PAGEREF _Toc310347059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060" w:history="1">
        <w:r w:rsidR="0003063B" w:rsidRPr="00FC502D">
          <w:rPr>
            <w:rStyle w:val="Hyperlink"/>
            <w:noProof/>
          </w:rPr>
          <w:t>4.12.2.</w:t>
        </w:r>
        <w:r w:rsidR="0003063B">
          <w:rPr>
            <w:rFonts w:ascii="Calibri" w:hAnsi="Calibri"/>
            <w:noProof/>
            <w:sz w:val="22"/>
            <w:szCs w:val="22"/>
          </w:rPr>
          <w:tab/>
        </w:r>
        <w:r w:rsidR="0003063B" w:rsidRPr="00FC502D">
          <w:rPr>
            <w:rStyle w:val="Hyperlink"/>
            <w:noProof/>
          </w:rPr>
          <w:t>Session Key Encapsulation and Recovery Policy and Practices</w:t>
        </w:r>
        <w:r w:rsidR="0003063B">
          <w:rPr>
            <w:noProof/>
            <w:webHidden/>
          </w:rPr>
          <w:tab/>
        </w:r>
        <w:r>
          <w:rPr>
            <w:noProof/>
            <w:webHidden/>
          </w:rPr>
          <w:fldChar w:fldCharType="begin"/>
        </w:r>
        <w:r w:rsidR="0003063B">
          <w:rPr>
            <w:noProof/>
            <w:webHidden/>
          </w:rPr>
          <w:instrText xml:space="preserve"> PAGEREF _Toc310347060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7061" w:history="1">
        <w:r w:rsidR="0003063B" w:rsidRPr="00FC502D">
          <w:rPr>
            <w:rStyle w:val="Hyperlink"/>
            <w:noProof/>
          </w:rPr>
          <w:t>5.</w:t>
        </w:r>
        <w:r w:rsidR="0003063B">
          <w:rPr>
            <w:rFonts w:ascii="Calibri" w:hAnsi="Calibri"/>
            <w:noProof/>
            <w:sz w:val="22"/>
            <w:szCs w:val="22"/>
          </w:rPr>
          <w:tab/>
        </w:r>
        <w:r w:rsidR="0003063B" w:rsidRPr="00FC502D">
          <w:rPr>
            <w:rStyle w:val="Hyperlink"/>
            <w:noProof/>
          </w:rPr>
          <w:t>FACILITY, MANAGEMENT, AND OPERATIONAL CONTROLS</w:t>
        </w:r>
        <w:r w:rsidR="0003063B">
          <w:rPr>
            <w:noProof/>
            <w:webHidden/>
          </w:rPr>
          <w:tab/>
        </w:r>
        <w:r>
          <w:rPr>
            <w:noProof/>
            <w:webHidden/>
          </w:rPr>
          <w:fldChar w:fldCharType="begin"/>
        </w:r>
        <w:r w:rsidR="0003063B">
          <w:rPr>
            <w:noProof/>
            <w:webHidden/>
          </w:rPr>
          <w:instrText xml:space="preserve"> PAGEREF _Toc310347061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62" w:history="1">
        <w:r w:rsidR="0003063B" w:rsidRPr="00FC502D">
          <w:rPr>
            <w:rStyle w:val="Hyperlink"/>
            <w:noProof/>
          </w:rPr>
          <w:t>5.1.</w:t>
        </w:r>
        <w:r w:rsidR="0003063B">
          <w:rPr>
            <w:rFonts w:ascii="Calibri" w:hAnsi="Calibri"/>
            <w:noProof/>
            <w:sz w:val="22"/>
            <w:szCs w:val="22"/>
          </w:rPr>
          <w:tab/>
        </w:r>
        <w:r w:rsidR="0003063B" w:rsidRPr="00FC502D">
          <w:rPr>
            <w:rStyle w:val="Hyperlink"/>
            <w:noProof/>
          </w:rPr>
          <w:t>Physical Controls</w:t>
        </w:r>
        <w:r w:rsidR="0003063B">
          <w:rPr>
            <w:noProof/>
            <w:webHidden/>
          </w:rPr>
          <w:tab/>
        </w:r>
        <w:r>
          <w:rPr>
            <w:noProof/>
            <w:webHidden/>
          </w:rPr>
          <w:fldChar w:fldCharType="begin"/>
        </w:r>
        <w:r w:rsidR="0003063B">
          <w:rPr>
            <w:noProof/>
            <w:webHidden/>
          </w:rPr>
          <w:instrText xml:space="preserve"> PAGEREF _Toc310347062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3" w:history="1">
        <w:r w:rsidR="0003063B" w:rsidRPr="00FC502D">
          <w:rPr>
            <w:rStyle w:val="Hyperlink"/>
            <w:noProof/>
          </w:rPr>
          <w:t>5.1.1.</w:t>
        </w:r>
        <w:r w:rsidR="0003063B">
          <w:rPr>
            <w:rFonts w:ascii="Calibri" w:hAnsi="Calibri"/>
            <w:noProof/>
            <w:sz w:val="22"/>
            <w:szCs w:val="22"/>
          </w:rPr>
          <w:tab/>
        </w:r>
        <w:r w:rsidR="0003063B" w:rsidRPr="00FC502D">
          <w:rPr>
            <w:rStyle w:val="Hyperlink"/>
            <w:noProof/>
          </w:rPr>
          <w:t>Site Location and Construction</w:t>
        </w:r>
        <w:r w:rsidR="0003063B">
          <w:rPr>
            <w:noProof/>
            <w:webHidden/>
          </w:rPr>
          <w:tab/>
        </w:r>
        <w:r>
          <w:rPr>
            <w:noProof/>
            <w:webHidden/>
          </w:rPr>
          <w:fldChar w:fldCharType="begin"/>
        </w:r>
        <w:r w:rsidR="0003063B">
          <w:rPr>
            <w:noProof/>
            <w:webHidden/>
          </w:rPr>
          <w:instrText xml:space="preserve"> PAGEREF _Toc310347063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4" w:history="1">
        <w:r w:rsidR="0003063B" w:rsidRPr="00FC502D">
          <w:rPr>
            <w:rStyle w:val="Hyperlink"/>
            <w:noProof/>
          </w:rPr>
          <w:t>5.1.2.</w:t>
        </w:r>
        <w:r w:rsidR="0003063B">
          <w:rPr>
            <w:rFonts w:ascii="Calibri" w:hAnsi="Calibri"/>
            <w:noProof/>
            <w:sz w:val="22"/>
            <w:szCs w:val="22"/>
          </w:rPr>
          <w:tab/>
        </w:r>
        <w:r w:rsidR="0003063B" w:rsidRPr="00FC502D">
          <w:rPr>
            <w:rStyle w:val="Hyperlink"/>
            <w:noProof/>
          </w:rPr>
          <w:t>Physical Access</w:t>
        </w:r>
        <w:r w:rsidR="0003063B">
          <w:rPr>
            <w:noProof/>
            <w:webHidden/>
          </w:rPr>
          <w:tab/>
        </w:r>
        <w:r>
          <w:rPr>
            <w:noProof/>
            <w:webHidden/>
          </w:rPr>
          <w:fldChar w:fldCharType="begin"/>
        </w:r>
        <w:r w:rsidR="0003063B">
          <w:rPr>
            <w:noProof/>
            <w:webHidden/>
          </w:rPr>
          <w:instrText xml:space="preserve"> PAGEREF _Toc310347064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5" w:history="1">
        <w:r w:rsidR="0003063B" w:rsidRPr="00FC502D">
          <w:rPr>
            <w:rStyle w:val="Hyperlink"/>
            <w:noProof/>
          </w:rPr>
          <w:t>5.1.3.</w:t>
        </w:r>
        <w:r w:rsidR="0003063B">
          <w:rPr>
            <w:rFonts w:ascii="Calibri" w:hAnsi="Calibri"/>
            <w:noProof/>
            <w:sz w:val="22"/>
            <w:szCs w:val="22"/>
          </w:rPr>
          <w:tab/>
        </w:r>
        <w:r w:rsidR="0003063B" w:rsidRPr="00FC502D">
          <w:rPr>
            <w:rStyle w:val="Hyperlink"/>
            <w:noProof/>
          </w:rPr>
          <w:t>Power and Air Conditioning</w:t>
        </w:r>
        <w:r w:rsidR="0003063B">
          <w:rPr>
            <w:noProof/>
            <w:webHidden/>
          </w:rPr>
          <w:tab/>
        </w:r>
        <w:r>
          <w:rPr>
            <w:noProof/>
            <w:webHidden/>
          </w:rPr>
          <w:fldChar w:fldCharType="begin"/>
        </w:r>
        <w:r w:rsidR="0003063B">
          <w:rPr>
            <w:noProof/>
            <w:webHidden/>
          </w:rPr>
          <w:instrText xml:space="preserve"> PAGEREF _Toc310347065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6" w:history="1">
        <w:r w:rsidR="0003063B" w:rsidRPr="00FC502D">
          <w:rPr>
            <w:rStyle w:val="Hyperlink"/>
            <w:noProof/>
          </w:rPr>
          <w:t>5.1.4.</w:t>
        </w:r>
        <w:r w:rsidR="0003063B">
          <w:rPr>
            <w:rFonts w:ascii="Calibri" w:hAnsi="Calibri"/>
            <w:noProof/>
            <w:sz w:val="22"/>
            <w:szCs w:val="22"/>
          </w:rPr>
          <w:tab/>
        </w:r>
        <w:r w:rsidR="0003063B" w:rsidRPr="00FC502D">
          <w:rPr>
            <w:rStyle w:val="Hyperlink"/>
            <w:noProof/>
          </w:rPr>
          <w:t>Water Exposures</w:t>
        </w:r>
        <w:r w:rsidR="0003063B">
          <w:rPr>
            <w:noProof/>
            <w:webHidden/>
          </w:rPr>
          <w:tab/>
        </w:r>
        <w:r>
          <w:rPr>
            <w:noProof/>
            <w:webHidden/>
          </w:rPr>
          <w:fldChar w:fldCharType="begin"/>
        </w:r>
        <w:r w:rsidR="0003063B">
          <w:rPr>
            <w:noProof/>
            <w:webHidden/>
          </w:rPr>
          <w:instrText xml:space="preserve"> PAGEREF _Toc310347066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7" w:history="1">
        <w:r w:rsidR="0003063B" w:rsidRPr="00FC502D">
          <w:rPr>
            <w:rStyle w:val="Hyperlink"/>
            <w:noProof/>
          </w:rPr>
          <w:t>5.1.5.</w:t>
        </w:r>
        <w:r w:rsidR="0003063B">
          <w:rPr>
            <w:rFonts w:ascii="Calibri" w:hAnsi="Calibri"/>
            <w:noProof/>
            <w:sz w:val="22"/>
            <w:szCs w:val="22"/>
          </w:rPr>
          <w:tab/>
        </w:r>
        <w:r w:rsidR="0003063B" w:rsidRPr="00FC502D">
          <w:rPr>
            <w:rStyle w:val="Hyperlink"/>
            <w:noProof/>
          </w:rPr>
          <w:t>Fire Prevention and Protection</w:t>
        </w:r>
        <w:r w:rsidR="0003063B">
          <w:rPr>
            <w:noProof/>
            <w:webHidden/>
          </w:rPr>
          <w:tab/>
        </w:r>
        <w:r>
          <w:rPr>
            <w:noProof/>
            <w:webHidden/>
          </w:rPr>
          <w:fldChar w:fldCharType="begin"/>
        </w:r>
        <w:r w:rsidR="0003063B">
          <w:rPr>
            <w:noProof/>
            <w:webHidden/>
          </w:rPr>
          <w:instrText xml:space="preserve"> PAGEREF _Toc310347067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8" w:history="1">
        <w:r w:rsidR="0003063B" w:rsidRPr="00FC502D">
          <w:rPr>
            <w:rStyle w:val="Hyperlink"/>
            <w:noProof/>
          </w:rPr>
          <w:t>5.1.6.</w:t>
        </w:r>
        <w:r w:rsidR="0003063B">
          <w:rPr>
            <w:rFonts w:ascii="Calibri" w:hAnsi="Calibri"/>
            <w:noProof/>
            <w:sz w:val="22"/>
            <w:szCs w:val="22"/>
          </w:rPr>
          <w:tab/>
        </w:r>
        <w:r w:rsidR="0003063B" w:rsidRPr="00FC502D">
          <w:rPr>
            <w:rStyle w:val="Hyperlink"/>
            <w:noProof/>
          </w:rPr>
          <w:t>Media Storage</w:t>
        </w:r>
        <w:r w:rsidR="0003063B">
          <w:rPr>
            <w:noProof/>
            <w:webHidden/>
          </w:rPr>
          <w:tab/>
        </w:r>
        <w:r>
          <w:rPr>
            <w:noProof/>
            <w:webHidden/>
          </w:rPr>
          <w:fldChar w:fldCharType="begin"/>
        </w:r>
        <w:r w:rsidR="0003063B">
          <w:rPr>
            <w:noProof/>
            <w:webHidden/>
          </w:rPr>
          <w:instrText xml:space="preserve"> PAGEREF _Toc310347068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69" w:history="1">
        <w:r w:rsidR="0003063B" w:rsidRPr="00FC502D">
          <w:rPr>
            <w:rStyle w:val="Hyperlink"/>
            <w:noProof/>
          </w:rPr>
          <w:t>5.1.7.</w:t>
        </w:r>
        <w:r w:rsidR="0003063B">
          <w:rPr>
            <w:rFonts w:ascii="Calibri" w:hAnsi="Calibri"/>
            <w:noProof/>
            <w:sz w:val="22"/>
            <w:szCs w:val="22"/>
          </w:rPr>
          <w:tab/>
        </w:r>
        <w:r w:rsidR="0003063B" w:rsidRPr="00FC502D">
          <w:rPr>
            <w:rStyle w:val="Hyperlink"/>
            <w:noProof/>
          </w:rPr>
          <w:t>Waste Disposal</w:t>
        </w:r>
        <w:r w:rsidR="0003063B">
          <w:rPr>
            <w:noProof/>
            <w:webHidden/>
          </w:rPr>
          <w:tab/>
        </w:r>
        <w:r>
          <w:rPr>
            <w:noProof/>
            <w:webHidden/>
          </w:rPr>
          <w:fldChar w:fldCharType="begin"/>
        </w:r>
        <w:r w:rsidR="0003063B">
          <w:rPr>
            <w:noProof/>
            <w:webHidden/>
          </w:rPr>
          <w:instrText xml:space="preserve"> PAGEREF _Toc310347069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0" w:history="1">
        <w:r w:rsidR="0003063B" w:rsidRPr="00FC502D">
          <w:rPr>
            <w:rStyle w:val="Hyperlink"/>
            <w:noProof/>
          </w:rPr>
          <w:t>5.1.8.</w:t>
        </w:r>
        <w:r w:rsidR="0003063B">
          <w:rPr>
            <w:rFonts w:ascii="Calibri" w:hAnsi="Calibri"/>
            <w:noProof/>
            <w:sz w:val="22"/>
            <w:szCs w:val="22"/>
          </w:rPr>
          <w:tab/>
        </w:r>
        <w:r w:rsidR="0003063B" w:rsidRPr="00FC502D">
          <w:rPr>
            <w:rStyle w:val="Hyperlink"/>
            <w:noProof/>
          </w:rPr>
          <w:t>Off-site Backup</w:t>
        </w:r>
        <w:r w:rsidR="0003063B">
          <w:rPr>
            <w:noProof/>
            <w:webHidden/>
          </w:rPr>
          <w:tab/>
        </w:r>
        <w:r>
          <w:rPr>
            <w:noProof/>
            <w:webHidden/>
          </w:rPr>
          <w:fldChar w:fldCharType="begin"/>
        </w:r>
        <w:r w:rsidR="0003063B">
          <w:rPr>
            <w:noProof/>
            <w:webHidden/>
          </w:rPr>
          <w:instrText xml:space="preserve"> PAGEREF _Toc310347070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71" w:history="1">
        <w:r w:rsidR="0003063B" w:rsidRPr="00FC502D">
          <w:rPr>
            <w:rStyle w:val="Hyperlink"/>
            <w:noProof/>
          </w:rPr>
          <w:t>5.2.</w:t>
        </w:r>
        <w:r w:rsidR="0003063B">
          <w:rPr>
            <w:rFonts w:ascii="Calibri" w:hAnsi="Calibri"/>
            <w:noProof/>
            <w:sz w:val="22"/>
            <w:szCs w:val="22"/>
          </w:rPr>
          <w:tab/>
        </w:r>
        <w:r w:rsidR="0003063B" w:rsidRPr="00FC502D">
          <w:rPr>
            <w:rStyle w:val="Hyperlink"/>
            <w:noProof/>
          </w:rPr>
          <w:t>Procedural controls</w:t>
        </w:r>
        <w:r w:rsidR="0003063B">
          <w:rPr>
            <w:noProof/>
            <w:webHidden/>
          </w:rPr>
          <w:tab/>
        </w:r>
        <w:r>
          <w:rPr>
            <w:noProof/>
            <w:webHidden/>
          </w:rPr>
          <w:fldChar w:fldCharType="begin"/>
        </w:r>
        <w:r w:rsidR="0003063B">
          <w:rPr>
            <w:noProof/>
            <w:webHidden/>
          </w:rPr>
          <w:instrText xml:space="preserve"> PAGEREF _Toc310347071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2" w:history="1">
        <w:r w:rsidR="0003063B" w:rsidRPr="00FC502D">
          <w:rPr>
            <w:rStyle w:val="Hyperlink"/>
            <w:noProof/>
          </w:rPr>
          <w:t>5.2.1.</w:t>
        </w:r>
        <w:r w:rsidR="0003063B">
          <w:rPr>
            <w:rFonts w:ascii="Calibri" w:hAnsi="Calibri"/>
            <w:noProof/>
            <w:sz w:val="22"/>
            <w:szCs w:val="22"/>
          </w:rPr>
          <w:tab/>
        </w:r>
        <w:r w:rsidR="0003063B" w:rsidRPr="00FC502D">
          <w:rPr>
            <w:rStyle w:val="Hyperlink"/>
            <w:noProof/>
          </w:rPr>
          <w:t>Trusted Roles</w:t>
        </w:r>
        <w:r w:rsidR="0003063B">
          <w:rPr>
            <w:noProof/>
            <w:webHidden/>
          </w:rPr>
          <w:tab/>
        </w:r>
        <w:r>
          <w:rPr>
            <w:noProof/>
            <w:webHidden/>
          </w:rPr>
          <w:fldChar w:fldCharType="begin"/>
        </w:r>
        <w:r w:rsidR="0003063B">
          <w:rPr>
            <w:noProof/>
            <w:webHidden/>
          </w:rPr>
          <w:instrText xml:space="preserve"> PAGEREF _Toc310347072 \h </w:instrText>
        </w:r>
        <w:r>
          <w:rPr>
            <w:noProof/>
            <w:webHidden/>
          </w:rPr>
        </w:r>
        <w:r>
          <w:rPr>
            <w:noProof/>
            <w:webHidden/>
          </w:rPr>
          <w:fldChar w:fldCharType="separate"/>
        </w:r>
        <w:r w:rsidR="0003063B">
          <w:rPr>
            <w:noProof/>
            <w:webHidden/>
          </w:rPr>
          <w:t>16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3" w:history="1">
        <w:r w:rsidR="0003063B" w:rsidRPr="00FC502D">
          <w:rPr>
            <w:rStyle w:val="Hyperlink"/>
            <w:noProof/>
          </w:rPr>
          <w:t>5.2.2.</w:t>
        </w:r>
        <w:r w:rsidR="0003063B">
          <w:rPr>
            <w:rFonts w:ascii="Calibri" w:hAnsi="Calibri"/>
            <w:noProof/>
            <w:sz w:val="22"/>
            <w:szCs w:val="22"/>
          </w:rPr>
          <w:tab/>
        </w:r>
        <w:r w:rsidR="0003063B" w:rsidRPr="00FC502D">
          <w:rPr>
            <w:rStyle w:val="Hyperlink"/>
            <w:noProof/>
          </w:rPr>
          <w:t>Number of Persons Required per Task</w:t>
        </w:r>
        <w:r w:rsidR="0003063B">
          <w:rPr>
            <w:noProof/>
            <w:webHidden/>
          </w:rPr>
          <w:tab/>
        </w:r>
        <w:r>
          <w:rPr>
            <w:noProof/>
            <w:webHidden/>
          </w:rPr>
          <w:fldChar w:fldCharType="begin"/>
        </w:r>
        <w:r w:rsidR="0003063B">
          <w:rPr>
            <w:noProof/>
            <w:webHidden/>
          </w:rPr>
          <w:instrText xml:space="preserve"> PAGEREF _Toc310347073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4" w:history="1">
        <w:r w:rsidR="0003063B" w:rsidRPr="00FC502D">
          <w:rPr>
            <w:rStyle w:val="Hyperlink"/>
            <w:noProof/>
          </w:rPr>
          <w:t>5.2.3.</w:t>
        </w:r>
        <w:r w:rsidR="0003063B">
          <w:rPr>
            <w:rFonts w:ascii="Calibri" w:hAnsi="Calibri"/>
            <w:noProof/>
            <w:sz w:val="22"/>
            <w:szCs w:val="22"/>
          </w:rPr>
          <w:tab/>
        </w:r>
        <w:r w:rsidR="0003063B" w:rsidRPr="00FC502D">
          <w:rPr>
            <w:rStyle w:val="Hyperlink"/>
            <w:noProof/>
          </w:rPr>
          <w:t>Identification and Authentication for each Role</w:t>
        </w:r>
        <w:r w:rsidR="0003063B">
          <w:rPr>
            <w:noProof/>
            <w:webHidden/>
          </w:rPr>
          <w:tab/>
        </w:r>
        <w:r>
          <w:rPr>
            <w:noProof/>
            <w:webHidden/>
          </w:rPr>
          <w:fldChar w:fldCharType="begin"/>
        </w:r>
        <w:r w:rsidR="0003063B">
          <w:rPr>
            <w:noProof/>
            <w:webHidden/>
          </w:rPr>
          <w:instrText xml:space="preserve"> PAGEREF _Toc310347074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5" w:history="1">
        <w:r w:rsidR="0003063B" w:rsidRPr="00FC502D">
          <w:rPr>
            <w:rStyle w:val="Hyperlink"/>
            <w:noProof/>
          </w:rPr>
          <w:t>5.2.4.</w:t>
        </w:r>
        <w:r w:rsidR="0003063B">
          <w:rPr>
            <w:rFonts w:ascii="Calibri" w:hAnsi="Calibri"/>
            <w:noProof/>
            <w:sz w:val="22"/>
            <w:szCs w:val="22"/>
          </w:rPr>
          <w:tab/>
        </w:r>
        <w:r w:rsidR="0003063B" w:rsidRPr="00FC502D">
          <w:rPr>
            <w:rStyle w:val="Hyperlink"/>
            <w:noProof/>
          </w:rPr>
          <w:t>Roles Requiring Separation of Duties</w:t>
        </w:r>
        <w:r w:rsidR="0003063B">
          <w:rPr>
            <w:noProof/>
            <w:webHidden/>
          </w:rPr>
          <w:tab/>
        </w:r>
        <w:r>
          <w:rPr>
            <w:noProof/>
            <w:webHidden/>
          </w:rPr>
          <w:fldChar w:fldCharType="begin"/>
        </w:r>
        <w:r w:rsidR="0003063B">
          <w:rPr>
            <w:noProof/>
            <w:webHidden/>
          </w:rPr>
          <w:instrText xml:space="preserve"> PAGEREF _Toc310347075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76" w:history="1">
        <w:r w:rsidR="0003063B" w:rsidRPr="00FC502D">
          <w:rPr>
            <w:rStyle w:val="Hyperlink"/>
            <w:noProof/>
          </w:rPr>
          <w:t>5.3.</w:t>
        </w:r>
        <w:r w:rsidR="0003063B">
          <w:rPr>
            <w:rFonts w:ascii="Calibri" w:hAnsi="Calibri"/>
            <w:noProof/>
            <w:sz w:val="22"/>
            <w:szCs w:val="22"/>
          </w:rPr>
          <w:tab/>
        </w:r>
        <w:r w:rsidR="0003063B" w:rsidRPr="00FC502D">
          <w:rPr>
            <w:rStyle w:val="Hyperlink"/>
            <w:noProof/>
          </w:rPr>
          <w:t>Personnel controls</w:t>
        </w:r>
        <w:r w:rsidR="0003063B">
          <w:rPr>
            <w:noProof/>
            <w:webHidden/>
          </w:rPr>
          <w:tab/>
        </w:r>
        <w:r>
          <w:rPr>
            <w:noProof/>
            <w:webHidden/>
          </w:rPr>
          <w:fldChar w:fldCharType="begin"/>
        </w:r>
        <w:r w:rsidR="0003063B">
          <w:rPr>
            <w:noProof/>
            <w:webHidden/>
          </w:rPr>
          <w:instrText xml:space="preserve"> PAGEREF _Toc310347076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7" w:history="1">
        <w:r w:rsidR="0003063B" w:rsidRPr="00FC502D">
          <w:rPr>
            <w:rStyle w:val="Hyperlink"/>
            <w:noProof/>
          </w:rPr>
          <w:t>5.3.1.</w:t>
        </w:r>
        <w:r w:rsidR="0003063B">
          <w:rPr>
            <w:rFonts w:ascii="Calibri" w:hAnsi="Calibri"/>
            <w:noProof/>
            <w:sz w:val="22"/>
            <w:szCs w:val="22"/>
          </w:rPr>
          <w:tab/>
        </w:r>
        <w:r w:rsidR="0003063B" w:rsidRPr="00FC502D">
          <w:rPr>
            <w:rStyle w:val="Hyperlink"/>
            <w:noProof/>
          </w:rPr>
          <w:t>Qualifications, Experience, and Clearance Requirements</w:t>
        </w:r>
        <w:r w:rsidR="0003063B">
          <w:rPr>
            <w:noProof/>
            <w:webHidden/>
          </w:rPr>
          <w:tab/>
        </w:r>
        <w:r>
          <w:rPr>
            <w:noProof/>
            <w:webHidden/>
          </w:rPr>
          <w:fldChar w:fldCharType="begin"/>
        </w:r>
        <w:r w:rsidR="0003063B">
          <w:rPr>
            <w:noProof/>
            <w:webHidden/>
          </w:rPr>
          <w:instrText xml:space="preserve"> PAGEREF _Toc310347077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8" w:history="1">
        <w:r w:rsidR="0003063B" w:rsidRPr="00FC502D">
          <w:rPr>
            <w:rStyle w:val="Hyperlink"/>
            <w:noProof/>
          </w:rPr>
          <w:t>5.3.2.</w:t>
        </w:r>
        <w:r w:rsidR="0003063B">
          <w:rPr>
            <w:rFonts w:ascii="Calibri" w:hAnsi="Calibri"/>
            <w:noProof/>
            <w:sz w:val="22"/>
            <w:szCs w:val="22"/>
          </w:rPr>
          <w:tab/>
        </w:r>
        <w:r w:rsidR="0003063B" w:rsidRPr="00FC502D">
          <w:rPr>
            <w:rStyle w:val="Hyperlink"/>
            <w:noProof/>
          </w:rPr>
          <w:t>Background Check Procedures</w:t>
        </w:r>
        <w:r w:rsidR="0003063B">
          <w:rPr>
            <w:noProof/>
            <w:webHidden/>
          </w:rPr>
          <w:tab/>
        </w:r>
        <w:r>
          <w:rPr>
            <w:noProof/>
            <w:webHidden/>
          </w:rPr>
          <w:fldChar w:fldCharType="begin"/>
        </w:r>
        <w:r w:rsidR="0003063B">
          <w:rPr>
            <w:noProof/>
            <w:webHidden/>
          </w:rPr>
          <w:instrText xml:space="preserve"> PAGEREF _Toc310347078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79" w:history="1">
        <w:r w:rsidR="0003063B" w:rsidRPr="00FC502D">
          <w:rPr>
            <w:rStyle w:val="Hyperlink"/>
            <w:noProof/>
          </w:rPr>
          <w:t>5.3.3.</w:t>
        </w:r>
        <w:r w:rsidR="0003063B">
          <w:rPr>
            <w:rFonts w:ascii="Calibri" w:hAnsi="Calibri"/>
            <w:noProof/>
            <w:sz w:val="22"/>
            <w:szCs w:val="22"/>
          </w:rPr>
          <w:tab/>
        </w:r>
        <w:r w:rsidR="0003063B" w:rsidRPr="00FC502D">
          <w:rPr>
            <w:rStyle w:val="Hyperlink"/>
            <w:noProof/>
          </w:rPr>
          <w:t>Training Requirements</w:t>
        </w:r>
        <w:r w:rsidR="0003063B">
          <w:rPr>
            <w:noProof/>
            <w:webHidden/>
          </w:rPr>
          <w:tab/>
        </w:r>
        <w:r>
          <w:rPr>
            <w:noProof/>
            <w:webHidden/>
          </w:rPr>
          <w:fldChar w:fldCharType="begin"/>
        </w:r>
        <w:r w:rsidR="0003063B">
          <w:rPr>
            <w:noProof/>
            <w:webHidden/>
          </w:rPr>
          <w:instrText xml:space="preserve"> PAGEREF _Toc310347079 \h </w:instrText>
        </w:r>
        <w:r>
          <w:rPr>
            <w:noProof/>
            <w:webHidden/>
          </w:rPr>
        </w:r>
        <w:r>
          <w:rPr>
            <w:noProof/>
            <w:webHidden/>
          </w:rPr>
          <w:fldChar w:fldCharType="separate"/>
        </w:r>
        <w:r w:rsidR="0003063B">
          <w:rPr>
            <w:noProof/>
            <w:webHidden/>
          </w:rPr>
          <w:t>17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0" w:history="1">
        <w:r w:rsidR="0003063B" w:rsidRPr="00FC502D">
          <w:rPr>
            <w:rStyle w:val="Hyperlink"/>
            <w:noProof/>
          </w:rPr>
          <w:t>5.3.4.</w:t>
        </w:r>
        <w:r w:rsidR="0003063B">
          <w:rPr>
            <w:rFonts w:ascii="Calibri" w:hAnsi="Calibri"/>
            <w:noProof/>
            <w:sz w:val="22"/>
            <w:szCs w:val="22"/>
          </w:rPr>
          <w:tab/>
        </w:r>
        <w:r w:rsidR="0003063B" w:rsidRPr="00FC502D">
          <w:rPr>
            <w:rStyle w:val="Hyperlink"/>
            <w:noProof/>
          </w:rPr>
          <w:t>Retraining Frequency and Requirements</w:t>
        </w:r>
        <w:r w:rsidR="0003063B">
          <w:rPr>
            <w:noProof/>
            <w:webHidden/>
          </w:rPr>
          <w:tab/>
        </w:r>
        <w:r>
          <w:rPr>
            <w:noProof/>
            <w:webHidden/>
          </w:rPr>
          <w:fldChar w:fldCharType="begin"/>
        </w:r>
        <w:r w:rsidR="0003063B">
          <w:rPr>
            <w:noProof/>
            <w:webHidden/>
          </w:rPr>
          <w:instrText xml:space="preserve"> PAGEREF _Toc310347080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1" w:history="1">
        <w:r w:rsidR="0003063B" w:rsidRPr="00FC502D">
          <w:rPr>
            <w:rStyle w:val="Hyperlink"/>
            <w:noProof/>
          </w:rPr>
          <w:t>5.3.5.</w:t>
        </w:r>
        <w:r w:rsidR="0003063B">
          <w:rPr>
            <w:rFonts w:ascii="Calibri" w:hAnsi="Calibri"/>
            <w:noProof/>
            <w:sz w:val="22"/>
            <w:szCs w:val="22"/>
          </w:rPr>
          <w:tab/>
        </w:r>
        <w:r w:rsidR="0003063B" w:rsidRPr="00FC502D">
          <w:rPr>
            <w:rStyle w:val="Hyperlink"/>
            <w:noProof/>
          </w:rPr>
          <w:t>Job Rotation Frequency and Sequence</w:t>
        </w:r>
        <w:r w:rsidR="0003063B">
          <w:rPr>
            <w:noProof/>
            <w:webHidden/>
          </w:rPr>
          <w:tab/>
        </w:r>
        <w:r>
          <w:rPr>
            <w:noProof/>
            <w:webHidden/>
          </w:rPr>
          <w:fldChar w:fldCharType="begin"/>
        </w:r>
        <w:r w:rsidR="0003063B">
          <w:rPr>
            <w:noProof/>
            <w:webHidden/>
          </w:rPr>
          <w:instrText xml:space="preserve"> PAGEREF _Toc310347081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2" w:history="1">
        <w:r w:rsidR="0003063B" w:rsidRPr="00FC502D">
          <w:rPr>
            <w:rStyle w:val="Hyperlink"/>
            <w:noProof/>
          </w:rPr>
          <w:t>5.3.6.</w:t>
        </w:r>
        <w:r w:rsidR="0003063B">
          <w:rPr>
            <w:rFonts w:ascii="Calibri" w:hAnsi="Calibri"/>
            <w:noProof/>
            <w:sz w:val="22"/>
            <w:szCs w:val="22"/>
          </w:rPr>
          <w:tab/>
        </w:r>
        <w:r w:rsidR="0003063B" w:rsidRPr="00FC502D">
          <w:rPr>
            <w:rStyle w:val="Hyperlink"/>
            <w:noProof/>
          </w:rPr>
          <w:t>Sanctions for Unauthorized Actions</w:t>
        </w:r>
        <w:r w:rsidR="0003063B">
          <w:rPr>
            <w:noProof/>
            <w:webHidden/>
          </w:rPr>
          <w:tab/>
        </w:r>
        <w:r>
          <w:rPr>
            <w:noProof/>
            <w:webHidden/>
          </w:rPr>
          <w:fldChar w:fldCharType="begin"/>
        </w:r>
        <w:r w:rsidR="0003063B">
          <w:rPr>
            <w:noProof/>
            <w:webHidden/>
          </w:rPr>
          <w:instrText xml:space="preserve"> PAGEREF _Toc310347082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3" w:history="1">
        <w:r w:rsidR="0003063B" w:rsidRPr="00FC502D">
          <w:rPr>
            <w:rStyle w:val="Hyperlink"/>
            <w:noProof/>
          </w:rPr>
          <w:t>5.3.7.</w:t>
        </w:r>
        <w:r w:rsidR="0003063B">
          <w:rPr>
            <w:rFonts w:ascii="Calibri" w:hAnsi="Calibri"/>
            <w:noProof/>
            <w:sz w:val="22"/>
            <w:szCs w:val="22"/>
          </w:rPr>
          <w:tab/>
        </w:r>
        <w:r w:rsidR="0003063B" w:rsidRPr="00FC502D">
          <w:rPr>
            <w:rStyle w:val="Hyperlink"/>
            <w:noProof/>
          </w:rPr>
          <w:t>Independent Contractor Requirements</w:t>
        </w:r>
        <w:r w:rsidR="0003063B">
          <w:rPr>
            <w:noProof/>
            <w:webHidden/>
          </w:rPr>
          <w:tab/>
        </w:r>
        <w:r>
          <w:rPr>
            <w:noProof/>
            <w:webHidden/>
          </w:rPr>
          <w:fldChar w:fldCharType="begin"/>
        </w:r>
        <w:r w:rsidR="0003063B">
          <w:rPr>
            <w:noProof/>
            <w:webHidden/>
          </w:rPr>
          <w:instrText xml:space="preserve"> PAGEREF _Toc310347083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4" w:history="1">
        <w:r w:rsidR="0003063B" w:rsidRPr="00FC502D">
          <w:rPr>
            <w:rStyle w:val="Hyperlink"/>
            <w:noProof/>
          </w:rPr>
          <w:t>5.3.8.</w:t>
        </w:r>
        <w:r w:rsidR="0003063B">
          <w:rPr>
            <w:rFonts w:ascii="Calibri" w:hAnsi="Calibri"/>
            <w:noProof/>
            <w:sz w:val="22"/>
            <w:szCs w:val="22"/>
          </w:rPr>
          <w:tab/>
        </w:r>
        <w:r w:rsidR="0003063B" w:rsidRPr="00FC502D">
          <w:rPr>
            <w:rStyle w:val="Hyperlink"/>
            <w:noProof/>
          </w:rPr>
          <w:t>Documentation Supplied to Personnel</w:t>
        </w:r>
        <w:r w:rsidR="0003063B">
          <w:rPr>
            <w:noProof/>
            <w:webHidden/>
          </w:rPr>
          <w:tab/>
        </w:r>
        <w:r>
          <w:rPr>
            <w:noProof/>
            <w:webHidden/>
          </w:rPr>
          <w:fldChar w:fldCharType="begin"/>
        </w:r>
        <w:r w:rsidR="0003063B">
          <w:rPr>
            <w:noProof/>
            <w:webHidden/>
          </w:rPr>
          <w:instrText xml:space="preserve"> PAGEREF _Toc310347084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85" w:history="1">
        <w:r w:rsidR="0003063B" w:rsidRPr="00FC502D">
          <w:rPr>
            <w:rStyle w:val="Hyperlink"/>
            <w:noProof/>
          </w:rPr>
          <w:t>5.4.</w:t>
        </w:r>
        <w:r w:rsidR="0003063B">
          <w:rPr>
            <w:rFonts w:ascii="Calibri" w:hAnsi="Calibri"/>
            <w:noProof/>
            <w:sz w:val="22"/>
            <w:szCs w:val="22"/>
          </w:rPr>
          <w:tab/>
        </w:r>
        <w:r w:rsidR="0003063B" w:rsidRPr="00FC502D">
          <w:rPr>
            <w:rStyle w:val="Hyperlink"/>
            <w:noProof/>
          </w:rPr>
          <w:t>Audit logging procedures</w:t>
        </w:r>
        <w:r w:rsidR="0003063B">
          <w:rPr>
            <w:noProof/>
            <w:webHidden/>
          </w:rPr>
          <w:tab/>
        </w:r>
        <w:r>
          <w:rPr>
            <w:noProof/>
            <w:webHidden/>
          </w:rPr>
          <w:fldChar w:fldCharType="begin"/>
        </w:r>
        <w:r w:rsidR="0003063B">
          <w:rPr>
            <w:noProof/>
            <w:webHidden/>
          </w:rPr>
          <w:instrText xml:space="preserve"> PAGEREF _Toc310347085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6" w:history="1">
        <w:r w:rsidR="0003063B" w:rsidRPr="00FC502D">
          <w:rPr>
            <w:rStyle w:val="Hyperlink"/>
            <w:noProof/>
          </w:rPr>
          <w:t>5.4.1.</w:t>
        </w:r>
        <w:r w:rsidR="0003063B">
          <w:rPr>
            <w:rFonts w:ascii="Calibri" w:hAnsi="Calibri"/>
            <w:noProof/>
            <w:sz w:val="22"/>
            <w:szCs w:val="22"/>
          </w:rPr>
          <w:tab/>
        </w:r>
        <w:r w:rsidR="0003063B" w:rsidRPr="00FC502D">
          <w:rPr>
            <w:rStyle w:val="Hyperlink"/>
            <w:noProof/>
          </w:rPr>
          <w:t>Types of Events Recorded</w:t>
        </w:r>
        <w:r w:rsidR="0003063B">
          <w:rPr>
            <w:noProof/>
            <w:webHidden/>
          </w:rPr>
          <w:tab/>
        </w:r>
        <w:r>
          <w:rPr>
            <w:noProof/>
            <w:webHidden/>
          </w:rPr>
          <w:fldChar w:fldCharType="begin"/>
        </w:r>
        <w:r w:rsidR="0003063B">
          <w:rPr>
            <w:noProof/>
            <w:webHidden/>
          </w:rPr>
          <w:instrText xml:space="preserve"> PAGEREF _Toc310347086 \h </w:instrText>
        </w:r>
        <w:r>
          <w:rPr>
            <w:noProof/>
            <w:webHidden/>
          </w:rPr>
        </w:r>
        <w:r>
          <w:rPr>
            <w:noProof/>
            <w:webHidden/>
          </w:rPr>
          <w:fldChar w:fldCharType="separate"/>
        </w:r>
        <w:r w:rsidR="0003063B">
          <w:rPr>
            <w:noProof/>
            <w:webHidden/>
          </w:rPr>
          <w:t>18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7" w:history="1">
        <w:r w:rsidR="0003063B" w:rsidRPr="00FC502D">
          <w:rPr>
            <w:rStyle w:val="Hyperlink"/>
            <w:noProof/>
          </w:rPr>
          <w:t>5.4.2.</w:t>
        </w:r>
        <w:r w:rsidR="0003063B">
          <w:rPr>
            <w:rFonts w:ascii="Calibri" w:hAnsi="Calibri"/>
            <w:noProof/>
            <w:sz w:val="22"/>
            <w:szCs w:val="22"/>
          </w:rPr>
          <w:tab/>
        </w:r>
        <w:r w:rsidR="0003063B" w:rsidRPr="00FC502D">
          <w:rPr>
            <w:rStyle w:val="Hyperlink"/>
            <w:noProof/>
          </w:rPr>
          <w:t>Frequency of Processing Log</w:t>
        </w:r>
        <w:r w:rsidR="0003063B">
          <w:rPr>
            <w:noProof/>
            <w:webHidden/>
          </w:rPr>
          <w:tab/>
        </w:r>
        <w:r>
          <w:rPr>
            <w:noProof/>
            <w:webHidden/>
          </w:rPr>
          <w:fldChar w:fldCharType="begin"/>
        </w:r>
        <w:r w:rsidR="0003063B">
          <w:rPr>
            <w:noProof/>
            <w:webHidden/>
          </w:rPr>
          <w:instrText xml:space="preserve"> PAGEREF _Toc310347087 \h </w:instrText>
        </w:r>
        <w:r>
          <w:rPr>
            <w:noProof/>
            <w:webHidden/>
          </w:rPr>
        </w:r>
        <w:r>
          <w:rPr>
            <w:noProof/>
            <w:webHidden/>
          </w:rPr>
          <w:fldChar w:fldCharType="separate"/>
        </w:r>
        <w:r w:rsidR="0003063B">
          <w:rPr>
            <w:noProof/>
            <w:webHidden/>
          </w:rPr>
          <w:t>19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8" w:history="1">
        <w:r w:rsidR="0003063B" w:rsidRPr="00FC502D">
          <w:rPr>
            <w:rStyle w:val="Hyperlink"/>
            <w:noProof/>
          </w:rPr>
          <w:t>5.4.3.</w:t>
        </w:r>
        <w:r w:rsidR="0003063B">
          <w:rPr>
            <w:rFonts w:ascii="Calibri" w:hAnsi="Calibri"/>
            <w:noProof/>
            <w:sz w:val="22"/>
            <w:szCs w:val="22"/>
          </w:rPr>
          <w:tab/>
        </w:r>
        <w:r w:rsidR="0003063B" w:rsidRPr="00FC502D">
          <w:rPr>
            <w:rStyle w:val="Hyperlink"/>
            <w:noProof/>
          </w:rPr>
          <w:t>Retention Period for Audit Log</w:t>
        </w:r>
        <w:r w:rsidR="0003063B">
          <w:rPr>
            <w:noProof/>
            <w:webHidden/>
          </w:rPr>
          <w:tab/>
        </w:r>
        <w:r>
          <w:rPr>
            <w:noProof/>
            <w:webHidden/>
          </w:rPr>
          <w:fldChar w:fldCharType="begin"/>
        </w:r>
        <w:r w:rsidR="0003063B">
          <w:rPr>
            <w:noProof/>
            <w:webHidden/>
          </w:rPr>
          <w:instrText xml:space="preserve"> PAGEREF _Toc310347088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89" w:history="1">
        <w:r w:rsidR="0003063B" w:rsidRPr="00FC502D">
          <w:rPr>
            <w:rStyle w:val="Hyperlink"/>
            <w:noProof/>
          </w:rPr>
          <w:t>5.4.4.</w:t>
        </w:r>
        <w:r w:rsidR="0003063B">
          <w:rPr>
            <w:rFonts w:ascii="Calibri" w:hAnsi="Calibri"/>
            <w:noProof/>
            <w:sz w:val="22"/>
            <w:szCs w:val="22"/>
          </w:rPr>
          <w:tab/>
        </w:r>
        <w:r w:rsidR="0003063B" w:rsidRPr="00FC502D">
          <w:rPr>
            <w:rStyle w:val="Hyperlink"/>
            <w:noProof/>
          </w:rPr>
          <w:t>Protection of Audit Log</w:t>
        </w:r>
        <w:r w:rsidR="0003063B">
          <w:rPr>
            <w:noProof/>
            <w:webHidden/>
          </w:rPr>
          <w:tab/>
        </w:r>
        <w:r>
          <w:rPr>
            <w:noProof/>
            <w:webHidden/>
          </w:rPr>
          <w:fldChar w:fldCharType="begin"/>
        </w:r>
        <w:r w:rsidR="0003063B">
          <w:rPr>
            <w:noProof/>
            <w:webHidden/>
          </w:rPr>
          <w:instrText xml:space="preserve"> PAGEREF _Toc310347089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0" w:history="1">
        <w:r w:rsidR="0003063B" w:rsidRPr="00FC502D">
          <w:rPr>
            <w:rStyle w:val="Hyperlink"/>
            <w:noProof/>
          </w:rPr>
          <w:t>5.4.5.</w:t>
        </w:r>
        <w:r w:rsidR="0003063B">
          <w:rPr>
            <w:rFonts w:ascii="Calibri" w:hAnsi="Calibri"/>
            <w:noProof/>
            <w:sz w:val="22"/>
            <w:szCs w:val="22"/>
          </w:rPr>
          <w:tab/>
        </w:r>
        <w:r w:rsidR="0003063B" w:rsidRPr="00FC502D">
          <w:rPr>
            <w:rStyle w:val="Hyperlink"/>
            <w:noProof/>
          </w:rPr>
          <w:t>Audit Log Backup Procedures</w:t>
        </w:r>
        <w:r w:rsidR="0003063B">
          <w:rPr>
            <w:noProof/>
            <w:webHidden/>
          </w:rPr>
          <w:tab/>
        </w:r>
        <w:r>
          <w:rPr>
            <w:noProof/>
            <w:webHidden/>
          </w:rPr>
          <w:fldChar w:fldCharType="begin"/>
        </w:r>
        <w:r w:rsidR="0003063B">
          <w:rPr>
            <w:noProof/>
            <w:webHidden/>
          </w:rPr>
          <w:instrText xml:space="preserve"> PAGEREF _Toc310347090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1" w:history="1">
        <w:r w:rsidR="0003063B" w:rsidRPr="00FC502D">
          <w:rPr>
            <w:rStyle w:val="Hyperlink"/>
            <w:noProof/>
          </w:rPr>
          <w:t>5.4.6.</w:t>
        </w:r>
        <w:r w:rsidR="0003063B">
          <w:rPr>
            <w:rFonts w:ascii="Calibri" w:hAnsi="Calibri"/>
            <w:noProof/>
            <w:sz w:val="22"/>
            <w:szCs w:val="22"/>
          </w:rPr>
          <w:tab/>
        </w:r>
        <w:r w:rsidR="0003063B" w:rsidRPr="00FC502D">
          <w:rPr>
            <w:rStyle w:val="Hyperlink"/>
            <w:noProof/>
          </w:rPr>
          <w:t>Audit Collection System (internal vs. external)</w:t>
        </w:r>
        <w:r w:rsidR="0003063B">
          <w:rPr>
            <w:noProof/>
            <w:webHidden/>
          </w:rPr>
          <w:tab/>
        </w:r>
        <w:r>
          <w:rPr>
            <w:noProof/>
            <w:webHidden/>
          </w:rPr>
          <w:fldChar w:fldCharType="begin"/>
        </w:r>
        <w:r w:rsidR="0003063B">
          <w:rPr>
            <w:noProof/>
            <w:webHidden/>
          </w:rPr>
          <w:instrText xml:space="preserve"> PAGEREF _Toc310347091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2" w:history="1">
        <w:r w:rsidR="0003063B" w:rsidRPr="00FC502D">
          <w:rPr>
            <w:rStyle w:val="Hyperlink"/>
            <w:noProof/>
          </w:rPr>
          <w:t>5.4.7.</w:t>
        </w:r>
        <w:r w:rsidR="0003063B">
          <w:rPr>
            <w:rFonts w:ascii="Calibri" w:hAnsi="Calibri"/>
            <w:noProof/>
            <w:sz w:val="22"/>
            <w:szCs w:val="22"/>
          </w:rPr>
          <w:tab/>
        </w:r>
        <w:r w:rsidR="0003063B" w:rsidRPr="00FC502D">
          <w:rPr>
            <w:rStyle w:val="Hyperlink"/>
            <w:noProof/>
          </w:rPr>
          <w:t>Notification to Event-causing Subject</w:t>
        </w:r>
        <w:r w:rsidR="0003063B">
          <w:rPr>
            <w:noProof/>
            <w:webHidden/>
          </w:rPr>
          <w:tab/>
        </w:r>
        <w:r>
          <w:rPr>
            <w:noProof/>
            <w:webHidden/>
          </w:rPr>
          <w:fldChar w:fldCharType="begin"/>
        </w:r>
        <w:r w:rsidR="0003063B">
          <w:rPr>
            <w:noProof/>
            <w:webHidden/>
          </w:rPr>
          <w:instrText xml:space="preserve"> PAGEREF _Toc310347092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3" w:history="1">
        <w:r w:rsidR="0003063B" w:rsidRPr="00FC502D">
          <w:rPr>
            <w:rStyle w:val="Hyperlink"/>
            <w:noProof/>
          </w:rPr>
          <w:t>5.4.8.</w:t>
        </w:r>
        <w:r w:rsidR="0003063B">
          <w:rPr>
            <w:rFonts w:ascii="Calibri" w:hAnsi="Calibri"/>
            <w:noProof/>
            <w:sz w:val="22"/>
            <w:szCs w:val="22"/>
          </w:rPr>
          <w:tab/>
        </w:r>
        <w:r w:rsidR="0003063B" w:rsidRPr="00FC502D">
          <w:rPr>
            <w:rStyle w:val="Hyperlink"/>
            <w:noProof/>
          </w:rPr>
          <w:t>Vulnerability Assessments</w:t>
        </w:r>
        <w:r w:rsidR="0003063B">
          <w:rPr>
            <w:noProof/>
            <w:webHidden/>
          </w:rPr>
          <w:tab/>
        </w:r>
        <w:r>
          <w:rPr>
            <w:noProof/>
            <w:webHidden/>
          </w:rPr>
          <w:fldChar w:fldCharType="begin"/>
        </w:r>
        <w:r w:rsidR="0003063B">
          <w:rPr>
            <w:noProof/>
            <w:webHidden/>
          </w:rPr>
          <w:instrText xml:space="preserve"> PAGEREF _Toc310347093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094" w:history="1">
        <w:r w:rsidR="0003063B" w:rsidRPr="00FC502D">
          <w:rPr>
            <w:rStyle w:val="Hyperlink"/>
            <w:noProof/>
          </w:rPr>
          <w:t>5.5.</w:t>
        </w:r>
        <w:r w:rsidR="0003063B">
          <w:rPr>
            <w:rFonts w:ascii="Calibri" w:hAnsi="Calibri"/>
            <w:noProof/>
            <w:sz w:val="22"/>
            <w:szCs w:val="22"/>
          </w:rPr>
          <w:tab/>
        </w:r>
        <w:r w:rsidR="0003063B" w:rsidRPr="00FC502D">
          <w:rPr>
            <w:rStyle w:val="Hyperlink"/>
            <w:noProof/>
          </w:rPr>
          <w:t>Records archival</w:t>
        </w:r>
        <w:r w:rsidR="0003063B">
          <w:rPr>
            <w:noProof/>
            <w:webHidden/>
          </w:rPr>
          <w:tab/>
        </w:r>
        <w:r>
          <w:rPr>
            <w:noProof/>
            <w:webHidden/>
          </w:rPr>
          <w:fldChar w:fldCharType="begin"/>
        </w:r>
        <w:r w:rsidR="0003063B">
          <w:rPr>
            <w:noProof/>
            <w:webHidden/>
          </w:rPr>
          <w:instrText xml:space="preserve"> PAGEREF _Toc310347094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5" w:history="1">
        <w:r w:rsidR="0003063B" w:rsidRPr="00FC502D">
          <w:rPr>
            <w:rStyle w:val="Hyperlink"/>
            <w:noProof/>
          </w:rPr>
          <w:t>5.5.1.</w:t>
        </w:r>
        <w:r w:rsidR="0003063B">
          <w:rPr>
            <w:rFonts w:ascii="Calibri" w:hAnsi="Calibri"/>
            <w:noProof/>
            <w:sz w:val="22"/>
            <w:szCs w:val="22"/>
          </w:rPr>
          <w:tab/>
        </w:r>
        <w:r w:rsidR="0003063B" w:rsidRPr="00FC502D">
          <w:rPr>
            <w:rStyle w:val="Hyperlink"/>
            <w:noProof/>
          </w:rPr>
          <w:t>Types of Records Archived</w:t>
        </w:r>
        <w:r w:rsidR="0003063B">
          <w:rPr>
            <w:noProof/>
            <w:webHidden/>
          </w:rPr>
          <w:tab/>
        </w:r>
        <w:r>
          <w:rPr>
            <w:noProof/>
            <w:webHidden/>
          </w:rPr>
          <w:fldChar w:fldCharType="begin"/>
        </w:r>
        <w:r w:rsidR="0003063B">
          <w:rPr>
            <w:noProof/>
            <w:webHidden/>
          </w:rPr>
          <w:instrText xml:space="preserve"> PAGEREF _Toc310347095 \h </w:instrText>
        </w:r>
        <w:r>
          <w:rPr>
            <w:noProof/>
            <w:webHidden/>
          </w:rPr>
        </w:r>
        <w:r>
          <w:rPr>
            <w:noProof/>
            <w:webHidden/>
          </w:rPr>
          <w:fldChar w:fldCharType="separate"/>
        </w:r>
        <w:r w:rsidR="0003063B">
          <w:rPr>
            <w:noProof/>
            <w:webHidden/>
          </w:rPr>
          <w:t>20</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6" w:history="1">
        <w:r w:rsidR="0003063B" w:rsidRPr="00FC502D">
          <w:rPr>
            <w:rStyle w:val="Hyperlink"/>
            <w:noProof/>
          </w:rPr>
          <w:t>5.5.2.</w:t>
        </w:r>
        <w:r w:rsidR="0003063B">
          <w:rPr>
            <w:rFonts w:ascii="Calibri" w:hAnsi="Calibri"/>
            <w:noProof/>
            <w:sz w:val="22"/>
            <w:szCs w:val="22"/>
          </w:rPr>
          <w:tab/>
        </w:r>
        <w:r w:rsidR="0003063B" w:rsidRPr="00FC502D">
          <w:rPr>
            <w:rStyle w:val="Hyperlink"/>
            <w:noProof/>
          </w:rPr>
          <w:t>Retention Period for Archive</w:t>
        </w:r>
        <w:r w:rsidR="0003063B">
          <w:rPr>
            <w:noProof/>
            <w:webHidden/>
          </w:rPr>
          <w:tab/>
        </w:r>
        <w:r>
          <w:rPr>
            <w:noProof/>
            <w:webHidden/>
          </w:rPr>
          <w:fldChar w:fldCharType="begin"/>
        </w:r>
        <w:r w:rsidR="0003063B">
          <w:rPr>
            <w:noProof/>
            <w:webHidden/>
          </w:rPr>
          <w:instrText xml:space="preserve"> PAGEREF _Toc310347096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7" w:history="1">
        <w:r w:rsidR="0003063B" w:rsidRPr="00FC502D">
          <w:rPr>
            <w:rStyle w:val="Hyperlink"/>
            <w:noProof/>
          </w:rPr>
          <w:t>5.5.3.</w:t>
        </w:r>
        <w:r w:rsidR="0003063B">
          <w:rPr>
            <w:rFonts w:ascii="Calibri" w:hAnsi="Calibri"/>
            <w:noProof/>
            <w:sz w:val="22"/>
            <w:szCs w:val="22"/>
          </w:rPr>
          <w:tab/>
        </w:r>
        <w:r w:rsidR="0003063B" w:rsidRPr="00FC502D">
          <w:rPr>
            <w:rStyle w:val="Hyperlink"/>
            <w:noProof/>
          </w:rPr>
          <w:t>Protection of Archive</w:t>
        </w:r>
        <w:r w:rsidR="0003063B">
          <w:rPr>
            <w:noProof/>
            <w:webHidden/>
          </w:rPr>
          <w:tab/>
        </w:r>
        <w:r>
          <w:rPr>
            <w:noProof/>
            <w:webHidden/>
          </w:rPr>
          <w:fldChar w:fldCharType="begin"/>
        </w:r>
        <w:r w:rsidR="0003063B">
          <w:rPr>
            <w:noProof/>
            <w:webHidden/>
          </w:rPr>
          <w:instrText xml:space="preserve"> PAGEREF _Toc310347097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8" w:history="1">
        <w:r w:rsidR="0003063B" w:rsidRPr="00FC502D">
          <w:rPr>
            <w:rStyle w:val="Hyperlink"/>
            <w:noProof/>
          </w:rPr>
          <w:t>5.5.4.</w:t>
        </w:r>
        <w:r w:rsidR="0003063B">
          <w:rPr>
            <w:rFonts w:ascii="Calibri" w:hAnsi="Calibri"/>
            <w:noProof/>
            <w:sz w:val="22"/>
            <w:szCs w:val="22"/>
          </w:rPr>
          <w:tab/>
        </w:r>
        <w:r w:rsidR="0003063B" w:rsidRPr="00FC502D">
          <w:rPr>
            <w:rStyle w:val="Hyperlink"/>
            <w:noProof/>
          </w:rPr>
          <w:t>Archive Backup Procedures</w:t>
        </w:r>
        <w:r w:rsidR="0003063B">
          <w:rPr>
            <w:noProof/>
            <w:webHidden/>
          </w:rPr>
          <w:tab/>
        </w:r>
        <w:r>
          <w:rPr>
            <w:noProof/>
            <w:webHidden/>
          </w:rPr>
          <w:fldChar w:fldCharType="begin"/>
        </w:r>
        <w:r w:rsidR="0003063B">
          <w:rPr>
            <w:noProof/>
            <w:webHidden/>
          </w:rPr>
          <w:instrText xml:space="preserve"> PAGEREF _Toc310347098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099" w:history="1">
        <w:r w:rsidR="0003063B" w:rsidRPr="00FC502D">
          <w:rPr>
            <w:rStyle w:val="Hyperlink"/>
            <w:noProof/>
          </w:rPr>
          <w:t>5.5.5.</w:t>
        </w:r>
        <w:r w:rsidR="0003063B">
          <w:rPr>
            <w:rFonts w:ascii="Calibri" w:hAnsi="Calibri"/>
            <w:noProof/>
            <w:sz w:val="22"/>
            <w:szCs w:val="22"/>
          </w:rPr>
          <w:tab/>
        </w:r>
        <w:r w:rsidR="0003063B" w:rsidRPr="00FC502D">
          <w:rPr>
            <w:rStyle w:val="Hyperlink"/>
            <w:noProof/>
          </w:rPr>
          <w:t>Requirements for Time-stamping of Records</w:t>
        </w:r>
        <w:r w:rsidR="0003063B">
          <w:rPr>
            <w:noProof/>
            <w:webHidden/>
          </w:rPr>
          <w:tab/>
        </w:r>
        <w:r>
          <w:rPr>
            <w:noProof/>
            <w:webHidden/>
          </w:rPr>
          <w:fldChar w:fldCharType="begin"/>
        </w:r>
        <w:r w:rsidR="0003063B">
          <w:rPr>
            <w:noProof/>
            <w:webHidden/>
          </w:rPr>
          <w:instrText xml:space="preserve"> PAGEREF _Toc310347099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0" w:history="1">
        <w:r w:rsidR="0003063B" w:rsidRPr="00FC502D">
          <w:rPr>
            <w:rStyle w:val="Hyperlink"/>
            <w:noProof/>
          </w:rPr>
          <w:t>5.5.6.</w:t>
        </w:r>
        <w:r w:rsidR="0003063B">
          <w:rPr>
            <w:rFonts w:ascii="Calibri" w:hAnsi="Calibri"/>
            <w:noProof/>
            <w:sz w:val="22"/>
            <w:szCs w:val="22"/>
          </w:rPr>
          <w:tab/>
        </w:r>
        <w:r w:rsidR="0003063B" w:rsidRPr="00FC502D">
          <w:rPr>
            <w:rStyle w:val="Hyperlink"/>
            <w:noProof/>
          </w:rPr>
          <w:t>Archive Collection System (internal or external)</w:t>
        </w:r>
        <w:r w:rsidR="0003063B">
          <w:rPr>
            <w:noProof/>
            <w:webHidden/>
          </w:rPr>
          <w:tab/>
        </w:r>
        <w:r>
          <w:rPr>
            <w:noProof/>
            <w:webHidden/>
          </w:rPr>
          <w:fldChar w:fldCharType="begin"/>
        </w:r>
        <w:r w:rsidR="0003063B">
          <w:rPr>
            <w:noProof/>
            <w:webHidden/>
          </w:rPr>
          <w:instrText xml:space="preserve"> PAGEREF _Toc310347100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1" w:history="1">
        <w:r w:rsidR="0003063B" w:rsidRPr="00FC502D">
          <w:rPr>
            <w:rStyle w:val="Hyperlink"/>
            <w:noProof/>
          </w:rPr>
          <w:t>5.5.7.</w:t>
        </w:r>
        <w:r w:rsidR="0003063B">
          <w:rPr>
            <w:rFonts w:ascii="Calibri" w:hAnsi="Calibri"/>
            <w:noProof/>
            <w:sz w:val="22"/>
            <w:szCs w:val="22"/>
          </w:rPr>
          <w:tab/>
        </w:r>
        <w:r w:rsidR="0003063B" w:rsidRPr="00FC502D">
          <w:rPr>
            <w:rStyle w:val="Hyperlink"/>
            <w:noProof/>
          </w:rPr>
          <w:t>Procedures to Obtain and Verify Archive Information</w:t>
        </w:r>
        <w:r w:rsidR="0003063B">
          <w:rPr>
            <w:noProof/>
            <w:webHidden/>
          </w:rPr>
          <w:tab/>
        </w:r>
        <w:r>
          <w:rPr>
            <w:noProof/>
            <w:webHidden/>
          </w:rPr>
          <w:fldChar w:fldCharType="begin"/>
        </w:r>
        <w:r w:rsidR="0003063B">
          <w:rPr>
            <w:noProof/>
            <w:webHidden/>
          </w:rPr>
          <w:instrText xml:space="preserve"> PAGEREF _Toc310347101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02" w:history="1">
        <w:r w:rsidR="0003063B" w:rsidRPr="00FC502D">
          <w:rPr>
            <w:rStyle w:val="Hyperlink"/>
            <w:noProof/>
          </w:rPr>
          <w:t>5.6.</w:t>
        </w:r>
        <w:r w:rsidR="0003063B">
          <w:rPr>
            <w:rFonts w:ascii="Calibri" w:hAnsi="Calibri"/>
            <w:noProof/>
            <w:sz w:val="22"/>
            <w:szCs w:val="22"/>
          </w:rPr>
          <w:tab/>
        </w:r>
        <w:r w:rsidR="0003063B" w:rsidRPr="00FC502D">
          <w:rPr>
            <w:rStyle w:val="Hyperlink"/>
            <w:noProof/>
          </w:rPr>
          <w:t>Key changeover</w:t>
        </w:r>
        <w:r w:rsidR="0003063B">
          <w:rPr>
            <w:noProof/>
            <w:webHidden/>
          </w:rPr>
          <w:tab/>
        </w:r>
        <w:r>
          <w:rPr>
            <w:noProof/>
            <w:webHidden/>
          </w:rPr>
          <w:fldChar w:fldCharType="begin"/>
        </w:r>
        <w:r w:rsidR="0003063B">
          <w:rPr>
            <w:noProof/>
            <w:webHidden/>
          </w:rPr>
          <w:instrText xml:space="preserve"> PAGEREF _Toc310347102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03" w:history="1">
        <w:r w:rsidR="0003063B" w:rsidRPr="00FC502D">
          <w:rPr>
            <w:rStyle w:val="Hyperlink"/>
            <w:noProof/>
          </w:rPr>
          <w:t>5.7.</w:t>
        </w:r>
        <w:r w:rsidR="0003063B">
          <w:rPr>
            <w:rFonts w:ascii="Calibri" w:hAnsi="Calibri"/>
            <w:noProof/>
            <w:sz w:val="22"/>
            <w:szCs w:val="22"/>
          </w:rPr>
          <w:tab/>
        </w:r>
        <w:r w:rsidR="0003063B" w:rsidRPr="00FC502D">
          <w:rPr>
            <w:rStyle w:val="Hyperlink"/>
            <w:noProof/>
          </w:rPr>
          <w:t>Compromise and disaster recovery</w:t>
        </w:r>
        <w:r w:rsidR="0003063B">
          <w:rPr>
            <w:noProof/>
            <w:webHidden/>
          </w:rPr>
          <w:tab/>
        </w:r>
        <w:r>
          <w:rPr>
            <w:noProof/>
            <w:webHidden/>
          </w:rPr>
          <w:fldChar w:fldCharType="begin"/>
        </w:r>
        <w:r w:rsidR="0003063B">
          <w:rPr>
            <w:noProof/>
            <w:webHidden/>
          </w:rPr>
          <w:instrText xml:space="preserve"> PAGEREF _Toc310347103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4" w:history="1">
        <w:r w:rsidR="0003063B" w:rsidRPr="00FC502D">
          <w:rPr>
            <w:rStyle w:val="Hyperlink"/>
            <w:noProof/>
          </w:rPr>
          <w:t>5.7.1.</w:t>
        </w:r>
        <w:r w:rsidR="0003063B">
          <w:rPr>
            <w:rFonts w:ascii="Calibri" w:hAnsi="Calibri"/>
            <w:noProof/>
            <w:sz w:val="22"/>
            <w:szCs w:val="22"/>
          </w:rPr>
          <w:tab/>
        </w:r>
        <w:r w:rsidR="0003063B" w:rsidRPr="00FC502D">
          <w:rPr>
            <w:rStyle w:val="Hyperlink"/>
            <w:noProof/>
          </w:rPr>
          <w:t>Incident and Compromise Handling Procedures</w:t>
        </w:r>
        <w:r w:rsidR="0003063B">
          <w:rPr>
            <w:noProof/>
            <w:webHidden/>
          </w:rPr>
          <w:tab/>
        </w:r>
        <w:r>
          <w:rPr>
            <w:noProof/>
            <w:webHidden/>
          </w:rPr>
          <w:fldChar w:fldCharType="begin"/>
        </w:r>
        <w:r w:rsidR="0003063B">
          <w:rPr>
            <w:noProof/>
            <w:webHidden/>
          </w:rPr>
          <w:instrText xml:space="preserve"> PAGEREF _Toc310347104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5" w:history="1">
        <w:r w:rsidR="0003063B" w:rsidRPr="00FC502D">
          <w:rPr>
            <w:rStyle w:val="Hyperlink"/>
            <w:noProof/>
          </w:rPr>
          <w:t>5.7.2.</w:t>
        </w:r>
        <w:r w:rsidR="0003063B">
          <w:rPr>
            <w:rFonts w:ascii="Calibri" w:hAnsi="Calibri"/>
            <w:noProof/>
            <w:sz w:val="22"/>
            <w:szCs w:val="22"/>
          </w:rPr>
          <w:tab/>
        </w:r>
        <w:r w:rsidR="0003063B" w:rsidRPr="00FC502D">
          <w:rPr>
            <w:rStyle w:val="Hyperlink"/>
            <w:noProof/>
          </w:rPr>
          <w:t>Computing Resources, Software, and/or Data Are Corrupted</w:t>
        </w:r>
        <w:r w:rsidR="0003063B">
          <w:rPr>
            <w:noProof/>
            <w:webHidden/>
          </w:rPr>
          <w:tab/>
        </w:r>
        <w:r>
          <w:rPr>
            <w:noProof/>
            <w:webHidden/>
          </w:rPr>
          <w:fldChar w:fldCharType="begin"/>
        </w:r>
        <w:r w:rsidR="0003063B">
          <w:rPr>
            <w:noProof/>
            <w:webHidden/>
          </w:rPr>
          <w:instrText xml:space="preserve"> PAGEREF _Toc310347105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6" w:history="1">
        <w:r w:rsidR="0003063B" w:rsidRPr="00FC502D">
          <w:rPr>
            <w:rStyle w:val="Hyperlink"/>
            <w:noProof/>
          </w:rPr>
          <w:t>5.7.3.</w:t>
        </w:r>
        <w:r w:rsidR="0003063B">
          <w:rPr>
            <w:rFonts w:ascii="Calibri" w:hAnsi="Calibri"/>
            <w:noProof/>
            <w:sz w:val="22"/>
            <w:szCs w:val="22"/>
          </w:rPr>
          <w:tab/>
        </w:r>
        <w:r w:rsidR="0003063B" w:rsidRPr="00FC502D">
          <w:rPr>
            <w:rStyle w:val="Hyperlink"/>
            <w:noProof/>
          </w:rPr>
          <w:t>Entity Private Key Compromise Procedures</w:t>
        </w:r>
        <w:r w:rsidR="0003063B">
          <w:rPr>
            <w:noProof/>
            <w:webHidden/>
          </w:rPr>
          <w:tab/>
        </w:r>
        <w:r>
          <w:rPr>
            <w:noProof/>
            <w:webHidden/>
          </w:rPr>
          <w:fldChar w:fldCharType="begin"/>
        </w:r>
        <w:r w:rsidR="0003063B">
          <w:rPr>
            <w:noProof/>
            <w:webHidden/>
          </w:rPr>
          <w:instrText xml:space="preserve"> PAGEREF _Toc310347106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07" w:history="1">
        <w:r w:rsidR="0003063B" w:rsidRPr="00FC502D">
          <w:rPr>
            <w:rStyle w:val="Hyperlink"/>
            <w:noProof/>
          </w:rPr>
          <w:t>5.7.4.</w:t>
        </w:r>
        <w:r w:rsidR="0003063B">
          <w:rPr>
            <w:rFonts w:ascii="Calibri" w:hAnsi="Calibri"/>
            <w:noProof/>
            <w:sz w:val="22"/>
            <w:szCs w:val="22"/>
          </w:rPr>
          <w:tab/>
        </w:r>
        <w:r w:rsidR="0003063B" w:rsidRPr="00FC502D">
          <w:rPr>
            <w:rStyle w:val="Hyperlink"/>
            <w:noProof/>
          </w:rPr>
          <w:t>Business Continuity Capabilities after a Disaster</w:t>
        </w:r>
        <w:r w:rsidR="0003063B">
          <w:rPr>
            <w:noProof/>
            <w:webHidden/>
          </w:rPr>
          <w:tab/>
        </w:r>
        <w:r>
          <w:rPr>
            <w:noProof/>
            <w:webHidden/>
          </w:rPr>
          <w:fldChar w:fldCharType="begin"/>
        </w:r>
        <w:r w:rsidR="0003063B">
          <w:rPr>
            <w:noProof/>
            <w:webHidden/>
          </w:rPr>
          <w:instrText xml:space="preserve"> PAGEREF _Toc310347107 \h </w:instrText>
        </w:r>
        <w:r>
          <w:rPr>
            <w:noProof/>
            <w:webHidden/>
          </w:rPr>
        </w:r>
        <w:r>
          <w:rPr>
            <w:noProof/>
            <w:webHidden/>
          </w:rPr>
          <w:fldChar w:fldCharType="separate"/>
        </w:r>
        <w:r w:rsidR="0003063B">
          <w:rPr>
            <w:noProof/>
            <w:webHidden/>
          </w:rPr>
          <w:t>21</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08" w:history="1">
        <w:r w:rsidR="0003063B" w:rsidRPr="00FC502D">
          <w:rPr>
            <w:rStyle w:val="Hyperlink"/>
            <w:noProof/>
          </w:rPr>
          <w:t>5.8.</w:t>
        </w:r>
        <w:r w:rsidR="0003063B">
          <w:rPr>
            <w:rFonts w:ascii="Calibri" w:hAnsi="Calibri"/>
            <w:noProof/>
            <w:sz w:val="22"/>
            <w:szCs w:val="22"/>
          </w:rPr>
          <w:tab/>
        </w:r>
        <w:r w:rsidR="0003063B" w:rsidRPr="00FC502D">
          <w:rPr>
            <w:rStyle w:val="Hyperlink"/>
            <w:noProof/>
          </w:rPr>
          <w:t>RA termination</w:t>
        </w:r>
        <w:r w:rsidR="0003063B">
          <w:rPr>
            <w:noProof/>
            <w:webHidden/>
          </w:rPr>
          <w:tab/>
        </w:r>
        <w:r>
          <w:rPr>
            <w:noProof/>
            <w:webHidden/>
          </w:rPr>
          <w:fldChar w:fldCharType="begin"/>
        </w:r>
        <w:r w:rsidR="0003063B">
          <w:rPr>
            <w:noProof/>
            <w:webHidden/>
          </w:rPr>
          <w:instrText xml:space="preserve"> PAGEREF _Toc310347108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7109" w:history="1">
        <w:r w:rsidR="0003063B" w:rsidRPr="00FC502D">
          <w:rPr>
            <w:rStyle w:val="Hyperlink"/>
            <w:noProof/>
          </w:rPr>
          <w:t>6.</w:t>
        </w:r>
        <w:r w:rsidR="0003063B">
          <w:rPr>
            <w:rFonts w:ascii="Calibri" w:hAnsi="Calibri"/>
            <w:noProof/>
            <w:sz w:val="22"/>
            <w:szCs w:val="22"/>
          </w:rPr>
          <w:tab/>
        </w:r>
        <w:r w:rsidR="0003063B" w:rsidRPr="00FC502D">
          <w:rPr>
            <w:rStyle w:val="Hyperlink"/>
            <w:noProof/>
          </w:rPr>
          <w:t>TECHNICAL SECURITY CONTROLS</w:t>
        </w:r>
        <w:r w:rsidR="0003063B">
          <w:rPr>
            <w:noProof/>
            <w:webHidden/>
          </w:rPr>
          <w:tab/>
        </w:r>
        <w:r>
          <w:rPr>
            <w:noProof/>
            <w:webHidden/>
          </w:rPr>
          <w:fldChar w:fldCharType="begin"/>
        </w:r>
        <w:r w:rsidR="0003063B">
          <w:rPr>
            <w:noProof/>
            <w:webHidden/>
          </w:rPr>
          <w:instrText xml:space="preserve"> PAGEREF _Toc310347109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10" w:history="1">
        <w:r w:rsidR="0003063B" w:rsidRPr="00FC502D">
          <w:rPr>
            <w:rStyle w:val="Hyperlink"/>
            <w:noProof/>
          </w:rPr>
          <w:t>6.1.</w:t>
        </w:r>
        <w:r w:rsidR="0003063B">
          <w:rPr>
            <w:rFonts w:ascii="Calibri" w:hAnsi="Calibri"/>
            <w:noProof/>
            <w:sz w:val="22"/>
            <w:szCs w:val="22"/>
          </w:rPr>
          <w:tab/>
        </w:r>
        <w:r w:rsidR="0003063B" w:rsidRPr="00FC502D">
          <w:rPr>
            <w:rStyle w:val="Hyperlink"/>
            <w:noProof/>
          </w:rPr>
          <w:t>Key pair generation and installation</w:t>
        </w:r>
        <w:r w:rsidR="0003063B">
          <w:rPr>
            <w:noProof/>
            <w:webHidden/>
          </w:rPr>
          <w:tab/>
        </w:r>
        <w:r>
          <w:rPr>
            <w:noProof/>
            <w:webHidden/>
          </w:rPr>
          <w:fldChar w:fldCharType="begin"/>
        </w:r>
        <w:r w:rsidR="0003063B">
          <w:rPr>
            <w:noProof/>
            <w:webHidden/>
          </w:rPr>
          <w:instrText xml:space="preserve"> PAGEREF _Toc310347110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1" w:history="1">
        <w:r w:rsidR="0003063B" w:rsidRPr="00FC502D">
          <w:rPr>
            <w:rStyle w:val="Hyperlink"/>
            <w:noProof/>
          </w:rPr>
          <w:t>6.1.1.</w:t>
        </w:r>
        <w:r w:rsidR="0003063B">
          <w:rPr>
            <w:rFonts w:ascii="Calibri" w:hAnsi="Calibri"/>
            <w:noProof/>
            <w:sz w:val="22"/>
            <w:szCs w:val="22"/>
          </w:rPr>
          <w:tab/>
        </w:r>
        <w:r w:rsidR="0003063B" w:rsidRPr="00FC502D">
          <w:rPr>
            <w:rStyle w:val="Hyperlink"/>
            <w:noProof/>
          </w:rPr>
          <w:t>Key Pair Generation</w:t>
        </w:r>
        <w:r w:rsidR="0003063B">
          <w:rPr>
            <w:noProof/>
            <w:webHidden/>
          </w:rPr>
          <w:tab/>
        </w:r>
        <w:r>
          <w:rPr>
            <w:noProof/>
            <w:webHidden/>
          </w:rPr>
          <w:fldChar w:fldCharType="begin"/>
        </w:r>
        <w:r w:rsidR="0003063B">
          <w:rPr>
            <w:noProof/>
            <w:webHidden/>
          </w:rPr>
          <w:instrText xml:space="preserve"> PAGEREF _Toc310347111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2" w:history="1">
        <w:r w:rsidR="0003063B" w:rsidRPr="00FC502D">
          <w:rPr>
            <w:rStyle w:val="Hyperlink"/>
            <w:noProof/>
          </w:rPr>
          <w:t>6.1.2.</w:t>
        </w:r>
        <w:r w:rsidR="0003063B">
          <w:rPr>
            <w:rFonts w:ascii="Calibri" w:hAnsi="Calibri"/>
            <w:noProof/>
            <w:sz w:val="22"/>
            <w:szCs w:val="22"/>
          </w:rPr>
          <w:tab/>
        </w:r>
        <w:r w:rsidR="0003063B" w:rsidRPr="00FC502D">
          <w:rPr>
            <w:rStyle w:val="Hyperlink"/>
            <w:noProof/>
          </w:rPr>
          <w:t>Private Key Delivery to Subscriber</w:t>
        </w:r>
        <w:r w:rsidR="0003063B">
          <w:rPr>
            <w:noProof/>
            <w:webHidden/>
          </w:rPr>
          <w:tab/>
        </w:r>
        <w:r>
          <w:rPr>
            <w:noProof/>
            <w:webHidden/>
          </w:rPr>
          <w:fldChar w:fldCharType="begin"/>
        </w:r>
        <w:r w:rsidR="0003063B">
          <w:rPr>
            <w:noProof/>
            <w:webHidden/>
          </w:rPr>
          <w:instrText xml:space="preserve"> PAGEREF _Toc310347112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3" w:history="1">
        <w:r w:rsidR="0003063B" w:rsidRPr="00FC502D">
          <w:rPr>
            <w:rStyle w:val="Hyperlink"/>
            <w:noProof/>
          </w:rPr>
          <w:t>6.1.3.</w:t>
        </w:r>
        <w:r w:rsidR="0003063B">
          <w:rPr>
            <w:rFonts w:ascii="Calibri" w:hAnsi="Calibri"/>
            <w:noProof/>
            <w:sz w:val="22"/>
            <w:szCs w:val="22"/>
          </w:rPr>
          <w:tab/>
        </w:r>
        <w:r w:rsidR="0003063B" w:rsidRPr="00FC502D">
          <w:rPr>
            <w:rStyle w:val="Hyperlink"/>
            <w:noProof/>
          </w:rPr>
          <w:t>Public Key Delivery to Certificate Issuer</w:t>
        </w:r>
        <w:r w:rsidR="0003063B">
          <w:rPr>
            <w:noProof/>
            <w:webHidden/>
          </w:rPr>
          <w:tab/>
        </w:r>
        <w:r>
          <w:rPr>
            <w:noProof/>
            <w:webHidden/>
          </w:rPr>
          <w:fldChar w:fldCharType="begin"/>
        </w:r>
        <w:r w:rsidR="0003063B">
          <w:rPr>
            <w:noProof/>
            <w:webHidden/>
          </w:rPr>
          <w:instrText xml:space="preserve"> PAGEREF _Toc310347113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4" w:history="1">
        <w:r w:rsidR="0003063B" w:rsidRPr="00FC502D">
          <w:rPr>
            <w:rStyle w:val="Hyperlink"/>
            <w:noProof/>
          </w:rPr>
          <w:t>6.1.4.</w:t>
        </w:r>
        <w:r w:rsidR="0003063B">
          <w:rPr>
            <w:rFonts w:ascii="Calibri" w:hAnsi="Calibri"/>
            <w:noProof/>
            <w:sz w:val="22"/>
            <w:szCs w:val="22"/>
          </w:rPr>
          <w:tab/>
        </w:r>
        <w:r w:rsidR="0003063B" w:rsidRPr="00FC502D">
          <w:rPr>
            <w:rStyle w:val="Hyperlink"/>
            <w:noProof/>
          </w:rPr>
          <w:t>CA Public Key Delivery to Relying Parties</w:t>
        </w:r>
        <w:r w:rsidR="0003063B">
          <w:rPr>
            <w:noProof/>
            <w:webHidden/>
          </w:rPr>
          <w:tab/>
        </w:r>
        <w:r>
          <w:rPr>
            <w:noProof/>
            <w:webHidden/>
          </w:rPr>
          <w:fldChar w:fldCharType="begin"/>
        </w:r>
        <w:r w:rsidR="0003063B">
          <w:rPr>
            <w:noProof/>
            <w:webHidden/>
          </w:rPr>
          <w:instrText xml:space="preserve"> PAGEREF _Toc310347114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5" w:history="1">
        <w:r w:rsidR="0003063B" w:rsidRPr="00FC502D">
          <w:rPr>
            <w:rStyle w:val="Hyperlink"/>
            <w:noProof/>
          </w:rPr>
          <w:t>6.1.5.</w:t>
        </w:r>
        <w:r w:rsidR="0003063B">
          <w:rPr>
            <w:rFonts w:ascii="Calibri" w:hAnsi="Calibri"/>
            <w:noProof/>
            <w:sz w:val="22"/>
            <w:szCs w:val="22"/>
          </w:rPr>
          <w:tab/>
        </w:r>
        <w:r w:rsidR="0003063B" w:rsidRPr="00FC502D">
          <w:rPr>
            <w:rStyle w:val="Hyperlink"/>
            <w:noProof/>
          </w:rPr>
          <w:t>Key Sizes</w:t>
        </w:r>
        <w:r w:rsidR="0003063B">
          <w:rPr>
            <w:noProof/>
            <w:webHidden/>
          </w:rPr>
          <w:tab/>
        </w:r>
        <w:r>
          <w:rPr>
            <w:noProof/>
            <w:webHidden/>
          </w:rPr>
          <w:fldChar w:fldCharType="begin"/>
        </w:r>
        <w:r w:rsidR="0003063B">
          <w:rPr>
            <w:noProof/>
            <w:webHidden/>
          </w:rPr>
          <w:instrText xml:space="preserve"> PAGEREF _Toc310347115 \h </w:instrText>
        </w:r>
        <w:r>
          <w:rPr>
            <w:noProof/>
            <w:webHidden/>
          </w:rPr>
        </w:r>
        <w:r>
          <w:rPr>
            <w:noProof/>
            <w:webHidden/>
          </w:rPr>
          <w:fldChar w:fldCharType="separate"/>
        </w:r>
        <w:r w:rsidR="0003063B">
          <w:rPr>
            <w:noProof/>
            <w:webHidden/>
          </w:rPr>
          <w:t>22</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6" w:history="1">
        <w:r w:rsidR="0003063B" w:rsidRPr="00FC502D">
          <w:rPr>
            <w:rStyle w:val="Hyperlink"/>
            <w:noProof/>
          </w:rPr>
          <w:t>6.1.6.</w:t>
        </w:r>
        <w:r w:rsidR="0003063B">
          <w:rPr>
            <w:rFonts w:ascii="Calibri" w:hAnsi="Calibri"/>
            <w:noProof/>
            <w:sz w:val="22"/>
            <w:szCs w:val="22"/>
          </w:rPr>
          <w:tab/>
        </w:r>
        <w:r w:rsidR="0003063B" w:rsidRPr="00FC502D">
          <w:rPr>
            <w:rStyle w:val="Hyperlink"/>
            <w:noProof/>
          </w:rPr>
          <w:t>Public Key Parameters Generation and Quality Checking</w:t>
        </w:r>
        <w:r w:rsidR="0003063B">
          <w:rPr>
            <w:noProof/>
            <w:webHidden/>
          </w:rPr>
          <w:tab/>
        </w:r>
        <w:r>
          <w:rPr>
            <w:noProof/>
            <w:webHidden/>
          </w:rPr>
          <w:fldChar w:fldCharType="begin"/>
        </w:r>
        <w:r w:rsidR="0003063B">
          <w:rPr>
            <w:noProof/>
            <w:webHidden/>
          </w:rPr>
          <w:instrText xml:space="preserve"> PAGEREF _Toc310347116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7" w:history="1">
        <w:r w:rsidR="0003063B" w:rsidRPr="00FC502D">
          <w:rPr>
            <w:rStyle w:val="Hyperlink"/>
            <w:noProof/>
          </w:rPr>
          <w:t>6.1.7.</w:t>
        </w:r>
        <w:r w:rsidR="0003063B">
          <w:rPr>
            <w:rFonts w:ascii="Calibri" w:hAnsi="Calibri"/>
            <w:noProof/>
            <w:sz w:val="22"/>
            <w:szCs w:val="22"/>
          </w:rPr>
          <w:tab/>
        </w:r>
        <w:r w:rsidR="0003063B" w:rsidRPr="00FC502D">
          <w:rPr>
            <w:rStyle w:val="Hyperlink"/>
            <w:noProof/>
          </w:rPr>
          <w:t>Key Usage Purposes (as per X.509 v3 key usage field)</w:t>
        </w:r>
        <w:r w:rsidR="0003063B">
          <w:rPr>
            <w:noProof/>
            <w:webHidden/>
          </w:rPr>
          <w:tab/>
        </w:r>
        <w:r>
          <w:rPr>
            <w:noProof/>
            <w:webHidden/>
          </w:rPr>
          <w:fldChar w:fldCharType="begin"/>
        </w:r>
        <w:r w:rsidR="0003063B">
          <w:rPr>
            <w:noProof/>
            <w:webHidden/>
          </w:rPr>
          <w:instrText xml:space="preserve"> PAGEREF _Toc310347117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18" w:history="1">
        <w:r w:rsidR="0003063B" w:rsidRPr="00FC502D">
          <w:rPr>
            <w:rStyle w:val="Hyperlink"/>
            <w:noProof/>
          </w:rPr>
          <w:t>6.2.</w:t>
        </w:r>
        <w:r w:rsidR="0003063B">
          <w:rPr>
            <w:rFonts w:ascii="Calibri" w:hAnsi="Calibri"/>
            <w:noProof/>
            <w:sz w:val="22"/>
            <w:szCs w:val="22"/>
          </w:rPr>
          <w:tab/>
        </w:r>
        <w:r w:rsidR="0003063B" w:rsidRPr="00FC502D">
          <w:rPr>
            <w:rStyle w:val="Hyperlink"/>
            <w:noProof/>
          </w:rPr>
          <w:t>Private Key Protection and Cryptographic Module Engineering Controls</w:t>
        </w:r>
        <w:r w:rsidR="0003063B">
          <w:rPr>
            <w:noProof/>
            <w:webHidden/>
          </w:rPr>
          <w:tab/>
        </w:r>
        <w:r>
          <w:rPr>
            <w:noProof/>
            <w:webHidden/>
          </w:rPr>
          <w:fldChar w:fldCharType="begin"/>
        </w:r>
        <w:r w:rsidR="0003063B">
          <w:rPr>
            <w:noProof/>
            <w:webHidden/>
          </w:rPr>
          <w:instrText xml:space="preserve"> PAGEREF _Toc310347118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19" w:history="1">
        <w:r w:rsidR="0003063B" w:rsidRPr="00FC502D">
          <w:rPr>
            <w:rStyle w:val="Hyperlink"/>
            <w:noProof/>
          </w:rPr>
          <w:t>6.2.1.</w:t>
        </w:r>
        <w:r w:rsidR="0003063B">
          <w:rPr>
            <w:rFonts w:ascii="Calibri" w:hAnsi="Calibri"/>
            <w:noProof/>
            <w:sz w:val="22"/>
            <w:szCs w:val="22"/>
          </w:rPr>
          <w:tab/>
        </w:r>
        <w:r w:rsidR="0003063B" w:rsidRPr="00FC502D">
          <w:rPr>
            <w:rStyle w:val="Hyperlink"/>
            <w:noProof/>
          </w:rPr>
          <w:t>Cryptographic Module Standards and Controls</w:t>
        </w:r>
        <w:r w:rsidR="0003063B">
          <w:rPr>
            <w:noProof/>
            <w:webHidden/>
          </w:rPr>
          <w:tab/>
        </w:r>
        <w:r>
          <w:rPr>
            <w:noProof/>
            <w:webHidden/>
          </w:rPr>
          <w:fldChar w:fldCharType="begin"/>
        </w:r>
        <w:r w:rsidR="0003063B">
          <w:rPr>
            <w:noProof/>
            <w:webHidden/>
          </w:rPr>
          <w:instrText xml:space="preserve"> PAGEREF _Toc310347119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0" w:history="1">
        <w:r w:rsidR="0003063B" w:rsidRPr="00FC502D">
          <w:rPr>
            <w:rStyle w:val="Hyperlink"/>
            <w:noProof/>
          </w:rPr>
          <w:t>6.2.2.</w:t>
        </w:r>
        <w:r w:rsidR="0003063B">
          <w:rPr>
            <w:rFonts w:ascii="Calibri" w:hAnsi="Calibri"/>
            <w:noProof/>
            <w:sz w:val="22"/>
            <w:szCs w:val="22"/>
          </w:rPr>
          <w:tab/>
        </w:r>
        <w:r w:rsidR="0003063B" w:rsidRPr="00FC502D">
          <w:rPr>
            <w:rStyle w:val="Hyperlink"/>
            <w:noProof/>
          </w:rPr>
          <w:t>Private Key (n out of m) Multi-person Control</w:t>
        </w:r>
        <w:r w:rsidR="0003063B">
          <w:rPr>
            <w:noProof/>
            <w:webHidden/>
          </w:rPr>
          <w:tab/>
        </w:r>
        <w:r>
          <w:rPr>
            <w:noProof/>
            <w:webHidden/>
          </w:rPr>
          <w:fldChar w:fldCharType="begin"/>
        </w:r>
        <w:r w:rsidR="0003063B">
          <w:rPr>
            <w:noProof/>
            <w:webHidden/>
          </w:rPr>
          <w:instrText xml:space="preserve"> PAGEREF _Toc310347120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1" w:history="1">
        <w:r w:rsidR="0003063B" w:rsidRPr="00FC502D">
          <w:rPr>
            <w:rStyle w:val="Hyperlink"/>
            <w:noProof/>
          </w:rPr>
          <w:t>6.2.3.</w:t>
        </w:r>
        <w:r w:rsidR="0003063B">
          <w:rPr>
            <w:rFonts w:ascii="Calibri" w:hAnsi="Calibri"/>
            <w:noProof/>
            <w:sz w:val="22"/>
            <w:szCs w:val="22"/>
          </w:rPr>
          <w:tab/>
        </w:r>
        <w:r w:rsidR="0003063B" w:rsidRPr="00FC502D">
          <w:rPr>
            <w:rStyle w:val="Hyperlink"/>
            <w:noProof/>
          </w:rPr>
          <w:t>Private Key Escrow</w:t>
        </w:r>
        <w:r w:rsidR="0003063B">
          <w:rPr>
            <w:noProof/>
            <w:webHidden/>
          </w:rPr>
          <w:tab/>
        </w:r>
        <w:r>
          <w:rPr>
            <w:noProof/>
            <w:webHidden/>
          </w:rPr>
          <w:fldChar w:fldCharType="begin"/>
        </w:r>
        <w:r w:rsidR="0003063B">
          <w:rPr>
            <w:noProof/>
            <w:webHidden/>
          </w:rPr>
          <w:instrText xml:space="preserve"> PAGEREF _Toc310347121 \h </w:instrText>
        </w:r>
        <w:r>
          <w:rPr>
            <w:noProof/>
            <w:webHidden/>
          </w:rPr>
        </w:r>
        <w:r>
          <w:rPr>
            <w:noProof/>
            <w:webHidden/>
          </w:rPr>
          <w:fldChar w:fldCharType="separate"/>
        </w:r>
        <w:r w:rsidR="0003063B">
          <w:rPr>
            <w:noProof/>
            <w:webHidden/>
          </w:rPr>
          <w:t>23</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2" w:history="1">
        <w:r w:rsidR="0003063B" w:rsidRPr="00FC502D">
          <w:rPr>
            <w:rStyle w:val="Hyperlink"/>
            <w:noProof/>
          </w:rPr>
          <w:t>6.2.4.</w:t>
        </w:r>
        <w:r w:rsidR="0003063B">
          <w:rPr>
            <w:rFonts w:ascii="Calibri" w:hAnsi="Calibri"/>
            <w:noProof/>
            <w:sz w:val="22"/>
            <w:szCs w:val="22"/>
          </w:rPr>
          <w:tab/>
        </w:r>
        <w:r w:rsidR="0003063B" w:rsidRPr="00FC502D">
          <w:rPr>
            <w:rStyle w:val="Hyperlink"/>
            <w:noProof/>
          </w:rPr>
          <w:t>Private Key Backup</w:t>
        </w:r>
        <w:r w:rsidR="0003063B">
          <w:rPr>
            <w:noProof/>
            <w:webHidden/>
          </w:rPr>
          <w:tab/>
        </w:r>
        <w:r>
          <w:rPr>
            <w:noProof/>
            <w:webHidden/>
          </w:rPr>
          <w:fldChar w:fldCharType="begin"/>
        </w:r>
        <w:r w:rsidR="0003063B">
          <w:rPr>
            <w:noProof/>
            <w:webHidden/>
          </w:rPr>
          <w:instrText xml:space="preserve"> PAGEREF _Toc310347122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3" w:history="1">
        <w:r w:rsidR="0003063B" w:rsidRPr="00FC502D">
          <w:rPr>
            <w:rStyle w:val="Hyperlink"/>
            <w:noProof/>
          </w:rPr>
          <w:t>6.2.5.</w:t>
        </w:r>
        <w:r w:rsidR="0003063B">
          <w:rPr>
            <w:rFonts w:ascii="Calibri" w:hAnsi="Calibri"/>
            <w:noProof/>
            <w:sz w:val="22"/>
            <w:szCs w:val="22"/>
          </w:rPr>
          <w:tab/>
        </w:r>
        <w:r w:rsidR="0003063B" w:rsidRPr="00FC502D">
          <w:rPr>
            <w:rStyle w:val="Hyperlink"/>
            <w:noProof/>
          </w:rPr>
          <w:t>Private Key Archival</w:t>
        </w:r>
        <w:r w:rsidR="0003063B">
          <w:rPr>
            <w:noProof/>
            <w:webHidden/>
          </w:rPr>
          <w:tab/>
        </w:r>
        <w:r>
          <w:rPr>
            <w:noProof/>
            <w:webHidden/>
          </w:rPr>
          <w:fldChar w:fldCharType="begin"/>
        </w:r>
        <w:r w:rsidR="0003063B">
          <w:rPr>
            <w:noProof/>
            <w:webHidden/>
          </w:rPr>
          <w:instrText xml:space="preserve"> PAGEREF _Toc310347123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4" w:history="1">
        <w:r w:rsidR="0003063B" w:rsidRPr="00FC502D">
          <w:rPr>
            <w:rStyle w:val="Hyperlink"/>
            <w:noProof/>
          </w:rPr>
          <w:t>6.2.6.</w:t>
        </w:r>
        <w:r w:rsidR="0003063B">
          <w:rPr>
            <w:rFonts w:ascii="Calibri" w:hAnsi="Calibri"/>
            <w:noProof/>
            <w:sz w:val="22"/>
            <w:szCs w:val="22"/>
          </w:rPr>
          <w:tab/>
        </w:r>
        <w:r w:rsidR="0003063B" w:rsidRPr="00FC502D">
          <w:rPr>
            <w:rStyle w:val="Hyperlink"/>
            <w:noProof/>
          </w:rPr>
          <w:t>Private Key Transfer into or from a Cryptographic Module</w:t>
        </w:r>
        <w:r w:rsidR="0003063B">
          <w:rPr>
            <w:noProof/>
            <w:webHidden/>
          </w:rPr>
          <w:tab/>
        </w:r>
        <w:r>
          <w:rPr>
            <w:noProof/>
            <w:webHidden/>
          </w:rPr>
          <w:fldChar w:fldCharType="begin"/>
        </w:r>
        <w:r w:rsidR="0003063B">
          <w:rPr>
            <w:noProof/>
            <w:webHidden/>
          </w:rPr>
          <w:instrText xml:space="preserve"> PAGEREF _Toc310347124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5" w:history="1">
        <w:r w:rsidR="0003063B" w:rsidRPr="00FC502D">
          <w:rPr>
            <w:rStyle w:val="Hyperlink"/>
            <w:noProof/>
          </w:rPr>
          <w:t>6.2.7.</w:t>
        </w:r>
        <w:r w:rsidR="0003063B">
          <w:rPr>
            <w:rFonts w:ascii="Calibri" w:hAnsi="Calibri"/>
            <w:noProof/>
            <w:sz w:val="22"/>
            <w:szCs w:val="22"/>
          </w:rPr>
          <w:tab/>
        </w:r>
        <w:r w:rsidR="0003063B" w:rsidRPr="00FC502D">
          <w:rPr>
            <w:rStyle w:val="Hyperlink"/>
            <w:noProof/>
          </w:rPr>
          <w:t>Private Key Storage on Cryptographic Module</w:t>
        </w:r>
        <w:r w:rsidR="0003063B">
          <w:rPr>
            <w:noProof/>
            <w:webHidden/>
          </w:rPr>
          <w:tab/>
        </w:r>
        <w:r>
          <w:rPr>
            <w:noProof/>
            <w:webHidden/>
          </w:rPr>
          <w:fldChar w:fldCharType="begin"/>
        </w:r>
        <w:r w:rsidR="0003063B">
          <w:rPr>
            <w:noProof/>
            <w:webHidden/>
          </w:rPr>
          <w:instrText xml:space="preserve"> PAGEREF _Toc310347125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6" w:history="1">
        <w:r w:rsidR="0003063B" w:rsidRPr="00FC502D">
          <w:rPr>
            <w:rStyle w:val="Hyperlink"/>
            <w:noProof/>
          </w:rPr>
          <w:t>6.2.8.</w:t>
        </w:r>
        <w:r w:rsidR="0003063B">
          <w:rPr>
            <w:rFonts w:ascii="Calibri" w:hAnsi="Calibri"/>
            <w:noProof/>
            <w:sz w:val="22"/>
            <w:szCs w:val="22"/>
          </w:rPr>
          <w:tab/>
        </w:r>
        <w:r w:rsidR="0003063B" w:rsidRPr="00FC502D">
          <w:rPr>
            <w:rStyle w:val="Hyperlink"/>
            <w:noProof/>
          </w:rPr>
          <w:t>Method of Activating Private Keys</w:t>
        </w:r>
        <w:r w:rsidR="0003063B">
          <w:rPr>
            <w:noProof/>
            <w:webHidden/>
          </w:rPr>
          <w:tab/>
        </w:r>
        <w:r>
          <w:rPr>
            <w:noProof/>
            <w:webHidden/>
          </w:rPr>
          <w:fldChar w:fldCharType="begin"/>
        </w:r>
        <w:r w:rsidR="0003063B">
          <w:rPr>
            <w:noProof/>
            <w:webHidden/>
          </w:rPr>
          <w:instrText xml:space="preserve"> PAGEREF _Toc310347126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27" w:history="1">
        <w:r w:rsidR="0003063B" w:rsidRPr="00FC502D">
          <w:rPr>
            <w:rStyle w:val="Hyperlink"/>
            <w:noProof/>
          </w:rPr>
          <w:t>6.2.9.</w:t>
        </w:r>
        <w:r w:rsidR="0003063B">
          <w:rPr>
            <w:rFonts w:ascii="Calibri" w:hAnsi="Calibri"/>
            <w:noProof/>
            <w:sz w:val="22"/>
            <w:szCs w:val="22"/>
          </w:rPr>
          <w:tab/>
        </w:r>
        <w:r w:rsidR="0003063B" w:rsidRPr="00FC502D">
          <w:rPr>
            <w:rStyle w:val="Hyperlink"/>
            <w:noProof/>
          </w:rPr>
          <w:t>Method of Deactivating Private Keys</w:t>
        </w:r>
        <w:r w:rsidR="0003063B">
          <w:rPr>
            <w:noProof/>
            <w:webHidden/>
          </w:rPr>
          <w:tab/>
        </w:r>
        <w:r>
          <w:rPr>
            <w:noProof/>
            <w:webHidden/>
          </w:rPr>
          <w:fldChar w:fldCharType="begin"/>
        </w:r>
        <w:r w:rsidR="0003063B">
          <w:rPr>
            <w:noProof/>
            <w:webHidden/>
          </w:rPr>
          <w:instrText xml:space="preserve"> PAGEREF _Toc310347127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128" w:history="1">
        <w:r w:rsidR="0003063B" w:rsidRPr="00FC502D">
          <w:rPr>
            <w:rStyle w:val="Hyperlink"/>
            <w:noProof/>
          </w:rPr>
          <w:t>6.2.10.</w:t>
        </w:r>
        <w:r w:rsidR="0003063B">
          <w:rPr>
            <w:rFonts w:ascii="Calibri" w:hAnsi="Calibri"/>
            <w:noProof/>
            <w:sz w:val="22"/>
            <w:szCs w:val="22"/>
          </w:rPr>
          <w:tab/>
        </w:r>
        <w:r w:rsidR="0003063B" w:rsidRPr="00FC502D">
          <w:rPr>
            <w:rStyle w:val="Hyperlink"/>
            <w:noProof/>
          </w:rPr>
          <w:t>Method of Destroying Private Keys</w:t>
        </w:r>
        <w:r w:rsidR="0003063B">
          <w:rPr>
            <w:noProof/>
            <w:webHidden/>
          </w:rPr>
          <w:tab/>
        </w:r>
        <w:r>
          <w:rPr>
            <w:noProof/>
            <w:webHidden/>
          </w:rPr>
          <w:fldChar w:fldCharType="begin"/>
        </w:r>
        <w:r w:rsidR="0003063B">
          <w:rPr>
            <w:noProof/>
            <w:webHidden/>
          </w:rPr>
          <w:instrText xml:space="preserve"> PAGEREF _Toc310347128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129" w:history="1">
        <w:r w:rsidR="0003063B" w:rsidRPr="00FC502D">
          <w:rPr>
            <w:rStyle w:val="Hyperlink"/>
            <w:noProof/>
          </w:rPr>
          <w:t>6.2.11.</w:t>
        </w:r>
        <w:r w:rsidR="0003063B">
          <w:rPr>
            <w:rFonts w:ascii="Calibri" w:hAnsi="Calibri"/>
            <w:noProof/>
            <w:sz w:val="22"/>
            <w:szCs w:val="22"/>
          </w:rPr>
          <w:tab/>
        </w:r>
        <w:r w:rsidR="0003063B" w:rsidRPr="00FC502D">
          <w:rPr>
            <w:rStyle w:val="Hyperlink"/>
            <w:noProof/>
          </w:rPr>
          <w:t>Cryptographic Module Rating</w:t>
        </w:r>
        <w:r w:rsidR="0003063B">
          <w:rPr>
            <w:noProof/>
            <w:webHidden/>
          </w:rPr>
          <w:tab/>
        </w:r>
        <w:r>
          <w:rPr>
            <w:noProof/>
            <w:webHidden/>
          </w:rPr>
          <w:fldChar w:fldCharType="begin"/>
        </w:r>
        <w:r w:rsidR="0003063B">
          <w:rPr>
            <w:noProof/>
            <w:webHidden/>
          </w:rPr>
          <w:instrText xml:space="preserve"> PAGEREF _Toc310347129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30" w:history="1">
        <w:r w:rsidR="0003063B" w:rsidRPr="00FC502D">
          <w:rPr>
            <w:rStyle w:val="Hyperlink"/>
            <w:noProof/>
          </w:rPr>
          <w:t>6.3.</w:t>
        </w:r>
        <w:r w:rsidR="0003063B">
          <w:rPr>
            <w:rFonts w:ascii="Calibri" w:hAnsi="Calibri"/>
            <w:noProof/>
            <w:sz w:val="22"/>
            <w:szCs w:val="22"/>
          </w:rPr>
          <w:tab/>
        </w:r>
        <w:r w:rsidR="0003063B" w:rsidRPr="00FC502D">
          <w:rPr>
            <w:rStyle w:val="Hyperlink"/>
            <w:noProof/>
          </w:rPr>
          <w:t>Other aspects of key pair management</w:t>
        </w:r>
        <w:r w:rsidR="0003063B">
          <w:rPr>
            <w:noProof/>
            <w:webHidden/>
          </w:rPr>
          <w:tab/>
        </w:r>
        <w:r>
          <w:rPr>
            <w:noProof/>
            <w:webHidden/>
          </w:rPr>
          <w:fldChar w:fldCharType="begin"/>
        </w:r>
        <w:r w:rsidR="0003063B">
          <w:rPr>
            <w:noProof/>
            <w:webHidden/>
          </w:rPr>
          <w:instrText xml:space="preserve"> PAGEREF _Toc310347130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1" w:history="1">
        <w:r w:rsidR="0003063B" w:rsidRPr="00FC502D">
          <w:rPr>
            <w:rStyle w:val="Hyperlink"/>
            <w:noProof/>
          </w:rPr>
          <w:t>6.3.1.</w:t>
        </w:r>
        <w:r w:rsidR="0003063B">
          <w:rPr>
            <w:rFonts w:ascii="Calibri" w:hAnsi="Calibri"/>
            <w:noProof/>
            <w:sz w:val="22"/>
            <w:szCs w:val="22"/>
          </w:rPr>
          <w:tab/>
        </w:r>
        <w:r w:rsidR="0003063B" w:rsidRPr="00FC502D">
          <w:rPr>
            <w:rStyle w:val="Hyperlink"/>
            <w:noProof/>
          </w:rPr>
          <w:t>Public Key Archival</w:t>
        </w:r>
        <w:r w:rsidR="0003063B">
          <w:rPr>
            <w:noProof/>
            <w:webHidden/>
          </w:rPr>
          <w:tab/>
        </w:r>
        <w:r>
          <w:rPr>
            <w:noProof/>
            <w:webHidden/>
          </w:rPr>
          <w:fldChar w:fldCharType="begin"/>
        </w:r>
        <w:r w:rsidR="0003063B">
          <w:rPr>
            <w:noProof/>
            <w:webHidden/>
          </w:rPr>
          <w:instrText xml:space="preserve"> PAGEREF _Toc310347131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2" w:history="1">
        <w:r w:rsidR="0003063B" w:rsidRPr="00FC502D">
          <w:rPr>
            <w:rStyle w:val="Hyperlink"/>
            <w:noProof/>
          </w:rPr>
          <w:t>6.3.2.</w:t>
        </w:r>
        <w:r w:rsidR="0003063B">
          <w:rPr>
            <w:rFonts w:ascii="Calibri" w:hAnsi="Calibri"/>
            <w:noProof/>
            <w:sz w:val="22"/>
            <w:szCs w:val="22"/>
          </w:rPr>
          <w:tab/>
        </w:r>
        <w:r w:rsidR="0003063B" w:rsidRPr="00FC502D">
          <w:rPr>
            <w:rStyle w:val="Hyperlink"/>
            <w:noProof/>
          </w:rPr>
          <w:t>Certificate Operational Periods and Key Pair Usage Periods</w:t>
        </w:r>
        <w:r w:rsidR="0003063B">
          <w:rPr>
            <w:noProof/>
            <w:webHidden/>
          </w:rPr>
          <w:tab/>
        </w:r>
        <w:r>
          <w:rPr>
            <w:noProof/>
            <w:webHidden/>
          </w:rPr>
          <w:fldChar w:fldCharType="begin"/>
        </w:r>
        <w:r w:rsidR="0003063B">
          <w:rPr>
            <w:noProof/>
            <w:webHidden/>
          </w:rPr>
          <w:instrText xml:space="preserve"> PAGEREF _Toc310347132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33" w:history="1">
        <w:r w:rsidR="0003063B" w:rsidRPr="00FC502D">
          <w:rPr>
            <w:rStyle w:val="Hyperlink"/>
            <w:noProof/>
          </w:rPr>
          <w:t>6.4.</w:t>
        </w:r>
        <w:r w:rsidR="0003063B">
          <w:rPr>
            <w:rFonts w:ascii="Calibri" w:hAnsi="Calibri"/>
            <w:noProof/>
            <w:sz w:val="22"/>
            <w:szCs w:val="22"/>
          </w:rPr>
          <w:tab/>
        </w:r>
        <w:r w:rsidR="0003063B" w:rsidRPr="00FC502D">
          <w:rPr>
            <w:rStyle w:val="Hyperlink"/>
            <w:noProof/>
          </w:rPr>
          <w:t>Activation data</w:t>
        </w:r>
        <w:r w:rsidR="0003063B">
          <w:rPr>
            <w:noProof/>
            <w:webHidden/>
          </w:rPr>
          <w:tab/>
        </w:r>
        <w:r>
          <w:rPr>
            <w:noProof/>
            <w:webHidden/>
          </w:rPr>
          <w:fldChar w:fldCharType="begin"/>
        </w:r>
        <w:r w:rsidR="0003063B">
          <w:rPr>
            <w:noProof/>
            <w:webHidden/>
          </w:rPr>
          <w:instrText xml:space="preserve"> PAGEREF _Toc310347133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34" w:history="1">
        <w:r w:rsidR="0003063B" w:rsidRPr="00FC502D">
          <w:rPr>
            <w:rStyle w:val="Hyperlink"/>
            <w:noProof/>
          </w:rPr>
          <w:t>6.5.</w:t>
        </w:r>
        <w:r w:rsidR="0003063B">
          <w:rPr>
            <w:rFonts w:ascii="Calibri" w:hAnsi="Calibri"/>
            <w:noProof/>
            <w:sz w:val="22"/>
            <w:szCs w:val="22"/>
          </w:rPr>
          <w:tab/>
        </w:r>
        <w:r w:rsidR="0003063B" w:rsidRPr="00FC502D">
          <w:rPr>
            <w:rStyle w:val="Hyperlink"/>
            <w:noProof/>
          </w:rPr>
          <w:t>Computer security controls</w:t>
        </w:r>
        <w:r w:rsidR="0003063B">
          <w:rPr>
            <w:noProof/>
            <w:webHidden/>
          </w:rPr>
          <w:tab/>
        </w:r>
        <w:r>
          <w:rPr>
            <w:noProof/>
            <w:webHidden/>
          </w:rPr>
          <w:fldChar w:fldCharType="begin"/>
        </w:r>
        <w:r w:rsidR="0003063B">
          <w:rPr>
            <w:noProof/>
            <w:webHidden/>
          </w:rPr>
          <w:instrText xml:space="preserve"> PAGEREF _Toc310347134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5" w:history="1">
        <w:r w:rsidR="0003063B" w:rsidRPr="00FC502D">
          <w:rPr>
            <w:rStyle w:val="Hyperlink"/>
            <w:noProof/>
          </w:rPr>
          <w:t>6.5.1.</w:t>
        </w:r>
        <w:r w:rsidR="0003063B">
          <w:rPr>
            <w:rFonts w:ascii="Calibri" w:hAnsi="Calibri"/>
            <w:noProof/>
            <w:sz w:val="22"/>
            <w:szCs w:val="22"/>
          </w:rPr>
          <w:tab/>
        </w:r>
        <w:r w:rsidR="0003063B" w:rsidRPr="00FC502D">
          <w:rPr>
            <w:rStyle w:val="Hyperlink"/>
            <w:noProof/>
          </w:rPr>
          <w:t>Specific Computer Security Technical Requirements</w:t>
        </w:r>
        <w:r w:rsidR="0003063B">
          <w:rPr>
            <w:noProof/>
            <w:webHidden/>
          </w:rPr>
          <w:tab/>
        </w:r>
        <w:r>
          <w:rPr>
            <w:noProof/>
            <w:webHidden/>
          </w:rPr>
          <w:fldChar w:fldCharType="begin"/>
        </w:r>
        <w:r w:rsidR="0003063B">
          <w:rPr>
            <w:noProof/>
            <w:webHidden/>
          </w:rPr>
          <w:instrText xml:space="preserve"> PAGEREF _Toc310347135 \h </w:instrText>
        </w:r>
        <w:r>
          <w:rPr>
            <w:noProof/>
            <w:webHidden/>
          </w:rPr>
        </w:r>
        <w:r>
          <w:rPr>
            <w:noProof/>
            <w:webHidden/>
          </w:rPr>
          <w:fldChar w:fldCharType="separate"/>
        </w:r>
        <w:r w:rsidR="0003063B">
          <w:rPr>
            <w:noProof/>
            <w:webHidden/>
          </w:rPr>
          <w:t>24</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6" w:history="1">
        <w:r w:rsidR="0003063B" w:rsidRPr="00FC502D">
          <w:rPr>
            <w:rStyle w:val="Hyperlink"/>
            <w:noProof/>
          </w:rPr>
          <w:t>6.5.2.</w:t>
        </w:r>
        <w:r w:rsidR="0003063B">
          <w:rPr>
            <w:rFonts w:ascii="Calibri" w:hAnsi="Calibri"/>
            <w:noProof/>
            <w:sz w:val="22"/>
            <w:szCs w:val="22"/>
          </w:rPr>
          <w:tab/>
        </w:r>
        <w:r w:rsidR="0003063B" w:rsidRPr="00FC502D">
          <w:rPr>
            <w:rStyle w:val="Hyperlink"/>
            <w:noProof/>
          </w:rPr>
          <w:t>Computer Security Rating</w:t>
        </w:r>
        <w:r w:rsidR="0003063B">
          <w:rPr>
            <w:noProof/>
            <w:webHidden/>
          </w:rPr>
          <w:tab/>
        </w:r>
        <w:r>
          <w:rPr>
            <w:noProof/>
            <w:webHidden/>
          </w:rPr>
          <w:fldChar w:fldCharType="begin"/>
        </w:r>
        <w:r w:rsidR="0003063B">
          <w:rPr>
            <w:noProof/>
            <w:webHidden/>
          </w:rPr>
          <w:instrText xml:space="preserve"> PAGEREF _Toc310347136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37" w:history="1">
        <w:r w:rsidR="0003063B" w:rsidRPr="00FC502D">
          <w:rPr>
            <w:rStyle w:val="Hyperlink"/>
            <w:noProof/>
          </w:rPr>
          <w:t>6.6.</w:t>
        </w:r>
        <w:r w:rsidR="0003063B">
          <w:rPr>
            <w:rFonts w:ascii="Calibri" w:hAnsi="Calibri"/>
            <w:noProof/>
            <w:sz w:val="22"/>
            <w:szCs w:val="22"/>
          </w:rPr>
          <w:tab/>
        </w:r>
        <w:r w:rsidR="0003063B" w:rsidRPr="00FC502D">
          <w:rPr>
            <w:rStyle w:val="Hyperlink"/>
            <w:noProof/>
          </w:rPr>
          <w:t>Life cycle technical controls</w:t>
        </w:r>
        <w:r w:rsidR="0003063B">
          <w:rPr>
            <w:noProof/>
            <w:webHidden/>
          </w:rPr>
          <w:tab/>
        </w:r>
        <w:r>
          <w:rPr>
            <w:noProof/>
            <w:webHidden/>
          </w:rPr>
          <w:fldChar w:fldCharType="begin"/>
        </w:r>
        <w:r w:rsidR="0003063B">
          <w:rPr>
            <w:noProof/>
            <w:webHidden/>
          </w:rPr>
          <w:instrText xml:space="preserve"> PAGEREF _Toc310347137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8" w:history="1">
        <w:r w:rsidR="0003063B" w:rsidRPr="00FC502D">
          <w:rPr>
            <w:rStyle w:val="Hyperlink"/>
            <w:noProof/>
          </w:rPr>
          <w:t>6.6.1.</w:t>
        </w:r>
        <w:r w:rsidR="0003063B">
          <w:rPr>
            <w:rFonts w:ascii="Calibri" w:hAnsi="Calibri"/>
            <w:noProof/>
            <w:sz w:val="22"/>
            <w:szCs w:val="22"/>
          </w:rPr>
          <w:tab/>
        </w:r>
        <w:r w:rsidR="0003063B" w:rsidRPr="00FC502D">
          <w:rPr>
            <w:rStyle w:val="Hyperlink"/>
            <w:noProof/>
          </w:rPr>
          <w:t>System Development Controls</w:t>
        </w:r>
        <w:r w:rsidR="0003063B">
          <w:rPr>
            <w:noProof/>
            <w:webHidden/>
          </w:rPr>
          <w:tab/>
        </w:r>
        <w:r>
          <w:rPr>
            <w:noProof/>
            <w:webHidden/>
          </w:rPr>
          <w:fldChar w:fldCharType="begin"/>
        </w:r>
        <w:r w:rsidR="0003063B">
          <w:rPr>
            <w:noProof/>
            <w:webHidden/>
          </w:rPr>
          <w:instrText xml:space="preserve"> PAGEREF _Toc310347138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39" w:history="1">
        <w:r w:rsidR="0003063B" w:rsidRPr="00FC502D">
          <w:rPr>
            <w:rStyle w:val="Hyperlink"/>
            <w:noProof/>
          </w:rPr>
          <w:t>6.6.2.</w:t>
        </w:r>
        <w:r w:rsidR="0003063B">
          <w:rPr>
            <w:rFonts w:ascii="Calibri" w:hAnsi="Calibri"/>
            <w:noProof/>
            <w:sz w:val="22"/>
            <w:szCs w:val="22"/>
          </w:rPr>
          <w:tab/>
        </w:r>
        <w:r w:rsidR="0003063B" w:rsidRPr="00FC502D">
          <w:rPr>
            <w:rStyle w:val="Hyperlink"/>
            <w:noProof/>
          </w:rPr>
          <w:t>Security Management Controls</w:t>
        </w:r>
        <w:r w:rsidR="0003063B">
          <w:rPr>
            <w:noProof/>
            <w:webHidden/>
          </w:rPr>
          <w:tab/>
        </w:r>
        <w:r>
          <w:rPr>
            <w:noProof/>
            <w:webHidden/>
          </w:rPr>
          <w:fldChar w:fldCharType="begin"/>
        </w:r>
        <w:r w:rsidR="0003063B">
          <w:rPr>
            <w:noProof/>
            <w:webHidden/>
          </w:rPr>
          <w:instrText xml:space="preserve"> PAGEREF _Toc310347139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0" w:history="1">
        <w:r w:rsidR="0003063B" w:rsidRPr="00FC502D">
          <w:rPr>
            <w:rStyle w:val="Hyperlink"/>
            <w:noProof/>
          </w:rPr>
          <w:t>6.6.3.</w:t>
        </w:r>
        <w:r w:rsidR="0003063B">
          <w:rPr>
            <w:rFonts w:ascii="Calibri" w:hAnsi="Calibri"/>
            <w:noProof/>
            <w:sz w:val="22"/>
            <w:szCs w:val="22"/>
          </w:rPr>
          <w:tab/>
        </w:r>
        <w:r w:rsidR="0003063B" w:rsidRPr="00FC502D">
          <w:rPr>
            <w:rStyle w:val="Hyperlink"/>
            <w:noProof/>
          </w:rPr>
          <w:t>Life Cycle Security Controls</w:t>
        </w:r>
        <w:r w:rsidR="0003063B">
          <w:rPr>
            <w:noProof/>
            <w:webHidden/>
          </w:rPr>
          <w:tab/>
        </w:r>
        <w:r>
          <w:rPr>
            <w:noProof/>
            <w:webHidden/>
          </w:rPr>
          <w:fldChar w:fldCharType="begin"/>
        </w:r>
        <w:r w:rsidR="0003063B">
          <w:rPr>
            <w:noProof/>
            <w:webHidden/>
          </w:rPr>
          <w:instrText xml:space="preserve"> PAGEREF _Toc310347140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41" w:history="1">
        <w:r w:rsidR="0003063B" w:rsidRPr="00FC502D">
          <w:rPr>
            <w:rStyle w:val="Hyperlink"/>
            <w:noProof/>
          </w:rPr>
          <w:t>6.7.</w:t>
        </w:r>
        <w:r w:rsidR="0003063B">
          <w:rPr>
            <w:rFonts w:ascii="Calibri" w:hAnsi="Calibri"/>
            <w:noProof/>
            <w:sz w:val="22"/>
            <w:szCs w:val="22"/>
          </w:rPr>
          <w:tab/>
        </w:r>
        <w:r w:rsidR="0003063B" w:rsidRPr="00FC502D">
          <w:rPr>
            <w:rStyle w:val="Hyperlink"/>
            <w:noProof/>
          </w:rPr>
          <w:t>Network security controls</w:t>
        </w:r>
        <w:r w:rsidR="0003063B">
          <w:rPr>
            <w:noProof/>
            <w:webHidden/>
          </w:rPr>
          <w:tab/>
        </w:r>
        <w:r>
          <w:rPr>
            <w:noProof/>
            <w:webHidden/>
          </w:rPr>
          <w:fldChar w:fldCharType="begin"/>
        </w:r>
        <w:r w:rsidR="0003063B">
          <w:rPr>
            <w:noProof/>
            <w:webHidden/>
          </w:rPr>
          <w:instrText xml:space="preserve"> PAGEREF _Toc310347141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42" w:history="1">
        <w:r w:rsidR="0003063B" w:rsidRPr="00FC502D">
          <w:rPr>
            <w:rStyle w:val="Hyperlink"/>
            <w:noProof/>
          </w:rPr>
          <w:t>6.8.</w:t>
        </w:r>
        <w:r w:rsidR="0003063B">
          <w:rPr>
            <w:rFonts w:ascii="Calibri" w:hAnsi="Calibri"/>
            <w:noProof/>
            <w:sz w:val="22"/>
            <w:szCs w:val="22"/>
          </w:rPr>
          <w:tab/>
        </w:r>
        <w:r w:rsidR="0003063B" w:rsidRPr="00FC502D">
          <w:rPr>
            <w:rStyle w:val="Hyperlink"/>
            <w:noProof/>
          </w:rPr>
          <w:t>Time-stamping</w:t>
        </w:r>
        <w:r w:rsidR="0003063B">
          <w:rPr>
            <w:noProof/>
            <w:webHidden/>
          </w:rPr>
          <w:tab/>
        </w:r>
        <w:r>
          <w:rPr>
            <w:noProof/>
            <w:webHidden/>
          </w:rPr>
          <w:fldChar w:fldCharType="begin"/>
        </w:r>
        <w:r w:rsidR="0003063B">
          <w:rPr>
            <w:noProof/>
            <w:webHidden/>
          </w:rPr>
          <w:instrText xml:space="preserve"> PAGEREF _Toc310347142 \h </w:instrText>
        </w:r>
        <w:r>
          <w:rPr>
            <w:noProof/>
            <w:webHidden/>
          </w:rPr>
        </w:r>
        <w:r>
          <w:rPr>
            <w:noProof/>
            <w:webHidden/>
          </w:rPr>
          <w:fldChar w:fldCharType="separate"/>
        </w:r>
        <w:r w:rsidR="0003063B">
          <w:rPr>
            <w:noProof/>
            <w:webHidden/>
          </w:rPr>
          <w:t>25</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7143" w:history="1">
        <w:r w:rsidR="0003063B" w:rsidRPr="00FC502D">
          <w:rPr>
            <w:rStyle w:val="Hyperlink"/>
            <w:noProof/>
          </w:rPr>
          <w:t>7.</w:t>
        </w:r>
        <w:r w:rsidR="0003063B">
          <w:rPr>
            <w:rFonts w:ascii="Calibri" w:hAnsi="Calibri"/>
            <w:noProof/>
            <w:sz w:val="22"/>
            <w:szCs w:val="22"/>
          </w:rPr>
          <w:tab/>
        </w:r>
        <w:r w:rsidR="0003063B" w:rsidRPr="00FC502D">
          <w:rPr>
            <w:rStyle w:val="Hyperlink"/>
            <w:noProof/>
          </w:rPr>
          <w:t>CERTIFICATE, CRL, AND OCSP PROFILES</w:t>
        </w:r>
        <w:r w:rsidR="0003063B">
          <w:rPr>
            <w:noProof/>
            <w:webHidden/>
          </w:rPr>
          <w:tab/>
        </w:r>
        <w:r>
          <w:rPr>
            <w:noProof/>
            <w:webHidden/>
          </w:rPr>
          <w:fldChar w:fldCharType="begin"/>
        </w:r>
        <w:r w:rsidR="0003063B">
          <w:rPr>
            <w:noProof/>
            <w:webHidden/>
          </w:rPr>
          <w:instrText xml:space="preserve"> PAGEREF _Toc310347143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44" w:history="1">
        <w:r w:rsidR="0003063B" w:rsidRPr="00FC502D">
          <w:rPr>
            <w:rStyle w:val="Hyperlink"/>
            <w:noProof/>
          </w:rPr>
          <w:t>7.1.</w:t>
        </w:r>
        <w:r w:rsidR="0003063B">
          <w:rPr>
            <w:rFonts w:ascii="Calibri" w:hAnsi="Calibri"/>
            <w:noProof/>
            <w:sz w:val="22"/>
            <w:szCs w:val="22"/>
          </w:rPr>
          <w:tab/>
        </w:r>
        <w:r w:rsidR="0003063B" w:rsidRPr="00FC502D">
          <w:rPr>
            <w:rStyle w:val="Hyperlink"/>
            <w:noProof/>
          </w:rPr>
          <w:t>Certificate profile</w:t>
        </w:r>
        <w:r w:rsidR="0003063B">
          <w:rPr>
            <w:noProof/>
            <w:webHidden/>
          </w:rPr>
          <w:tab/>
        </w:r>
        <w:r>
          <w:rPr>
            <w:noProof/>
            <w:webHidden/>
          </w:rPr>
          <w:fldChar w:fldCharType="begin"/>
        </w:r>
        <w:r w:rsidR="0003063B">
          <w:rPr>
            <w:noProof/>
            <w:webHidden/>
          </w:rPr>
          <w:instrText xml:space="preserve"> PAGEREF _Toc310347144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5" w:history="1">
        <w:r w:rsidR="0003063B" w:rsidRPr="00FC502D">
          <w:rPr>
            <w:rStyle w:val="Hyperlink"/>
            <w:noProof/>
          </w:rPr>
          <w:t>7.1.1.</w:t>
        </w:r>
        <w:r w:rsidR="0003063B">
          <w:rPr>
            <w:rFonts w:ascii="Calibri" w:hAnsi="Calibri"/>
            <w:noProof/>
            <w:sz w:val="22"/>
            <w:szCs w:val="22"/>
          </w:rPr>
          <w:tab/>
        </w:r>
        <w:r w:rsidR="0003063B" w:rsidRPr="00FC502D">
          <w:rPr>
            <w:rStyle w:val="Hyperlink"/>
            <w:noProof/>
          </w:rPr>
          <w:t>Version Number(s)</w:t>
        </w:r>
        <w:r w:rsidR="0003063B">
          <w:rPr>
            <w:noProof/>
            <w:webHidden/>
          </w:rPr>
          <w:tab/>
        </w:r>
        <w:r>
          <w:rPr>
            <w:noProof/>
            <w:webHidden/>
          </w:rPr>
          <w:fldChar w:fldCharType="begin"/>
        </w:r>
        <w:r w:rsidR="0003063B">
          <w:rPr>
            <w:noProof/>
            <w:webHidden/>
          </w:rPr>
          <w:instrText xml:space="preserve"> PAGEREF _Toc310347145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6" w:history="1">
        <w:r w:rsidR="0003063B" w:rsidRPr="00FC502D">
          <w:rPr>
            <w:rStyle w:val="Hyperlink"/>
            <w:noProof/>
          </w:rPr>
          <w:t>7.1.2.</w:t>
        </w:r>
        <w:r w:rsidR="0003063B">
          <w:rPr>
            <w:rFonts w:ascii="Calibri" w:hAnsi="Calibri"/>
            <w:noProof/>
            <w:sz w:val="22"/>
            <w:szCs w:val="22"/>
          </w:rPr>
          <w:tab/>
        </w:r>
        <w:r w:rsidR="0003063B" w:rsidRPr="00FC502D">
          <w:rPr>
            <w:rStyle w:val="Hyperlink"/>
            <w:noProof/>
          </w:rPr>
          <w:t>Certificate Extensions</w:t>
        </w:r>
        <w:r w:rsidR="0003063B">
          <w:rPr>
            <w:noProof/>
            <w:webHidden/>
          </w:rPr>
          <w:tab/>
        </w:r>
        <w:r>
          <w:rPr>
            <w:noProof/>
            <w:webHidden/>
          </w:rPr>
          <w:fldChar w:fldCharType="begin"/>
        </w:r>
        <w:r w:rsidR="0003063B">
          <w:rPr>
            <w:noProof/>
            <w:webHidden/>
          </w:rPr>
          <w:instrText xml:space="preserve"> PAGEREF _Toc310347146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7" w:history="1">
        <w:r w:rsidR="0003063B" w:rsidRPr="00FC502D">
          <w:rPr>
            <w:rStyle w:val="Hyperlink"/>
            <w:noProof/>
          </w:rPr>
          <w:t>7.1.3.</w:t>
        </w:r>
        <w:r w:rsidR="0003063B">
          <w:rPr>
            <w:rFonts w:ascii="Calibri" w:hAnsi="Calibri"/>
            <w:noProof/>
            <w:sz w:val="22"/>
            <w:szCs w:val="22"/>
          </w:rPr>
          <w:tab/>
        </w:r>
        <w:r w:rsidR="0003063B" w:rsidRPr="00FC502D">
          <w:rPr>
            <w:rStyle w:val="Hyperlink"/>
            <w:noProof/>
          </w:rPr>
          <w:t>Algorithm Object Identifiers</w:t>
        </w:r>
        <w:r w:rsidR="0003063B">
          <w:rPr>
            <w:noProof/>
            <w:webHidden/>
          </w:rPr>
          <w:tab/>
        </w:r>
        <w:r>
          <w:rPr>
            <w:noProof/>
            <w:webHidden/>
          </w:rPr>
          <w:fldChar w:fldCharType="begin"/>
        </w:r>
        <w:r w:rsidR="0003063B">
          <w:rPr>
            <w:noProof/>
            <w:webHidden/>
          </w:rPr>
          <w:instrText xml:space="preserve"> PAGEREF _Toc310347147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8" w:history="1">
        <w:r w:rsidR="0003063B" w:rsidRPr="00FC502D">
          <w:rPr>
            <w:rStyle w:val="Hyperlink"/>
            <w:noProof/>
          </w:rPr>
          <w:t>7.1.4.</w:t>
        </w:r>
        <w:r w:rsidR="0003063B">
          <w:rPr>
            <w:rFonts w:ascii="Calibri" w:hAnsi="Calibri"/>
            <w:noProof/>
            <w:sz w:val="22"/>
            <w:szCs w:val="22"/>
          </w:rPr>
          <w:tab/>
        </w:r>
        <w:r w:rsidR="0003063B" w:rsidRPr="00FC502D">
          <w:rPr>
            <w:rStyle w:val="Hyperlink"/>
            <w:noProof/>
          </w:rPr>
          <w:t>Name Forms</w:t>
        </w:r>
        <w:r w:rsidR="0003063B">
          <w:rPr>
            <w:noProof/>
            <w:webHidden/>
          </w:rPr>
          <w:tab/>
        </w:r>
        <w:r>
          <w:rPr>
            <w:noProof/>
            <w:webHidden/>
          </w:rPr>
          <w:fldChar w:fldCharType="begin"/>
        </w:r>
        <w:r w:rsidR="0003063B">
          <w:rPr>
            <w:noProof/>
            <w:webHidden/>
          </w:rPr>
          <w:instrText xml:space="preserve"> PAGEREF _Toc310347148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49" w:history="1">
        <w:r w:rsidR="0003063B" w:rsidRPr="00FC502D">
          <w:rPr>
            <w:rStyle w:val="Hyperlink"/>
            <w:noProof/>
          </w:rPr>
          <w:t>7.1.5.</w:t>
        </w:r>
        <w:r w:rsidR="0003063B">
          <w:rPr>
            <w:rFonts w:ascii="Calibri" w:hAnsi="Calibri"/>
            <w:noProof/>
            <w:sz w:val="22"/>
            <w:szCs w:val="22"/>
          </w:rPr>
          <w:tab/>
        </w:r>
        <w:r w:rsidR="0003063B" w:rsidRPr="00FC502D">
          <w:rPr>
            <w:rStyle w:val="Hyperlink"/>
            <w:noProof/>
          </w:rPr>
          <w:t>Name Constraints</w:t>
        </w:r>
        <w:r w:rsidR="0003063B">
          <w:rPr>
            <w:noProof/>
            <w:webHidden/>
          </w:rPr>
          <w:tab/>
        </w:r>
        <w:r>
          <w:rPr>
            <w:noProof/>
            <w:webHidden/>
          </w:rPr>
          <w:fldChar w:fldCharType="begin"/>
        </w:r>
        <w:r w:rsidR="0003063B">
          <w:rPr>
            <w:noProof/>
            <w:webHidden/>
          </w:rPr>
          <w:instrText xml:space="preserve"> PAGEREF _Toc310347149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0" w:history="1">
        <w:r w:rsidR="0003063B" w:rsidRPr="00FC502D">
          <w:rPr>
            <w:rStyle w:val="Hyperlink"/>
            <w:noProof/>
          </w:rPr>
          <w:t>7.1.6.</w:t>
        </w:r>
        <w:r w:rsidR="0003063B">
          <w:rPr>
            <w:rFonts w:ascii="Calibri" w:hAnsi="Calibri"/>
            <w:noProof/>
            <w:sz w:val="22"/>
            <w:szCs w:val="22"/>
          </w:rPr>
          <w:tab/>
        </w:r>
        <w:r w:rsidR="0003063B" w:rsidRPr="00FC502D">
          <w:rPr>
            <w:rStyle w:val="Hyperlink"/>
            <w:noProof/>
          </w:rPr>
          <w:t>Certificate Policy Object Identifier</w:t>
        </w:r>
        <w:r w:rsidR="0003063B">
          <w:rPr>
            <w:noProof/>
            <w:webHidden/>
          </w:rPr>
          <w:tab/>
        </w:r>
        <w:r>
          <w:rPr>
            <w:noProof/>
            <w:webHidden/>
          </w:rPr>
          <w:fldChar w:fldCharType="begin"/>
        </w:r>
        <w:r w:rsidR="0003063B">
          <w:rPr>
            <w:noProof/>
            <w:webHidden/>
          </w:rPr>
          <w:instrText xml:space="preserve"> PAGEREF _Toc310347150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1" w:history="1">
        <w:r w:rsidR="0003063B" w:rsidRPr="00FC502D">
          <w:rPr>
            <w:rStyle w:val="Hyperlink"/>
            <w:noProof/>
          </w:rPr>
          <w:t>7.1.7.</w:t>
        </w:r>
        <w:r w:rsidR="0003063B">
          <w:rPr>
            <w:rFonts w:ascii="Calibri" w:hAnsi="Calibri"/>
            <w:noProof/>
            <w:sz w:val="22"/>
            <w:szCs w:val="22"/>
          </w:rPr>
          <w:tab/>
        </w:r>
        <w:r w:rsidR="0003063B" w:rsidRPr="00FC502D">
          <w:rPr>
            <w:rStyle w:val="Hyperlink"/>
            <w:noProof/>
          </w:rPr>
          <w:t>Usage of Policy Constraints Extension</w:t>
        </w:r>
        <w:r w:rsidR="0003063B">
          <w:rPr>
            <w:noProof/>
            <w:webHidden/>
          </w:rPr>
          <w:tab/>
        </w:r>
        <w:r>
          <w:rPr>
            <w:noProof/>
            <w:webHidden/>
          </w:rPr>
          <w:fldChar w:fldCharType="begin"/>
        </w:r>
        <w:r w:rsidR="0003063B">
          <w:rPr>
            <w:noProof/>
            <w:webHidden/>
          </w:rPr>
          <w:instrText xml:space="preserve"> PAGEREF _Toc310347151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2" w:history="1">
        <w:r w:rsidR="0003063B" w:rsidRPr="00FC502D">
          <w:rPr>
            <w:rStyle w:val="Hyperlink"/>
            <w:noProof/>
          </w:rPr>
          <w:t>7.1.8.</w:t>
        </w:r>
        <w:r w:rsidR="0003063B">
          <w:rPr>
            <w:rFonts w:ascii="Calibri" w:hAnsi="Calibri"/>
            <w:noProof/>
            <w:sz w:val="22"/>
            <w:szCs w:val="22"/>
          </w:rPr>
          <w:tab/>
        </w:r>
        <w:r w:rsidR="0003063B" w:rsidRPr="00FC502D">
          <w:rPr>
            <w:rStyle w:val="Hyperlink"/>
            <w:noProof/>
          </w:rPr>
          <w:t>Policy Qualifiers Syntax and Semantics</w:t>
        </w:r>
        <w:r w:rsidR="0003063B">
          <w:rPr>
            <w:noProof/>
            <w:webHidden/>
          </w:rPr>
          <w:tab/>
        </w:r>
        <w:r>
          <w:rPr>
            <w:noProof/>
            <w:webHidden/>
          </w:rPr>
          <w:fldChar w:fldCharType="begin"/>
        </w:r>
        <w:r w:rsidR="0003063B">
          <w:rPr>
            <w:noProof/>
            <w:webHidden/>
          </w:rPr>
          <w:instrText xml:space="preserve"> PAGEREF _Toc310347152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3" w:history="1">
        <w:r w:rsidR="0003063B" w:rsidRPr="00FC502D">
          <w:rPr>
            <w:rStyle w:val="Hyperlink"/>
            <w:noProof/>
          </w:rPr>
          <w:t>7.1.9.</w:t>
        </w:r>
        <w:r w:rsidR="0003063B">
          <w:rPr>
            <w:rFonts w:ascii="Calibri" w:hAnsi="Calibri"/>
            <w:noProof/>
            <w:sz w:val="22"/>
            <w:szCs w:val="22"/>
          </w:rPr>
          <w:tab/>
        </w:r>
        <w:r w:rsidR="0003063B" w:rsidRPr="00FC502D">
          <w:rPr>
            <w:rStyle w:val="Hyperlink"/>
            <w:noProof/>
          </w:rPr>
          <w:t>Processing Semantics for the Critical Certificate Policies Extension</w:t>
        </w:r>
        <w:r w:rsidR="0003063B">
          <w:rPr>
            <w:noProof/>
            <w:webHidden/>
          </w:rPr>
          <w:tab/>
        </w:r>
        <w:r>
          <w:rPr>
            <w:noProof/>
            <w:webHidden/>
          </w:rPr>
          <w:fldChar w:fldCharType="begin"/>
        </w:r>
        <w:r w:rsidR="0003063B">
          <w:rPr>
            <w:noProof/>
            <w:webHidden/>
          </w:rPr>
          <w:instrText xml:space="preserve"> PAGEREF _Toc310347153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54" w:history="1">
        <w:r w:rsidR="0003063B" w:rsidRPr="00FC502D">
          <w:rPr>
            <w:rStyle w:val="Hyperlink"/>
            <w:noProof/>
          </w:rPr>
          <w:t>7.2.</w:t>
        </w:r>
        <w:r w:rsidR="0003063B">
          <w:rPr>
            <w:rFonts w:ascii="Calibri" w:hAnsi="Calibri"/>
            <w:noProof/>
            <w:sz w:val="22"/>
            <w:szCs w:val="22"/>
          </w:rPr>
          <w:tab/>
        </w:r>
        <w:r w:rsidR="0003063B" w:rsidRPr="00FC502D">
          <w:rPr>
            <w:rStyle w:val="Hyperlink"/>
            <w:noProof/>
          </w:rPr>
          <w:t>CRL profile</w:t>
        </w:r>
        <w:r w:rsidR="0003063B">
          <w:rPr>
            <w:noProof/>
            <w:webHidden/>
          </w:rPr>
          <w:tab/>
        </w:r>
        <w:r>
          <w:rPr>
            <w:noProof/>
            <w:webHidden/>
          </w:rPr>
          <w:fldChar w:fldCharType="begin"/>
        </w:r>
        <w:r w:rsidR="0003063B">
          <w:rPr>
            <w:noProof/>
            <w:webHidden/>
          </w:rPr>
          <w:instrText xml:space="preserve"> PAGEREF _Toc310347154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5" w:history="1">
        <w:r w:rsidR="0003063B" w:rsidRPr="00FC502D">
          <w:rPr>
            <w:rStyle w:val="Hyperlink"/>
            <w:noProof/>
          </w:rPr>
          <w:t>7.2.1.</w:t>
        </w:r>
        <w:r w:rsidR="0003063B">
          <w:rPr>
            <w:rFonts w:ascii="Calibri" w:hAnsi="Calibri"/>
            <w:noProof/>
            <w:sz w:val="22"/>
            <w:szCs w:val="22"/>
          </w:rPr>
          <w:tab/>
        </w:r>
        <w:r w:rsidR="0003063B" w:rsidRPr="00FC502D">
          <w:rPr>
            <w:rStyle w:val="Hyperlink"/>
            <w:noProof/>
          </w:rPr>
          <w:t>Version number(s)</w:t>
        </w:r>
        <w:r w:rsidR="0003063B">
          <w:rPr>
            <w:noProof/>
            <w:webHidden/>
          </w:rPr>
          <w:tab/>
        </w:r>
        <w:r>
          <w:rPr>
            <w:noProof/>
            <w:webHidden/>
          </w:rPr>
          <w:fldChar w:fldCharType="begin"/>
        </w:r>
        <w:r w:rsidR="0003063B">
          <w:rPr>
            <w:noProof/>
            <w:webHidden/>
          </w:rPr>
          <w:instrText xml:space="preserve"> PAGEREF _Toc310347155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56" w:history="1">
        <w:r w:rsidR="0003063B" w:rsidRPr="00FC502D">
          <w:rPr>
            <w:rStyle w:val="Hyperlink"/>
            <w:noProof/>
          </w:rPr>
          <w:t>7.2.2.</w:t>
        </w:r>
        <w:r w:rsidR="0003063B">
          <w:rPr>
            <w:rFonts w:ascii="Calibri" w:hAnsi="Calibri"/>
            <w:noProof/>
            <w:sz w:val="22"/>
            <w:szCs w:val="22"/>
          </w:rPr>
          <w:tab/>
        </w:r>
        <w:r w:rsidR="0003063B" w:rsidRPr="00FC502D">
          <w:rPr>
            <w:rStyle w:val="Hyperlink"/>
            <w:noProof/>
          </w:rPr>
          <w:t>CRL and CRL Entry Extensions</w:t>
        </w:r>
        <w:r w:rsidR="0003063B">
          <w:rPr>
            <w:noProof/>
            <w:webHidden/>
          </w:rPr>
          <w:tab/>
        </w:r>
        <w:r>
          <w:rPr>
            <w:noProof/>
            <w:webHidden/>
          </w:rPr>
          <w:fldChar w:fldCharType="begin"/>
        </w:r>
        <w:r w:rsidR="0003063B">
          <w:rPr>
            <w:noProof/>
            <w:webHidden/>
          </w:rPr>
          <w:instrText xml:space="preserve"> PAGEREF _Toc310347156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57" w:history="1">
        <w:r w:rsidR="0003063B" w:rsidRPr="00FC502D">
          <w:rPr>
            <w:rStyle w:val="Hyperlink"/>
            <w:noProof/>
          </w:rPr>
          <w:t>7.3.</w:t>
        </w:r>
        <w:r w:rsidR="0003063B">
          <w:rPr>
            <w:rFonts w:ascii="Calibri" w:hAnsi="Calibri"/>
            <w:noProof/>
            <w:sz w:val="22"/>
            <w:szCs w:val="22"/>
          </w:rPr>
          <w:tab/>
        </w:r>
        <w:r w:rsidR="0003063B" w:rsidRPr="00FC502D">
          <w:rPr>
            <w:rStyle w:val="Hyperlink"/>
            <w:noProof/>
          </w:rPr>
          <w:t>OCSP profile</w:t>
        </w:r>
        <w:r w:rsidR="0003063B">
          <w:rPr>
            <w:noProof/>
            <w:webHidden/>
          </w:rPr>
          <w:tab/>
        </w:r>
        <w:r>
          <w:rPr>
            <w:noProof/>
            <w:webHidden/>
          </w:rPr>
          <w:fldChar w:fldCharType="begin"/>
        </w:r>
        <w:r w:rsidR="0003063B">
          <w:rPr>
            <w:noProof/>
            <w:webHidden/>
          </w:rPr>
          <w:instrText xml:space="preserve"> PAGEREF _Toc310347157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7158" w:history="1">
        <w:r w:rsidR="0003063B" w:rsidRPr="00FC502D">
          <w:rPr>
            <w:rStyle w:val="Hyperlink"/>
            <w:noProof/>
          </w:rPr>
          <w:t>8.</w:t>
        </w:r>
        <w:r w:rsidR="0003063B">
          <w:rPr>
            <w:rFonts w:ascii="Calibri" w:hAnsi="Calibri"/>
            <w:noProof/>
            <w:sz w:val="22"/>
            <w:szCs w:val="22"/>
          </w:rPr>
          <w:tab/>
        </w:r>
        <w:r w:rsidR="0003063B" w:rsidRPr="00FC502D">
          <w:rPr>
            <w:rStyle w:val="Hyperlink"/>
            <w:noProof/>
          </w:rPr>
          <w:t>COMPLIANCE AUDIT AND OTHER ASSESSMENTS</w:t>
        </w:r>
        <w:r w:rsidR="0003063B">
          <w:rPr>
            <w:noProof/>
            <w:webHidden/>
          </w:rPr>
          <w:tab/>
        </w:r>
        <w:r>
          <w:rPr>
            <w:noProof/>
            <w:webHidden/>
          </w:rPr>
          <w:fldChar w:fldCharType="begin"/>
        </w:r>
        <w:r w:rsidR="0003063B">
          <w:rPr>
            <w:noProof/>
            <w:webHidden/>
          </w:rPr>
          <w:instrText xml:space="preserve"> PAGEREF _Toc310347158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59" w:history="1">
        <w:r w:rsidR="0003063B" w:rsidRPr="00FC502D">
          <w:rPr>
            <w:rStyle w:val="Hyperlink"/>
            <w:noProof/>
          </w:rPr>
          <w:t>8.1.</w:t>
        </w:r>
        <w:r w:rsidR="0003063B">
          <w:rPr>
            <w:rFonts w:ascii="Calibri" w:hAnsi="Calibri"/>
            <w:noProof/>
            <w:sz w:val="22"/>
            <w:szCs w:val="22"/>
          </w:rPr>
          <w:tab/>
        </w:r>
        <w:r w:rsidR="0003063B" w:rsidRPr="00FC502D">
          <w:rPr>
            <w:rStyle w:val="Hyperlink"/>
            <w:noProof/>
          </w:rPr>
          <w:t>Frequency or circumstances of assessment</w:t>
        </w:r>
        <w:r w:rsidR="0003063B">
          <w:rPr>
            <w:noProof/>
            <w:webHidden/>
          </w:rPr>
          <w:tab/>
        </w:r>
        <w:r>
          <w:rPr>
            <w:noProof/>
            <w:webHidden/>
          </w:rPr>
          <w:fldChar w:fldCharType="begin"/>
        </w:r>
        <w:r w:rsidR="0003063B">
          <w:rPr>
            <w:noProof/>
            <w:webHidden/>
          </w:rPr>
          <w:instrText xml:space="preserve"> PAGEREF _Toc310347159 \h </w:instrText>
        </w:r>
        <w:r>
          <w:rPr>
            <w:noProof/>
            <w:webHidden/>
          </w:rPr>
        </w:r>
        <w:r>
          <w:rPr>
            <w:noProof/>
            <w:webHidden/>
          </w:rPr>
          <w:fldChar w:fldCharType="separate"/>
        </w:r>
        <w:r w:rsidR="0003063B">
          <w:rPr>
            <w:noProof/>
            <w:webHidden/>
          </w:rPr>
          <w:t>26</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0" w:history="1">
        <w:r w:rsidR="0003063B" w:rsidRPr="00FC502D">
          <w:rPr>
            <w:rStyle w:val="Hyperlink"/>
            <w:noProof/>
          </w:rPr>
          <w:t>8.2.</w:t>
        </w:r>
        <w:r w:rsidR="0003063B">
          <w:rPr>
            <w:rFonts w:ascii="Calibri" w:hAnsi="Calibri"/>
            <w:noProof/>
            <w:sz w:val="22"/>
            <w:szCs w:val="22"/>
          </w:rPr>
          <w:tab/>
        </w:r>
        <w:r w:rsidR="0003063B" w:rsidRPr="00FC502D">
          <w:rPr>
            <w:rStyle w:val="Hyperlink"/>
            <w:noProof/>
          </w:rPr>
          <w:t>Identity/qualifications of assessor</w:t>
        </w:r>
        <w:r w:rsidR="0003063B">
          <w:rPr>
            <w:noProof/>
            <w:webHidden/>
          </w:rPr>
          <w:tab/>
        </w:r>
        <w:r>
          <w:rPr>
            <w:noProof/>
            <w:webHidden/>
          </w:rPr>
          <w:fldChar w:fldCharType="begin"/>
        </w:r>
        <w:r w:rsidR="0003063B">
          <w:rPr>
            <w:noProof/>
            <w:webHidden/>
          </w:rPr>
          <w:instrText xml:space="preserve"> PAGEREF _Toc310347160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1" w:history="1">
        <w:r w:rsidR="0003063B" w:rsidRPr="00FC502D">
          <w:rPr>
            <w:rStyle w:val="Hyperlink"/>
            <w:noProof/>
          </w:rPr>
          <w:t>8.3.</w:t>
        </w:r>
        <w:r w:rsidR="0003063B">
          <w:rPr>
            <w:rFonts w:ascii="Calibri" w:hAnsi="Calibri"/>
            <w:noProof/>
            <w:sz w:val="22"/>
            <w:szCs w:val="22"/>
          </w:rPr>
          <w:tab/>
        </w:r>
        <w:r w:rsidR="0003063B" w:rsidRPr="00FC502D">
          <w:rPr>
            <w:rStyle w:val="Hyperlink"/>
            <w:noProof/>
          </w:rPr>
          <w:t>Assessor's relationship to assessed entity</w:t>
        </w:r>
        <w:r w:rsidR="0003063B">
          <w:rPr>
            <w:noProof/>
            <w:webHidden/>
          </w:rPr>
          <w:tab/>
        </w:r>
        <w:r>
          <w:rPr>
            <w:noProof/>
            <w:webHidden/>
          </w:rPr>
          <w:fldChar w:fldCharType="begin"/>
        </w:r>
        <w:r w:rsidR="0003063B">
          <w:rPr>
            <w:noProof/>
            <w:webHidden/>
          </w:rPr>
          <w:instrText xml:space="preserve"> PAGEREF _Toc310347161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2" w:history="1">
        <w:r w:rsidR="0003063B" w:rsidRPr="00FC502D">
          <w:rPr>
            <w:rStyle w:val="Hyperlink"/>
            <w:noProof/>
          </w:rPr>
          <w:t>8.4.</w:t>
        </w:r>
        <w:r w:rsidR="0003063B">
          <w:rPr>
            <w:rFonts w:ascii="Calibri" w:hAnsi="Calibri"/>
            <w:noProof/>
            <w:sz w:val="22"/>
            <w:szCs w:val="22"/>
          </w:rPr>
          <w:tab/>
        </w:r>
        <w:r w:rsidR="0003063B" w:rsidRPr="00FC502D">
          <w:rPr>
            <w:rStyle w:val="Hyperlink"/>
            <w:noProof/>
          </w:rPr>
          <w:t>Topics covered by assessment</w:t>
        </w:r>
        <w:r w:rsidR="0003063B">
          <w:rPr>
            <w:noProof/>
            <w:webHidden/>
          </w:rPr>
          <w:tab/>
        </w:r>
        <w:r>
          <w:rPr>
            <w:noProof/>
            <w:webHidden/>
          </w:rPr>
          <w:fldChar w:fldCharType="begin"/>
        </w:r>
        <w:r w:rsidR="0003063B">
          <w:rPr>
            <w:noProof/>
            <w:webHidden/>
          </w:rPr>
          <w:instrText xml:space="preserve"> PAGEREF _Toc310347162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3" w:history="1">
        <w:r w:rsidR="0003063B" w:rsidRPr="00FC502D">
          <w:rPr>
            <w:rStyle w:val="Hyperlink"/>
            <w:noProof/>
          </w:rPr>
          <w:t>8.5.</w:t>
        </w:r>
        <w:r w:rsidR="0003063B">
          <w:rPr>
            <w:rFonts w:ascii="Calibri" w:hAnsi="Calibri"/>
            <w:noProof/>
            <w:sz w:val="22"/>
            <w:szCs w:val="22"/>
          </w:rPr>
          <w:tab/>
        </w:r>
        <w:r w:rsidR="0003063B" w:rsidRPr="00FC502D">
          <w:rPr>
            <w:rStyle w:val="Hyperlink"/>
            <w:noProof/>
          </w:rPr>
          <w:t>Actions taken as a result of deficiency</w:t>
        </w:r>
        <w:r w:rsidR="0003063B">
          <w:rPr>
            <w:noProof/>
            <w:webHidden/>
          </w:rPr>
          <w:tab/>
        </w:r>
        <w:r>
          <w:rPr>
            <w:noProof/>
            <w:webHidden/>
          </w:rPr>
          <w:fldChar w:fldCharType="begin"/>
        </w:r>
        <w:r w:rsidR="0003063B">
          <w:rPr>
            <w:noProof/>
            <w:webHidden/>
          </w:rPr>
          <w:instrText xml:space="preserve"> PAGEREF _Toc310347163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4" w:history="1">
        <w:r w:rsidR="0003063B" w:rsidRPr="00FC502D">
          <w:rPr>
            <w:rStyle w:val="Hyperlink"/>
            <w:noProof/>
          </w:rPr>
          <w:t>8.6.</w:t>
        </w:r>
        <w:r w:rsidR="0003063B">
          <w:rPr>
            <w:rFonts w:ascii="Calibri" w:hAnsi="Calibri"/>
            <w:noProof/>
            <w:sz w:val="22"/>
            <w:szCs w:val="22"/>
          </w:rPr>
          <w:tab/>
        </w:r>
        <w:r w:rsidR="0003063B" w:rsidRPr="00FC502D">
          <w:rPr>
            <w:rStyle w:val="Hyperlink"/>
            <w:noProof/>
          </w:rPr>
          <w:t>Communication of results</w:t>
        </w:r>
        <w:r w:rsidR="0003063B">
          <w:rPr>
            <w:noProof/>
            <w:webHidden/>
          </w:rPr>
          <w:tab/>
        </w:r>
        <w:r>
          <w:rPr>
            <w:noProof/>
            <w:webHidden/>
          </w:rPr>
          <w:fldChar w:fldCharType="begin"/>
        </w:r>
        <w:r w:rsidR="0003063B">
          <w:rPr>
            <w:noProof/>
            <w:webHidden/>
          </w:rPr>
          <w:instrText xml:space="preserve"> PAGEREF _Toc310347164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5" w:history="1">
        <w:r w:rsidR="0003063B" w:rsidRPr="00FC502D">
          <w:rPr>
            <w:rStyle w:val="Hyperlink"/>
            <w:noProof/>
          </w:rPr>
          <w:t>8.7.</w:t>
        </w:r>
        <w:r w:rsidR="0003063B">
          <w:rPr>
            <w:rFonts w:ascii="Calibri" w:hAnsi="Calibri"/>
            <w:noProof/>
            <w:sz w:val="22"/>
            <w:szCs w:val="22"/>
          </w:rPr>
          <w:tab/>
        </w:r>
        <w:r w:rsidR="0003063B" w:rsidRPr="00FC502D">
          <w:rPr>
            <w:rStyle w:val="Hyperlink"/>
            <w:noProof/>
          </w:rPr>
          <w:t>Self-Audits</w:t>
        </w:r>
        <w:r w:rsidR="0003063B">
          <w:rPr>
            <w:noProof/>
            <w:webHidden/>
          </w:rPr>
          <w:tab/>
        </w:r>
        <w:r>
          <w:rPr>
            <w:noProof/>
            <w:webHidden/>
          </w:rPr>
          <w:fldChar w:fldCharType="begin"/>
        </w:r>
        <w:r w:rsidR="0003063B">
          <w:rPr>
            <w:noProof/>
            <w:webHidden/>
          </w:rPr>
          <w:instrText xml:space="preserve"> PAGEREF _Toc310347165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1"/>
        <w:tabs>
          <w:tab w:val="left" w:pos="480"/>
          <w:tab w:val="right" w:leader="dot" w:pos="8630"/>
        </w:tabs>
        <w:rPr>
          <w:rFonts w:ascii="Calibri" w:hAnsi="Calibri"/>
          <w:noProof/>
          <w:sz w:val="22"/>
          <w:szCs w:val="22"/>
        </w:rPr>
      </w:pPr>
      <w:hyperlink w:anchor="_Toc310347166" w:history="1">
        <w:r w:rsidR="0003063B" w:rsidRPr="00FC502D">
          <w:rPr>
            <w:rStyle w:val="Hyperlink"/>
            <w:noProof/>
          </w:rPr>
          <w:t>9.</w:t>
        </w:r>
        <w:r w:rsidR="0003063B">
          <w:rPr>
            <w:rFonts w:ascii="Calibri" w:hAnsi="Calibri"/>
            <w:noProof/>
            <w:sz w:val="22"/>
            <w:szCs w:val="22"/>
          </w:rPr>
          <w:tab/>
        </w:r>
        <w:r w:rsidR="0003063B" w:rsidRPr="00FC502D">
          <w:rPr>
            <w:rStyle w:val="Hyperlink"/>
            <w:noProof/>
          </w:rPr>
          <w:t>OTHER BUSINESS AND LEGAL MATTERS</w:t>
        </w:r>
        <w:r w:rsidR="0003063B">
          <w:rPr>
            <w:noProof/>
            <w:webHidden/>
          </w:rPr>
          <w:tab/>
        </w:r>
        <w:r>
          <w:rPr>
            <w:noProof/>
            <w:webHidden/>
          </w:rPr>
          <w:fldChar w:fldCharType="begin"/>
        </w:r>
        <w:r w:rsidR="0003063B">
          <w:rPr>
            <w:noProof/>
            <w:webHidden/>
          </w:rPr>
          <w:instrText xml:space="preserve"> PAGEREF _Toc310347166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7" w:history="1">
        <w:r w:rsidR="0003063B" w:rsidRPr="00FC502D">
          <w:rPr>
            <w:rStyle w:val="Hyperlink"/>
            <w:noProof/>
          </w:rPr>
          <w:t>9.1.</w:t>
        </w:r>
        <w:r w:rsidR="0003063B">
          <w:rPr>
            <w:rFonts w:ascii="Calibri" w:hAnsi="Calibri"/>
            <w:noProof/>
            <w:sz w:val="22"/>
            <w:szCs w:val="22"/>
          </w:rPr>
          <w:tab/>
        </w:r>
        <w:r w:rsidR="0003063B" w:rsidRPr="00FC502D">
          <w:rPr>
            <w:rStyle w:val="Hyperlink"/>
            <w:noProof/>
          </w:rPr>
          <w:t>Fees</w:t>
        </w:r>
        <w:r w:rsidR="0003063B">
          <w:rPr>
            <w:noProof/>
            <w:webHidden/>
          </w:rPr>
          <w:tab/>
        </w:r>
        <w:r>
          <w:rPr>
            <w:noProof/>
            <w:webHidden/>
          </w:rPr>
          <w:fldChar w:fldCharType="begin"/>
        </w:r>
        <w:r w:rsidR="0003063B">
          <w:rPr>
            <w:noProof/>
            <w:webHidden/>
          </w:rPr>
          <w:instrText xml:space="preserve"> PAGEREF _Toc310347167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8" w:history="1">
        <w:r w:rsidR="0003063B" w:rsidRPr="00FC502D">
          <w:rPr>
            <w:rStyle w:val="Hyperlink"/>
            <w:noProof/>
          </w:rPr>
          <w:t>9.2.</w:t>
        </w:r>
        <w:r w:rsidR="0003063B">
          <w:rPr>
            <w:rFonts w:ascii="Calibri" w:hAnsi="Calibri"/>
            <w:noProof/>
            <w:sz w:val="22"/>
            <w:szCs w:val="22"/>
          </w:rPr>
          <w:tab/>
        </w:r>
        <w:r w:rsidR="0003063B" w:rsidRPr="00FC502D">
          <w:rPr>
            <w:rStyle w:val="Hyperlink"/>
            <w:noProof/>
          </w:rPr>
          <w:t>Financial responsibility</w:t>
        </w:r>
        <w:r w:rsidR="0003063B">
          <w:rPr>
            <w:noProof/>
            <w:webHidden/>
          </w:rPr>
          <w:tab/>
        </w:r>
        <w:r>
          <w:rPr>
            <w:noProof/>
            <w:webHidden/>
          </w:rPr>
          <w:fldChar w:fldCharType="begin"/>
        </w:r>
        <w:r w:rsidR="0003063B">
          <w:rPr>
            <w:noProof/>
            <w:webHidden/>
          </w:rPr>
          <w:instrText xml:space="preserve"> PAGEREF _Toc310347168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69" w:history="1">
        <w:r w:rsidR="0003063B" w:rsidRPr="00FC502D">
          <w:rPr>
            <w:rStyle w:val="Hyperlink"/>
            <w:noProof/>
          </w:rPr>
          <w:t>9.3.</w:t>
        </w:r>
        <w:r w:rsidR="0003063B">
          <w:rPr>
            <w:rFonts w:ascii="Calibri" w:hAnsi="Calibri"/>
            <w:noProof/>
            <w:sz w:val="22"/>
            <w:szCs w:val="22"/>
          </w:rPr>
          <w:tab/>
        </w:r>
        <w:r w:rsidR="0003063B" w:rsidRPr="00FC502D">
          <w:rPr>
            <w:rStyle w:val="Hyperlink"/>
            <w:noProof/>
          </w:rPr>
          <w:t>Confidentiality of business information</w:t>
        </w:r>
        <w:r w:rsidR="0003063B">
          <w:rPr>
            <w:noProof/>
            <w:webHidden/>
          </w:rPr>
          <w:tab/>
        </w:r>
        <w:r>
          <w:rPr>
            <w:noProof/>
            <w:webHidden/>
          </w:rPr>
          <w:fldChar w:fldCharType="begin"/>
        </w:r>
        <w:r w:rsidR="0003063B">
          <w:rPr>
            <w:noProof/>
            <w:webHidden/>
          </w:rPr>
          <w:instrText xml:space="preserve"> PAGEREF _Toc310347169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0" w:history="1">
        <w:r w:rsidR="0003063B" w:rsidRPr="00FC502D">
          <w:rPr>
            <w:rStyle w:val="Hyperlink"/>
            <w:noProof/>
          </w:rPr>
          <w:t>9.3.1.</w:t>
        </w:r>
        <w:r w:rsidR="0003063B">
          <w:rPr>
            <w:rFonts w:ascii="Calibri" w:hAnsi="Calibri"/>
            <w:noProof/>
            <w:sz w:val="22"/>
            <w:szCs w:val="22"/>
          </w:rPr>
          <w:tab/>
        </w:r>
        <w:r w:rsidR="0003063B" w:rsidRPr="00FC502D">
          <w:rPr>
            <w:rStyle w:val="Hyperlink"/>
            <w:noProof/>
          </w:rPr>
          <w:t>Scope of Confidential Information</w:t>
        </w:r>
        <w:r w:rsidR="0003063B">
          <w:rPr>
            <w:noProof/>
            <w:webHidden/>
          </w:rPr>
          <w:tab/>
        </w:r>
        <w:r>
          <w:rPr>
            <w:noProof/>
            <w:webHidden/>
          </w:rPr>
          <w:fldChar w:fldCharType="begin"/>
        </w:r>
        <w:r w:rsidR="0003063B">
          <w:rPr>
            <w:noProof/>
            <w:webHidden/>
          </w:rPr>
          <w:instrText xml:space="preserve"> PAGEREF _Toc310347170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1" w:history="1">
        <w:r w:rsidR="0003063B" w:rsidRPr="00FC502D">
          <w:rPr>
            <w:rStyle w:val="Hyperlink"/>
            <w:noProof/>
          </w:rPr>
          <w:t>9.3.2.</w:t>
        </w:r>
        <w:r w:rsidR="0003063B">
          <w:rPr>
            <w:rFonts w:ascii="Calibri" w:hAnsi="Calibri"/>
            <w:noProof/>
            <w:sz w:val="22"/>
            <w:szCs w:val="22"/>
          </w:rPr>
          <w:tab/>
        </w:r>
        <w:r w:rsidR="0003063B" w:rsidRPr="00FC502D">
          <w:rPr>
            <w:rStyle w:val="Hyperlink"/>
            <w:noProof/>
          </w:rPr>
          <w:t>Information Not Within the Scope of Confidential Information</w:t>
        </w:r>
        <w:r w:rsidR="0003063B">
          <w:rPr>
            <w:noProof/>
            <w:webHidden/>
          </w:rPr>
          <w:tab/>
        </w:r>
        <w:r>
          <w:rPr>
            <w:noProof/>
            <w:webHidden/>
          </w:rPr>
          <w:fldChar w:fldCharType="begin"/>
        </w:r>
        <w:r w:rsidR="0003063B">
          <w:rPr>
            <w:noProof/>
            <w:webHidden/>
          </w:rPr>
          <w:instrText xml:space="preserve"> PAGEREF _Toc310347171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2" w:history="1">
        <w:r w:rsidR="0003063B" w:rsidRPr="00FC502D">
          <w:rPr>
            <w:rStyle w:val="Hyperlink"/>
            <w:noProof/>
          </w:rPr>
          <w:t>9.3.3.</w:t>
        </w:r>
        <w:r w:rsidR="0003063B">
          <w:rPr>
            <w:rFonts w:ascii="Calibri" w:hAnsi="Calibri"/>
            <w:noProof/>
            <w:sz w:val="22"/>
            <w:szCs w:val="22"/>
          </w:rPr>
          <w:tab/>
        </w:r>
        <w:r w:rsidR="0003063B" w:rsidRPr="00FC502D">
          <w:rPr>
            <w:rStyle w:val="Hyperlink"/>
            <w:noProof/>
          </w:rPr>
          <w:t>Responsibility to Protect Confidential Information</w:t>
        </w:r>
        <w:r w:rsidR="0003063B">
          <w:rPr>
            <w:noProof/>
            <w:webHidden/>
          </w:rPr>
          <w:tab/>
        </w:r>
        <w:r>
          <w:rPr>
            <w:noProof/>
            <w:webHidden/>
          </w:rPr>
          <w:fldChar w:fldCharType="begin"/>
        </w:r>
        <w:r w:rsidR="0003063B">
          <w:rPr>
            <w:noProof/>
            <w:webHidden/>
          </w:rPr>
          <w:instrText xml:space="preserve"> PAGEREF _Toc310347172 \h </w:instrText>
        </w:r>
        <w:r>
          <w:rPr>
            <w:noProof/>
            <w:webHidden/>
          </w:rPr>
        </w:r>
        <w:r>
          <w:rPr>
            <w:noProof/>
            <w:webHidden/>
          </w:rPr>
          <w:fldChar w:fldCharType="separate"/>
        </w:r>
        <w:r w:rsidR="0003063B">
          <w:rPr>
            <w:noProof/>
            <w:webHidden/>
          </w:rPr>
          <w:t>27</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73" w:history="1">
        <w:r w:rsidR="0003063B" w:rsidRPr="00FC502D">
          <w:rPr>
            <w:rStyle w:val="Hyperlink"/>
            <w:noProof/>
          </w:rPr>
          <w:t>9.4.</w:t>
        </w:r>
        <w:r w:rsidR="0003063B">
          <w:rPr>
            <w:rFonts w:ascii="Calibri" w:hAnsi="Calibri"/>
            <w:noProof/>
            <w:sz w:val="22"/>
            <w:szCs w:val="22"/>
          </w:rPr>
          <w:tab/>
        </w:r>
        <w:r w:rsidR="0003063B" w:rsidRPr="00FC502D">
          <w:rPr>
            <w:rStyle w:val="Hyperlink"/>
            <w:noProof/>
          </w:rPr>
          <w:t>Privacy of personal information</w:t>
        </w:r>
        <w:r w:rsidR="0003063B">
          <w:rPr>
            <w:noProof/>
            <w:webHidden/>
          </w:rPr>
          <w:tab/>
        </w:r>
        <w:r>
          <w:rPr>
            <w:noProof/>
            <w:webHidden/>
          </w:rPr>
          <w:fldChar w:fldCharType="begin"/>
        </w:r>
        <w:r w:rsidR="0003063B">
          <w:rPr>
            <w:noProof/>
            <w:webHidden/>
          </w:rPr>
          <w:instrText xml:space="preserve"> PAGEREF _Toc310347173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4" w:history="1">
        <w:r w:rsidR="0003063B" w:rsidRPr="00FC502D">
          <w:rPr>
            <w:rStyle w:val="Hyperlink"/>
            <w:noProof/>
          </w:rPr>
          <w:t>9.4.1.</w:t>
        </w:r>
        <w:r w:rsidR="0003063B">
          <w:rPr>
            <w:rFonts w:ascii="Calibri" w:hAnsi="Calibri"/>
            <w:noProof/>
            <w:sz w:val="22"/>
            <w:szCs w:val="22"/>
          </w:rPr>
          <w:tab/>
        </w:r>
        <w:r w:rsidR="0003063B" w:rsidRPr="00FC502D">
          <w:rPr>
            <w:rStyle w:val="Hyperlink"/>
            <w:noProof/>
          </w:rPr>
          <w:t>Privacy Plan</w:t>
        </w:r>
        <w:r w:rsidR="0003063B">
          <w:rPr>
            <w:noProof/>
            <w:webHidden/>
          </w:rPr>
          <w:tab/>
        </w:r>
        <w:r>
          <w:rPr>
            <w:noProof/>
            <w:webHidden/>
          </w:rPr>
          <w:fldChar w:fldCharType="begin"/>
        </w:r>
        <w:r w:rsidR="0003063B">
          <w:rPr>
            <w:noProof/>
            <w:webHidden/>
          </w:rPr>
          <w:instrText xml:space="preserve"> PAGEREF _Toc310347174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5" w:history="1">
        <w:r w:rsidR="0003063B" w:rsidRPr="00FC502D">
          <w:rPr>
            <w:rStyle w:val="Hyperlink"/>
            <w:noProof/>
          </w:rPr>
          <w:t>9.4.2.</w:t>
        </w:r>
        <w:r w:rsidR="0003063B">
          <w:rPr>
            <w:rFonts w:ascii="Calibri" w:hAnsi="Calibri"/>
            <w:noProof/>
            <w:sz w:val="22"/>
            <w:szCs w:val="22"/>
          </w:rPr>
          <w:tab/>
        </w:r>
        <w:r w:rsidR="0003063B" w:rsidRPr="00FC502D">
          <w:rPr>
            <w:rStyle w:val="Hyperlink"/>
            <w:noProof/>
          </w:rPr>
          <w:t>Information Treated as Private</w:t>
        </w:r>
        <w:r w:rsidR="0003063B">
          <w:rPr>
            <w:noProof/>
            <w:webHidden/>
          </w:rPr>
          <w:tab/>
        </w:r>
        <w:r>
          <w:rPr>
            <w:noProof/>
            <w:webHidden/>
          </w:rPr>
          <w:fldChar w:fldCharType="begin"/>
        </w:r>
        <w:r w:rsidR="0003063B">
          <w:rPr>
            <w:noProof/>
            <w:webHidden/>
          </w:rPr>
          <w:instrText xml:space="preserve"> PAGEREF _Toc310347175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6" w:history="1">
        <w:r w:rsidR="0003063B" w:rsidRPr="00FC502D">
          <w:rPr>
            <w:rStyle w:val="Hyperlink"/>
            <w:noProof/>
          </w:rPr>
          <w:t>9.4.3.</w:t>
        </w:r>
        <w:r w:rsidR="0003063B">
          <w:rPr>
            <w:rFonts w:ascii="Calibri" w:hAnsi="Calibri"/>
            <w:noProof/>
            <w:sz w:val="22"/>
            <w:szCs w:val="22"/>
          </w:rPr>
          <w:tab/>
        </w:r>
        <w:r w:rsidR="0003063B" w:rsidRPr="00FC502D">
          <w:rPr>
            <w:rStyle w:val="Hyperlink"/>
            <w:noProof/>
          </w:rPr>
          <w:t>Information Not Deemed Private</w:t>
        </w:r>
        <w:r w:rsidR="0003063B">
          <w:rPr>
            <w:noProof/>
            <w:webHidden/>
          </w:rPr>
          <w:tab/>
        </w:r>
        <w:r>
          <w:rPr>
            <w:noProof/>
            <w:webHidden/>
          </w:rPr>
          <w:fldChar w:fldCharType="begin"/>
        </w:r>
        <w:r w:rsidR="0003063B">
          <w:rPr>
            <w:noProof/>
            <w:webHidden/>
          </w:rPr>
          <w:instrText xml:space="preserve"> PAGEREF _Toc310347176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7" w:history="1">
        <w:r w:rsidR="0003063B" w:rsidRPr="00FC502D">
          <w:rPr>
            <w:rStyle w:val="Hyperlink"/>
            <w:noProof/>
          </w:rPr>
          <w:t>9.4.4.</w:t>
        </w:r>
        <w:r w:rsidR="0003063B">
          <w:rPr>
            <w:rFonts w:ascii="Calibri" w:hAnsi="Calibri"/>
            <w:noProof/>
            <w:sz w:val="22"/>
            <w:szCs w:val="22"/>
          </w:rPr>
          <w:tab/>
        </w:r>
        <w:r w:rsidR="0003063B" w:rsidRPr="00FC502D">
          <w:rPr>
            <w:rStyle w:val="Hyperlink"/>
            <w:noProof/>
          </w:rPr>
          <w:t>Responsibility to Protect Private Information</w:t>
        </w:r>
        <w:r w:rsidR="0003063B">
          <w:rPr>
            <w:noProof/>
            <w:webHidden/>
          </w:rPr>
          <w:tab/>
        </w:r>
        <w:r>
          <w:rPr>
            <w:noProof/>
            <w:webHidden/>
          </w:rPr>
          <w:fldChar w:fldCharType="begin"/>
        </w:r>
        <w:r w:rsidR="0003063B">
          <w:rPr>
            <w:noProof/>
            <w:webHidden/>
          </w:rPr>
          <w:instrText xml:space="preserve"> PAGEREF _Toc310347177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8" w:history="1">
        <w:r w:rsidR="0003063B" w:rsidRPr="00FC502D">
          <w:rPr>
            <w:rStyle w:val="Hyperlink"/>
            <w:noProof/>
          </w:rPr>
          <w:t>9.4.5.</w:t>
        </w:r>
        <w:r w:rsidR="0003063B">
          <w:rPr>
            <w:rFonts w:ascii="Calibri" w:hAnsi="Calibri"/>
            <w:noProof/>
            <w:sz w:val="22"/>
            <w:szCs w:val="22"/>
          </w:rPr>
          <w:tab/>
        </w:r>
        <w:r w:rsidR="0003063B" w:rsidRPr="00FC502D">
          <w:rPr>
            <w:rStyle w:val="Hyperlink"/>
            <w:noProof/>
          </w:rPr>
          <w:t>Notice and Consent to Use Private Information</w:t>
        </w:r>
        <w:r w:rsidR="0003063B">
          <w:rPr>
            <w:noProof/>
            <w:webHidden/>
          </w:rPr>
          <w:tab/>
        </w:r>
        <w:r>
          <w:rPr>
            <w:noProof/>
            <w:webHidden/>
          </w:rPr>
          <w:fldChar w:fldCharType="begin"/>
        </w:r>
        <w:r w:rsidR="0003063B">
          <w:rPr>
            <w:noProof/>
            <w:webHidden/>
          </w:rPr>
          <w:instrText xml:space="preserve"> PAGEREF _Toc310347178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79" w:history="1">
        <w:r w:rsidR="0003063B" w:rsidRPr="00FC502D">
          <w:rPr>
            <w:rStyle w:val="Hyperlink"/>
            <w:noProof/>
          </w:rPr>
          <w:t>9.4.6.</w:t>
        </w:r>
        <w:r w:rsidR="0003063B">
          <w:rPr>
            <w:rFonts w:ascii="Calibri" w:hAnsi="Calibri"/>
            <w:noProof/>
            <w:sz w:val="22"/>
            <w:szCs w:val="22"/>
          </w:rPr>
          <w:tab/>
        </w:r>
        <w:r w:rsidR="0003063B" w:rsidRPr="00FC502D">
          <w:rPr>
            <w:rStyle w:val="Hyperlink"/>
            <w:noProof/>
          </w:rPr>
          <w:t>Disclosure Pursuant to Judicial or Administrative Process</w:t>
        </w:r>
        <w:r w:rsidR="0003063B">
          <w:rPr>
            <w:noProof/>
            <w:webHidden/>
          </w:rPr>
          <w:tab/>
        </w:r>
        <w:r>
          <w:rPr>
            <w:noProof/>
            <w:webHidden/>
          </w:rPr>
          <w:fldChar w:fldCharType="begin"/>
        </w:r>
        <w:r w:rsidR="0003063B">
          <w:rPr>
            <w:noProof/>
            <w:webHidden/>
          </w:rPr>
          <w:instrText xml:space="preserve"> PAGEREF _Toc310347179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0" w:history="1">
        <w:r w:rsidR="0003063B" w:rsidRPr="00FC502D">
          <w:rPr>
            <w:rStyle w:val="Hyperlink"/>
            <w:noProof/>
          </w:rPr>
          <w:t>9.4.7.</w:t>
        </w:r>
        <w:r w:rsidR="0003063B">
          <w:rPr>
            <w:rFonts w:ascii="Calibri" w:hAnsi="Calibri"/>
            <w:noProof/>
            <w:sz w:val="22"/>
            <w:szCs w:val="22"/>
          </w:rPr>
          <w:tab/>
        </w:r>
        <w:r w:rsidR="0003063B" w:rsidRPr="00FC502D">
          <w:rPr>
            <w:rStyle w:val="Hyperlink"/>
            <w:noProof/>
          </w:rPr>
          <w:t>Other Information Disclosure Circumstances</w:t>
        </w:r>
        <w:r w:rsidR="0003063B">
          <w:rPr>
            <w:noProof/>
            <w:webHidden/>
          </w:rPr>
          <w:tab/>
        </w:r>
        <w:r>
          <w:rPr>
            <w:noProof/>
            <w:webHidden/>
          </w:rPr>
          <w:fldChar w:fldCharType="begin"/>
        </w:r>
        <w:r w:rsidR="0003063B">
          <w:rPr>
            <w:noProof/>
            <w:webHidden/>
          </w:rPr>
          <w:instrText xml:space="preserve"> PAGEREF _Toc310347180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81" w:history="1">
        <w:r w:rsidR="0003063B" w:rsidRPr="00FC502D">
          <w:rPr>
            <w:rStyle w:val="Hyperlink"/>
            <w:noProof/>
          </w:rPr>
          <w:t>9.5.</w:t>
        </w:r>
        <w:r w:rsidR="0003063B">
          <w:rPr>
            <w:rFonts w:ascii="Calibri" w:hAnsi="Calibri"/>
            <w:noProof/>
            <w:sz w:val="22"/>
            <w:szCs w:val="22"/>
          </w:rPr>
          <w:tab/>
        </w:r>
        <w:r w:rsidR="0003063B" w:rsidRPr="00FC502D">
          <w:rPr>
            <w:rStyle w:val="Hyperlink"/>
            <w:noProof/>
          </w:rPr>
          <w:t>Intellectual property rights</w:t>
        </w:r>
        <w:r w:rsidR="0003063B">
          <w:rPr>
            <w:noProof/>
            <w:webHidden/>
          </w:rPr>
          <w:tab/>
        </w:r>
        <w:r>
          <w:rPr>
            <w:noProof/>
            <w:webHidden/>
          </w:rPr>
          <w:fldChar w:fldCharType="begin"/>
        </w:r>
        <w:r w:rsidR="0003063B">
          <w:rPr>
            <w:noProof/>
            <w:webHidden/>
          </w:rPr>
          <w:instrText xml:space="preserve"> PAGEREF _Toc310347181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82" w:history="1">
        <w:r w:rsidR="0003063B" w:rsidRPr="00FC502D">
          <w:rPr>
            <w:rStyle w:val="Hyperlink"/>
            <w:noProof/>
          </w:rPr>
          <w:t>9.6.</w:t>
        </w:r>
        <w:r w:rsidR="0003063B">
          <w:rPr>
            <w:rFonts w:ascii="Calibri" w:hAnsi="Calibri"/>
            <w:noProof/>
            <w:sz w:val="22"/>
            <w:szCs w:val="22"/>
          </w:rPr>
          <w:tab/>
        </w:r>
        <w:r w:rsidR="0003063B" w:rsidRPr="00FC502D">
          <w:rPr>
            <w:rStyle w:val="Hyperlink"/>
            <w:noProof/>
          </w:rPr>
          <w:t>Representations and warranties</w:t>
        </w:r>
        <w:r w:rsidR="0003063B">
          <w:rPr>
            <w:noProof/>
            <w:webHidden/>
          </w:rPr>
          <w:tab/>
        </w:r>
        <w:r>
          <w:rPr>
            <w:noProof/>
            <w:webHidden/>
          </w:rPr>
          <w:fldChar w:fldCharType="begin"/>
        </w:r>
        <w:r w:rsidR="0003063B">
          <w:rPr>
            <w:noProof/>
            <w:webHidden/>
          </w:rPr>
          <w:instrText xml:space="preserve"> PAGEREF _Toc310347182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3" w:history="1">
        <w:r w:rsidR="0003063B" w:rsidRPr="00FC502D">
          <w:rPr>
            <w:rStyle w:val="Hyperlink"/>
            <w:noProof/>
          </w:rPr>
          <w:t>9.6.1.</w:t>
        </w:r>
        <w:r w:rsidR="0003063B">
          <w:rPr>
            <w:rFonts w:ascii="Calibri" w:hAnsi="Calibri"/>
            <w:noProof/>
            <w:sz w:val="22"/>
            <w:szCs w:val="22"/>
          </w:rPr>
          <w:tab/>
        </w:r>
        <w:r w:rsidR="0003063B" w:rsidRPr="00FC502D">
          <w:rPr>
            <w:rStyle w:val="Hyperlink"/>
            <w:noProof/>
          </w:rPr>
          <w:t>CA Representations and Warranties</w:t>
        </w:r>
        <w:r w:rsidR="0003063B">
          <w:rPr>
            <w:noProof/>
            <w:webHidden/>
          </w:rPr>
          <w:tab/>
        </w:r>
        <w:r>
          <w:rPr>
            <w:noProof/>
            <w:webHidden/>
          </w:rPr>
          <w:fldChar w:fldCharType="begin"/>
        </w:r>
        <w:r w:rsidR="0003063B">
          <w:rPr>
            <w:noProof/>
            <w:webHidden/>
          </w:rPr>
          <w:instrText xml:space="preserve"> PAGEREF _Toc310347183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4" w:history="1">
        <w:r w:rsidR="0003063B" w:rsidRPr="00FC502D">
          <w:rPr>
            <w:rStyle w:val="Hyperlink"/>
            <w:noProof/>
          </w:rPr>
          <w:t>9.6.2.</w:t>
        </w:r>
        <w:r w:rsidR="0003063B">
          <w:rPr>
            <w:rFonts w:ascii="Calibri" w:hAnsi="Calibri"/>
            <w:noProof/>
            <w:sz w:val="22"/>
            <w:szCs w:val="22"/>
          </w:rPr>
          <w:tab/>
        </w:r>
        <w:r w:rsidR="0003063B" w:rsidRPr="00FC502D">
          <w:rPr>
            <w:rStyle w:val="Hyperlink"/>
            <w:noProof/>
          </w:rPr>
          <w:t>RA Representations and Warranties</w:t>
        </w:r>
        <w:r w:rsidR="0003063B">
          <w:rPr>
            <w:noProof/>
            <w:webHidden/>
          </w:rPr>
          <w:tab/>
        </w:r>
        <w:r>
          <w:rPr>
            <w:noProof/>
            <w:webHidden/>
          </w:rPr>
          <w:fldChar w:fldCharType="begin"/>
        </w:r>
        <w:r w:rsidR="0003063B">
          <w:rPr>
            <w:noProof/>
            <w:webHidden/>
          </w:rPr>
          <w:instrText xml:space="preserve"> PAGEREF _Toc310347184 \h </w:instrText>
        </w:r>
        <w:r>
          <w:rPr>
            <w:noProof/>
            <w:webHidden/>
          </w:rPr>
        </w:r>
        <w:r>
          <w:rPr>
            <w:noProof/>
            <w:webHidden/>
          </w:rPr>
          <w:fldChar w:fldCharType="separate"/>
        </w:r>
        <w:r w:rsidR="0003063B">
          <w:rPr>
            <w:noProof/>
            <w:webHidden/>
          </w:rPr>
          <w:t>28</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5" w:history="1">
        <w:r w:rsidR="0003063B" w:rsidRPr="00FC502D">
          <w:rPr>
            <w:rStyle w:val="Hyperlink"/>
            <w:noProof/>
          </w:rPr>
          <w:t>9.6.3.</w:t>
        </w:r>
        <w:r w:rsidR="0003063B">
          <w:rPr>
            <w:rFonts w:ascii="Calibri" w:hAnsi="Calibri"/>
            <w:noProof/>
            <w:sz w:val="22"/>
            <w:szCs w:val="22"/>
          </w:rPr>
          <w:tab/>
        </w:r>
        <w:r w:rsidR="0003063B" w:rsidRPr="00FC502D">
          <w:rPr>
            <w:rStyle w:val="Hyperlink"/>
            <w:noProof/>
          </w:rPr>
          <w:t>Subscriber Representations and Warranties</w:t>
        </w:r>
        <w:r w:rsidR="0003063B">
          <w:rPr>
            <w:noProof/>
            <w:webHidden/>
          </w:rPr>
          <w:tab/>
        </w:r>
        <w:r>
          <w:rPr>
            <w:noProof/>
            <w:webHidden/>
          </w:rPr>
          <w:fldChar w:fldCharType="begin"/>
        </w:r>
        <w:r w:rsidR="0003063B">
          <w:rPr>
            <w:noProof/>
            <w:webHidden/>
          </w:rPr>
          <w:instrText xml:space="preserve"> PAGEREF _Toc310347185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6" w:history="1">
        <w:r w:rsidR="0003063B" w:rsidRPr="00FC502D">
          <w:rPr>
            <w:rStyle w:val="Hyperlink"/>
            <w:noProof/>
          </w:rPr>
          <w:t>9.6.4.</w:t>
        </w:r>
        <w:r w:rsidR="0003063B">
          <w:rPr>
            <w:rFonts w:ascii="Calibri" w:hAnsi="Calibri"/>
            <w:noProof/>
            <w:sz w:val="22"/>
            <w:szCs w:val="22"/>
          </w:rPr>
          <w:tab/>
        </w:r>
        <w:r w:rsidR="0003063B" w:rsidRPr="00FC502D">
          <w:rPr>
            <w:rStyle w:val="Hyperlink"/>
            <w:noProof/>
          </w:rPr>
          <w:t>Relying Party Representations and Warranties</w:t>
        </w:r>
        <w:r w:rsidR="0003063B">
          <w:rPr>
            <w:noProof/>
            <w:webHidden/>
          </w:rPr>
          <w:tab/>
        </w:r>
        <w:r>
          <w:rPr>
            <w:noProof/>
            <w:webHidden/>
          </w:rPr>
          <w:fldChar w:fldCharType="begin"/>
        </w:r>
        <w:r w:rsidR="0003063B">
          <w:rPr>
            <w:noProof/>
            <w:webHidden/>
          </w:rPr>
          <w:instrText xml:space="preserve"> PAGEREF _Toc310347186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87" w:history="1">
        <w:r w:rsidR="0003063B" w:rsidRPr="00FC502D">
          <w:rPr>
            <w:rStyle w:val="Hyperlink"/>
            <w:noProof/>
          </w:rPr>
          <w:t>9.6.5.</w:t>
        </w:r>
        <w:r w:rsidR="0003063B">
          <w:rPr>
            <w:rFonts w:ascii="Calibri" w:hAnsi="Calibri"/>
            <w:noProof/>
            <w:sz w:val="22"/>
            <w:szCs w:val="22"/>
          </w:rPr>
          <w:tab/>
        </w:r>
        <w:r w:rsidR="0003063B" w:rsidRPr="00FC502D">
          <w:rPr>
            <w:rStyle w:val="Hyperlink"/>
            <w:noProof/>
          </w:rPr>
          <w:t>Representations and Warranties of Other Participants</w:t>
        </w:r>
        <w:r w:rsidR="0003063B">
          <w:rPr>
            <w:noProof/>
            <w:webHidden/>
          </w:rPr>
          <w:tab/>
        </w:r>
        <w:r>
          <w:rPr>
            <w:noProof/>
            <w:webHidden/>
          </w:rPr>
          <w:fldChar w:fldCharType="begin"/>
        </w:r>
        <w:r w:rsidR="0003063B">
          <w:rPr>
            <w:noProof/>
            <w:webHidden/>
          </w:rPr>
          <w:instrText xml:space="preserve"> PAGEREF _Toc310347187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88" w:history="1">
        <w:r w:rsidR="0003063B" w:rsidRPr="00FC502D">
          <w:rPr>
            <w:rStyle w:val="Hyperlink"/>
            <w:noProof/>
          </w:rPr>
          <w:t>9.7.</w:t>
        </w:r>
        <w:r w:rsidR="0003063B">
          <w:rPr>
            <w:rFonts w:ascii="Calibri" w:hAnsi="Calibri"/>
            <w:noProof/>
            <w:sz w:val="22"/>
            <w:szCs w:val="22"/>
          </w:rPr>
          <w:tab/>
        </w:r>
        <w:r w:rsidR="0003063B" w:rsidRPr="00FC502D">
          <w:rPr>
            <w:rStyle w:val="Hyperlink"/>
            <w:noProof/>
          </w:rPr>
          <w:t>Disclaimers of warranties</w:t>
        </w:r>
        <w:r w:rsidR="0003063B">
          <w:rPr>
            <w:noProof/>
            <w:webHidden/>
          </w:rPr>
          <w:tab/>
        </w:r>
        <w:r>
          <w:rPr>
            <w:noProof/>
            <w:webHidden/>
          </w:rPr>
          <w:fldChar w:fldCharType="begin"/>
        </w:r>
        <w:r w:rsidR="0003063B">
          <w:rPr>
            <w:noProof/>
            <w:webHidden/>
          </w:rPr>
          <w:instrText xml:space="preserve"> PAGEREF _Toc310347188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89" w:history="1">
        <w:r w:rsidR="0003063B" w:rsidRPr="00FC502D">
          <w:rPr>
            <w:rStyle w:val="Hyperlink"/>
            <w:noProof/>
          </w:rPr>
          <w:t>9.8.</w:t>
        </w:r>
        <w:r w:rsidR="0003063B">
          <w:rPr>
            <w:rFonts w:ascii="Calibri" w:hAnsi="Calibri"/>
            <w:noProof/>
            <w:sz w:val="22"/>
            <w:szCs w:val="22"/>
          </w:rPr>
          <w:tab/>
        </w:r>
        <w:r w:rsidR="0003063B" w:rsidRPr="00FC502D">
          <w:rPr>
            <w:rStyle w:val="Hyperlink"/>
            <w:noProof/>
          </w:rPr>
          <w:t>Limitations of liability</w:t>
        </w:r>
        <w:r w:rsidR="0003063B">
          <w:rPr>
            <w:noProof/>
            <w:webHidden/>
          </w:rPr>
          <w:tab/>
        </w:r>
        <w:r>
          <w:rPr>
            <w:noProof/>
            <w:webHidden/>
          </w:rPr>
          <w:fldChar w:fldCharType="begin"/>
        </w:r>
        <w:r w:rsidR="0003063B">
          <w:rPr>
            <w:noProof/>
            <w:webHidden/>
          </w:rPr>
          <w:instrText xml:space="preserve"> PAGEREF _Toc310347189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90" w:history="1">
        <w:r w:rsidR="0003063B" w:rsidRPr="00FC502D">
          <w:rPr>
            <w:rStyle w:val="Hyperlink"/>
            <w:noProof/>
          </w:rPr>
          <w:t>9.9.</w:t>
        </w:r>
        <w:r w:rsidR="0003063B">
          <w:rPr>
            <w:rFonts w:ascii="Calibri" w:hAnsi="Calibri"/>
            <w:noProof/>
            <w:sz w:val="22"/>
            <w:szCs w:val="22"/>
          </w:rPr>
          <w:tab/>
        </w:r>
        <w:r w:rsidR="0003063B" w:rsidRPr="00FC502D">
          <w:rPr>
            <w:rStyle w:val="Hyperlink"/>
            <w:noProof/>
          </w:rPr>
          <w:t>Indemnities</w:t>
        </w:r>
        <w:r w:rsidR="0003063B">
          <w:rPr>
            <w:noProof/>
            <w:webHidden/>
          </w:rPr>
          <w:tab/>
        </w:r>
        <w:r>
          <w:rPr>
            <w:noProof/>
            <w:webHidden/>
          </w:rPr>
          <w:fldChar w:fldCharType="begin"/>
        </w:r>
        <w:r w:rsidR="0003063B">
          <w:rPr>
            <w:noProof/>
            <w:webHidden/>
          </w:rPr>
          <w:instrText xml:space="preserve"> PAGEREF _Toc310347190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91" w:history="1">
        <w:r w:rsidR="0003063B" w:rsidRPr="00FC502D">
          <w:rPr>
            <w:rStyle w:val="Hyperlink"/>
            <w:noProof/>
          </w:rPr>
          <w:t>9.9.1.</w:t>
        </w:r>
        <w:r w:rsidR="0003063B">
          <w:rPr>
            <w:rFonts w:ascii="Calibri" w:hAnsi="Calibri"/>
            <w:noProof/>
            <w:sz w:val="22"/>
            <w:szCs w:val="22"/>
          </w:rPr>
          <w:tab/>
        </w:r>
        <w:r w:rsidR="0003063B" w:rsidRPr="00FC502D">
          <w:rPr>
            <w:rStyle w:val="Hyperlink"/>
            <w:noProof/>
          </w:rPr>
          <w:t>Indemnification by OSG</w:t>
        </w:r>
        <w:r w:rsidR="0003063B">
          <w:rPr>
            <w:noProof/>
            <w:webHidden/>
          </w:rPr>
          <w:tab/>
        </w:r>
        <w:r>
          <w:rPr>
            <w:noProof/>
            <w:webHidden/>
          </w:rPr>
          <w:fldChar w:fldCharType="begin"/>
        </w:r>
        <w:r w:rsidR="0003063B">
          <w:rPr>
            <w:noProof/>
            <w:webHidden/>
          </w:rPr>
          <w:instrText xml:space="preserve"> PAGEREF _Toc310347191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92" w:history="1">
        <w:r w:rsidR="0003063B" w:rsidRPr="00FC502D">
          <w:rPr>
            <w:rStyle w:val="Hyperlink"/>
            <w:noProof/>
          </w:rPr>
          <w:t>9.9.2.</w:t>
        </w:r>
        <w:r w:rsidR="0003063B">
          <w:rPr>
            <w:rFonts w:ascii="Calibri" w:hAnsi="Calibri"/>
            <w:noProof/>
            <w:sz w:val="22"/>
            <w:szCs w:val="22"/>
          </w:rPr>
          <w:tab/>
        </w:r>
        <w:r w:rsidR="0003063B" w:rsidRPr="00FC502D">
          <w:rPr>
            <w:rStyle w:val="Hyperlink"/>
            <w:noProof/>
          </w:rPr>
          <w:t>Indemnification by Subscribers</w:t>
        </w:r>
        <w:r w:rsidR="0003063B">
          <w:rPr>
            <w:noProof/>
            <w:webHidden/>
          </w:rPr>
          <w:tab/>
        </w:r>
        <w:r>
          <w:rPr>
            <w:noProof/>
            <w:webHidden/>
          </w:rPr>
          <w:fldChar w:fldCharType="begin"/>
        </w:r>
        <w:r w:rsidR="0003063B">
          <w:rPr>
            <w:noProof/>
            <w:webHidden/>
          </w:rPr>
          <w:instrText xml:space="preserve"> PAGEREF _Toc310347192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3"/>
        <w:tabs>
          <w:tab w:val="left" w:pos="1200"/>
          <w:tab w:val="right" w:leader="dot" w:pos="8630"/>
        </w:tabs>
        <w:rPr>
          <w:rFonts w:ascii="Calibri" w:hAnsi="Calibri"/>
          <w:noProof/>
          <w:sz w:val="22"/>
          <w:szCs w:val="22"/>
        </w:rPr>
      </w:pPr>
      <w:hyperlink w:anchor="_Toc310347193" w:history="1">
        <w:r w:rsidR="0003063B" w:rsidRPr="00FC502D">
          <w:rPr>
            <w:rStyle w:val="Hyperlink"/>
            <w:noProof/>
          </w:rPr>
          <w:t>9.9.3.</w:t>
        </w:r>
        <w:r w:rsidR="0003063B">
          <w:rPr>
            <w:rFonts w:ascii="Calibri" w:hAnsi="Calibri"/>
            <w:noProof/>
            <w:sz w:val="22"/>
            <w:szCs w:val="22"/>
          </w:rPr>
          <w:tab/>
        </w:r>
        <w:r w:rsidR="0003063B" w:rsidRPr="00FC502D">
          <w:rPr>
            <w:rStyle w:val="Hyperlink"/>
            <w:noProof/>
          </w:rPr>
          <w:t>Indemnification by Relying Parties</w:t>
        </w:r>
        <w:r w:rsidR="0003063B">
          <w:rPr>
            <w:noProof/>
            <w:webHidden/>
          </w:rPr>
          <w:tab/>
        </w:r>
        <w:r>
          <w:rPr>
            <w:noProof/>
            <w:webHidden/>
          </w:rPr>
          <w:fldChar w:fldCharType="begin"/>
        </w:r>
        <w:r w:rsidR="0003063B">
          <w:rPr>
            <w:noProof/>
            <w:webHidden/>
          </w:rPr>
          <w:instrText xml:space="preserve"> PAGEREF _Toc310347193 \h </w:instrText>
        </w:r>
        <w:r>
          <w:rPr>
            <w:noProof/>
            <w:webHidden/>
          </w:rPr>
        </w:r>
        <w:r>
          <w:rPr>
            <w:noProof/>
            <w:webHidden/>
          </w:rPr>
          <w:fldChar w:fldCharType="separate"/>
        </w:r>
        <w:r w:rsidR="0003063B">
          <w:rPr>
            <w:noProof/>
            <w:webHidden/>
          </w:rPr>
          <w:t>29</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94" w:history="1">
        <w:r w:rsidR="0003063B" w:rsidRPr="00FC502D">
          <w:rPr>
            <w:rStyle w:val="Hyperlink"/>
            <w:noProof/>
          </w:rPr>
          <w:t>9.10.</w:t>
        </w:r>
        <w:r w:rsidR="0003063B">
          <w:rPr>
            <w:rFonts w:ascii="Calibri" w:hAnsi="Calibri"/>
            <w:noProof/>
            <w:sz w:val="22"/>
            <w:szCs w:val="22"/>
          </w:rPr>
          <w:tab/>
        </w:r>
        <w:r w:rsidR="0003063B" w:rsidRPr="00FC502D">
          <w:rPr>
            <w:rStyle w:val="Hyperlink"/>
            <w:noProof/>
          </w:rPr>
          <w:t>Term and termination</w:t>
        </w:r>
        <w:r w:rsidR="0003063B">
          <w:rPr>
            <w:noProof/>
            <w:webHidden/>
          </w:rPr>
          <w:tab/>
        </w:r>
        <w:r>
          <w:rPr>
            <w:noProof/>
            <w:webHidden/>
          </w:rPr>
          <w:fldChar w:fldCharType="begin"/>
        </w:r>
        <w:r w:rsidR="0003063B">
          <w:rPr>
            <w:noProof/>
            <w:webHidden/>
          </w:rPr>
          <w:instrText xml:space="preserve"> PAGEREF _Toc310347194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195" w:history="1">
        <w:r w:rsidR="0003063B" w:rsidRPr="00FC502D">
          <w:rPr>
            <w:rStyle w:val="Hyperlink"/>
            <w:noProof/>
          </w:rPr>
          <w:t>9.10.1.</w:t>
        </w:r>
        <w:r w:rsidR="0003063B">
          <w:rPr>
            <w:rFonts w:ascii="Calibri" w:hAnsi="Calibri"/>
            <w:noProof/>
            <w:sz w:val="22"/>
            <w:szCs w:val="22"/>
          </w:rPr>
          <w:tab/>
        </w:r>
        <w:r w:rsidR="0003063B" w:rsidRPr="00FC502D">
          <w:rPr>
            <w:rStyle w:val="Hyperlink"/>
            <w:noProof/>
          </w:rPr>
          <w:t>Term</w:t>
        </w:r>
        <w:r w:rsidR="0003063B">
          <w:rPr>
            <w:noProof/>
            <w:webHidden/>
          </w:rPr>
          <w:tab/>
        </w:r>
        <w:r>
          <w:rPr>
            <w:noProof/>
            <w:webHidden/>
          </w:rPr>
          <w:fldChar w:fldCharType="begin"/>
        </w:r>
        <w:r w:rsidR="0003063B">
          <w:rPr>
            <w:noProof/>
            <w:webHidden/>
          </w:rPr>
          <w:instrText xml:space="preserve"> PAGEREF _Toc310347195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196" w:history="1">
        <w:r w:rsidR="0003063B" w:rsidRPr="00FC502D">
          <w:rPr>
            <w:rStyle w:val="Hyperlink"/>
            <w:noProof/>
          </w:rPr>
          <w:t>9.10.2.</w:t>
        </w:r>
        <w:r w:rsidR="0003063B">
          <w:rPr>
            <w:rFonts w:ascii="Calibri" w:hAnsi="Calibri"/>
            <w:noProof/>
            <w:sz w:val="22"/>
            <w:szCs w:val="22"/>
          </w:rPr>
          <w:tab/>
        </w:r>
        <w:r w:rsidR="0003063B" w:rsidRPr="00FC502D">
          <w:rPr>
            <w:rStyle w:val="Hyperlink"/>
            <w:noProof/>
          </w:rPr>
          <w:t>Termination</w:t>
        </w:r>
        <w:r w:rsidR="0003063B">
          <w:rPr>
            <w:noProof/>
            <w:webHidden/>
          </w:rPr>
          <w:tab/>
        </w:r>
        <w:r>
          <w:rPr>
            <w:noProof/>
            <w:webHidden/>
          </w:rPr>
          <w:fldChar w:fldCharType="begin"/>
        </w:r>
        <w:r w:rsidR="0003063B">
          <w:rPr>
            <w:noProof/>
            <w:webHidden/>
          </w:rPr>
          <w:instrText xml:space="preserve"> PAGEREF _Toc310347196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197" w:history="1">
        <w:r w:rsidR="0003063B" w:rsidRPr="00FC502D">
          <w:rPr>
            <w:rStyle w:val="Hyperlink"/>
            <w:noProof/>
          </w:rPr>
          <w:t>9.10.3.</w:t>
        </w:r>
        <w:r w:rsidR="0003063B">
          <w:rPr>
            <w:rFonts w:ascii="Calibri" w:hAnsi="Calibri"/>
            <w:noProof/>
            <w:sz w:val="22"/>
            <w:szCs w:val="22"/>
          </w:rPr>
          <w:tab/>
        </w:r>
        <w:r w:rsidR="0003063B" w:rsidRPr="00FC502D">
          <w:rPr>
            <w:rStyle w:val="Hyperlink"/>
            <w:noProof/>
          </w:rPr>
          <w:t>Effect of Termination and Survival</w:t>
        </w:r>
        <w:r w:rsidR="0003063B">
          <w:rPr>
            <w:noProof/>
            <w:webHidden/>
          </w:rPr>
          <w:tab/>
        </w:r>
        <w:r>
          <w:rPr>
            <w:noProof/>
            <w:webHidden/>
          </w:rPr>
          <w:fldChar w:fldCharType="begin"/>
        </w:r>
        <w:r w:rsidR="0003063B">
          <w:rPr>
            <w:noProof/>
            <w:webHidden/>
          </w:rPr>
          <w:instrText xml:space="preserve"> PAGEREF _Toc310347197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98" w:history="1">
        <w:r w:rsidR="0003063B" w:rsidRPr="00FC502D">
          <w:rPr>
            <w:rStyle w:val="Hyperlink"/>
            <w:noProof/>
          </w:rPr>
          <w:t>9.11.</w:t>
        </w:r>
        <w:r w:rsidR="0003063B">
          <w:rPr>
            <w:rFonts w:ascii="Calibri" w:hAnsi="Calibri"/>
            <w:noProof/>
            <w:sz w:val="22"/>
            <w:szCs w:val="22"/>
          </w:rPr>
          <w:tab/>
        </w:r>
        <w:r w:rsidR="0003063B" w:rsidRPr="00FC502D">
          <w:rPr>
            <w:rStyle w:val="Hyperlink"/>
            <w:noProof/>
          </w:rPr>
          <w:t>Individual notices and communications with participants</w:t>
        </w:r>
        <w:r w:rsidR="0003063B">
          <w:rPr>
            <w:noProof/>
            <w:webHidden/>
          </w:rPr>
          <w:tab/>
        </w:r>
        <w:r>
          <w:rPr>
            <w:noProof/>
            <w:webHidden/>
          </w:rPr>
          <w:fldChar w:fldCharType="begin"/>
        </w:r>
        <w:r w:rsidR="0003063B">
          <w:rPr>
            <w:noProof/>
            <w:webHidden/>
          </w:rPr>
          <w:instrText xml:space="preserve"> PAGEREF _Toc310347198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199" w:history="1">
        <w:r w:rsidR="0003063B" w:rsidRPr="00FC502D">
          <w:rPr>
            <w:rStyle w:val="Hyperlink"/>
            <w:noProof/>
          </w:rPr>
          <w:t>9.12.</w:t>
        </w:r>
        <w:r w:rsidR="0003063B">
          <w:rPr>
            <w:rFonts w:ascii="Calibri" w:hAnsi="Calibri"/>
            <w:noProof/>
            <w:sz w:val="22"/>
            <w:szCs w:val="22"/>
          </w:rPr>
          <w:tab/>
        </w:r>
        <w:r w:rsidR="0003063B" w:rsidRPr="00FC502D">
          <w:rPr>
            <w:rStyle w:val="Hyperlink"/>
            <w:noProof/>
          </w:rPr>
          <w:t>Amendments</w:t>
        </w:r>
        <w:r w:rsidR="0003063B">
          <w:rPr>
            <w:noProof/>
            <w:webHidden/>
          </w:rPr>
          <w:tab/>
        </w:r>
        <w:r>
          <w:rPr>
            <w:noProof/>
            <w:webHidden/>
          </w:rPr>
          <w:fldChar w:fldCharType="begin"/>
        </w:r>
        <w:r w:rsidR="0003063B">
          <w:rPr>
            <w:noProof/>
            <w:webHidden/>
          </w:rPr>
          <w:instrText xml:space="preserve"> PAGEREF _Toc310347199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200" w:history="1">
        <w:r w:rsidR="0003063B" w:rsidRPr="00FC502D">
          <w:rPr>
            <w:rStyle w:val="Hyperlink"/>
            <w:noProof/>
          </w:rPr>
          <w:t>9.12.1.</w:t>
        </w:r>
        <w:r w:rsidR="0003063B">
          <w:rPr>
            <w:rFonts w:ascii="Calibri" w:hAnsi="Calibri"/>
            <w:noProof/>
            <w:sz w:val="22"/>
            <w:szCs w:val="22"/>
          </w:rPr>
          <w:tab/>
        </w:r>
        <w:r w:rsidR="0003063B" w:rsidRPr="00FC502D">
          <w:rPr>
            <w:rStyle w:val="Hyperlink"/>
            <w:noProof/>
          </w:rPr>
          <w:t>Procedure for Amendment</w:t>
        </w:r>
        <w:r w:rsidR="0003063B">
          <w:rPr>
            <w:noProof/>
            <w:webHidden/>
          </w:rPr>
          <w:tab/>
        </w:r>
        <w:r>
          <w:rPr>
            <w:noProof/>
            <w:webHidden/>
          </w:rPr>
          <w:fldChar w:fldCharType="begin"/>
        </w:r>
        <w:r w:rsidR="0003063B">
          <w:rPr>
            <w:noProof/>
            <w:webHidden/>
          </w:rPr>
          <w:instrText xml:space="preserve"> PAGEREF _Toc310347200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201" w:history="1">
        <w:r w:rsidR="0003063B" w:rsidRPr="00FC502D">
          <w:rPr>
            <w:rStyle w:val="Hyperlink"/>
            <w:noProof/>
          </w:rPr>
          <w:t>9.12.2.</w:t>
        </w:r>
        <w:r w:rsidR="0003063B">
          <w:rPr>
            <w:rFonts w:ascii="Calibri" w:hAnsi="Calibri"/>
            <w:noProof/>
            <w:sz w:val="22"/>
            <w:szCs w:val="22"/>
          </w:rPr>
          <w:tab/>
        </w:r>
        <w:r w:rsidR="0003063B" w:rsidRPr="00FC502D">
          <w:rPr>
            <w:rStyle w:val="Hyperlink"/>
            <w:noProof/>
          </w:rPr>
          <w:t>Notification Mechanism and Period</w:t>
        </w:r>
        <w:r w:rsidR="0003063B">
          <w:rPr>
            <w:noProof/>
            <w:webHidden/>
          </w:rPr>
          <w:tab/>
        </w:r>
        <w:r>
          <w:rPr>
            <w:noProof/>
            <w:webHidden/>
          </w:rPr>
          <w:fldChar w:fldCharType="begin"/>
        </w:r>
        <w:r w:rsidR="0003063B">
          <w:rPr>
            <w:noProof/>
            <w:webHidden/>
          </w:rPr>
          <w:instrText xml:space="preserve"> PAGEREF _Toc310347201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3"/>
        <w:tabs>
          <w:tab w:val="left" w:pos="1440"/>
          <w:tab w:val="right" w:leader="dot" w:pos="8630"/>
        </w:tabs>
        <w:rPr>
          <w:rFonts w:ascii="Calibri" w:hAnsi="Calibri"/>
          <w:noProof/>
          <w:sz w:val="22"/>
          <w:szCs w:val="22"/>
        </w:rPr>
      </w:pPr>
      <w:hyperlink w:anchor="_Toc310347202" w:history="1">
        <w:r w:rsidR="0003063B" w:rsidRPr="00FC502D">
          <w:rPr>
            <w:rStyle w:val="Hyperlink"/>
            <w:noProof/>
          </w:rPr>
          <w:t>9.12.3.</w:t>
        </w:r>
        <w:r w:rsidR="0003063B">
          <w:rPr>
            <w:rFonts w:ascii="Calibri" w:hAnsi="Calibri"/>
            <w:noProof/>
            <w:sz w:val="22"/>
            <w:szCs w:val="22"/>
          </w:rPr>
          <w:tab/>
        </w:r>
        <w:r w:rsidR="0003063B" w:rsidRPr="00FC502D">
          <w:rPr>
            <w:rStyle w:val="Hyperlink"/>
            <w:noProof/>
          </w:rPr>
          <w:t>Circumstances under which OID Must Be Changed</w:t>
        </w:r>
        <w:r w:rsidR="0003063B">
          <w:rPr>
            <w:noProof/>
            <w:webHidden/>
          </w:rPr>
          <w:tab/>
        </w:r>
        <w:r>
          <w:rPr>
            <w:noProof/>
            <w:webHidden/>
          </w:rPr>
          <w:fldChar w:fldCharType="begin"/>
        </w:r>
        <w:r w:rsidR="0003063B">
          <w:rPr>
            <w:noProof/>
            <w:webHidden/>
          </w:rPr>
          <w:instrText xml:space="preserve"> PAGEREF _Toc310347202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203" w:history="1">
        <w:r w:rsidR="0003063B" w:rsidRPr="00FC502D">
          <w:rPr>
            <w:rStyle w:val="Hyperlink"/>
            <w:noProof/>
          </w:rPr>
          <w:t>9.13.</w:t>
        </w:r>
        <w:r w:rsidR="0003063B">
          <w:rPr>
            <w:rFonts w:ascii="Calibri" w:hAnsi="Calibri"/>
            <w:noProof/>
            <w:sz w:val="22"/>
            <w:szCs w:val="22"/>
          </w:rPr>
          <w:tab/>
        </w:r>
        <w:r w:rsidR="0003063B" w:rsidRPr="00FC502D">
          <w:rPr>
            <w:rStyle w:val="Hyperlink"/>
            <w:noProof/>
          </w:rPr>
          <w:t>Dispute resolution provisions</w:t>
        </w:r>
        <w:r w:rsidR="0003063B">
          <w:rPr>
            <w:noProof/>
            <w:webHidden/>
          </w:rPr>
          <w:tab/>
        </w:r>
        <w:r>
          <w:rPr>
            <w:noProof/>
            <w:webHidden/>
          </w:rPr>
          <w:fldChar w:fldCharType="begin"/>
        </w:r>
        <w:r w:rsidR="0003063B">
          <w:rPr>
            <w:noProof/>
            <w:webHidden/>
          </w:rPr>
          <w:instrText xml:space="preserve"> PAGEREF _Toc310347203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204" w:history="1">
        <w:r w:rsidR="0003063B" w:rsidRPr="00FC502D">
          <w:rPr>
            <w:rStyle w:val="Hyperlink"/>
            <w:noProof/>
          </w:rPr>
          <w:t>9.14.</w:t>
        </w:r>
        <w:r w:rsidR="0003063B">
          <w:rPr>
            <w:rFonts w:ascii="Calibri" w:hAnsi="Calibri"/>
            <w:noProof/>
            <w:sz w:val="22"/>
            <w:szCs w:val="22"/>
          </w:rPr>
          <w:tab/>
        </w:r>
        <w:r w:rsidR="0003063B" w:rsidRPr="00FC502D">
          <w:rPr>
            <w:rStyle w:val="Hyperlink"/>
            <w:noProof/>
          </w:rPr>
          <w:t>Governing law</w:t>
        </w:r>
        <w:r w:rsidR="0003063B">
          <w:rPr>
            <w:noProof/>
            <w:webHidden/>
          </w:rPr>
          <w:tab/>
        </w:r>
        <w:r>
          <w:rPr>
            <w:noProof/>
            <w:webHidden/>
          </w:rPr>
          <w:fldChar w:fldCharType="begin"/>
        </w:r>
        <w:r w:rsidR="0003063B">
          <w:rPr>
            <w:noProof/>
            <w:webHidden/>
          </w:rPr>
          <w:instrText xml:space="preserve"> PAGEREF _Toc310347204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205" w:history="1">
        <w:r w:rsidR="0003063B" w:rsidRPr="00FC502D">
          <w:rPr>
            <w:rStyle w:val="Hyperlink"/>
            <w:noProof/>
          </w:rPr>
          <w:t>9.15.</w:t>
        </w:r>
        <w:r w:rsidR="0003063B">
          <w:rPr>
            <w:rFonts w:ascii="Calibri" w:hAnsi="Calibri"/>
            <w:noProof/>
            <w:sz w:val="22"/>
            <w:szCs w:val="22"/>
          </w:rPr>
          <w:tab/>
        </w:r>
        <w:r w:rsidR="0003063B" w:rsidRPr="00FC502D">
          <w:rPr>
            <w:rStyle w:val="Hyperlink"/>
            <w:noProof/>
          </w:rPr>
          <w:t>Compliance with applicable law</w:t>
        </w:r>
        <w:r w:rsidR="0003063B">
          <w:rPr>
            <w:noProof/>
            <w:webHidden/>
          </w:rPr>
          <w:tab/>
        </w:r>
        <w:r>
          <w:rPr>
            <w:noProof/>
            <w:webHidden/>
          </w:rPr>
          <w:fldChar w:fldCharType="begin"/>
        </w:r>
        <w:r w:rsidR="0003063B">
          <w:rPr>
            <w:noProof/>
            <w:webHidden/>
          </w:rPr>
          <w:instrText xml:space="preserve"> PAGEREF _Toc310347205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206" w:history="1">
        <w:r w:rsidR="0003063B" w:rsidRPr="00FC502D">
          <w:rPr>
            <w:rStyle w:val="Hyperlink"/>
            <w:noProof/>
          </w:rPr>
          <w:t>9.16.</w:t>
        </w:r>
        <w:r w:rsidR="0003063B">
          <w:rPr>
            <w:rFonts w:ascii="Calibri" w:hAnsi="Calibri"/>
            <w:noProof/>
            <w:sz w:val="22"/>
            <w:szCs w:val="22"/>
          </w:rPr>
          <w:tab/>
        </w:r>
        <w:r w:rsidR="0003063B" w:rsidRPr="00FC502D">
          <w:rPr>
            <w:rStyle w:val="Hyperlink"/>
            <w:noProof/>
          </w:rPr>
          <w:t>Miscellaneous provisions</w:t>
        </w:r>
        <w:r w:rsidR="0003063B">
          <w:rPr>
            <w:noProof/>
            <w:webHidden/>
          </w:rPr>
          <w:tab/>
        </w:r>
        <w:r>
          <w:rPr>
            <w:noProof/>
            <w:webHidden/>
          </w:rPr>
          <w:fldChar w:fldCharType="begin"/>
        </w:r>
        <w:r w:rsidR="0003063B">
          <w:rPr>
            <w:noProof/>
            <w:webHidden/>
          </w:rPr>
          <w:instrText xml:space="preserve"> PAGEREF _Toc310347206 \h </w:instrText>
        </w:r>
        <w:r>
          <w:rPr>
            <w:noProof/>
            <w:webHidden/>
          </w:rPr>
        </w:r>
        <w:r>
          <w:rPr>
            <w:noProof/>
            <w:webHidden/>
          </w:rPr>
          <w:fldChar w:fldCharType="separate"/>
        </w:r>
        <w:r w:rsidR="0003063B">
          <w:rPr>
            <w:noProof/>
            <w:webHidden/>
          </w:rPr>
          <w:t>30</w:t>
        </w:r>
        <w:r>
          <w:rPr>
            <w:noProof/>
            <w:webHidden/>
          </w:rPr>
          <w:fldChar w:fldCharType="end"/>
        </w:r>
      </w:hyperlink>
    </w:p>
    <w:p w:rsidR="0003063B" w:rsidRDefault="00867A92">
      <w:pPr>
        <w:pStyle w:val="TOC2"/>
        <w:tabs>
          <w:tab w:val="left" w:pos="960"/>
          <w:tab w:val="right" w:leader="dot" w:pos="8630"/>
        </w:tabs>
        <w:rPr>
          <w:rFonts w:ascii="Calibri" w:hAnsi="Calibri"/>
          <w:noProof/>
          <w:sz w:val="22"/>
          <w:szCs w:val="22"/>
        </w:rPr>
      </w:pPr>
      <w:hyperlink w:anchor="_Toc310347207" w:history="1">
        <w:r w:rsidR="0003063B" w:rsidRPr="00FC502D">
          <w:rPr>
            <w:rStyle w:val="Hyperlink"/>
            <w:noProof/>
          </w:rPr>
          <w:t>9.17.</w:t>
        </w:r>
        <w:r w:rsidR="0003063B">
          <w:rPr>
            <w:rFonts w:ascii="Calibri" w:hAnsi="Calibri"/>
            <w:noProof/>
            <w:sz w:val="22"/>
            <w:szCs w:val="22"/>
          </w:rPr>
          <w:tab/>
        </w:r>
        <w:r w:rsidR="0003063B" w:rsidRPr="00FC502D">
          <w:rPr>
            <w:rStyle w:val="Hyperlink"/>
            <w:noProof/>
          </w:rPr>
          <w:t>Other provisions</w:t>
        </w:r>
        <w:r w:rsidR="0003063B">
          <w:rPr>
            <w:noProof/>
            <w:webHidden/>
          </w:rPr>
          <w:tab/>
        </w:r>
        <w:r>
          <w:rPr>
            <w:noProof/>
            <w:webHidden/>
          </w:rPr>
          <w:fldChar w:fldCharType="begin"/>
        </w:r>
        <w:r w:rsidR="0003063B">
          <w:rPr>
            <w:noProof/>
            <w:webHidden/>
          </w:rPr>
          <w:instrText xml:space="preserve"> PAGEREF _Toc310347207 \h </w:instrText>
        </w:r>
        <w:r>
          <w:rPr>
            <w:noProof/>
            <w:webHidden/>
          </w:rPr>
        </w:r>
        <w:r>
          <w:rPr>
            <w:noProof/>
            <w:webHidden/>
          </w:rPr>
          <w:fldChar w:fldCharType="separate"/>
        </w:r>
        <w:r w:rsidR="0003063B">
          <w:rPr>
            <w:noProof/>
            <w:webHidden/>
          </w:rPr>
          <w:t>30</w:t>
        </w:r>
        <w:r>
          <w:rPr>
            <w:noProof/>
            <w:webHidden/>
          </w:rPr>
          <w:fldChar w:fldCharType="end"/>
        </w:r>
      </w:hyperlink>
    </w:p>
    <w:p w:rsidR="000B3428" w:rsidRPr="004A26F7" w:rsidRDefault="00867A92" w:rsidP="00A76617">
      <w:pPr>
        <w:widowControl w:val="0"/>
        <w:tabs>
          <w:tab w:val="left" w:pos="288"/>
          <w:tab w:val="left" w:pos="432"/>
          <w:tab w:val="left" w:pos="576"/>
          <w:tab w:val="left" w:pos="864"/>
          <w:tab w:val="left" w:pos="1440"/>
          <w:tab w:val="left" w:pos="3168"/>
          <w:tab w:val="left" w:pos="5904"/>
          <w:tab w:val="left" w:pos="6336"/>
          <w:tab w:val="left" w:pos="8100"/>
          <w:tab w:val="left" w:pos="8208"/>
        </w:tabs>
        <w:autoSpaceDE w:val="0"/>
        <w:autoSpaceDN w:val="0"/>
        <w:adjustRightInd w:val="0"/>
        <w:rPr>
          <w:rFonts w:cs="Arial"/>
          <w:b/>
          <w:sz w:val="18"/>
          <w:szCs w:val="18"/>
        </w:rPr>
      </w:pPr>
      <w:r w:rsidRPr="004A26F7">
        <w:rPr>
          <w:rFonts w:cs="Arial"/>
          <w:b/>
          <w:sz w:val="18"/>
          <w:szCs w:val="18"/>
        </w:rPr>
        <w:fldChar w:fldCharType="end"/>
      </w:r>
    </w:p>
    <w:p w:rsidR="00A76617" w:rsidRPr="004A26F7" w:rsidRDefault="00A76617" w:rsidP="006A0222">
      <w:pPr>
        <w:rPr>
          <w:rFonts w:cs="Arial"/>
          <w:sz w:val="18"/>
          <w:szCs w:val="18"/>
        </w:rPr>
        <w:sectPr w:rsidR="00A76617" w:rsidRPr="004A26F7">
          <w:headerReference w:type="default" r:id="rId9"/>
          <w:footerReference w:type="default" r:id="rId10"/>
          <w:pgSz w:w="12240" w:h="15840"/>
          <w:pgMar w:top="1440" w:right="1800" w:bottom="1440" w:left="1800" w:header="720" w:footer="840" w:gutter="0"/>
          <w:pgNumType w:start="1"/>
          <w:cols w:space="720"/>
          <w:docGrid w:linePitch="360"/>
        </w:sectPr>
      </w:pPr>
    </w:p>
    <w:p w:rsidR="006A0222" w:rsidRPr="004A26F7" w:rsidRDefault="00D33FD7" w:rsidP="009A4715">
      <w:pPr>
        <w:pStyle w:val="Heading1"/>
      </w:pPr>
      <w:bookmarkStart w:id="1" w:name="_Toc310346958"/>
      <w:r w:rsidRPr="004A26F7">
        <w:lastRenderedPageBreak/>
        <w:t>Introduction</w:t>
      </w:r>
      <w:bookmarkEnd w:id="1"/>
    </w:p>
    <w:p w:rsidR="006A0222" w:rsidRPr="004A26F7" w:rsidRDefault="00D33FD7" w:rsidP="009A4715">
      <w:pPr>
        <w:pStyle w:val="Heading2"/>
      </w:pPr>
      <w:bookmarkStart w:id="2" w:name="_Ref261867508"/>
      <w:bookmarkStart w:id="3" w:name="_Ref261867510"/>
      <w:bookmarkStart w:id="4" w:name="_Toc310346959"/>
      <w:r w:rsidRPr="004A26F7">
        <w:t>Overview</w:t>
      </w:r>
      <w:bookmarkEnd w:id="2"/>
      <w:bookmarkEnd w:id="3"/>
      <w:bookmarkEnd w:id="4"/>
    </w:p>
    <w:p w:rsidR="00D41C2D" w:rsidRPr="004A26F7" w:rsidRDefault="00CF1FA0" w:rsidP="004C5C85">
      <w:r w:rsidRPr="004A26F7">
        <w:t>This document is the</w:t>
      </w:r>
      <w:r w:rsidR="005D191B">
        <w:t xml:space="preserve"> </w:t>
      </w:r>
      <w:r w:rsidR="00610488">
        <w:t>Open Science Grid (OSG)</w:t>
      </w:r>
      <w:r w:rsidRPr="004A26F7">
        <w:t xml:space="preserve"> </w:t>
      </w:r>
      <w:r w:rsidR="00986D3C">
        <w:t>Registration Practices Statement (RPS)</w:t>
      </w:r>
      <w:r w:rsidR="00760ACF">
        <w:t>.  The RPS</w:t>
      </w:r>
      <w:r w:rsidR="00986D3C">
        <w:t xml:space="preserve"> </w:t>
      </w:r>
      <w:r w:rsidR="002F3B3B" w:rsidRPr="004A26F7">
        <w:rPr>
          <w:spacing w:val="2"/>
        </w:rPr>
        <w:t>o</w:t>
      </w:r>
      <w:r w:rsidR="00760ACF">
        <w:rPr>
          <w:spacing w:val="2"/>
        </w:rPr>
        <w:t xml:space="preserve">utlines the procedures that </w:t>
      </w:r>
      <w:r w:rsidR="00610488">
        <w:rPr>
          <w:spacing w:val="2"/>
        </w:rPr>
        <w:t>the community members of OSG</w:t>
      </w:r>
      <w:r w:rsidR="00760ACF">
        <w:rPr>
          <w:spacing w:val="2"/>
        </w:rPr>
        <w:t xml:space="preserve"> follow to </w:t>
      </w:r>
      <w:r w:rsidR="00986D3C">
        <w:rPr>
          <w:spacing w:val="2"/>
        </w:rPr>
        <w:t xml:space="preserve">comply with the DigiCert CP and CPS. </w:t>
      </w:r>
      <w:r w:rsidR="005D191B">
        <w:t>I</w:t>
      </w:r>
      <w:r w:rsidR="004C5C85" w:rsidRPr="004A26F7">
        <w:t xml:space="preserve">f any inconsistency exists between this </w:t>
      </w:r>
      <w:r w:rsidR="00986D3C">
        <w:t>R</w:t>
      </w:r>
      <w:r w:rsidR="001E5C75" w:rsidRPr="004A26F7">
        <w:t>PS</w:t>
      </w:r>
      <w:r w:rsidR="004C5C85" w:rsidRPr="004A26F7">
        <w:t xml:space="preserve"> and </w:t>
      </w:r>
      <w:r w:rsidR="00986D3C">
        <w:t xml:space="preserve">the DigiCert </w:t>
      </w:r>
      <w:r w:rsidR="0038023B">
        <w:t>Grid Certificate Practice Statement (CPS)</w:t>
      </w:r>
      <w:r w:rsidR="004C5C85" w:rsidRPr="004A26F7">
        <w:t xml:space="preserve">, </w:t>
      </w:r>
      <w:r w:rsidR="00C94288" w:rsidRPr="004A26F7">
        <w:t>the</w:t>
      </w:r>
      <w:r w:rsidR="004C5C85" w:rsidRPr="004A26F7">
        <w:t xml:space="preserve"> </w:t>
      </w:r>
      <w:r w:rsidR="00986D3C">
        <w:t xml:space="preserve">DigiCert CPS </w:t>
      </w:r>
      <w:r w:rsidR="004C5C85" w:rsidRPr="004A26F7">
        <w:t>take</w:t>
      </w:r>
      <w:r w:rsidR="00337E82">
        <w:t>s</w:t>
      </w:r>
      <w:r w:rsidR="004C5C85" w:rsidRPr="004A26F7">
        <w:t xml:space="preserve"> precedence.</w:t>
      </w:r>
      <w:r w:rsidR="00B1725B" w:rsidRPr="004A26F7">
        <w:t xml:space="preserve">  </w:t>
      </w:r>
    </w:p>
    <w:p w:rsidR="006A0222" w:rsidRPr="004A26F7" w:rsidRDefault="006A0222" w:rsidP="009A4715">
      <w:pPr>
        <w:pStyle w:val="Heading2"/>
      </w:pPr>
      <w:bookmarkStart w:id="5" w:name="s12"/>
      <w:bookmarkStart w:id="6" w:name="_Toc140649428"/>
      <w:bookmarkStart w:id="7" w:name="_Ref261867773"/>
      <w:bookmarkStart w:id="8" w:name="_Toc310346960"/>
      <w:bookmarkEnd w:id="5"/>
      <w:r w:rsidRPr="004A26F7">
        <w:t xml:space="preserve">Document name and </w:t>
      </w:r>
      <w:bookmarkEnd w:id="6"/>
      <w:r w:rsidR="000B197C" w:rsidRPr="004A26F7">
        <w:t>Identification</w:t>
      </w:r>
      <w:bookmarkEnd w:id="7"/>
      <w:bookmarkEnd w:id="8"/>
    </w:p>
    <w:p w:rsidR="005D191B" w:rsidRDefault="00551674" w:rsidP="00EA27AD">
      <w:r>
        <w:t>This</w:t>
      </w:r>
      <w:r w:rsidR="00917D3C" w:rsidRPr="004A26F7">
        <w:t xml:space="preserve"> </w:t>
      </w:r>
      <w:r>
        <w:t xml:space="preserve">document is the </w:t>
      </w:r>
      <w:r w:rsidR="00610488">
        <w:t>OSG</w:t>
      </w:r>
      <w:r w:rsidR="005D191B">
        <w:t xml:space="preserve"> Registration</w:t>
      </w:r>
      <w:r w:rsidRPr="00551674">
        <w:t xml:space="preserve"> Practices Statement</w:t>
      </w:r>
      <w:r>
        <w:t xml:space="preserve"> and </w:t>
      </w:r>
      <w:r w:rsidR="00113C04" w:rsidRPr="004A26F7">
        <w:t xml:space="preserve">was approved on </w:t>
      </w:r>
      <w:r w:rsidR="00A978A4">
        <w:t>____</w:t>
      </w:r>
      <w:r w:rsidR="00610488">
        <w:t>____________</w:t>
      </w:r>
      <w:r>
        <w:t xml:space="preserve"> </w:t>
      </w:r>
      <w:r w:rsidR="00113C04" w:rsidRPr="004A26F7">
        <w:t xml:space="preserve">by </w:t>
      </w:r>
      <w:r w:rsidR="00610488">
        <w:t xml:space="preserve">the </w:t>
      </w:r>
      <w:r w:rsidR="005D191B">
        <w:t>DigiCert</w:t>
      </w:r>
      <w:r w:rsidR="00610488">
        <w:t xml:space="preserve"> Policy Authority</w:t>
      </w:r>
      <w:r w:rsidR="005D191B">
        <w:t xml:space="preserve"> and </w:t>
      </w:r>
      <w:r w:rsidR="00610488">
        <w:t>OSG</w:t>
      </w:r>
      <w:r w:rsidR="005D191B">
        <w:t>.</w:t>
      </w:r>
    </w:p>
    <w:p w:rsidR="000B197C" w:rsidRPr="004A26F7" w:rsidRDefault="006A0222" w:rsidP="009A4715">
      <w:pPr>
        <w:pStyle w:val="Heading2"/>
      </w:pPr>
      <w:bookmarkStart w:id="9" w:name="_Toc140649429"/>
      <w:bookmarkStart w:id="10" w:name="_Toc310346961"/>
      <w:r w:rsidRPr="004A26F7">
        <w:t xml:space="preserve">PKI </w:t>
      </w:r>
      <w:bookmarkEnd w:id="9"/>
      <w:r w:rsidR="000B197C" w:rsidRPr="004A26F7">
        <w:t>Participants</w:t>
      </w:r>
      <w:bookmarkEnd w:id="10"/>
    </w:p>
    <w:p w:rsidR="000B197C" w:rsidRPr="004A26F7" w:rsidRDefault="006A0222" w:rsidP="009A4715">
      <w:pPr>
        <w:pStyle w:val="Heading3"/>
      </w:pPr>
      <w:bookmarkStart w:id="11" w:name="_Toc140649430"/>
      <w:bookmarkStart w:id="12" w:name="_Ref261867507"/>
      <w:bookmarkStart w:id="13" w:name="_Ref261867511"/>
      <w:bookmarkStart w:id="14" w:name="_Toc310346962"/>
      <w:r w:rsidRPr="004A26F7">
        <w:t xml:space="preserve">Certification </w:t>
      </w:r>
      <w:bookmarkEnd w:id="11"/>
      <w:r w:rsidR="000B197C" w:rsidRPr="004A26F7">
        <w:t>Authorit</w:t>
      </w:r>
      <w:bookmarkEnd w:id="12"/>
      <w:bookmarkEnd w:id="13"/>
      <w:r w:rsidR="0086749E">
        <w:t>ies</w:t>
      </w:r>
      <w:bookmarkEnd w:id="14"/>
      <w:r w:rsidR="0086749E">
        <w:t xml:space="preserve"> </w:t>
      </w:r>
    </w:p>
    <w:p w:rsidR="00F65B92" w:rsidRDefault="00D217E2" w:rsidP="00D33FD7">
      <w:pPr>
        <w:rPr>
          <w:spacing w:val="-4"/>
        </w:rPr>
      </w:pPr>
      <w:bookmarkStart w:id="15" w:name="CA"/>
      <w:bookmarkEnd w:id="15"/>
      <w:r w:rsidRPr="004A26F7">
        <w:t xml:space="preserve">DigiCert is a </w:t>
      </w:r>
      <w:r w:rsidR="00CC7F45" w:rsidRPr="004A26F7">
        <w:t>c</w:t>
      </w:r>
      <w:r w:rsidRPr="004A26F7">
        <w:t xml:space="preserve">ertification </w:t>
      </w:r>
      <w:r w:rsidR="00CC7F45" w:rsidRPr="004A26F7">
        <w:t>a</w:t>
      </w:r>
      <w:r w:rsidRPr="004A26F7">
        <w:t xml:space="preserve">uthority (CA) that issues high quality and highly trusted digital certificates in accordance with </w:t>
      </w:r>
      <w:r w:rsidR="005D191B">
        <w:t>its</w:t>
      </w:r>
      <w:r w:rsidR="00337E82">
        <w:t xml:space="preserve"> </w:t>
      </w:r>
      <w:r w:rsidR="001E5C75" w:rsidRPr="004A26F7">
        <w:t>CPS</w:t>
      </w:r>
      <w:r w:rsidRPr="004A26F7">
        <w:t xml:space="preserve">. </w:t>
      </w:r>
      <w:r w:rsidR="007A1ACA" w:rsidRPr="004A26F7">
        <w:t xml:space="preserve"> A</w:t>
      </w:r>
      <w:r w:rsidRPr="004A26F7">
        <w:t xml:space="preserve">s a CA, DigiCert performs functions associated with </w:t>
      </w:r>
      <w:r w:rsidR="0060146C" w:rsidRPr="004A26F7">
        <w:t>Public Key</w:t>
      </w:r>
      <w:r w:rsidRPr="004A26F7">
        <w:t xml:space="preserve"> operations</w:t>
      </w:r>
      <w:r w:rsidR="007A1ACA" w:rsidRPr="004A26F7">
        <w:t xml:space="preserve">, including </w:t>
      </w:r>
      <w:r w:rsidRPr="004A26F7">
        <w:t xml:space="preserve">receiving </w:t>
      </w:r>
      <w:r w:rsidR="004B41B1" w:rsidRPr="004A26F7">
        <w:t xml:space="preserve">certificate </w:t>
      </w:r>
      <w:r w:rsidRPr="004A26F7">
        <w:t>requests, issuing, revoking and renewing a digital certificate</w:t>
      </w:r>
      <w:r w:rsidR="007A1ACA" w:rsidRPr="004A26F7">
        <w:t>,</w:t>
      </w:r>
      <w:r w:rsidRPr="004A26F7">
        <w:t xml:space="preserve"> and </w:t>
      </w:r>
      <w:r w:rsidR="004B41B1" w:rsidRPr="004A26F7">
        <w:t>maintaining</w:t>
      </w:r>
      <w:r w:rsidRPr="004A26F7">
        <w:t xml:space="preserve">, </w:t>
      </w:r>
      <w:r w:rsidR="004B41B1" w:rsidRPr="004A26F7">
        <w:t>issuing</w:t>
      </w:r>
      <w:r w:rsidR="008E75C8">
        <w:t>,</w:t>
      </w:r>
      <w:r w:rsidRPr="004A26F7">
        <w:t xml:space="preserve"> and </w:t>
      </w:r>
      <w:r w:rsidR="004B41B1" w:rsidRPr="004A26F7">
        <w:t>publishing</w:t>
      </w:r>
      <w:r w:rsidRPr="004A26F7">
        <w:t xml:space="preserve"> </w:t>
      </w:r>
      <w:r w:rsidRPr="004A26F7">
        <w:rPr>
          <w:spacing w:val="-4"/>
        </w:rPr>
        <w:t xml:space="preserve">CRLs </w:t>
      </w:r>
      <w:r w:rsidR="0058685B" w:rsidRPr="004A26F7">
        <w:rPr>
          <w:spacing w:val="-4"/>
        </w:rPr>
        <w:t xml:space="preserve">and OCSP </w:t>
      </w:r>
      <w:r w:rsidR="00E11026" w:rsidRPr="004A26F7">
        <w:rPr>
          <w:spacing w:val="-4"/>
        </w:rPr>
        <w:t>responses</w:t>
      </w:r>
      <w:r w:rsidR="004B41B1" w:rsidRPr="004A26F7">
        <w:rPr>
          <w:spacing w:val="-4"/>
        </w:rPr>
        <w:t xml:space="preserve">.  </w:t>
      </w:r>
    </w:p>
    <w:p w:rsidR="00D33FD7" w:rsidRPr="004A26F7" w:rsidRDefault="002E27E0" w:rsidP="009A4715">
      <w:pPr>
        <w:pStyle w:val="Heading3"/>
      </w:pPr>
      <w:bookmarkStart w:id="16" w:name="_Toc310346963"/>
      <w:r w:rsidRPr="004A26F7">
        <w:t>Registration Authorit</w:t>
      </w:r>
      <w:r w:rsidR="0086749E">
        <w:t>ies</w:t>
      </w:r>
      <w:bookmarkEnd w:id="16"/>
    </w:p>
    <w:p w:rsidR="005D191B" w:rsidRDefault="00610488" w:rsidP="00C149C2">
      <w:r>
        <w:t>OSG</w:t>
      </w:r>
      <w:r w:rsidR="0003063B">
        <w:t xml:space="preserve"> is the</w:t>
      </w:r>
      <w:r w:rsidR="005D191B">
        <w:t xml:space="preserve"> </w:t>
      </w:r>
      <w:r w:rsidR="002E27E0" w:rsidRPr="004A26F7">
        <w:t xml:space="preserve">Registration </w:t>
      </w:r>
      <w:r w:rsidR="005D191B">
        <w:t>Authority</w:t>
      </w:r>
      <w:r w:rsidR="007A1ACA" w:rsidRPr="004A26F7">
        <w:t xml:space="preserve"> (RA) </w:t>
      </w:r>
      <w:r w:rsidR="0003063B">
        <w:t xml:space="preserve">responsible for the verification and issuance of </w:t>
      </w:r>
      <w:r w:rsidR="000112F4">
        <w:t xml:space="preserve">certificates issued under DigiCert’s grid-only arc.  </w:t>
      </w:r>
      <w:r w:rsidR="00CC10B0">
        <w:t xml:space="preserve"> Indiana</w:t>
      </w:r>
      <w:del w:id="17" w:author="Author">
        <w:r w:rsidR="00CC10B0">
          <w:delText xml:space="preserve"> State</w:delText>
        </w:r>
      </w:del>
      <w:r w:rsidR="00CC10B0">
        <w:t xml:space="preserve"> University (the OSG Operator) operates the RA on behalf of the community and is responsible for ensuring OSG’s compliance with this RPS and the CPS.  </w:t>
      </w:r>
      <w:r>
        <w:t>OSG</w:t>
      </w:r>
      <w:r w:rsidR="005D191B">
        <w:t xml:space="preserve"> is</w:t>
      </w:r>
      <w:r w:rsidR="001C384B">
        <w:t xml:space="preserve"> obligate</w:t>
      </w:r>
      <w:r w:rsidR="005D191B">
        <w:t xml:space="preserve">d to </w:t>
      </w:r>
      <w:r w:rsidR="00C149C2" w:rsidRPr="004A26F7">
        <w:t xml:space="preserve">abide by </w:t>
      </w:r>
      <w:r w:rsidR="005D191B">
        <w:t xml:space="preserve">DigiCert’s CPS and any industry standards </w:t>
      </w:r>
      <w:r w:rsidR="001C384B">
        <w:t xml:space="preserve">that are applicable to </w:t>
      </w:r>
      <w:r>
        <w:t>OSG</w:t>
      </w:r>
      <w:r w:rsidR="001C384B">
        <w:t xml:space="preserve">’s role in </w:t>
      </w:r>
      <w:r w:rsidR="002E27E0" w:rsidRPr="004A26F7">
        <w:t xml:space="preserve">certificate issuance, management, </w:t>
      </w:r>
      <w:r w:rsidR="001C384B">
        <w:t>and</w:t>
      </w:r>
      <w:r w:rsidR="002E27E0" w:rsidRPr="004A26F7">
        <w:t xml:space="preserve"> revocation. </w:t>
      </w:r>
    </w:p>
    <w:p w:rsidR="000B197C" w:rsidRPr="004A26F7" w:rsidRDefault="006A0222" w:rsidP="00704E55">
      <w:pPr>
        <w:pStyle w:val="Heading3"/>
      </w:pPr>
      <w:bookmarkStart w:id="18" w:name="Subscriber"/>
      <w:bookmarkStart w:id="19" w:name="_Toc140649432"/>
      <w:bookmarkStart w:id="20" w:name="_Toc310346964"/>
      <w:bookmarkEnd w:id="18"/>
      <w:r w:rsidRPr="004A26F7">
        <w:t>Subscribers</w:t>
      </w:r>
      <w:bookmarkEnd w:id="19"/>
      <w:bookmarkEnd w:id="20"/>
    </w:p>
    <w:p w:rsidR="00430E9C" w:rsidRPr="004A26F7" w:rsidRDefault="00430E9C" w:rsidP="00D33FD7">
      <w:r w:rsidRPr="004A26F7">
        <w:t xml:space="preserve">Subscribers </w:t>
      </w:r>
      <w:r w:rsidR="00BB1261">
        <w:t>are</w:t>
      </w:r>
      <w:r w:rsidRPr="004A26F7">
        <w:t xml:space="preserve"> </w:t>
      </w:r>
      <w:r w:rsidR="005D191B">
        <w:t xml:space="preserve">the </w:t>
      </w:r>
      <w:r w:rsidR="00610488">
        <w:t>members</w:t>
      </w:r>
      <w:r w:rsidR="005D191B">
        <w:t xml:space="preserve"> of </w:t>
      </w:r>
      <w:r w:rsidR="00610488">
        <w:t>OSG</w:t>
      </w:r>
      <w:r w:rsidR="005D191B">
        <w:t xml:space="preserve"> </w:t>
      </w:r>
      <w:r w:rsidR="00610488">
        <w:t xml:space="preserve">and their associated employees, agents, and subcontractors </w:t>
      </w:r>
      <w:r w:rsidR="005D191B">
        <w:t>who use DigiCert’s</w:t>
      </w:r>
      <w:r w:rsidR="002E27E0" w:rsidRPr="004A26F7">
        <w:t xml:space="preserve"> </w:t>
      </w:r>
      <w:r w:rsidR="00760ACF">
        <w:t xml:space="preserve">certificates to conduct secure transactions and </w:t>
      </w:r>
      <w:r w:rsidR="00E347A2">
        <w:t xml:space="preserve">communications.  </w:t>
      </w:r>
      <w:r w:rsidR="003C39EE">
        <w:t>S</w:t>
      </w:r>
      <w:r w:rsidRPr="004A26F7">
        <w:t xml:space="preserve">ubscribers </w:t>
      </w:r>
      <w:r w:rsidR="002E27E0" w:rsidRPr="004A26F7">
        <w:t>are</w:t>
      </w:r>
      <w:r w:rsidR="00C5287C" w:rsidRPr="004A26F7">
        <w:t xml:space="preserve"> not </w:t>
      </w:r>
      <w:r w:rsidR="002E27E0" w:rsidRPr="004A26F7">
        <w:t>always the party identified in a c</w:t>
      </w:r>
      <w:r w:rsidR="00C5287C" w:rsidRPr="004A26F7">
        <w:t xml:space="preserve">ertificate, such as </w:t>
      </w:r>
      <w:r w:rsidR="00760ACF">
        <w:t xml:space="preserve">in a </w:t>
      </w:r>
      <w:r w:rsidR="00610488">
        <w:t xml:space="preserve">device certificate, </w:t>
      </w:r>
      <w:r w:rsidR="00760ACF">
        <w:t>group certificate</w:t>
      </w:r>
      <w:r w:rsidR="00610488">
        <w:t>,</w:t>
      </w:r>
      <w:r w:rsidR="00760ACF">
        <w:t xml:space="preserve"> or </w:t>
      </w:r>
      <w:r w:rsidR="002E27E0" w:rsidRPr="004A26F7">
        <w:t xml:space="preserve">when </w:t>
      </w:r>
      <w:r w:rsidR="00C5287C" w:rsidRPr="004A26F7">
        <w:t>certificate</w:t>
      </w:r>
      <w:r w:rsidR="002E27E0" w:rsidRPr="004A26F7">
        <w:t>s are</w:t>
      </w:r>
      <w:r w:rsidR="00C5287C" w:rsidRPr="004A26F7">
        <w:t xml:space="preserve"> issued to an organization’s employees.  The </w:t>
      </w:r>
      <w:r w:rsidR="000B22B6" w:rsidRPr="004A26F7">
        <w:rPr>
          <w:i/>
        </w:rPr>
        <w:t>S</w:t>
      </w:r>
      <w:r w:rsidR="00C5287C" w:rsidRPr="004A26F7">
        <w:rPr>
          <w:i/>
        </w:rPr>
        <w:t xml:space="preserve">ubject </w:t>
      </w:r>
      <w:r w:rsidR="00C5287C" w:rsidRPr="004A26F7">
        <w:t xml:space="preserve">of a certificate </w:t>
      </w:r>
      <w:r w:rsidR="000967E7" w:rsidRPr="004A26F7">
        <w:t xml:space="preserve">is the </w:t>
      </w:r>
      <w:r w:rsidR="00C5287C" w:rsidRPr="004A26F7">
        <w:t xml:space="preserve">party named in the certificate.  </w:t>
      </w:r>
      <w:r w:rsidR="000B22B6" w:rsidRPr="004A26F7">
        <w:t>A</w:t>
      </w:r>
      <w:r w:rsidR="000967E7" w:rsidRPr="004A26F7">
        <w:t xml:space="preserve"> </w:t>
      </w:r>
      <w:r w:rsidR="000967E7" w:rsidRPr="004A26F7">
        <w:rPr>
          <w:i/>
        </w:rPr>
        <w:t>Subscriber</w:t>
      </w:r>
      <w:r w:rsidR="000967E7" w:rsidRPr="004A26F7">
        <w:t xml:space="preserve">, as used herein, refers to both the </w:t>
      </w:r>
      <w:r w:rsidR="003C39EE">
        <w:t>S</w:t>
      </w:r>
      <w:r w:rsidR="000967E7" w:rsidRPr="004A26F7">
        <w:t xml:space="preserve">ubject of the certificate and the entity that contracted with DigiCert for the certificate’s issuance.  </w:t>
      </w:r>
      <w:r w:rsidRPr="004A26F7">
        <w:t xml:space="preserve">Prior to verification of identity and issuance of a certificate, a </w:t>
      </w:r>
      <w:r w:rsidR="00EE210F" w:rsidRPr="004A26F7">
        <w:t>S</w:t>
      </w:r>
      <w:r w:rsidRPr="004A26F7">
        <w:t xml:space="preserve">ubscriber is an </w:t>
      </w:r>
      <w:r w:rsidR="00381294" w:rsidRPr="004A26F7">
        <w:rPr>
          <w:i/>
        </w:rPr>
        <w:t>Applicant</w:t>
      </w:r>
      <w:r w:rsidRPr="004A26F7">
        <w:t>.</w:t>
      </w:r>
      <w:r w:rsidR="00C5287C" w:rsidRPr="004A26F7">
        <w:t xml:space="preserve">  </w:t>
      </w:r>
    </w:p>
    <w:p w:rsidR="00D33FD7" w:rsidRPr="004A26F7" w:rsidRDefault="006A0222" w:rsidP="00704E55">
      <w:pPr>
        <w:pStyle w:val="Heading3"/>
      </w:pPr>
      <w:bookmarkStart w:id="21" w:name="_Toc140649433"/>
      <w:bookmarkStart w:id="22" w:name="_Toc310346965"/>
      <w:r w:rsidRPr="004A26F7">
        <w:t xml:space="preserve">Relying </w:t>
      </w:r>
      <w:r w:rsidR="00D33FD7" w:rsidRPr="004A26F7">
        <w:t>P</w:t>
      </w:r>
      <w:r w:rsidRPr="004A26F7">
        <w:t>arties</w:t>
      </w:r>
      <w:bookmarkEnd w:id="21"/>
      <w:bookmarkEnd w:id="22"/>
    </w:p>
    <w:p w:rsidR="00430E9C" w:rsidRDefault="006745AD" w:rsidP="00D33FD7">
      <w:r w:rsidRPr="004A26F7">
        <w:rPr>
          <w:spacing w:val="2"/>
        </w:rPr>
        <w:t>Relying P</w:t>
      </w:r>
      <w:r w:rsidR="00430E9C" w:rsidRPr="004A26F7">
        <w:rPr>
          <w:spacing w:val="2"/>
        </w:rPr>
        <w:t xml:space="preserve">arties </w:t>
      </w:r>
      <w:r w:rsidRPr="004A26F7">
        <w:rPr>
          <w:spacing w:val="2"/>
        </w:rPr>
        <w:t>are entities that act in reliance on a certificate and/or digital signature</w:t>
      </w:r>
      <w:r w:rsidR="004E1FEE">
        <w:rPr>
          <w:spacing w:val="2"/>
        </w:rPr>
        <w:t xml:space="preserve"> provided by </w:t>
      </w:r>
      <w:r w:rsidR="00610488">
        <w:rPr>
          <w:spacing w:val="2"/>
        </w:rPr>
        <w:t>OSG</w:t>
      </w:r>
      <w:r w:rsidRPr="004A26F7">
        <w:rPr>
          <w:spacing w:val="2"/>
        </w:rPr>
        <w:t>.</w:t>
      </w:r>
      <w:r w:rsidR="00704E55">
        <w:rPr>
          <w:spacing w:val="2"/>
        </w:rPr>
        <w:t xml:space="preserve">  </w:t>
      </w:r>
      <w:r w:rsidRPr="004A26F7">
        <w:t>R</w:t>
      </w:r>
      <w:r w:rsidR="00430E9C" w:rsidRPr="004A26F7">
        <w:t xml:space="preserve">elying parties must </w:t>
      </w:r>
      <w:r w:rsidRPr="004A26F7">
        <w:t>check</w:t>
      </w:r>
      <w:r w:rsidR="00430E9C" w:rsidRPr="004A26F7">
        <w:t xml:space="preserve"> the </w:t>
      </w:r>
      <w:r w:rsidRPr="004A26F7">
        <w:t xml:space="preserve">appropriate </w:t>
      </w:r>
      <w:r w:rsidR="00430E9C" w:rsidRPr="004A26F7">
        <w:t xml:space="preserve">CRL </w:t>
      </w:r>
      <w:r w:rsidR="00DD110B" w:rsidRPr="004A26F7">
        <w:t xml:space="preserve">or OCSP </w:t>
      </w:r>
      <w:r w:rsidR="00FD5EC0" w:rsidRPr="004A26F7">
        <w:t xml:space="preserve">response </w:t>
      </w:r>
      <w:r w:rsidR="00430E9C" w:rsidRPr="004A26F7">
        <w:t xml:space="preserve">prior to relying on information </w:t>
      </w:r>
      <w:r w:rsidR="00610488">
        <w:t>included</w:t>
      </w:r>
      <w:r w:rsidR="00430E9C" w:rsidRPr="004A26F7">
        <w:t xml:space="preserve"> in a certificate</w:t>
      </w:r>
      <w:r w:rsidR="00430E9C" w:rsidRPr="004A26F7">
        <w:rPr>
          <w:spacing w:val="2"/>
        </w:rPr>
        <w:t xml:space="preserve">. </w:t>
      </w:r>
      <w:r w:rsidRPr="004A26F7">
        <w:rPr>
          <w:spacing w:val="2"/>
        </w:rPr>
        <w:t xml:space="preserve"> </w:t>
      </w:r>
    </w:p>
    <w:p w:rsidR="006745AD" w:rsidRPr="004A26F7" w:rsidRDefault="006745AD" w:rsidP="00704E55">
      <w:pPr>
        <w:pStyle w:val="Heading3"/>
      </w:pPr>
      <w:bookmarkStart w:id="23" w:name="_Toc310346966"/>
      <w:r w:rsidRPr="004A26F7">
        <w:t>Other Participants</w:t>
      </w:r>
      <w:bookmarkEnd w:id="23"/>
    </w:p>
    <w:p w:rsidR="00CC10B0" w:rsidRDefault="00CC10B0" w:rsidP="00760ACF">
      <w:bookmarkStart w:id="24" w:name="_Toc140649434"/>
      <w:commentRangeStart w:id="25"/>
      <w:r>
        <w:t>OSG member organizations are</w:t>
      </w:r>
      <w:r w:rsidR="00760ACF">
        <w:t xml:space="preserve"> designated as “Trusted Agents”.  </w:t>
      </w:r>
      <w:commentRangeEnd w:id="25"/>
      <w:r w:rsidR="00EC5406">
        <w:rPr>
          <w:rStyle w:val="CommentReference"/>
          <w:vanish/>
        </w:rPr>
        <w:commentReference w:id="25"/>
      </w:r>
      <w:r w:rsidR="00760ACF">
        <w:t xml:space="preserve">Trusted Agents </w:t>
      </w:r>
      <w:r>
        <w:t xml:space="preserve">are </w:t>
      </w:r>
      <w:r w:rsidR="00610488">
        <w:t>authorized</w:t>
      </w:r>
      <w:r w:rsidR="00760ACF">
        <w:t xml:space="preserve"> by </w:t>
      </w:r>
      <w:r w:rsidR="00610488">
        <w:t>OSG</w:t>
      </w:r>
      <w:r w:rsidR="00760ACF">
        <w:t xml:space="preserve"> and DigiCert to gather documentation in relation to the issuance of a digital certificate.  </w:t>
      </w:r>
      <w:r w:rsidR="009F5932">
        <w:t xml:space="preserve"> Trusted Agents act as OSG’s representative </w:t>
      </w:r>
      <w:r>
        <w:t>for the purpose of facilitating certificate issuance to the Trusted Agent’s employees, contractors, agents, and affiliated entities.   An administrator designated by the Trusted Agent administrator is responsible for ensuring the Trusted Agent’s compliance with this RPS and the CPS.</w:t>
      </w:r>
    </w:p>
    <w:p w:rsidR="00D33FD7" w:rsidRPr="004A26F7" w:rsidRDefault="006A0222" w:rsidP="00704E55">
      <w:pPr>
        <w:pStyle w:val="Heading2"/>
      </w:pPr>
      <w:bookmarkStart w:id="26" w:name="_Toc310346967"/>
      <w:r w:rsidRPr="004A26F7">
        <w:t xml:space="preserve">Certificate </w:t>
      </w:r>
      <w:bookmarkEnd w:id="24"/>
      <w:r w:rsidR="00D33FD7" w:rsidRPr="004A26F7">
        <w:t>Usage</w:t>
      </w:r>
      <w:bookmarkEnd w:id="26"/>
    </w:p>
    <w:p w:rsidR="00157C03" w:rsidRDefault="00D41C2D" w:rsidP="00D41C2D">
      <w:r w:rsidRPr="004A26F7">
        <w:rPr>
          <w:spacing w:val="2"/>
        </w:rPr>
        <w:t xml:space="preserve">A </w:t>
      </w:r>
      <w:r w:rsidRPr="004A26F7">
        <w:rPr>
          <w:i/>
          <w:spacing w:val="2"/>
        </w:rPr>
        <w:t>digital certificate</w:t>
      </w:r>
      <w:r w:rsidRPr="004A26F7">
        <w:rPr>
          <w:spacing w:val="2"/>
        </w:rPr>
        <w:t xml:space="preserve"> (or </w:t>
      </w:r>
      <w:r w:rsidRPr="004A26F7">
        <w:rPr>
          <w:i/>
          <w:spacing w:val="2"/>
        </w:rPr>
        <w:t>certificate</w:t>
      </w:r>
      <w:r w:rsidRPr="004A26F7">
        <w:rPr>
          <w:spacing w:val="2"/>
        </w:rPr>
        <w:t>) is formatted data that cryptographically binds an identified subscriber with</w:t>
      </w:r>
      <w:r w:rsidRPr="004A26F7">
        <w:t xml:space="preserve"> a </w:t>
      </w:r>
      <w:r w:rsidR="0060146C" w:rsidRPr="004A26F7">
        <w:t>Public Key</w:t>
      </w:r>
      <w:r w:rsidRPr="004A26F7">
        <w:t xml:space="preserve">. </w:t>
      </w:r>
      <w:r w:rsidR="000B22B6" w:rsidRPr="004A26F7">
        <w:t xml:space="preserve"> </w:t>
      </w:r>
      <w:r w:rsidRPr="004A26F7">
        <w:t xml:space="preserve">A digital certificate allows an entity taking part in an electronic </w:t>
      </w:r>
      <w:r w:rsidRPr="004A26F7">
        <w:lastRenderedPageBreak/>
        <w:t xml:space="preserve">transaction to </w:t>
      </w:r>
      <w:r w:rsidRPr="004A26F7">
        <w:rPr>
          <w:spacing w:val="2"/>
        </w:rPr>
        <w:t>prove its identity to other participants in such transaction. Digital certificates are used in</w:t>
      </w:r>
      <w:r w:rsidRPr="004A26F7">
        <w:t xml:space="preserve"> commercial environments as a digital equivalent of an identification card.</w:t>
      </w:r>
    </w:p>
    <w:p w:rsidR="006A0222" w:rsidRPr="004A26F7" w:rsidRDefault="006A0222" w:rsidP="00704E55">
      <w:pPr>
        <w:pStyle w:val="Heading3"/>
      </w:pPr>
      <w:bookmarkStart w:id="27" w:name="s141"/>
      <w:bookmarkStart w:id="28" w:name="_Toc140649435"/>
      <w:bookmarkStart w:id="29" w:name="_Toc310346968"/>
      <w:bookmarkEnd w:id="27"/>
      <w:commentRangeStart w:id="30"/>
      <w:r w:rsidRPr="004A26F7">
        <w:t xml:space="preserve">Appropriate </w:t>
      </w:r>
      <w:r w:rsidR="00EA27AD" w:rsidRPr="004A26F7">
        <w:t>Certificate U</w:t>
      </w:r>
      <w:r w:rsidRPr="004A26F7">
        <w:t>ses</w:t>
      </w:r>
      <w:bookmarkEnd w:id="28"/>
      <w:bookmarkEnd w:id="29"/>
      <w:commentRangeEnd w:id="30"/>
      <w:r w:rsidR="00F9706C">
        <w:rPr>
          <w:rStyle w:val="CommentReference"/>
          <w:rFonts w:cs="Times New Roman"/>
          <w:b w:val="0"/>
          <w:bCs w:val="0"/>
          <w:iCs w:val="0"/>
        </w:rPr>
        <w:commentReference w:id="30"/>
      </w:r>
    </w:p>
    <w:p w:rsidR="00251F1A" w:rsidRDefault="00CC10B0" w:rsidP="00456A8F">
      <w:r>
        <w:t xml:space="preserve">Certificates issued under this RPS may be used only for authentication and digital signatures within the grid </w:t>
      </w:r>
      <w:commentRangeStart w:id="31"/>
      <w:r>
        <w:t>network</w:t>
      </w:r>
      <w:ins w:id="32" w:author="Author">
        <w:r w:rsidR="000038DC">
          <w:t xml:space="preserve"> and to create proxy certificates</w:t>
        </w:r>
        <w:del w:id="33" w:author="Author">
          <w:r w:rsidR="000038DC" w:rsidDel="005D25B3">
            <w:delText xml:space="preserve"> in accordance with RFC 3820</w:delText>
          </w:r>
        </w:del>
      </w:ins>
      <w:commentRangeEnd w:id="31"/>
      <w:del w:id="34" w:author="Author">
        <w:r w:rsidR="003A0568" w:rsidDel="005D25B3">
          <w:rPr>
            <w:rStyle w:val="CommentReference"/>
            <w:vanish/>
          </w:rPr>
          <w:commentReference w:id="31"/>
        </w:r>
      </w:del>
      <w:r>
        <w:t xml:space="preserve">.  </w:t>
      </w:r>
      <w:r w:rsidR="00D67BB5">
        <w:t xml:space="preserve">This grid-only limitation is enforced through the certificate chain (end-entity </w:t>
      </w:r>
      <w:r w:rsidR="009F5932">
        <w:t xml:space="preserve">certificates </w:t>
      </w:r>
      <w:r w:rsidR="00D67BB5">
        <w:t>are chained</w:t>
      </w:r>
      <w:r w:rsidR="009F5932">
        <w:t xml:space="preserve"> to a root certificate that is not embedded in browser software).</w:t>
      </w:r>
    </w:p>
    <w:p w:rsidR="006A0222" w:rsidRPr="004A26F7" w:rsidRDefault="006A0222" w:rsidP="00704E55">
      <w:pPr>
        <w:pStyle w:val="Heading3"/>
      </w:pPr>
      <w:bookmarkStart w:id="35" w:name="_Toc140649436"/>
      <w:bookmarkStart w:id="36" w:name="_Toc310346969"/>
      <w:r w:rsidRPr="004A26F7">
        <w:t xml:space="preserve">Prohibited </w:t>
      </w:r>
      <w:r w:rsidR="00EA27AD" w:rsidRPr="004A26F7">
        <w:t xml:space="preserve">Certificate </w:t>
      </w:r>
      <w:bookmarkEnd w:id="35"/>
      <w:r w:rsidR="00EA27AD" w:rsidRPr="004A26F7">
        <w:t>Uses</w:t>
      </w:r>
      <w:bookmarkEnd w:id="36"/>
    </w:p>
    <w:p w:rsidR="008A6A15" w:rsidRPr="004A26F7" w:rsidRDefault="004C5C85" w:rsidP="008A6A15">
      <w:r w:rsidRPr="004A26F7">
        <w:t xml:space="preserve">Certificates do not guarantee that </w:t>
      </w:r>
      <w:r w:rsidRPr="004A26F7">
        <w:rPr>
          <w:rFonts w:cs="Helvetica"/>
        </w:rPr>
        <w:t xml:space="preserve">the Subject is </w:t>
      </w:r>
      <w:r w:rsidRPr="004A26F7">
        <w:t>trustworthy, honest, reputable in its business dealings</w:t>
      </w:r>
      <w:r w:rsidR="00C828C6" w:rsidRPr="004A26F7">
        <w:t xml:space="preserve">, </w:t>
      </w:r>
      <w:r w:rsidR="005A1647" w:rsidRPr="004A26F7">
        <w:t xml:space="preserve">compliant </w:t>
      </w:r>
      <w:r w:rsidR="00C828C6" w:rsidRPr="004A26F7">
        <w:t xml:space="preserve">with </w:t>
      </w:r>
      <w:r w:rsidR="005A1647" w:rsidRPr="004A26F7">
        <w:t>any</w:t>
      </w:r>
      <w:r w:rsidR="00C828C6" w:rsidRPr="004A26F7">
        <w:t xml:space="preserve"> laws,</w:t>
      </w:r>
      <w:r w:rsidRPr="004A26F7">
        <w:t xml:space="preserve"> or safe to do business with.  </w:t>
      </w:r>
      <w:r w:rsidR="005A1647" w:rsidRPr="004A26F7">
        <w:t>A c</w:t>
      </w:r>
      <w:r w:rsidRPr="004A26F7">
        <w:t>ertificate only establish</w:t>
      </w:r>
      <w:r w:rsidR="00D156EA" w:rsidRPr="004A26F7">
        <w:t>es</w:t>
      </w:r>
      <w:r w:rsidRPr="004A26F7">
        <w:t xml:space="preserve"> that the information in the certificate </w:t>
      </w:r>
      <w:r w:rsidR="00DF7883">
        <w:t xml:space="preserve">was verified </w:t>
      </w:r>
      <w:r w:rsidRPr="004A26F7">
        <w:t>as reasonably correct when the certificate issued.</w:t>
      </w:r>
      <w:r w:rsidR="008A6A15" w:rsidRPr="004A26F7">
        <w:t xml:space="preserve">  </w:t>
      </w:r>
    </w:p>
    <w:p w:rsidR="004C5C85" w:rsidRPr="004A26F7" w:rsidRDefault="004C5C85" w:rsidP="00EA27AD"/>
    <w:p w:rsidR="006A0222" w:rsidRPr="004A26F7" w:rsidRDefault="000F2EED" w:rsidP="00EA27AD">
      <w:r w:rsidRPr="004A26F7">
        <w:t xml:space="preserve">Certificates </w:t>
      </w:r>
      <w:r w:rsidR="00D67BB5">
        <w:t xml:space="preserve">are not appropriate </w:t>
      </w:r>
      <w:r w:rsidRPr="004A26F7">
        <w:t>(</w:t>
      </w:r>
      <w:proofErr w:type="spellStart"/>
      <w:r w:rsidRPr="004A26F7">
        <w:t>i</w:t>
      </w:r>
      <w:proofErr w:type="spellEnd"/>
      <w:r w:rsidRPr="004A26F7">
        <w:t xml:space="preserve">) </w:t>
      </w:r>
      <w:r w:rsidR="00D67BB5">
        <w:t xml:space="preserve">for </w:t>
      </w:r>
      <w:r w:rsidRPr="004A26F7">
        <w:t xml:space="preserve">any application requiring fail-safe performance such as (a) the operation of nuclear power facilities, (b) air traffic control systems, (c) aircraft navigation systems, (d) weapons control systems, or (e) </w:t>
      </w:r>
      <w:commentRangeStart w:id="37"/>
      <w:r w:rsidRPr="004A26F7">
        <w:t>any other system whose failure could lead to injury, death or environmental damage</w:t>
      </w:r>
      <w:commentRangeEnd w:id="37"/>
      <w:r w:rsidR="00F9706C">
        <w:rPr>
          <w:rStyle w:val="CommentReference"/>
        </w:rPr>
        <w:commentReference w:id="37"/>
      </w:r>
      <w:r w:rsidRPr="004A26F7">
        <w:t xml:space="preserve">; or (ii) </w:t>
      </w:r>
      <w:r w:rsidR="005A1647" w:rsidRPr="004A26F7">
        <w:t xml:space="preserve">where </w:t>
      </w:r>
      <w:r w:rsidRPr="004A26F7">
        <w:t>prohibited by law.</w:t>
      </w:r>
    </w:p>
    <w:p w:rsidR="00EA27AD" w:rsidRPr="004A26F7" w:rsidRDefault="002414FF" w:rsidP="00704E55">
      <w:pPr>
        <w:pStyle w:val="Heading2"/>
      </w:pPr>
      <w:bookmarkStart w:id="38" w:name="_Toc140649437"/>
      <w:bookmarkStart w:id="39" w:name="_Toc310346970"/>
      <w:r>
        <w:t>Practice Statement</w:t>
      </w:r>
      <w:r w:rsidR="006A0222" w:rsidRPr="004A26F7">
        <w:t xml:space="preserve"> administration</w:t>
      </w:r>
      <w:bookmarkEnd w:id="38"/>
      <w:bookmarkEnd w:id="39"/>
    </w:p>
    <w:p w:rsidR="006A0222" w:rsidRPr="004A26F7" w:rsidRDefault="006A0222" w:rsidP="00704E55">
      <w:pPr>
        <w:pStyle w:val="Heading3"/>
      </w:pPr>
      <w:bookmarkStart w:id="40" w:name="_Toc140649438"/>
      <w:bookmarkStart w:id="41" w:name="_Toc310346971"/>
      <w:r w:rsidRPr="004A26F7">
        <w:t xml:space="preserve">Organization </w:t>
      </w:r>
      <w:r w:rsidR="002E09B8" w:rsidRPr="004A26F7">
        <w:t>A</w:t>
      </w:r>
      <w:r w:rsidRPr="004A26F7">
        <w:t xml:space="preserve">dministering the </w:t>
      </w:r>
      <w:r w:rsidR="002E09B8" w:rsidRPr="004A26F7">
        <w:t>D</w:t>
      </w:r>
      <w:r w:rsidRPr="004A26F7">
        <w:t>ocument</w:t>
      </w:r>
      <w:bookmarkEnd w:id="40"/>
      <w:bookmarkEnd w:id="41"/>
    </w:p>
    <w:p w:rsidR="00686776" w:rsidRPr="004A26F7" w:rsidRDefault="00686776" w:rsidP="00686776">
      <w:pPr>
        <w:rPr>
          <w:spacing w:val="2"/>
        </w:rPr>
      </w:pPr>
      <w:bookmarkStart w:id="42" w:name="DCPA"/>
      <w:bookmarkEnd w:id="42"/>
      <w:r w:rsidRPr="004A26F7">
        <w:t xml:space="preserve">This </w:t>
      </w:r>
      <w:r w:rsidR="00251F1A">
        <w:t xml:space="preserve">RPS is maintained by </w:t>
      </w:r>
      <w:r w:rsidR="005D62BE">
        <w:t xml:space="preserve">the </w:t>
      </w:r>
      <w:r w:rsidR="00610488">
        <w:t>OSG</w:t>
      </w:r>
      <w:r w:rsidR="005D62BE">
        <w:t xml:space="preserve"> Operator</w:t>
      </w:r>
      <w:r w:rsidRPr="004A26F7">
        <w:rPr>
          <w:spacing w:val="2"/>
        </w:rPr>
        <w:t>, which can be contacted at:</w:t>
      </w:r>
    </w:p>
    <w:p w:rsidR="00CC1762" w:rsidRDefault="005D62BE" w:rsidP="00CC1762">
      <w:pPr>
        <w:ind w:left="1080"/>
      </w:pPr>
      <w:r>
        <w:t>Indiana University</w:t>
      </w:r>
    </w:p>
    <w:p w:rsidR="00CC1762" w:rsidRDefault="00610488" w:rsidP="00CC1762">
      <w:pPr>
        <w:ind w:left="1080"/>
      </w:pPr>
      <w:r>
        <w:t>___________________________</w:t>
      </w:r>
    </w:p>
    <w:p w:rsidR="00610488" w:rsidRPr="004A26F7" w:rsidRDefault="00610488" w:rsidP="00610488">
      <w:pPr>
        <w:ind w:left="1080"/>
      </w:pPr>
      <w:r>
        <w:t>___________________________</w:t>
      </w:r>
    </w:p>
    <w:p w:rsidR="00610488" w:rsidRPr="004A26F7" w:rsidRDefault="00610488" w:rsidP="00610488">
      <w:pPr>
        <w:ind w:left="1080"/>
      </w:pPr>
      <w:r>
        <w:t>___________________________</w:t>
      </w:r>
    </w:p>
    <w:p w:rsidR="00610488" w:rsidRPr="004A26F7" w:rsidRDefault="00610488" w:rsidP="00CC1762">
      <w:pPr>
        <w:ind w:left="1080"/>
      </w:pPr>
    </w:p>
    <w:p w:rsidR="00251F1A" w:rsidRDefault="00251F1A" w:rsidP="00251F1A">
      <w:r>
        <w:t>DigiCert may be contacted at:</w:t>
      </w:r>
    </w:p>
    <w:p w:rsidR="000F2EED" w:rsidRPr="004A26F7" w:rsidRDefault="000F2EED" w:rsidP="00EA27AD">
      <w:pPr>
        <w:ind w:left="1080"/>
      </w:pPr>
      <w:r w:rsidRPr="004A26F7">
        <w:t>DigiCert</w:t>
      </w:r>
      <w:r w:rsidR="00DF7883">
        <w:t xml:space="preserve"> Policy Authority</w:t>
      </w:r>
    </w:p>
    <w:p w:rsidR="00487044" w:rsidRPr="004A26F7" w:rsidRDefault="00487044" w:rsidP="00EA27AD">
      <w:pPr>
        <w:ind w:left="1080"/>
      </w:pPr>
      <w:r w:rsidRPr="004A26F7">
        <w:t>Suite 200</w:t>
      </w:r>
      <w:r w:rsidR="00DF7883">
        <w:t xml:space="preserve"> - </w:t>
      </w:r>
      <w:r w:rsidRPr="004A26F7">
        <w:t>Canopy Building II</w:t>
      </w:r>
    </w:p>
    <w:p w:rsidR="000F2EED" w:rsidRPr="004A26F7" w:rsidRDefault="00582551" w:rsidP="00EA27AD">
      <w:pPr>
        <w:ind w:left="1080"/>
      </w:pPr>
      <w:r w:rsidRPr="004A26F7">
        <w:t>355</w:t>
      </w:r>
      <w:r w:rsidR="000F2EED" w:rsidRPr="004A26F7">
        <w:t xml:space="preserve"> South 520 West </w:t>
      </w:r>
    </w:p>
    <w:p w:rsidR="000F2EED" w:rsidRPr="004A26F7" w:rsidRDefault="007D495F" w:rsidP="00EA27AD">
      <w:pPr>
        <w:ind w:left="1080"/>
      </w:pPr>
      <w:proofErr w:type="spellStart"/>
      <w:r w:rsidRPr="004A26F7">
        <w:t>Lindon</w:t>
      </w:r>
      <w:proofErr w:type="spellEnd"/>
      <w:r w:rsidR="000F2EED" w:rsidRPr="004A26F7">
        <w:t xml:space="preserve">, UT </w:t>
      </w:r>
      <w:proofErr w:type="gramStart"/>
      <w:r w:rsidR="000F2EED" w:rsidRPr="004A26F7">
        <w:t>84042  USA</w:t>
      </w:r>
      <w:proofErr w:type="gramEnd"/>
      <w:r w:rsidR="000F2EED" w:rsidRPr="004A26F7">
        <w:t xml:space="preserve"> </w:t>
      </w:r>
    </w:p>
    <w:p w:rsidR="000F2EED" w:rsidRPr="004A26F7" w:rsidRDefault="000F2EED" w:rsidP="00EA27AD">
      <w:pPr>
        <w:ind w:left="1080"/>
      </w:pPr>
      <w:r w:rsidRPr="004A26F7">
        <w:t>Tel: 1-801-</w:t>
      </w:r>
      <w:r w:rsidR="00A50EE6" w:rsidRPr="004A26F7">
        <w:t>877-2100</w:t>
      </w:r>
      <w:r w:rsidRPr="004A26F7">
        <w:t xml:space="preserve"> </w:t>
      </w:r>
    </w:p>
    <w:p w:rsidR="000F2EED" w:rsidRPr="004A26F7" w:rsidRDefault="000F2EED" w:rsidP="00EA27AD">
      <w:pPr>
        <w:ind w:left="1080"/>
      </w:pPr>
      <w:r w:rsidRPr="004A26F7">
        <w:t>Fax: 1-801-705-0481</w:t>
      </w:r>
    </w:p>
    <w:p w:rsidR="006A0222" w:rsidRPr="004A26F7" w:rsidRDefault="006A0222" w:rsidP="00704E55">
      <w:pPr>
        <w:pStyle w:val="Heading3"/>
      </w:pPr>
      <w:bookmarkStart w:id="43" w:name="_Toc140649439"/>
      <w:bookmarkStart w:id="44" w:name="_Toc310346972"/>
      <w:r w:rsidRPr="004A26F7">
        <w:t xml:space="preserve">Contact </w:t>
      </w:r>
      <w:r w:rsidR="002E09B8" w:rsidRPr="004A26F7">
        <w:t>P</w:t>
      </w:r>
      <w:r w:rsidRPr="004A26F7">
        <w:t>erson</w:t>
      </w:r>
      <w:bookmarkEnd w:id="43"/>
      <w:bookmarkEnd w:id="44"/>
    </w:p>
    <w:p w:rsidR="00CC1762" w:rsidRDefault="005D62BE" w:rsidP="00CC1762">
      <w:pPr>
        <w:ind w:left="1080"/>
      </w:pPr>
      <w:bookmarkStart w:id="45" w:name="_Toc140649440"/>
      <w:r>
        <w:t>Indiana University</w:t>
      </w:r>
    </w:p>
    <w:p w:rsidR="00610488" w:rsidRDefault="00610488" w:rsidP="00610488">
      <w:pPr>
        <w:ind w:left="1080"/>
      </w:pPr>
      <w:r>
        <w:t>___________________________</w:t>
      </w:r>
    </w:p>
    <w:p w:rsidR="00610488" w:rsidRPr="004A26F7" w:rsidRDefault="00610488" w:rsidP="00610488">
      <w:pPr>
        <w:ind w:left="1080"/>
      </w:pPr>
      <w:r>
        <w:t>___________________________</w:t>
      </w:r>
    </w:p>
    <w:p w:rsidR="00610488" w:rsidRPr="004A26F7" w:rsidRDefault="00610488" w:rsidP="00610488">
      <w:pPr>
        <w:ind w:left="1080"/>
      </w:pPr>
      <w:r>
        <w:t>___________________________</w:t>
      </w:r>
    </w:p>
    <w:p w:rsidR="006A0222" w:rsidRPr="004A26F7" w:rsidRDefault="006A0222" w:rsidP="00704E55">
      <w:pPr>
        <w:pStyle w:val="Heading3"/>
      </w:pPr>
      <w:bookmarkStart w:id="46" w:name="_Toc310346973"/>
      <w:r w:rsidRPr="004A26F7">
        <w:t xml:space="preserve">Person </w:t>
      </w:r>
      <w:r w:rsidR="002E09B8" w:rsidRPr="004A26F7">
        <w:t>D</w:t>
      </w:r>
      <w:r w:rsidRPr="004A26F7">
        <w:t xml:space="preserve">etermining </w:t>
      </w:r>
      <w:r w:rsidR="002414FF">
        <w:t>RPS</w:t>
      </w:r>
      <w:r w:rsidRPr="004A26F7">
        <w:t xml:space="preserve"> </w:t>
      </w:r>
      <w:r w:rsidR="002E09B8" w:rsidRPr="004A26F7">
        <w:t>S</w:t>
      </w:r>
      <w:r w:rsidRPr="004A26F7">
        <w:t>uitability</w:t>
      </w:r>
      <w:bookmarkEnd w:id="46"/>
      <w:r w:rsidRPr="004A26F7">
        <w:t xml:space="preserve"> </w:t>
      </w:r>
      <w:bookmarkEnd w:id="45"/>
    </w:p>
    <w:p w:rsidR="00456A8F" w:rsidRPr="008A0B4C" w:rsidRDefault="00CC10B0" w:rsidP="00456A8F">
      <w:r>
        <w:t xml:space="preserve">The OSG Operator </w:t>
      </w:r>
      <w:r w:rsidR="00CC1762">
        <w:t>and t</w:t>
      </w:r>
      <w:r w:rsidR="00456A8F" w:rsidRPr="00AE7E9A">
        <w:t xml:space="preserve">he </w:t>
      </w:r>
      <w:r w:rsidR="00CC1762">
        <w:t>DigiCert Certificate Policy Authority (</w:t>
      </w:r>
      <w:r w:rsidR="00456A8F" w:rsidRPr="00AE7E9A">
        <w:t>DCPA</w:t>
      </w:r>
      <w:r w:rsidR="00CC1762">
        <w:t xml:space="preserve">) are responsible for determining </w:t>
      </w:r>
      <w:r w:rsidR="00456A8F" w:rsidRPr="00AE7E9A">
        <w:t xml:space="preserve">the suitability and applicability of this </w:t>
      </w:r>
      <w:r w:rsidR="002414FF">
        <w:t>RPS</w:t>
      </w:r>
      <w:r w:rsidR="00456A8F" w:rsidRPr="00AE7E9A">
        <w:t>.</w:t>
      </w:r>
      <w:r w:rsidR="00456A8F">
        <w:t xml:space="preserve"> </w:t>
      </w:r>
    </w:p>
    <w:p w:rsidR="006A0222" w:rsidRPr="004A26F7" w:rsidRDefault="001B6811" w:rsidP="00704E55">
      <w:pPr>
        <w:pStyle w:val="Heading3"/>
      </w:pPr>
      <w:bookmarkStart w:id="47" w:name="_Toc140649441"/>
      <w:bookmarkStart w:id="48" w:name="_Toc310346974"/>
      <w:r>
        <w:t>RPS</w:t>
      </w:r>
      <w:r w:rsidR="006A0222" w:rsidRPr="004A26F7">
        <w:t xml:space="preserve"> </w:t>
      </w:r>
      <w:r w:rsidR="002E09B8" w:rsidRPr="004A26F7">
        <w:t>A</w:t>
      </w:r>
      <w:r w:rsidR="006A0222" w:rsidRPr="004A26F7">
        <w:t xml:space="preserve">pproval </w:t>
      </w:r>
      <w:r w:rsidR="002E09B8" w:rsidRPr="004A26F7">
        <w:t>P</w:t>
      </w:r>
      <w:r w:rsidR="006A0222" w:rsidRPr="004A26F7">
        <w:t>rocedures</w:t>
      </w:r>
      <w:bookmarkEnd w:id="47"/>
      <w:bookmarkEnd w:id="48"/>
    </w:p>
    <w:p w:rsidR="006A0222" w:rsidRPr="004A26F7" w:rsidRDefault="00610488" w:rsidP="002E09B8">
      <w:r>
        <w:t>The OSG Operator</w:t>
      </w:r>
      <w:r w:rsidR="001B6811">
        <w:t xml:space="preserve"> and the</w:t>
      </w:r>
      <w:r w:rsidR="002E09B8" w:rsidRPr="004A26F7">
        <w:t xml:space="preserve"> DCPA approve th</w:t>
      </w:r>
      <w:r w:rsidR="001B6811">
        <w:t xml:space="preserve">is RPS and </w:t>
      </w:r>
      <w:r w:rsidR="002E09B8" w:rsidRPr="004A26F7">
        <w:t>any amendments.</w:t>
      </w:r>
      <w:r w:rsidR="00704E55">
        <w:t xml:space="preserve">  </w:t>
      </w:r>
      <w:r w:rsidR="000F2EED" w:rsidRPr="004A26F7">
        <w:t xml:space="preserve">Amendments </w:t>
      </w:r>
      <w:r w:rsidR="002E09B8" w:rsidRPr="004A26F7">
        <w:t>are</w:t>
      </w:r>
      <w:r w:rsidR="000F2EED" w:rsidRPr="004A26F7">
        <w:t xml:space="preserve"> made by </w:t>
      </w:r>
      <w:r w:rsidR="002E09B8" w:rsidRPr="004A26F7">
        <w:t xml:space="preserve">either </w:t>
      </w:r>
      <w:r w:rsidR="000F2EED" w:rsidRPr="004A26F7">
        <w:t xml:space="preserve">updating </w:t>
      </w:r>
      <w:r w:rsidR="002E09B8" w:rsidRPr="004A26F7">
        <w:t>the</w:t>
      </w:r>
      <w:r w:rsidR="000F2EED" w:rsidRPr="004A26F7">
        <w:t xml:space="preserve"> entire </w:t>
      </w:r>
      <w:r w:rsidR="001B6811">
        <w:t>R</w:t>
      </w:r>
      <w:r w:rsidR="001E5C75" w:rsidRPr="004A26F7">
        <w:t>PS</w:t>
      </w:r>
      <w:r w:rsidR="000F2EED" w:rsidRPr="004A26F7">
        <w:t xml:space="preserve"> or by</w:t>
      </w:r>
      <w:r w:rsidR="002E09B8" w:rsidRPr="004A26F7">
        <w:t xml:space="preserve"> publishing an </w:t>
      </w:r>
      <w:r w:rsidR="000F2EED" w:rsidRPr="004A26F7">
        <w:t xml:space="preserve">addendum. </w:t>
      </w:r>
    </w:p>
    <w:p w:rsidR="00DC55A5" w:rsidRPr="004A26F7" w:rsidRDefault="006A0222" w:rsidP="00704E55">
      <w:pPr>
        <w:pStyle w:val="Heading2"/>
      </w:pPr>
      <w:bookmarkStart w:id="49" w:name="_Toc140649442"/>
      <w:bookmarkStart w:id="50" w:name="_Toc310346975"/>
      <w:r w:rsidRPr="004A26F7">
        <w:t>Definitions and acronyms</w:t>
      </w:r>
      <w:bookmarkEnd w:id="49"/>
      <w:bookmarkEnd w:id="50"/>
    </w:p>
    <w:p w:rsidR="00A34BD0" w:rsidRPr="004A26F7" w:rsidRDefault="00A34BD0" w:rsidP="00A34BD0"/>
    <w:p w:rsidR="00157C03" w:rsidRPr="008A0B4C" w:rsidDel="005D25B3" w:rsidRDefault="005D25B3" w:rsidP="00157C03">
      <w:pPr>
        <w:rPr>
          <w:del w:id="51" w:author="Author"/>
          <w:szCs w:val="20"/>
        </w:rPr>
      </w:pPr>
      <w:ins w:id="52" w:author="Author">
        <w:r w:rsidRPr="008A0B4C" w:rsidDel="005D25B3">
          <w:rPr>
            <w:b/>
            <w:szCs w:val="20"/>
          </w:rPr>
          <w:t xml:space="preserve"> </w:t>
        </w:r>
      </w:ins>
      <w:del w:id="53" w:author="Author">
        <w:r w:rsidR="00157C03" w:rsidRPr="008A0B4C" w:rsidDel="005D25B3">
          <w:rPr>
            <w:b/>
            <w:szCs w:val="20"/>
          </w:rPr>
          <w:delText xml:space="preserve">“Affiliated Organization” </w:delText>
        </w:r>
        <w:r w:rsidR="00157C03" w:rsidRPr="008A0B4C" w:rsidDel="005D25B3">
          <w:rPr>
            <w:szCs w:val="20"/>
          </w:rPr>
          <w:delText xml:space="preserve">means an organization that </w:delText>
        </w:r>
        <w:r w:rsidR="00157C03" w:rsidDel="005D25B3">
          <w:rPr>
            <w:szCs w:val="20"/>
          </w:rPr>
          <w:delText>has an organizational affiliation</w:delText>
        </w:r>
        <w:r w:rsidR="00157C03" w:rsidRPr="008A0B4C" w:rsidDel="005D25B3">
          <w:rPr>
            <w:szCs w:val="20"/>
          </w:rPr>
          <w:delText xml:space="preserve"> with </w:delText>
        </w:r>
        <w:r w:rsidR="00157C03" w:rsidDel="005D25B3">
          <w:rPr>
            <w:szCs w:val="20"/>
          </w:rPr>
          <w:delText xml:space="preserve">a </w:delText>
        </w:r>
        <w:commentRangeStart w:id="54"/>
        <w:r w:rsidR="00157C03" w:rsidRPr="008A0B4C" w:rsidDel="005D25B3">
          <w:rPr>
            <w:szCs w:val="20"/>
          </w:rPr>
          <w:delText>Subscriber</w:delText>
        </w:r>
        <w:r w:rsidR="00157C03" w:rsidDel="005D25B3">
          <w:rPr>
            <w:szCs w:val="20"/>
          </w:rPr>
          <w:delText xml:space="preserve"> and that approves or otherwise allows such affiliation to be represented in a certificate</w:delText>
        </w:r>
        <w:r w:rsidR="00157C03" w:rsidRPr="008A0B4C" w:rsidDel="005D25B3">
          <w:rPr>
            <w:szCs w:val="20"/>
          </w:rPr>
          <w:delText>.</w:delText>
        </w:r>
        <w:commentRangeEnd w:id="54"/>
        <w:r w:rsidR="008D348D" w:rsidDel="005D25B3">
          <w:rPr>
            <w:rStyle w:val="CommentReference"/>
            <w:vanish/>
          </w:rPr>
          <w:commentReference w:id="54"/>
        </w:r>
      </w:del>
    </w:p>
    <w:p w:rsidR="00157C03" w:rsidDel="005D25B3" w:rsidRDefault="00157C03" w:rsidP="00157C03">
      <w:pPr>
        <w:rPr>
          <w:del w:id="55" w:author="Author"/>
          <w:b/>
          <w:szCs w:val="20"/>
        </w:rPr>
      </w:pPr>
      <w:del w:id="56" w:author="Author">
        <w:r w:rsidRPr="004A26F7" w:rsidDel="005D25B3">
          <w:rPr>
            <w:b/>
            <w:szCs w:val="20"/>
          </w:rPr>
          <w:lastRenderedPageBreak/>
          <w:delText xml:space="preserve"> </w:delText>
        </w:r>
      </w:del>
    </w:p>
    <w:p w:rsidR="00430E9C" w:rsidRPr="004A26F7" w:rsidRDefault="004C5C85" w:rsidP="00157C03">
      <w:pPr>
        <w:rPr>
          <w:szCs w:val="20"/>
        </w:rPr>
      </w:pPr>
      <w:r w:rsidRPr="004A26F7">
        <w:rPr>
          <w:b/>
          <w:szCs w:val="20"/>
        </w:rPr>
        <w:t>“</w:t>
      </w:r>
      <w:r w:rsidR="00430E9C" w:rsidRPr="004A26F7">
        <w:rPr>
          <w:b/>
          <w:szCs w:val="20"/>
        </w:rPr>
        <w:t>Applicant</w:t>
      </w:r>
      <w:r w:rsidRPr="004A26F7">
        <w:rPr>
          <w:b/>
          <w:szCs w:val="20"/>
        </w:rPr>
        <w:t xml:space="preserve">” </w:t>
      </w:r>
      <w:r w:rsidRPr="004A26F7">
        <w:rPr>
          <w:szCs w:val="20"/>
        </w:rPr>
        <w:t xml:space="preserve">means </w:t>
      </w:r>
      <w:r w:rsidR="00430E9C" w:rsidRPr="004A26F7">
        <w:rPr>
          <w:szCs w:val="20"/>
        </w:rPr>
        <w:t xml:space="preserve">an entity applying for a </w:t>
      </w:r>
      <w:r w:rsidR="00381294" w:rsidRPr="004A26F7">
        <w:rPr>
          <w:szCs w:val="20"/>
        </w:rPr>
        <w:t>c</w:t>
      </w:r>
      <w:r w:rsidR="00430E9C" w:rsidRPr="004A26F7">
        <w:rPr>
          <w:szCs w:val="20"/>
        </w:rPr>
        <w:t>ertificate.</w:t>
      </w:r>
    </w:p>
    <w:p w:rsidR="004C5C85" w:rsidRPr="004A26F7" w:rsidRDefault="004C5C85" w:rsidP="004C5C85">
      <w:pPr>
        <w:rPr>
          <w:b/>
          <w:szCs w:val="20"/>
        </w:rPr>
      </w:pPr>
    </w:p>
    <w:p w:rsidR="004C5C85" w:rsidRPr="004A26F7" w:rsidRDefault="004C5C85" w:rsidP="004C5C85">
      <w:pPr>
        <w:rPr>
          <w:szCs w:val="20"/>
        </w:rPr>
      </w:pPr>
      <w:r w:rsidRPr="004A26F7">
        <w:rPr>
          <w:b/>
          <w:szCs w:val="20"/>
        </w:rPr>
        <w:t>“</w:t>
      </w:r>
      <w:r w:rsidR="00AF7DC8" w:rsidRPr="004A26F7">
        <w:rPr>
          <w:b/>
          <w:szCs w:val="20"/>
        </w:rPr>
        <w:t>Application Software Vendor</w:t>
      </w:r>
      <w:r w:rsidRPr="004A26F7">
        <w:rPr>
          <w:b/>
          <w:szCs w:val="20"/>
        </w:rPr>
        <w:t xml:space="preserve">” </w:t>
      </w:r>
      <w:r w:rsidR="00456A8F" w:rsidRPr="008A0B4C">
        <w:rPr>
          <w:szCs w:val="20"/>
        </w:rPr>
        <w:t xml:space="preserve">means a software developer whose software displays or uses </w:t>
      </w:r>
      <w:r w:rsidR="00023527">
        <w:rPr>
          <w:szCs w:val="20"/>
        </w:rPr>
        <w:t xml:space="preserve">DigiCert </w:t>
      </w:r>
      <w:r w:rsidR="00456A8F" w:rsidRPr="008A0B4C">
        <w:rPr>
          <w:szCs w:val="20"/>
        </w:rPr>
        <w:t>certificates and distributes</w:t>
      </w:r>
      <w:r w:rsidR="00023527">
        <w:rPr>
          <w:szCs w:val="20"/>
        </w:rPr>
        <w:t xml:space="preserve"> DigiCert’s</w:t>
      </w:r>
      <w:r w:rsidR="00456A8F" w:rsidRPr="008A0B4C">
        <w:rPr>
          <w:szCs w:val="20"/>
        </w:rPr>
        <w:t xml:space="preserve"> root certificates.</w:t>
      </w:r>
    </w:p>
    <w:p w:rsidR="00456A8F" w:rsidRDefault="00456A8F" w:rsidP="00456A8F">
      <w:pPr>
        <w:rPr>
          <w:szCs w:val="20"/>
        </w:rPr>
      </w:pPr>
    </w:p>
    <w:p w:rsidR="00456A8F" w:rsidRPr="00456A8F" w:rsidRDefault="00456A8F" w:rsidP="00456A8F">
      <w:pPr>
        <w:rPr>
          <w:szCs w:val="20"/>
        </w:rPr>
      </w:pPr>
      <w:r w:rsidRPr="008A0B4C">
        <w:rPr>
          <w:rFonts w:cs="TimesNewRomanPS-BoldMT"/>
          <w:b/>
          <w:bCs/>
          <w:color w:val="000000"/>
          <w:szCs w:val="20"/>
        </w:rPr>
        <w:t xml:space="preserve">“Key Pair” </w:t>
      </w:r>
      <w:r w:rsidRPr="008A0B4C">
        <w:rPr>
          <w:rFonts w:cs="TimesNewRomanPS-BoldMT"/>
          <w:bCs/>
          <w:color w:val="000000"/>
          <w:szCs w:val="20"/>
        </w:rPr>
        <w:t>means a Private Key and associated Public Key.</w:t>
      </w:r>
    </w:p>
    <w:p w:rsidR="005A1647" w:rsidRPr="004A26F7" w:rsidRDefault="005A1647" w:rsidP="004C5C85">
      <w:pPr>
        <w:rPr>
          <w:rFonts w:cs="Arial"/>
          <w:spacing w:val="4"/>
          <w:szCs w:val="20"/>
        </w:rPr>
      </w:pPr>
    </w:p>
    <w:p w:rsidR="008C4047" w:rsidRDefault="00B13598" w:rsidP="008C4047">
      <w:pPr>
        <w:autoSpaceDE w:val="0"/>
        <w:autoSpaceDN w:val="0"/>
        <w:adjustRightInd w:val="0"/>
        <w:rPr>
          <w:rFonts w:cs="TimesNewRomanPSMT"/>
          <w:color w:val="000000"/>
          <w:szCs w:val="20"/>
        </w:rPr>
      </w:pPr>
      <w:r w:rsidRPr="004A26F7">
        <w:rPr>
          <w:rFonts w:cs="TimesNewRomanPS-BoldMT"/>
          <w:b/>
          <w:bCs/>
          <w:color w:val="000000"/>
          <w:szCs w:val="20"/>
        </w:rPr>
        <w:t>“</w:t>
      </w:r>
      <w:r w:rsidR="008C4047" w:rsidRPr="004A26F7">
        <w:rPr>
          <w:rFonts w:cs="TimesNewRomanPS-BoldMT"/>
          <w:b/>
          <w:bCs/>
          <w:color w:val="000000"/>
          <w:szCs w:val="20"/>
        </w:rPr>
        <w:t>OCSP Responder</w:t>
      </w:r>
      <w:r w:rsidRPr="004A26F7">
        <w:rPr>
          <w:rFonts w:cs="TimesNewRomanPS-BoldMT"/>
          <w:b/>
          <w:bCs/>
          <w:color w:val="000000"/>
          <w:szCs w:val="20"/>
        </w:rPr>
        <w:t>”</w:t>
      </w:r>
      <w:r w:rsidRPr="004A26F7">
        <w:rPr>
          <w:rFonts w:cs="TimesNewRomanPS-BoldMT"/>
          <w:bCs/>
          <w:color w:val="000000"/>
          <w:szCs w:val="20"/>
        </w:rPr>
        <w:t xml:space="preserve"> means</w:t>
      </w:r>
      <w:r w:rsidRPr="004A26F7">
        <w:rPr>
          <w:rFonts w:cs="TimesNewRomanPS-BoldMT"/>
          <w:b/>
          <w:bCs/>
          <w:color w:val="000000"/>
          <w:szCs w:val="20"/>
        </w:rPr>
        <w:t xml:space="preserve"> </w:t>
      </w:r>
      <w:r w:rsidRPr="004A26F7">
        <w:rPr>
          <w:rFonts w:cs="TimesNewRomanPS-BoldMT"/>
          <w:bCs/>
          <w:color w:val="000000"/>
          <w:szCs w:val="20"/>
        </w:rPr>
        <w:t xml:space="preserve">an </w:t>
      </w:r>
      <w:r w:rsidR="008C4047" w:rsidRPr="004A26F7">
        <w:rPr>
          <w:rFonts w:cs="TimesNewRomanPSMT"/>
          <w:color w:val="000000"/>
          <w:szCs w:val="20"/>
        </w:rPr>
        <w:t xml:space="preserve">online software application operated under the authority of </w:t>
      </w:r>
      <w:r w:rsidRPr="004A26F7">
        <w:rPr>
          <w:rFonts w:cs="TimesNewRomanPSMT"/>
          <w:color w:val="000000"/>
          <w:szCs w:val="20"/>
        </w:rPr>
        <w:t>DigiCert</w:t>
      </w:r>
      <w:r w:rsidR="008C4047" w:rsidRPr="004A26F7">
        <w:rPr>
          <w:rFonts w:cs="TimesNewRomanPSMT"/>
          <w:color w:val="000000"/>
          <w:szCs w:val="20"/>
        </w:rPr>
        <w:t xml:space="preserve"> and connected to its</w:t>
      </w:r>
      <w:r w:rsidRPr="004A26F7">
        <w:rPr>
          <w:rFonts w:cs="TimesNewRomanPSMT"/>
          <w:color w:val="000000"/>
          <w:szCs w:val="20"/>
        </w:rPr>
        <w:t xml:space="preserve"> r</w:t>
      </w:r>
      <w:r w:rsidR="008C4047" w:rsidRPr="004A26F7">
        <w:rPr>
          <w:rFonts w:cs="TimesNewRomanPSMT"/>
          <w:color w:val="000000"/>
          <w:szCs w:val="20"/>
        </w:rPr>
        <w:t xml:space="preserve">epository for processing </w:t>
      </w:r>
      <w:r w:rsidRPr="004A26F7">
        <w:rPr>
          <w:rFonts w:cs="TimesNewRomanPSMT"/>
          <w:color w:val="000000"/>
          <w:szCs w:val="20"/>
        </w:rPr>
        <w:t>c</w:t>
      </w:r>
      <w:r w:rsidR="008C4047" w:rsidRPr="004A26F7">
        <w:rPr>
          <w:rFonts w:cs="TimesNewRomanPSMT"/>
          <w:color w:val="000000"/>
          <w:szCs w:val="20"/>
        </w:rPr>
        <w:t xml:space="preserve">ertificate status requests. </w:t>
      </w:r>
    </w:p>
    <w:p w:rsidR="003B70D3" w:rsidRDefault="003B70D3" w:rsidP="00157C03">
      <w:pPr>
        <w:autoSpaceDE w:val="0"/>
        <w:autoSpaceDN w:val="0"/>
        <w:adjustRightInd w:val="0"/>
        <w:rPr>
          <w:rFonts w:cs="TimesNewRomanPS-BoldMT"/>
          <w:bCs/>
          <w:color w:val="000000"/>
          <w:szCs w:val="20"/>
        </w:rPr>
      </w:pPr>
    </w:p>
    <w:p w:rsidR="008C4047" w:rsidRPr="004A26F7" w:rsidRDefault="008C4047" w:rsidP="008C4047">
      <w:pPr>
        <w:autoSpaceDE w:val="0"/>
        <w:autoSpaceDN w:val="0"/>
        <w:adjustRightInd w:val="0"/>
        <w:rPr>
          <w:rFonts w:cs="TimesNewRomanPSMT"/>
          <w:color w:val="000000"/>
          <w:szCs w:val="20"/>
        </w:rPr>
      </w:pPr>
      <w:r w:rsidRPr="004A26F7">
        <w:rPr>
          <w:rFonts w:cs="TimesNewRomanPS-BoldMT"/>
          <w:b/>
          <w:bCs/>
          <w:color w:val="000000"/>
          <w:szCs w:val="20"/>
        </w:rPr>
        <w:t>“Private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that is kept secret by the holder of the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and that is used to create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si</w:t>
      </w:r>
      <w:r w:rsidRPr="004A26F7">
        <w:rPr>
          <w:rFonts w:cs="TimesNewRomanPSMT"/>
          <w:color w:val="000000"/>
          <w:szCs w:val="20"/>
        </w:rPr>
        <w:t>gnatures and/or to decrypt electronic records or files that were encrypted with the corresponding Public Key.</w:t>
      </w:r>
    </w:p>
    <w:p w:rsidR="008C4047" w:rsidRPr="004A26F7" w:rsidRDefault="008C4047" w:rsidP="008C4047">
      <w:pPr>
        <w:autoSpaceDE w:val="0"/>
        <w:autoSpaceDN w:val="0"/>
        <w:adjustRightInd w:val="0"/>
        <w:rPr>
          <w:rFonts w:cs="TimesNewRomanPS-BoldMT"/>
          <w:b/>
          <w:bCs/>
          <w:color w:val="000000"/>
          <w:szCs w:val="20"/>
        </w:rPr>
      </w:pPr>
    </w:p>
    <w:p w:rsidR="008C4047" w:rsidRDefault="008C4047" w:rsidP="008C4047">
      <w:pPr>
        <w:autoSpaceDE w:val="0"/>
        <w:autoSpaceDN w:val="0"/>
        <w:adjustRightInd w:val="0"/>
        <w:rPr>
          <w:rFonts w:cs="ArialMT"/>
          <w:color w:val="000000"/>
          <w:szCs w:val="20"/>
        </w:rPr>
      </w:pPr>
      <w:r w:rsidRPr="004A26F7">
        <w:rPr>
          <w:rFonts w:cs="TimesNewRomanPS-BoldMT"/>
          <w:b/>
          <w:bCs/>
          <w:color w:val="000000"/>
          <w:szCs w:val="20"/>
        </w:rPr>
        <w:t>“Public Key</w:t>
      </w:r>
      <w:r w:rsidRPr="004A26F7">
        <w:rPr>
          <w:rFonts w:cs="TimesNewRomanPSMT"/>
          <w:color w:val="000000"/>
          <w:szCs w:val="20"/>
        </w:rPr>
        <w:t xml:space="preserve">” means the key of a </w:t>
      </w:r>
      <w:r w:rsidR="007E5E40" w:rsidRPr="004A26F7">
        <w:rPr>
          <w:rFonts w:cs="TimesNewRomanPSMT"/>
          <w:color w:val="000000"/>
          <w:szCs w:val="20"/>
        </w:rPr>
        <w:t>k</w:t>
      </w:r>
      <w:r w:rsidRPr="004A26F7">
        <w:rPr>
          <w:rFonts w:cs="TimesNewRomanPSMT"/>
          <w:color w:val="000000"/>
          <w:szCs w:val="20"/>
        </w:rPr>
        <w:t xml:space="preserve">ey </w:t>
      </w:r>
      <w:r w:rsidR="007E5E40" w:rsidRPr="004A26F7">
        <w:rPr>
          <w:rFonts w:cs="TimesNewRomanPSMT"/>
          <w:color w:val="000000"/>
          <w:szCs w:val="20"/>
        </w:rPr>
        <w:t>p</w:t>
      </w:r>
      <w:r w:rsidRPr="004A26F7">
        <w:rPr>
          <w:rFonts w:cs="TimesNewRomanPSMT"/>
          <w:color w:val="000000"/>
          <w:szCs w:val="20"/>
        </w:rPr>
        <w:t xml:space="preserve">air that may be publicly disclosed by the holder of the corresponding Private Key and that is used by a Relying Party to verify </w:t>
      </w:r>
      <w:r w:rsidR="007E5E40" w:rsidRPr="004A26F7">
        <w:rPr>
          <w:rFonts w:cs="TimesNewRomanPSMT"/>
          <w:color w:val="000000"/>
          <w:szCs w:val="20"/>
        </w:rPr>
        <w:t>d</w:t>
      </w:r>
      <w:r w:rsidRPr="004A26F7">
        <w:rPr>
          <w:rFonts w:cs="TimesNewRomanPSMT"/>
          <w:color w:val="000000"/>
          <w:szCs w:val="20"/>
        </w:rPr>
        <w:t xml:space="preserve">igital </w:t>
      </w:r>
      <w:r w:rsidR="007E5E40" w:rsidRPr="004A26F7">
        <w:rPr>
          <w:rFonts w:cs="TimesNewRomanPSMT"/>
          <w:color w:val="000000"/>
          <w:szCs w:val="20"/>
        </w:rPr>
        <w:t>s</w:t>
      </w:r>
      <w:r w:rsidRPr="004A26F7">
        <w:rPr>
          <w:rFonts w:cs="TimesNewRomanPSMT"/>
          <w:color w:val="000000"/>
          <w:szCs w:val="20"/>
        </w:rPr>
        <w:t>ignatures created with the holder's corresponding Private Key and/or to encrypt messages so that they can be decrypted only with the holder's corresponding Private Key</w:t>
      </w:r>
      <w:r w:rsidRPr="004A26F7">
        <w:rPr>
          <w:rFonts w:cs="ArialMT"/>
          <w:color w:val="000000"/>
          <w:szCs w:val="20"/>
        </w:rPr>
        <w:t>.</w:t>
      </w:r>
    </w:p>
    <w:p w:rsidR="00A529F2" w:rsidRDefault="00A529F2" w:rsidP="008C4047">
      <w:pPr>
        <w:autoSpaceDE w:val="0"/>
        <w:autoSpaceDN w:val="0"/>
        <w:adjustRightInd w:val="0"/>
        <w:rPr>
          <w:rFonts w:cs="TimesNewRomanPSMT"/>
          <w:color w:val="000000"/>
          <w:szCs w:val="20"/>
        </w:rPr>
      </w:pPr>
    </w:p>
    <w:p w:rsidR="00D47CE3" w:rsidRPr="004A26F7" w:rsidRDefault="004C1B07" w:rsidP="00A34BD0">
      <w:pPr>
        <w:rPr>
          <w:szCs w:val="20"/>
        </w:rPr>
      </w:pPr>
      <w:r w:rsidRPr="004A26F7">
        <w:rPr>
          <w:b/>
          <w:szCs w:val="20"/>
        </w:rPr>
        <w:t>“</w:t>
      </w:r>
      <w:r w:rsidR="00D47CE3" w:rsidRPr="004A26F7">
        <w:rPr>
          <w:b/>
          <w:szCs w:val="20"/>
        </w:rPr>
        <w:t>Relying Party</w:t>
      </w:r>
      <w:r w:rsidRPr="004A26F7">
        <w:rPr>
          <w:b/>
          <w:szCs w:val="20"/>
        </w:rPr>
        <w:t>”</w:t>
      </w:r>
      <w:r w:rsidRPr="004A26F7">
        <w:rPr>
          <w:szCs w:val="20"/>
        </w:rPr>
        <w:t xml:space="preserve"> means </w:t>
      </w:r>
      <w:r w:rsidR="00D47CE3" w:rsidRPr="004A26F7">
        <w:rPr>
          <w:szCs w:val="20"/>
        </w:rPr>
        <w:t xml:space="preserve">an </w:t>
      </w:r>
      <w:r w:rsidR="00861B33" w:rsidRPr="004A26F7">
        <w:rPr>
          <w:szCs w:val="20"/>
        </w:rPr>
        <w:t>entity</w:t>
      </w:r>
      <w:r w:rsidR="00D47CE3" w:rsidRPr="004A26F7">
        <w:rPr>
          <w:szCs w:val="20"/>
        </w:rPr>
        <w:t xml:space="preserve"> that relies upon </w:t>
      </w:r>
      <w:r w:rsidR="00861B33" w:rsidRPr="004A26F7">
        <w:rPr>
          <w:szCs w:val="20"/>
        </w:rPr>
        <w:t xml:space="preserve">either the </w:t>
      </w:r>
      <w:r w:rsidR="00D47CE3" w:rsidRPr="004A26F7">
        <w:rPr>
          <w:szCs w:val="20"/>
        </w:rPr>
        <w:t xml:space="preserve">information contained within </w:t>
      </w:r>
      <w:r w:rsidRPr="004A26F7">
        <w:rPr>
          <w:szCs w:val="20"/>
        </w:rPr>
        <w:t>a</w:t>
      </w:r>
      <w:r w:rsidR="00D47CE3" w:rsidRPr="004A26F7">
        <w:rPr>
          <w:szCs w:val="20"/>
        </w:rPr>
        <w:t xml:space="preserve"> </w:t>
      </w:r>
      <w:r w:rsidRPr="004A26F7">
        <w:rPr>
          <w:szCs w:val="20"/>
        </w:rPr>
        <w:t>c</w:t>
      </w:r>
      <w:r w:rsidR="00D47CE3" w:rsidRPr="004A26F7">
        <w:rPr>
          <w:szCs w:val="20"/>
        </w:rPr>
        <w:t>ertificate</w:t>
      </w:r>
      <w:r w:rsidR="00861B33" w:rsidRPr="004A26F7">
        <w:rPr>
          <w:szCs w:val="20"/>
        </w:rPr>
        <w:t xml:space="preserve"> or a time-stamp token</w:t>
      </w:r>
      <w:r w:rsidR="00D47CE3" w:rsidRPr="004A26F7">
        <w:rPr>
          <w:szCs w:val="20"/>
        </w:rPr>
        <w:t>.</w:t>
      </w:r>
    </w:p>
    <w:p w:rsidR="004C1B07" w:rsidRPr="004A26F7" w:rsidRDefault="004C1B07" w:rsidP="00A34BD0">
      <w:pPr>
        <w:rPr>
          <w:rFonts w:cs="Arial"/>
          <w:b/>
          <w:szCs w:val="20"/>
        </w:rPr>
      </w:pPr>
    </w:p>
    <w:p w:rsidR="00430E9C" w:rsidRPr="004A26F7" w:rsidRDefault="004C1B07" w:rsidP="00861B33">
      <w:pPr>
        <w:rPr>
          <w:rFonts w:cs="Arial"/>
          <w:szCs w:val="20"/>
        </w:rPr>
      </w:pPr>
      <w:r w:rsidRPr="004A26F7">
        <w:rPr>
          <w:rFonts w:cs="Arial"/>
          <w:b/>
          <w:szCs w:val="20"/>
        </w:rPr>
        <w:t>“</w:t>
      </w:r>
      <w:r w:rsidR="00430E9C" w:rsidRPr="004A26F7">
        <w:rPr>
          <w:rFonts w:cs="Arial"/>
          <w:b/>
          <w:szCs w:val="20"/>
        </w:rPr>
        <w:t>Subscriber</w:t>
      </w:r>
      <w:r w:rsidRPr="004A26F7">
        <w:rPr>
          <w:rFonts w:cs="Arial"/>
          <w:b/>
          <w:szCs w:val="20"/>
        </w:rPr>
        <w:t xml:space="preserve">” </w:t>
      </w:r>
      <w:r w:rsidRPr="004A26F7">
        <w:rPr>
          <w:rFonts w:cs="Arial"/>
          <w:szCs w:val="20"/>
        </w:rPr>
        <w:t xml:space="preserve">means </w:t>
      </w:r>
      <w:r w:rsidR="00DA0CD9">
        <w:rPr>
          <w:rFonts w:cs="Arial"/>
          <w:szCs w:val="20"/>
        </w:rPr>
        <w:t>either</w:t>
      </w:r>
      <w:r w:rsidR="00430E9C" w:rsidRPr="004A26F7">
        <w:rPr>
          <w:rFonts w:cs="Arial"/>
          <w:szCs w:val="20"/>
        </w:rPr>
        <w:t xml:space="preserve"> entity </w:t>
      </w:r>
      <w:r w:rsidR="00DA0CD9">
        <w:rPr>
          <w:rFonts w:cs="Arial"/>
          <w:szCs w:val="20"/>
        </w:rPr>
        <w:t xml:space="preserve">identified as the subject in </w:t>
      </w:r>
      <w:del w:id="57" w:author="Author">
        <w:r w:rsidR="00DA0CD9" w:rsidDel="005D25B3">
          <w:rPr>
            <w:rFonts w:cs="Arial"/>
            <w:szCs w:val="20"/>
          </w:rPr>
          <w:delText xml:space="preserve">the </w:delText>
        </w:r>
      </w:del>
      <w:ins w:id="58" w:author="Author">
        <w:r w:rsidR="005D25B3">
          <w:rPr>
            <w:rFonts w:cs="Arial"/>
            <w:szCs w:val="20"/>
          </w:rPr>
          <w:t xml:space="preserve">a </w:t>
        </w:r>
      </w:ins>
      <w:r w:rsidRPr="004A26F7">
        <w:rPr>
          <w:rFonts w:cs="Arial"/>
          <w:szCs w:val="20"/>
        </w:rPr>
        <w:t>certificate</w:t>
      </w:r>
      <w:del w:id="59" w:author="Author">
        <w:r w:rsidR="00DA0CD9" w:rsidDel="005D25B3">
          <w:rPr>
            <w:rFonts w:cs="Arial"/>
            <w:szCs w:val="20"/>
          </w:rPr>
          <w:delText xml:space="preserve"> or </w:delText>
        </w:r>
        <w:commentRangeStart w:id="60"/>
        <w:r w:rsidR="00DA0CD9" w:rsidDel="005D25B3">
          <w:rPr>
            <w:rFonts w:cs="Arial"/>
            <w:szCs w:val="20"/>
          </w:rPr>
          <w:delText xml:space="preserve">the entity that is receiving </w:delText>
        </w:r>
        <w:r w:rsidR="00861B33" w:rsidRPr="004A26F7" w:rsidDel="005D25B3">
          <w:rPr>
            <w:rFonts w:cs="Arial"/>
            <w:szCs w:val="20"/>
          </w:rPr>
          <w:delText>DigiCert’s time-stamping services</w:delText>
        </w:r>
      </w:del>
      <w:r w:rsidR="00430E9C" w:rsidRPr="004A26F7">
        <w:rPr>
          <w:rFonts w:cs="Arial"/>
          <w:szCs w:val="20"/>
        </w:rPr>
        <w:t>.</w:t>
      </w:r>
      <w:commentRangeEnd w:id="60"/>
      <w:r w:rsidR="007837E2">
        <w:rPr>
          <w:rStyle w:val="CommentReference"/>
          <w:vanish/>
        </w:rPr>
        <w:commentReference w:id="60"/>
      </w:r>
    </w:p>
    <w:p w:rsidR="004C1B07" w:rsidRPr="004A26F7" w:rsidRDefault="004C1B07" w:rsidP="004C5C85">
      <w:pPr>
        <w:rPr>
          <w:rFonts w:cs="Arial"/>
          <w:b/>
          <w:szCs w:val="20"/>
        </w:rPr>
      </w:pPr>
    </w:p>
    <w:p w:rsidR="00430E9C" w:rsidRPr="004A26F7" w:rsidRDefault="004C1B07" w:rsidP="004C5C85">
      <w:pPr>
        <w:rPr>
          <w:rFonts w:cs="Arial"/>
          <w:szCs w:val="20"/>
        </w:rPr>
      </w:pPr>
      <w:r w:rsidRPr="004A26F7">
        <w:rPr>
          <w:rFonts w:cs="Arial"/>
          <w:b/>
          <w:szCs w:val="20"/>
        </w:rPr>
        <w:t>“</w:t>
      </w:r>
      <w:r w:rsidR="00430E9C" w:rsidRPr="004A26F7">
        <w:rPr>
          <w:rFonts w:cs="Arial"/>
          <w:b/>
          <w:szCs w:val="20"/>
        </w:rPr>
        <w:t>Subscriber Agreement</w:t>
      </w:r>
      <w:r w:rsidRPr="004A26F7">
        <w:rPr>
          <w:rFonts w:cs="Arial"/>
          <w:b/>
          <w:szCs w:val="20"/>
        </w:rPr>
        <w:t xml:space="preserve">” </w:t>
      </w:r>
      <w:r w:rsidRPr="004A26F7">
        <w:rPr>
          <w:rFonts w:cs="Arial"/>
          <w:szCs w:val="20"/>
        </w:rPr>
        <w:t>means</w:t>
      </w:r>
      <w:r w:rsidRPr="004A26F7">
        <w:rPr>
          <w:rFonts w:cs="Arial"/>
          <w:b/>
          <w:szCs w:val="20"/>
        </w:rPr>
        <w:t xml:space="preserve"> </w:t>
      </w:r>
      <w:r w:rsidRPr="004A26F7">
        <w:rPr>
          <w:rFonts w:cs="Arial"/>
          <w:szCs w:val="20"/>
        </w:rPr>
        <w:t>a</w:t>
      </w:r>
      <w:r w:rsidR="00023527">
        <w:rPr>
          <w:rFonts w:cs="Arial"/>
          <w:szCs w:val="20"/>
        </w:rPr>
        <w:t xml:space="preserve">n </w:t>
      </w:r>
      <w:r w:rsidRPr="004A26F7">
        <w:rPr>
          <w:rFonts w:cs="Arial"/>
          <w:szCs w:val="20"/>
        </w:rPr>
        <w:t>agreeme</w:t>
      </w:r>
      <w:r w:rsidR="00023527">
        <w:rPr>
          <w:rFonts w:cs="Arial"/>
          <w:szCs w:val="20"/>
        </w:rPr>
        <w:t xml:space="preserve">nt that governs the issuance and use of a certificate </w:t>
      </w:r>
      <w:r w:rsidR="00430E9C" w:rsidRPr="004A26F7">
        <w:rPr>
          <w:rFonts w:cs="Arial"/>
          <w:szCs w:val="20"/>
        </w:rPr>
        <w:t>that</w:t>
      </w:r>
      <w:r w:rsidR="00DA0CD9">
        <w:rPr>
          <w:rFonts w:cs="Arial"/>
          <w:szCs w:val="20"/>
        </w:rPr>
        <w:t xml:space="preserve"> the </w:t>
      </w:r>
      <w:r w:rsidR="00430E9C" w:rsidRPr="004A26F7">
        <w:rPr>
          <w:rFonts w:cs="Arial"/>
          <w:szCs w:val="20"/>
        </w:rPr>
        <w:t xml:space="preserve">Applicant </w:t>
      </w:r>
      <w:r w:rsidR="00DA0CD9">
        <w:rPr>
          <w:rFonts w:cs="Arial"/>
          <w:szCs w:val="20"/>
        </w:rPr>
        <w:t>must read and accept before receiving a certificate</w:t>
      </w:r>
      <w:r w:rsidR="00430E9C" w:rsidRPr="004A26F7">
        <w:rPr>
          <w:rFonts w:cs="Arial"/>
          <w:szCs w:val="20"/>
        </w:rPr>
        <w:t xml:space="preserve">. </w:t>
      </w:r>
    </w:p>
    <w:p w:rsidR="004C1B07" w:rsidRPr="004A26F7" w:rsidRDefault="004C1B07" w:rsidP="004C5C85">
      <w:pPr>
        <w:rPr>
          <w:rFonts w:cs="Arial"/>
          <w:color w:val="0406BC"/>
          <w:szCs w:val="20"/>
        </w:rPr>
      </w:pPr>
    </w:p>
    <w:p w:rsidR="00430E9C" w:rsidRPr="004A26F7" w:rsidRDefault="00430E9C" w:rsidP="00A34BD0">
      <w:pPr>
        <w:rPr>
          <w:b/>
        </w:rPr>
      </w:pPr>
      <w:r w:rsidRPr="004A26F7">
        <w:rPr>
          <w:b/>
        </w:rPr>
        <w:t>Acronyms:</w:t>
      </w:r>
    </w:p>
    <w:p w:rsidR="00430E9C" w:rsidRDefault="00430E9C" w:rsidP="00A34BD0">
      <w:pPr>
        <w:ind w:left="2160" w:hanging="1440"/>
      </w:pPr>
      <w:r w:rsidRPr="004A26F7">
        <w:t>CA</w:t>
      </w:r>
      <w:r w:rsidR="00750248" w:rsidRPr="004A26F7">
        <w:tab/>
      </w:r>
      <w:r w:rsidRPr="004A26F7">
        <w:t>Certificate Authority</w:t>
      </w:r>
      <w:r w:rsidR="002019C8" w:rsidRPr="004A26F7">
        <w:t xml:space="preserve"> or Certification Authority</w:t>
      </w:r>
    </w:p>
    <w:p w:rsidR="000479B0" w:rsidRPr="004A26F7" w:rsidRDefault="000479B0" w:rsidP="00A34BD0">
      <w:pPr>
        <w:ind w:left="2160" w:hanging="1440"/>
      </w:pPr>
      <w:r w:rsidRPr="004A26F7">
        <w:t>CP</w:t>
      </w:r>
      <w:r w:rsidR="00750248" w:rsidRPr="004A26F7">
        <w:tab/>
      </w:r>
      <w:r w:rsidRPr="004A26F7">
        <w:t>Certificate Policy</w:t>
      </w:r>
    </w:p>
    <w:p w:rsidR="00430E9C" w:rsidRPr="004A26F7" w:rsidRDefault="0054513D" w:rsidP="00A34BD0">
      <w:pPr>
        <w:ind w:left="2160" w:hanging="1440"/>
      </w:pPr>
      <w:r w:rsidRPr="004A26F7">
        <w:t>CPS</w:t>
      </w:r>
      <w:r w:rsidR="00430E9C" w:rsidRPr="004A26F7">
        <w:t xml:space="preserve"> </w:t>
      </w:r>
      <w:r w:rsidR="00750248" w:rsidRPr="004A26F7">
        <w:tab/>
      </w:r>
      <w:r w:rsidR="00430E9C" w:rsidRPr="004A26F7">
        <w:t xml:space="preserve">Certification Practice Statement </w:t>
      </w:r>
    </w:p>
    <w:p w:rsidR="00430E9C" w:rsidRPr="004A26F7" w:rsidRDefault="00430E9C" w:rsidP="00A34BD0">
      <w:pPr>
        <w:ind w:left="2160" w:hanging="1440"/>
      </w:pPr>
      <w:r w:rsidRPr="004A26F7">
        <w:t>CRL</w:t>
      </w:r>
      <w:r w:rsidR="00750248" w:rsidRPr="004A26F7">
        <w:tab/>
      </w:r>
      <w:r w:rsidR="00A34BD0" w:rsidRPr="004A26F7">
        <w:t>C</w:t>
      </w:r>
      <w:r w:rsidRPr="004A26F7">
        <w:t xml:space="preserve">ertificate Revocation List </w:t>
      </w:r>
    </w:p>
    <w:p w:rsidR="00430E9C" w:rsidRPr="004A26F7" w:rsidRDefault="00430E9C" w:rsidP="00A34BD0">
      <w:pPr>
        <w:ind w:left="2160" w:hanging="1440"/>
      </w:pPr>
      <w:r w:rsidRPr="004A26F7">
        <w:t>CSR</w:t>
      </w:r>
      <w:r w:rsidR="00750248" w:rsidRPr="004A26F7">
        <w:tab/>
      </w:r>
      <w:r w:rsidRPr="004A26F7">
        <w:t>Certificate Signing Request</w:t>
      </w:r>
    </w:p>
    <w:p w:rsidR="00492CC7" w:rsidRPr="004A26F7" w:rsidRDefault="00492CC7" w:rsidP="00492CC7">
      <w:pPr>
        <w:ind w:left="2160" w:hanging="1440"/>
      </w:pPr>
      <w:r w:rsidRPr="004A26F7">
        <w:t>DCPA</w:t>
      </w:r>
      <w:r w:rsidRPr="004A26F7">
        <w:tab/>
        <w:t>DigiCert Policy Authority</w:t>
      </w:r>
    </w:p>
    <w:p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FIPS </w:t>
      </w:r>
      <w:r w:rsidRPr="004A26F7">
        <w:rPr>
          <w:rFonts w:cs="TimesNewRomanPSMT"/>
          <w:color w:val="000000"/>
          <w:szCs w:val="20"/>
        </w:rPr>
        <w:tab/>
      </w:r>
      <w:r w:rsidRPr="004A26F7">
        <w:rPr>
          <w:rFonts w:cs="TimesNewRomanPSMT"/>
          <w:color w:val="000000"/>
          <w:szCs w:val="20"/>
        </w:rPr>
        <w:tab/>
        <w:t>(US Government) Federal Information Processing Standard</w:t>
      </w:r>
    </w:p>
    <w:p w:rsidR="00492CC7" w:rsidRPr="004A26F7" w:rsidRDefault="00492CC7" w:rsidP="00492CC7">
      <w:pPr>
        <w:autoSpaceDE w:val="0"/>
        <w:autoSpaceDN w:val="0"/>
        <w:adjustRightInd w:val="0"/>
        <w:ind w:firstLine="720"/>
        <w:rPr>
          <w:rFonts w:cs="TimesNewRomanPSMT"/>
          <w:color w:val="000000"/>
          <w:szCs w:val="20"/>
        </w:rPr>
      </w:pPr>
      <w:r w:rsidRPr="004A26F7">
        <w:rPr>
          <w:rFonts w:cs="TimesNewRomanPSMT"/>
          <w:color w:val="000000"/>
          <w:szCs w:val="20"/>
        </w:rPr>
        <w:t xml:space="preserve">FQDN </w:t>
      </w:r>
      <w:r w:rsidRPr="004A26F7">
        <w:rPr>
          <w:rFonts w:cs="TimesNewRomanPSMT"/>
          <w:color w:val="000000"/>
          <w:szCs w:val="20"/>
        </w:rPr>
        <w:tab/>
      </w:r>
      <w:r w:rsidRPr="004A26F7">
        <w:rPr>
          <w:rFonts w:cs="TimesNewRomanPSMT"/>
          <w:color w:val="000000"/>
          <w:szCs w:val="20"/>
        </w:rPr>
        <w:tab/>
        <w:t>Fully Qualified Domain Name</w:t>
      </w:r>
    </w:p>
    <w:p w:rsidR="00430E9C" w:rsidRPr="004A26F7" w:rsidRDefault="00430E9C" w:rsidP="00A34BD0">
      <w:pPr>
        <w:ind w:left="2160" w:hanging="1440"/>
      </w:pPr>
      <w:r w:rsidRPr="004A26F7">
        <w:t>HTTP</w:t>
      </w:r>
      <w:r w:rsidR="00750248" w:rsidRPr="004A26F7">
        <w:tab/>
      </w:r>
      <w:r w:rsidRPr="004A26F7">
        <w:t>Hypertext Transfer Protocol</w:t>
      </w:r>
    </w:p>
    <w:p w:rsidR="00DD110B" w:rsidRPr="004A26F7" w:rsidRDefault="00DD110B" w:rsidP="00A34BD0">
      <w:pPr>
        <w:ind w:left="2160" w:hanging="1440"/>
      </w:pPr>
      <w:r w:rsidRPr="004A26F7">
        <w:t>OCSP</w:t>
      </w:r>
      <w:r w:rsidRPr="004A26F7">
        <w:tab/>
        <w:t>Online Certificate Status Protocol</w:t>
      </w:r>
    </w:p>
    <w:p w:rsidR="009D4581" w:rsidRPr="004A26F7" w:rsidRDefault="009D4581" w:rsidP="00A34BD0">
      <w:pPr>
        <w:ind w:left="2160" w:hanging="1440"/>
      </w:pPr>
      <w:r w:rsidRPr="004A26F7">
        <w:t>OID</w:t>
      </w:r>
      <w:r w:rsidRPr="004A26F7">
        <w:tab/>
        <w:t>Object Identifier</w:t>
      </w:r>
      <w:r w:rsidR="005F7414" w:rsidRPr="004A26F7">
        <w:t xml:space="preserve"> </w:t>
      </w:r>
    </w:p>
    <w:p w:rsidR="00430E9C" w:rsidRPr="004A26F7" w:rsidRDefault="00430E9C" w:rsidP="00A34BD0">
      <w:pPr>
        <w:ind w:left="2160" w:hanging="1440"/>
      </w:pPr>
      <w:r w:rsidRPr="004A26F7">
        <w:t>PKI</w:t>
      </w:r>
      <w:r w:rsidRPr="004A26F7">
        <w:tab/>
        <w:t>Public Key Infrastructure</w:t>
      </w:r>
    </w:p>
    <w:p w:rsidR="00430E9C" w:rsidRPr="004A26F7" w:rsidRDefault="00430E9C" w:rsidP="00A34BD0">
      <w:pPr>
        <w:ind w:left="2160" w:hanging="1440"/>
      </w:pPr>
      <w:r w:rsidRPr="004A26F7">
        <w:t xml:space="preserve">PKCS </w:t>
      </w:r>
      <w:r w:rsidR="0075295F" w:rsidRPr="004A26F7">
        <w:tab/>
      </w:r>
      <w:bookmarkStart w:id="61" w:name="PKCS"/>
      <w:bookmarkEnd w:id="61"/>
      <w:r w:rsidRPr="004A26F7">
        <w:t>Public Key Cryptography Standard</w:t>
      </w:r>
    </w:p>
    <w:p w:rsidR="005A1647" w:rsidRPr="004A26F7" w:rsidRDefault="005A1647" w:rsidP="00A34BD0">
      <w:pPr>
        <w:ind w:left="2160" w:hanging="1440"/>
      </w:pPr>
      <w:r w:rsidRPr="004A26F7">
        <w:t>RA</w:t>
      </w:r>
      <w:r w:rsidRPr="004A26F7">
        <w:tab/>
        <w:t>Registration Authority</w:t>
      </w:r>
    </w:p>
    <w:p w:rsidR="00F537BA" w:rsidRDefault="00F537BA" w:rsidP="00A34BD0">
      <w:pPr>
        <w:ind w:left="2160" w:hanging="1440"/>
      </w:pPr>
      <w:r w:rsidRPr="004A26F7">
        <w:t>SHA</w:t>
      </w:r>
      <w:r w:rsidRPr="004A26F7">
        <w:tab/>
      </w:r>
      <w:bookmarkStart w:id="62" w:name="SHA"/>
      <w:bookmarkEnd w:id="62"/>
      <w:r w:rsidRPr="004A26F7">
        <w:t>Secure Hashing Algorithm</w:t>
      </w:r>
    </w:p>
    <w:p w:rsidR="00430E9C" w:rsidRPr="004A26F7" w:rsidRDefault="00430E9C" w:rsidP="00A34BD0">
      <w:pPr>
        <w:ind w:left="2160" w:hanging="1440"/>
      </w:pPr>
      <w:r w:rsidRPr="004A26F7">
        <w:t xml:space="preserve">SSL </w:t>
      </w:r>
      <w:r w:rsidR="0075295F" w:rsidRPr="004A26F7">
        <w:tab/>
      </w:r>
      <w:r w:rsidRPr="004A26F7">
        <w:t>Secure Sockets Layer</w:t>
      </w:r>
    </w:p>
    <w:p w:rsidR="00B452B9" w:rsidRPr="004A26F7" w:rsidRDefault="00430E9C" w:rsidP="00A34BD0">
      <w:pPr>
        <w:ind w:left="2160" w:hanging="1440"/>
        <w:rPr>
          <w:spacing w:val="2"/>
        </w:rPr>
      </w:pPr>
      <w:r w:rsidRPr="004A26F7">
        <w:t>TLS</w:t>
      </w:r>
      <w:r w:rsidRPr="004A26F7">
        <w:rPr>
          <w:spacing w:val="2"/>
        </w:rPr>
        <w:tab/>
      </w:r>
      <w:r w:rsidR="00DD110B" w:rsidRPr="004A26F7">
        <w:rPr>
          <w:spacing w:val="2"/>
        </w:rPr>
        <w:t xml:space="preserve">Transport </w:t>
      </w:r>
      <w:r w:rsidRPr="004A26F7">
        <w:rPr>
          <w:spacing w:val="2"/>
        </w:rPr>
        <w:t>Layer Security</w:t>
      </w:r>
    </w:p>
    <w:p w:rsidR="00430E9C" w:rsidRPr="004A26F7" w:rsidRDefault="00430E9C" w:rsidP="00A34BD0">
      <w:pPr>
        <w:ind w:left="2160" w:hanging="1440"/>
        <w:rPr>
          <w:sz w:val="18"/>
          <w:szCs w:val="18"/>
        </w:rPr>
      </w:pPr>
      <w:r w:rsidRPr="004A26F7">
        <w:t xml:space="preserve">X.509 </w:t>
      </w:r>
      <w:r w:rsidR="00A34BD0" w:rsidRPr="004A26F7">
        <w:tab/>
      </w:r>
      <w:r w:rsidRPr="004A26F7">
        <w:t>The ITU-T standard for Certificates and their corresponding authentication framework</w:t>
      </w:r>
    </w:p>
    <w:p w:rsidR="006A0222" w:rsidRPr="004A26F7" w:rsidRDefault="006A0222" w:rsidP="00704E55">
      <w:pPr>
        <w:pStyle w:val="Heading1"/>
      </w:pPr>
      <w:bookmarkStart w:id="63" w:name="_Toc140649443"/>
      <w:bookmarkStart w:id="64" w:name="_Toc310346976"/>
      <w:r w:rsidRPr="004A26F7">
        <w:t>PUBLICATION AND REPOSITORY RESPONSIBILITIES</w:t>
      </w:r>
      <w:bookmarkEnd w:id="63"/>
      <w:bookmarkEnd w:id="64"/>
    </w:p>
    <w:p w:rsidR="00D3239E" w:rsidRPr="004A26F7" w:rsidRDefault="00D3239E" w:rsidP="00D3239E">
      <w:pPr>
        <w:pStyle w:val="Heading2"/>
      </w:pPr>
      <w:bookmarkStart w:id="65" w:name="_Toc140649444"/>
      <w:bookmarkStart w:id="66" w:name="_Toc292973480"/>
      <w:r w:rsidRPr="004A26F7">
        <w:t>Repositories</w:t>
      </w:r>
      <w:bookmarkEnd w:id="65"/>
      <w:bookmarkEnd w:id="66"/>
    </w:p>
    <w:p w:rsidR="00D3239E" w:rsidRPr="005A3465" w:rsidRDefault="00D3239E" w:rsidP="00D3239E">
      <w:pPr>
        <w:rPr>
          <w:color w:val="040AB4"/>
          <w:spacing w:val="-2"/>
          <w:u w:val="single"/>
        </w:rPr>
      </w:pPr>
      <w:r>
        <w:rPr>
          <w:spacing w:val="4"/>
        </w:rPr>
        <w:t xml:space="preserve">Root certificates, revocation data, CP, and CPS information is published in DigiCert’s </w:t>
      </w:r>
      <w:r>
        <w:t>publicly available repositories on DigiCert’s website.  R</w:t>
      </w:r>
      <w:r w:rsidRPr="004A26F7">
        <w:t>oot certi</w:t>
      </w:r>
      <w:r>
        <w:t>ficates and CRLs are available</w:t>
      </w:r>
      <w:r w:rsidRPr="004A26F7">
        <w:t xml:space="preserve"> 24 hours a day, </w:t>
      </w:r>
      <w:r w:rsidRPr="004A26F7">
        <w:lastRenderedPageBreak/>
        <w:t xml:space="preserve">7 days a week, with a </w:t>
      </w:r>
      <w:commentRangeStart w:id="67"/>
      <w:commentRangeStart w:id="68"/>
      <w:r w:rsidRPr="004A26F7">
        <w:t>minimum of 99% availability overall per year</w:t>
      </w:r>
      <w:commentRangeEnd w:id="67"/>
      <w:r w:rsidR="00F9706C">
        <w:rPr>
          <w:rStyle w:val="CommentReference"/>
        </w:rPr>
        <w:commentReference w:id="67"/>
      </w:r>
      <w:commentRangeEnd w:id="68"/>
      <w:r w:rsidR="00E901B8">
        <w:rPr>
          <w:rStyle w:val="CommentReference"/>
          <w:vanish/>
        </w:rPr>
        <w:commentReference w:id="68"/>
      </w:r>
      <w:r>
        <w:t>.  The RPS is provided by the OSG Operator to Trusted Agents and other interested participants upon receipt of a written request.</w:t>
      </w:r>
    </w:p>
    <w:p w:rsidR="00D3239E" w:rsidRPr="004A26F7" w:rsidRDefault="00D3239E" w:rsidP="00D3239E">
      <w:pPr>
        <w:pStyle w:val="Heading2"/>
      </w:pPr>
      <w:bookmarkStart w:id="69" w:name="s22"/>
      <w:bookmarkStart w:id="70" w:name="_Toc140649445"/>
      <w:bookmarkStart w:id="71" w:name="_Ref261867814"/>
      <w:bookmarkStart w:id="72" w:name="_Toc292973481"/>
      <w:bookmarkEnd w:id="69"/>
      <w:r w:rsidRPr="004A26F7">
        <w:t>Publication of certification information</w:t>
      </w:r>
      <w:bookmarkEnd w:id="70"/>
      <w:bookmarkEnd w:id="71"/>
      <w:bookmarkEnd w:id="72"/>
    </w:p>
    <w:p w:rsidR="00D3239E" w:rsidRDefault="00D3239E" w:rsidP="00D3239E">
      <w:r w:rsidRPr="004A26F7">
        <w:t xml:space="preserve">The DigiCert </w:t>
      </w:r>
      <w:r>
        <w:t xml:space="preserve">repository is available on DigiCert’s website at </w:t>
      </w:r>
      <w:hyperlink r:id="rId12" w:history="1">
        <w:r w:rsidRPr="00EE361B">
          <w:rPr>
            <w:rStyle w:val="Hyperlink"/>
          </w:rPr>
          <w:t>www.digicert</w:t>
        </w:r>
        <w:r w:rsidR="008018C2">
          <w:rPr>
            <w:rStyle w:val="Hyperlink"/>
          </w:rPr>
          <w:t>-grid</w:t>
        </w:r>
        <w:r w:rsidRPr="00EE361B">
          <w:rPr>
            <w:rStyle w:val="Hyperlink"/>
          </w:rPr>
          <w:t>.com</w:t>
        </w:r>
      </w:hyperlink>
      <w:r>
        <w:t>.</w:t>
      </w:r>
    </w:p>
    <w:p w:rsidR="00D3239E" w:rsidRPr="004A26F7" w:rsidRDefault="00D3239E" w:rsidP="00D3239E">
      <w:pPr>
        <w:pStyle w:val="Heading2"/>
      </w:pPr>
      <w:bookmarkStart w:id="73" w:name="_Toc140649446"/>
      <w:bookmarkStart w:id="74" w:name="_Toc292973482"/>
      <w:r w:rsidRPr="004A26F7">
        <w:t>Time or frequency of publication</w:t>
      </w:r>
      <w:bookmarkEnd w:id="73"/>
      <w:bookmarkEnd w:id="74"/>
    </w:p>
    <w:p w:rsidR="00D3239E" w:rsidRPr="005A3465" w:rsidRDefault="00D3239E" w:rsidP="00D3239E">
      <w:r w:rsidRPr="004A26F7">
        <w:t xml:space="preserve">CA certificates are published </w:t>
      </w:r>
      <w:r>
        <w:t>within a reasonable time</w:t>
      </w:r>
      <w:r w:rsidRPr="004A26F7">
        <w:t xml:space="preserve"> after issuance.  CRLs for end-user certificates are issued at least once per day.  </w:t>
      </w:r>
      <w:r>
        <w:rPr>
          <w:spacing w:val="4"/>
        </w:rPr>
        <w:t>CRLs include</w:t>
      </w:r>
      <w:r w:rsidRPr="004A26F7">
        <w:rPr>
          <w:spacing w:val="4"/>
        </w:rPr>
        <w:t xml:space="preserve"> a monotonically increasing sequence number</w:t>
      </w:r>
      <w:r>
        <w:rPr>
          <w:spacing w:val="4"/>
        </w:rPr>
        <w:t xml:space="preserve">.  </w:t>
      </w:r>
      <w:r w:rsidR="00867A92" w:rsidRPr="00867A92">
        <w:rPr>
          <w:spacing w:val="4"/>
          <w:highlight w:val="yellow"/>
          <w:rPrChange w:id="75" w:author="Author">
            <w:rPr>
              <w:spacing w:val="4"/>
            </w:rPr>
          </w:rPrChange>
        </w:rPr>
        <w:t xml:space="preserve">New </w:t>
      </w:r>
      <w:r w:rsidR="00867A92" w:rsidRPr="00867A92">
        <w:rPr>
          <w:highlight w:val="yellow"/>
          <w:rPrChange w:id="76" w:author="Author">
            <w:rPr/>
          </w:rPrChange>
        </w:rPr>
        <w:t xml:space="preserve">CRLs may be published </w:t>
      </w:r>
      <w:r w:rsidR="00867A92" w:rsidRPr="00867A92">
        <w:rPr>
          <w:spacing w:val="4"/>
          <w:highlight w:val="yellow"/>
          <w:rPrChange w:id="77" w:author="Author">
            <w:rPr>
              <w:spacing w:val="4"/>
            </w:rPr>
          </w:rPrChange>
        </w:rPr>
        <w:t>prior to the expiration of the current CRL</w:t>
      </w:r>
      <w:r w:rsidRPr="004A26F7">
        <w:rPr>
          <w:spacing w:val="4"/>
        </w:rPr>
        <w:t xml:space="preserve">. </w:t>
      </w:r>
      <w:r>
        <w:rPr>
          <w:spacing w:val="4"/>
        </w:rPr>
        <w:t xml:space="preserve"> Updated CPS documents are published after their approval by the DigiCert policy authority.</w:t>
      </w:r>
    </w:p>
    <w:p w:rsidR="00D3239E" w:rsidRPr="004A26F7" w:rsidRDefault="00D3239E" w:rsidP="00D3239E">
      <w:pPr>
        <w:pStyle w:val="Heading2"/>
      </w:pPr>
      <w:bookmarkStart w:id="78" w:name="_Toc140649447"/>
      <w:bookmarkStart w:id="79" w:name="_Toc292973483"/>
      <w:r w:rsidRPr="004A26F7">
        <w:t>Access controls on repositories</w:t>
      </w:r>
      <w:bookmarkEnd w:id="78"/>
      <w:bookmarkEnd w:id="79"/>
    </w:p>
    <w:p w:rsidR="00D3239E" w:rsidRPr="004A26F7" w:rsidRDefault="00D3239E" w:rsidP="00D3239E">
      <w:r w:rsidRPr="004A26F7">
        <w:t>Read only access</w:t>
      </w:r>
      <w:r>
        <w:t xml:space="preserve"> to the repository</w:t>
      </w:r>
      <w:r w:rsidRPr="004A26F7">
        <w:t xml:space="preserve"> is unrestricted.  </w:t>
      </w:r>
      <w:r>
        <w:t>L</w:t>
      </w:r>
      <w:r w:rsidRPr="004A26F7">
        <w:t>ogical and physical controls prevent unauthorized write access to repositor</w:t>
      </w:r>
      <w:r>
        <w:t>ies</w:t>
      </w:r>
      <w:r w:rsidRPr="004A26F7">
        <w:t>.</w:t>
      </w:r>
    </w:p>
    <w:p w:rsidR="006A0222" w:rsidRPr="004A26F7" w:rsidRDefault="006A0222" w:rsidP="00704E55">
      <w:pPr>
        <w:pStyle w:val="Heading1"/>
      </w:pPr>
      <w:bookmarkStart w:id="80" w:name="_Toc140649448"/>
      <w:bookmarkStart w:id="81" w:name="_Toc310346977"/>
      <w:r w:rsidRPr="004A26F7">
        <w:t>IDENTIFICATION AND AUTHENTICATION</w:t>
      </w:r>
      <w:bookmarkEnd w:id="80"/>
      <w:bookmarkEnd w:id="81"/>
    </w:p>
    <w:p w:rsidR="006A0222" w:rsidRPr="004A26F7" w:rsidRDefault="006A0222" w:rsidP="00704E55">
      <w:pPr>
        <w:pStyle w:val="Heading2"/>
      </w:pPr>
      <w:bookmarkStart w:id="82" w:name="_Toc140649449"/>
      <w:bookmarkStart w:id="83" w:name="_Toc310346978"/>
      <w:r w:rsidRPr="004A26F7">
        <w:t>Naming</w:t>
      </w:r>
      <w:bookmarkEnd w:id="82"/>
      <w:bookmarkEnd w:id="83"/>
    </w:p>
    <w:p w:rsidR="006A0222" w:rsidRPr="004A26F7" w:rsidRDefault="006A0222" w:rsidP="00704E55">
      <w:pPr>
        <w:pStyle w:val="Heading3"/>
      </w:pPr>
      <w:bookmarkStart w:id="84" w:name="_Toc140649450"/>
      <w:bookmarkStart w:id="85" w:name="_Toc310346979"/>
      <w:r w:rsidRPr="004A26F7">
        <w:t xml:space="preserve">Types of </w:t>
      </w:r>
      <w:r w:rsidR="001E1A8F" w:rsidRPr="004A26F7">
        <w:t>N</w:t>
      </w:r>
      <w:r w:rsidRPr="004A26F7">
        <w:t>ames</w:t>
      </w:r>
      <w:bookmarkEnd w:id="84"/>
      <w:bookmarkEnd w:id="85"/>
    </w:p>
    <w:p w:rsidR="00715E71" w:rsidRPr="004A26F7" w:rsidRDefault="005519FA" w:rsidP="007C3122">
      <w:r>
        <w:t>Grid c</w:t>
      </w:r>
      <w:r w:rsidR="00812A02" w:rsidRPr="004A26F7">
        <w:t xml:space="preserve">ertificates are issued with a non-null subject Distinguished Name (DN) </w:t>
      </w:r>
      <w:r w:rsidR="005E2FA5" w:rsidRPr="004A26F7">
        <w:t>that complies</w:t>
      </w:r>
      <w:r w:rsidR="00C52BFD" w:rsidRPr="004A26F7">
        <w:t xml:space="preserve"> with ITU X.500 standards.</w:t>
      </w:r>
      <w:r w:rsidR="00812A02" w:rsidRPr="004A26F7">
        <w:t xml:space="preserve"> </w:t>
      </w:r>
      <w:r w:rsidR="00373A93" w:rsidRPr="004A26F7">
        <w:t xml:space="preserve"> </w:t>
      </w:r>
    </w:p>
    <w:p w:rsidR="006A0222" w:rsidRPr="004A26F7" w:rsidRDefault="006A0222" w:rsidP="00704E55">
      <w:pPr>
        <w:pStyle w:val="Heading3"/>
      </w:pPr>
      <w:bookmarkStart w:id="86" w:name="_Toc140649451"/>
      <w:bookmarkStart w:id="87" w:name="_Toc310346980"/>
      <w:r w:rsidRPr="004A26F7">
        <w:t xml:space="preserve">Need for </w:t>
      </w:r>
      <w:r w:rsidR="001E1A8F" w:rsidRPr="004A26F7">
        <w:t>N</w:t>
      </w:r>
      <w:r w:rsidRPr="004A26F7">
        <w:t xml:space="preserve">ames to be </w:t>
      </w:r>
      <w:r w:rsidR="001E1A8F" w:rsidRPr="004A26F7">
        <w:t>M</w:t>
      </w:r>
      <w:r w:rsidRPr="004A26F7">
        <w:t>eaningful</w:t>
      </w:r>
      <w:bookmarkEnd w:id="86"/>
      <w:bookmarkEnd w:id="87"/>
    </w:p>
    <w:p w:rsidR="000E06FD" w:rsidRPr="004A26F7" w:rsidRDefault="005519FA" w:rsidP="000E06FD">
      <w:r>
        <w:t>Grid</w:t>
      </w:r>
      <w:r w:rsidR="000E06FD">
        <w:t xml:space="preserve"> certificates use unique</w:t>
      </w:r>
      <w:r w:rsidR="000E06FD" w:rsidRPr="004A26F7">
        <w:t xml:space="preserve"> distinguished names </w:t>
      </w:r>
      <w:r w:rsidR="000E06FD">
        <w:t>to</w:t>
      </w:r>
      <w:r w:rsidR="000E06FD" w:rsidRPr="004A26F7">
        <w:t xml:space="preserve"> identify both the subject and issuer of the certificate.  </w:t>
      </w:r>
    </w:p>
    <w:p w:rsidR="006A0222" w:rsidRPr="004A26F7" w:rsidRDefault="006A0222" w:rsidP="00704E55">
      <w:pPr>
        <w:pStyle w:val="Heading3"/>
      </w:pPr>
      <w:bookmarkStart w:id="88" w:name="_Toc140649452"/>
      <w:bookmarkStart w:id="89" w:name="_Toc310346981"/>
      <w:r w:rsidRPr="004A26F7">
        <w:t xml:space="preserve">Anonymity or </w:t>
      </w:r>
      <w:proofErr w:type="spellStart"/>
      <w:r w:rsidR="001E1A8F" w:rsidRPr="004A26F7">
        <w:t>P</w:t>
      </w:r>
      <w:r w:rsidRPr="004A26F7">
        <w:t>seudonymity</w:t>
      </w:r>
      <w:proofErr w:type="spellEnd"/>
      <w:r w:rsidRPr="004A26F7">
        <w:t xml:space="preserve"> of </w:t>
      </w:r>
      <w:r w:rsidR="001E1A8F" w:rsidRPr="004A26F7">
        <w:t>S</w:t>
      </w:r>
      <w:r w:rsidRPr="004A26F7">
        <w:t>ubscribers</w:t>
      </w:r>
      <w:bookmarkEnd w:id="88"/>
      <w:bookmarkEnd w:id="89"/>
    </w:p>
    <w:p w:rsidR="001B6811" w:rsidRDefault="005519FA" w:rsidP="00BB7233">
      <w:pPr>
        <w:rPr>
          <w:szCs w:val="20"/>
        </w:rPr>
      </w:pPr>
      <w:r>
        <w:t>OSG does not provide anonymous or pseudonymous certificates.</w:t>
      </w:r>
    </w:p>
    <w:p w:rsidR="006A0222" w:rsidRPr="004A26F7" w:rsidRDefault="006A0222" w:rsidP="00704E55">
      <w:pPr>
        <w:pStyle w:val="Heading3"/>
      </w:pPr>
      <w:bookmarkStart w:id="90" w:name="_Toc140649453"/>
      <w:bookmarkStart w:id="91" w:name="_Toc310346982"/>
      <w:r w:rsidRPr="004A26F7">
        <w:t xml:space="preserve">Rules for </w:t>
      </w:r>
      <w:r w:rsidR="001E1A8F" w:rsidRPr="004A26F7">
        <w:t>I</w:t>
      </w:r>
      <w:r w:rsidRPr="004A26F7">
        <w:t xml:space="preserve">nterpreting </w:t>
      </w:r>
      <w:r w:rsidR="001E1A8F" w:rsidRPr="004A26F7">
        <w:t>V</w:t>
      </w:r>
      <w:r w:rsidRPr="004A26F7">
        <w:t xml:space="preserve">arious </w:t>
      </w:r>
      <w:r w:rsidR="001E1A8F" w:rsidRPr="004A26F7">
        <w:t>N</w:t>
      </w:r>
      <w:r w:rsidRPr="004A26F7">
        <w:t xml:space="preserve">ame </w:t>
      </w:r>
      <w:r w:rsidR="001E1A8F" w:rsidRPr="004A26F7">
        <w:t>F</w:t>
      </w:r>
      <w:r w:rsidRPr="004A26F7">
        <w:t>orms</w:t>
      </w:r>
      <w:bookmarkEnd w:id="90"/>
      <w:bookmarkEnd w:id="91"/>
    </w:p>
    <w:p w:rsidR="00F8664D" w:rsidRPr="004A26F7" w:rsidRDefault="005519FA" w:rsidP="001E1A8F">
      <w:r w:rsidRPr="004A26F7">
        <w:t xml:space="preserve">Distinguished Names are interpreted using X.500 standards and ASN.1 syntax.  </w:t>
      </w:r>
    </w:p>
    <w:p w:rsidR="006A0222" w:rsidRPr="004A26F7" w:rsidRDefault="006A0222" w:rsidP="00704E55">
      <w:pPr>
        <w:pStyle w:val="Heading3"/>
      </w:pPr>
      <w:bookmarkStart w:id="92" w:name="_Toc140649454"/>
      <w:bookmarkStart w:id="93" w:name="_Toc310346983"/>
      <w:r w:rsidRPr="004A26F7">
        <w:t xml:space="preserve">Uniqueness of </w:t>
      </w:r>
      <w:r w:rsidR="008B2926" w:rsidRPr="004A26F7">
        <w:t>N</w:t>
      </w:r>
      <w:r w:rsidRPr="004A26F7">
        <w:t>ames</w:t>
      </w:r>
      <w:bookmarkEnd w:id="92"/>
      <w:bookmarkEnd w:id="93"/>
    </w:p>
    <w:p w:rsidR="00801E0B" w:rsidRDefault="00760ACF" w:rsidP="00087751">
      <w:r>
        <w:t xml:space="preserve">Each certificate </w:t>
      </w:r>
      <w:r w:rsidR="005519FA">
        <w:t xml:space="preserve">issued under this RPS </w:t>
      </w:r>
      <w:r>
        <w:t>contains a unique subject name</w:t>
      </w:r>
      <w:r w:rsidR="009F5932">
        <w:t xml:space="preserve">.  </w:t>
      </w:r>
      <w:r w:rsidR="000E06FD">
        <w:t>U</w:t>
      </w:r>
      <w:r w:rsidR="009F5932">
        <w:t>nique subject name</w:t>
      </w:r>
      <w:r w:rsidR="000E06FD">
        <w:t>s for individuals are created</w:t>
      </w:r>
      <w:r w:rsidR="009F5932">
        <w:t xml:space="preserve"> by appending a user ID </w:t>
      </w:r>
      <w:r w:rsidR="005519FA">
        <w:t xml:space="preserve">that is unique to the applicant to the </w:t>
      </w:r>
      <w:r w:rsidR="009F5932">
        <w:t>applicant’s name.</w:t>
      </w:r>
      <w:r w:rsidR="000E06FD">
        <w:t xml:space="preserve">  Trusted Agents are not permitted to request </w:t>
      </w:r>
      <w:r w:rsidR="00EF3130">
        <w:t>issuance of a certificate with a distinguished name of an existing certificate if the identity information does not adequately prove that the subjects of both the old and new certificate are the same entity.</w:t>
      </w:r>
      <w:r w:rsidR="00801E0B">
        <w:t xml:space="preserve">  Device certificates include the FQDN of the host.</w:t>
      </w:r>
    </w:p>
    <w:p w:rsidR="006A0222" w:rsidRPr="004A26F7" w:rsidRDefault="006A0222" w:rsidP="00704E55">
      <w:pPr>
        <w:pStyle w:val="Heading3"/>
      </w:pPr>
      <w:bookmarkStart w:id="94" w:name="_Toc140649455"/>
      <w:bookmarkStart w:id="95" w:name="_Toc310346984"/>
      <w:r w:rsidRPr="004A26F7">
        <w:t xml:space="preserve">Recognition, </w:t>
      </w:r>
      <w:r w:rsidR="008B2926" w:rsidRPr="004A26F7">
        <w:t>A</w:t>
      </w:r>
      <w:r w:rsidRPr="004A26F7">
        <w:t xml:space="preserve">uthentication, and </w:t>
      </w:r>
      <w:r w:rsidR="008B2926" w:rsidRPr="004A26F7">
        <w:t>R</w:t>
      </w:r>
      <w:r w:rsidRPr="004A26F7">
        <w:t xml:space="preserve">ole of </w:t>
      </w:r>
      <w:r w:rsidR="008B2926" w:rsidRPr="004A26F7">
        <w:t>T</w:t>
      </w:r>
      <w:r w:rsidRPr="004A26F7">
        <w:t>rademarks</w:t>
      </w:r>
      <w:bookmarkEnd w:id="94"/>
      <w:bookmarkEnd w:id="95"/>
    </w:p>
    <w:p w:rsidR="00F00520" w:rsidRPr="004A26F7" w:rsidRDefault="007008AC" w:rsidP="005B74E8">
      <w:pPr>
        <w:rPr>
          <w:spacing w:val="4"/>
        </w:rPr>
      </w:pPr>
      <w:r w:rsidRPr="004A26F7">
        <w:t xml:space="preserve">Subscribers </w:t>
      </w:r>
      <w:r w:rsidR="00760ACF">
        <w:t xml:space="preserve">are contractually </w:t>
      </w:r>
      <w:r w:rsidR="00101892">
        <w:t>required to refrain from requesting</w:t>
      </w:r>
      <w:r w:rsidR="00CB0120">
        <w:t xml:space="preserve"> certificates with content </w:t>
      </w:r>
      <w:r w:rsidR="008B2926" w:rsidRPr="004A26F7">
        <w:t xml:space="preserve">that </w:t>
      </w:r>
      <w:r w:rsidR="00420E1B" w:rsidRPr="004A26F7">
        <w:t xml:space="preserve">infringes on the intellectual property rights of another entity.  </w:t>
      </w:r>
      <w:r w:rsidR="00760ACF">
        <w:t xml:space="preserve"> </w:t>
      </w:r>
    </w:p>
    <w:p w:rsidR="006A0222" w:rsidRPr="004A26F7" w:rsidRDefault="006A0222" w:rsidP="00704E55">
      <w:pPr>
        <w:pStyle w:val="Heading2"/>
      </w:pPr>
      <w:bookmarkStart w:id="96" w:name="_Toc140649456"/>
      <w:bookmarkStart w:id="97" w:name="_Toc310346985"/>
      <w:r w:rsidRPr="004A26F7">
        <w:t>Initial identity validation</w:t>
      </w:r>
      <w:bookmarkEnd w:id="96"/>
      <w:bookmarkEnd w:id="97"/>
    </w:p>
    <w:p w:rsidR="006A0222" w:rsidRPr="004A26F7" w:rsidRDefault="006A0222" w:rsidP="00704E55">
      <w:pPr>
        <w:pStyle w:val="Heading3"/>
      </w:pPr>
      <w:bookmarkStart w:id="98" w:name="_Toc140649457"/>
      <w:bookmarkStart w:id="99" w:name="_Toc310346986"/>
      <w:r w:rsidRPr="004A26F7">
        <w:t>Met</w:t>
      </w:r>
      <w:r w:rsidR="005B74E8" w:rsidRPr="004A26F7">
        <w:t>hod to P</w:t>
      </w:r>
      <w:r w:rsidRPr="004A26F7">
        <w:t xml:space="preserve">rove </w:t>
      </w:r>
      <w:r w:rsidR="005B74E8" w:rsidRPr="004A26F7">
        <w:t>P</w:t>
      </w:r>
      <w:r w:rsidRPr="004A26F7">
        <w:t xml:space="preserve">ossession of </w:t>
      </w:r>
      <w:r w:rsidR="005B74E8" w:rsidRPr="004A26F7">
        <w:t>P</w:t>
      </w:r>
      <w:r w:rsidRPr="004A26F7">
        <w:t xml:space="preserve">rivate </w:t>
      </w:r>
      <w:r w:rsidR="005B74E8" w:rsidRPr="004A26F7">
        <w:t>K</w:t>
      </w:r>
      <w:r w:rsidRPr="004A26F7">
        <w:t>ey</w:t>
      </w:r>
      <w:bookmarkEnd w:id="98"/>
      <w:bookmarkEnd w:id="99"/>
    </w:p>
    <w:p w:rsidR="007008AC" w:rsidRPr="004A26F7" w:rsidRDefault="00760ACF" w:rsidP="005B74E8">
      <w:r>
        <w:t>A</w:t>
      </w:r>
      <w:r w:rsidR="005519FA">
        <w:t>n A</w:t>
      </w:r>
      <w:r w:rsidR="00381294" w:rsidRPr="004A26F7">
        <w:t>pplicant</w:t>
      </w:r>
      <w:r w:rsidR="007008AC" w:rsidRPr="004A26F7">
        <w:t xml:space="preserve"> must submit a</w:t>
      </w:r>
      <w:r w:rsidR="00B95858">
        <w:t xml:space="preserve"> CSR</w:t>
      </w:r>
      <w:r>
        <w:t xml:space="preserve"> </w:t>
      </w:r>
      <w:r w:rsidR="007008AC" w:rsidRPr="004A26F7">
        <w:t xml:space="preserve">to establish that it holds the </w:t>
      </w:r>
      <w:r w:rsidR="0060146C" w:rsidRPr="004A26F7">
        <w:t>Private Key</w:t>
      </w:r>
      <w:r w:rsidR="007008AC" w:rsidRPr="004A26F7">
        <w:t xml:space="preserve"> corresponding to the </w:t>
      </w:r>
      <w:r w:rsidR="0060146C" w:rsidRPr="004A26F7">
        <w:t>Public Key</w:t>
      </w:r>
      <w:r w:rsidR="007008AC" w:rsidRPr="004A26F7">
        <w:t xml:space="preserve"> </w:t>
      </w:r>
      <w:r w:rsidR="00420E1B" w:rsidRPr="004A26F7">
        <w:t>in the certificate request</w:t>
      </w:r>
      <w:r w:rsidR="007008AC" w:rsidRPr="004A26F7">
        <w:t xml:space="preserve">.  </w:t>
      </w:r>
      <w:r>
        <w:t xml:space="preserve">A </w:t>
      </w:r>
      <w:r w:rsidRPr="004A26F7">
        <w:t xml:space="preserve">PKCS#10 </w:t>
      </w:r>
      <w:proofErr w:type="gramStart"/>
      <w:r>
        <w:t>format</w:t>
      </w:r>
      <w:proofErr w:type="gramEnd"/>
      <w:r>
        <w:t xml:space="preserve"> or </w:t>
      </w:r>
      <w:r w:rsidRPr="00A81DE8">
        <w:t>Signed Public Key and Challenge</w:t>
      </w:r>
      <w:r>
        <w:t xml:space="preserve"> (SPKAC) is recommended.</w:t>
      </w:r>
    </w:p>
    <w:p w:rsidR="006A0222" w:rsidRPr="004A26F7" w:rsidRDefault="008B2926" w:rsidP="00704E55">
      <w:pPr>
        <w:pStyle w:val="Heading3"/>
      </w:pPr>
      <w:bookmarkStart w:id="100" w:name="s322"/>
      <w:bookmarkStart w:id="101" w:name="_Toc140649458"/>
      <w:bookmarkStart w:id="102" w:name="_Ref261867513"/>
      <w:bookmarkStart w:id="103" w:name="_Toc310346987"/>
      <w:bookmarkEnd w:id="100"/>
      <w:r w:rsidRPr="004A26F7">
        <w:lastRenderedPageBreak/>
        <w:t>Authentication of Organization I</w:t>
      </w:r>
      <w:r w:rsidR="006A0222" w:rsidRPr="004A26F7">
        <w:t>dentity</w:t>
      </w:r>
      <w:bookmarkEnd w:id="101"/>
      <w:bookmarkEnd w:id="102"/>
      <w:bookmarkEnd w:id="103"/>
    </w:p>
    <w:p w:rsidR="009F5932" w:rsidRDefault="009F5932" w:rsidP="00EF6987">
      <w:r>
        <w:t xml:space="preserve">The </w:t>
      </w:r>
      <w:r w:rsidR="005519FA">
        <w:t>A</w:t>
      </w:r>
      <w:r>
        <w:t>pplicant’s information</w:t>
      </w:r>
      <w:r w:rsidR="005519FA">
        <w:t xml:space="preserve"> is verified by having the appropriate </w:t>
      </w:r>
      <w:commentRangeStart w:id="104"/>
      <w:r>
        <w:t>Trusted Agent</w:t>
      </w:r>
      <w:ins w:id="105" w:author="Author">
        <w:r w:rsidR="005D25B3">
          <w:t xml:space="preserve"> </w:t>
        </w:r>
      </w:ins>
      <w:del w:id="106" w:author="Author">
        <w:r w:rsidR="00BB7793" w:rsidDel="005D25B3">
          <w:delText>’s</w:delText>
        </w:r>
        <w:r w:rsidR="005519FA" w:rsidDel="005D25B3">
          <w:delText xml:space="preserve"> administrator </w:delText>
        </w:r>
      </w:del>
      <w:commentRangeEnd w:id="104"/>
      <w:r w:rsidR="00976F85">
        <w:rPr>
          <w:rStyle w:val="CommentReference"/>
          <w:vanish/>
        </w:rPr>
        <w:commentReference w:id="104"/>
      </w:r>
      <w:r w:rsidR="005519FA">
        <w:t>verify</w:t>
      </w:r>
      <w:r>
        <w:t xml:space="preserve"> that</w:t>
      </w:r>
      <w:r w:rsidR="005519FA">
        <w:t xml:space="preserve"> (</w:t>
      </w:r>
      <w:proofErr w:type="spellStart"/>
      <w:r w:rsidR="005519FA">
        <w:t>i</w:t>
      </w:r>
      <w:proofErr w:type="spellEnd"/>
      <w:r w:rsidR="005519FA">
        <w:t>)</w:t>
      </w:r>
      <w:r>
        <w:t xml:space="preserve"> the </w:t>
      </w:r>
      <w:r w:rsidR="005519FA">
        <w:t xml:space="preserve">certificate </w:t>
      </w:r>
      <w:r>
        <w:t>information is correct</w:t>
      </w:r>
      <w:r w:rsidR="005519FA">
        <w:t xml:space="preserve">, (ii) </w:t>
      </w:r>
      <w:r>
        <w:t xml:space="preserve">the applicant is authorized to </w:t>
      </w:r>
      <w:r w:rsidR="005519FA">
        <w:t xml:space="preserve">request the certificate, and (iii) the applicant is authorized to </w:t>
      </w:r>
      <w:r>
        <w:t xml:space="preserve">use any </w:t>
      </w:r>
      <w:r w:rsidR="005519FA">
        <w:t xml:space="preserve">listed </w:t>
      </w:r>
      <w:r>
        <w:t xml:space="preserve">domain name listed in the certificate.  </w:t>
      </w:r>
      <w:r w:rsidR="00A4584D">
        <w:t xml:space="preserve">  </w:t>
      </w:r>
    </w:p>
    <w:p w:rsidR="009A76C4" w:rsidRPr="004A26F7" w:rsidRDefault="006A0222" w:rsidP="00704E55">
      <w:pPr>
        <w:pStyle w:val="Heading3"/>
      </w:pPr>
      <w:bookmarkStart w:id="107" w:name="_Toc140649459"/>
      <w:bookmarkStart w:id="108" w:name="_Ref261867509"/>
      <w:bookmarkStart w:id="109" w:name="_Ref261867515"/>
      <w:bookmarkStart w:id="110" w:name="_Toc310346988"/>
      <w:r w:rsidRPr="004A26F7">
        <w:t xml:space="preserve">Authentication of </w:t>
      </w:r>
      <w:r w:rsidR="00D65BAC" w:rsidRPr="004A26F7">
        <w:t>Individual I</w:t>
      </w:r>
      <w:r w:rsidRPr="004A26F7">
        <w:t>dentity</w:t>
      </w:r>
      <w:bookmarkStart w:id="111" w:name="_EV_SSL_Certificates"/>
      <w:bookmarkEnd w:id="107"/>
      <w:bookmarkEnd w:id="108"/>
      <w:bookmarkEnd w:id="109"/>
      <w:bookmarkEnd w:id="110"/>
      <w:bookmarkEnd w:id="111"/>
    </w:p>
    <w:p w:rsidR="00010AB6" w:rsidRDefault="000038DC" w:rsidP="00010AB6">
      <w:commentRangeStart w:id="112"/>
      <w:ins w:id="113" w:author="Author">
        <w:r>
          <w:t xml:space="preserve">Either a Trusted Agent must attest that the Applicant is personally known to the Trusted Agent or </w:t>
        </w:r>
      </w:ins>
      <w:commentRangeEnd w:id="112"/>
      <w:r w:rsidR="007E618A">
        <w:rPr>
          <w:rStyle w:val="CommentReference"/>
          <w:vanish/>
        </w:rPr>
        <w:commentReference w:id="112"/>
      </w:r>
      <w:del w:id="114" w:author="Author">
        <w:r w:rsidR="00FD3DBD" w:rsidDel="000038DC">
          <w:delText xml:space="preserve">Either </w:delText>
        </w:r>
      </w:del>
      <w:r w:rsidR="00FD3DBD">
        <w:t xml:space="preserve">OSG or </w:t>
      </w:r>
      <w:r w:rsidR="00A4584D">
        <w:t xml:space="preserve">a </w:t>
      </w:r>
      <w:r w:rsidR="00FD3DBD">
        <w:t xml:space="preserve">Trusted Agent </w:t>
      </w:r>
      <w:r w:rsidR="00A4584D">
        <w:t xml:space="preserve">must obtain </w:t>
      </w:r>
      <w:commentRangeStart w:id="115"/>
      <w:r w:rsidR="00A4584D">
        <w:t xml:space="preserve">a copy of a photo-identification or similar document </w:t>
      </w:r>
      <w:commentRangeEnd w:id="115"/>
      <w:r w:rsidR="008F00A5">
        <w:rPr>
          <w:rStyle w:val="CommentReference"/>
        </w:rPr>
        <w:commentReference w:id="115"/>
      </w:r>
      <w:r w:rsidR="00A4584D">
        <w:t xml:space="preserve">of the applicant during a face-to-face meeting.  </w:t>
      </w:r>
      <w:ins w:id="116" w:author="Author">
        <w:r>
          <w:t xml:space="preserve">If an identification document is used, </w:t>
        </w:r>
      </w:ins>
      <w:del w:id="117" w:author="Author">
        <w:r w:rsidR="00A4584D" w:rsidDel="000038DC">
          <w:delText>S</w:delText>
        </w:r>
      </w:del>
      <w:ins w:id="118" w:author="Author">
        <w:r>
          <w:t>s</w:t>
        </w:r>
      </w:ins>
      <w:r w:rsidR="00A4584D">
        <w:t xml:space="preserve">ufficient information </w:t>
      </w:r>
      <w:r w:rsidR="005519FA">
        <w:t xml:space="preserve">about the applicant’s identity </w:t>
      </w:r>
      <w:r w:rsidR="00A4584D">
        <w:t>must be recorded and archived in order to ensure that identity of the individual can be confirmed at a later date.</w:t>
      </w:r>
      <w:ins w:id="119" w:author="Author">
        <w:r w:rsidR="005D25B3">
          <w:t xml:space="preserve"> If the applicant is personally known, an attestation of the Trusted Agent must be recorded and archived.</w:t>
        </w:r>
      </w:ins>
    </w:p>
    <w:p w:rsidR="006A0222" w:rsidRPr="004A26F7" w:rsidRDefault="006A0222" w:rsidP="00704E55">
      <w:pPr>
        <w:pStyle w:val="Heading3"/>
      </w:pPr>
      <w:bookmarkStart w:id="120" w:name="_Toc140649460"/>
      <w:bookmarkStart w:id="121" w:name="_Toc310346989"/>
      <w:r w:rsidRPr="004A26F7">
        <w:t xml:space="preserve">Non-verified </w:t>
      </w:r>
      <w:r w:rsidR="00373DDD" w:rsidRPr="004A26F7">
        <w:t>S</w:t>
      </w:r>
      <w:r w:rsidRPr="004A26F7">
        <w:t xml:space="preserve">ubscriber </w:t>
      </w:r>
      <w:r w:rsidR="00373DDD" w:rsidRPr="004A26F7">
        <w:t>I</w:t>
      </w:r>
      <w:r w:rsidRPr="004A26F7">
        <w:t>nformation</w:t>
      </w:r>
      <w:bookmarkEnd w:id="120"/>
      <w:bookmarkEnd w:id="121"/>
    </w:p>
    <w:p w:rsidR="006B06F3" w:rsidRPr="006B06F3" w:rsidRDefault="005A466F" w:rsidP="006B06F3">
      <w:bookmarkStart w:id="122" w:name="s325"/>
      <w:bookmarkStart w:id="123" w:name="_Toc140649461"/>
      <w:bookmarkEnd w:id="122"/>
      <w:r>
        <w:rPr>
          <w:spacing w:val="4"/>
        </w:rPr>
        <w:t xml:space="preserve">OSG certificates </w:t>
      </w:r>
      <w:r w:rsidR="00195281">
        <w:rPr>
          <w:spacing w:val="4"/>
        </w:rPr>
        <w:t xml:space="preserve">include </w:t>
      </w:r>
      <w:r>
        <w:rPr>
          <w:spacing w:val="4"/>
        </w:rPr>
        <w:t xml:space="preserve">only </w:t>
      </w:r>
      <w:r w:rsidR="00195281">
        <w:rPr>
          <w:spacing w:val="4"/>
        </w:rPr>
        <w:t>verified information</w:t>
      </w:r>
      <w:r w:rsidR="00B9751E">
        <w:rPr>
          <w:spacing w:val="4"/>
        </w:rPr>
        <w:t>.</w:t>
      </w:r>
    </w:p>
    <w:p w:rsidR="006A0222" w:rsidRPr="004A26F7" w:rsidRDefault="006A0222" w:rsidP="00704E55">
      <w:pPr>
        <w:pStyle w:val="Heading3"/>
      </w:pPr>
      <w:bookmarkStart w:id="124" w:name="_Toc310346990"/>
      <w:r w:rsidRPr="004A26F7">
        <w:t xml:space="preserve">Validation of </w:t>
      </w:r>
      <w:r w:rsidR="009A4715" w:rsidRPr="004A26F7">
        <w:t>A</w:t>
      </w:r>
      <w:r w:rsidRPr="004A26F7">
        <w:t>uthority</w:t>
      </w:r>
      <w:bookmarkEnd w:id="123"/>
      <w:bookmarkEnd w:id="124"/>
    </w:p>
    <w:p w:rsidR="00A4584D" w:rsidRDefault="00610488" w:rsidP="00B5012E">
      <w:r>
        <w:t>OSG</w:t>
      </w:r>
      <w:r w:rsidR="00F90DFF">
        <w:t xml:space="preserve"> </w:t>
      </w:r>
      <w:r w:rsidR="005A466F">
        <w:t xml:space="preserve">verifies that the </w:t>
      </w:r>
      <w:commentRangeStart w:id="125"/>
      <w:r w:rsidR="005A466F">
        <w:t>Trusted Agent</w:t>
      </w:r>
      <w:ins w:id="126" w:author="Author">
        <w:r w:rsidR="005D25B3">
          <w:t xml:space="preserve"> </w:t>
        </w:r>
      </w:ins>
      <w:del w:id="127" w:author="Author">
        <w:r w:rsidR="005A466F" w:rsidDel="005D25B3">
          <w:delText xml:space="preserve">’s representative </w:delText>
        </w:r>
      </w:del>
      <w:commentRangeEnd w:id="125"/>
      <w:r w:rsidR="00976F85">
        <w:rPr>
          <w:rStyle w:val="CommentReference"/>
          <w:vanish/>
        </w:rPr>
        <w:commentReference w:id="125"/>
      </w:r>
      <w:r w:rsidR="005A466F">
        <w:t>is authorized to request and approve certificates on behalf of the Trusted Agent’s organization.</w:t>
      </w:r>
      <w:r w:rsidR="005A466F" w:rsidRPr="005A466F">
        <w:t xml:space="preserve"> </w:t>
      </w:r>
      <w:r w:rsidR="005A466F">
        <w:t xml:space="preserve"> </w:t>
      </w:r>
      <w:r w:rsidR="00A4584D">
        <w:t xml:space="preserve">Trusted Agents </w:t>
      </w:r>
      <w:r w:rsidR="00801E0B">
        <w:t>are responsible for designating which individuals in their organization are authorized obtain host certificates and are required to confirm this authority prior to requesting a certificate.  T</w:t>
      </w:r>
      <w:r w:rsidR="00A4584D">
        <w:t xml:space="preserve">he Trusted Agent authorizing issuance of </w:t>
      </w:r>
      <w:r w:rsidR="00801E0B">
        <w:t xml:space="preserve">a device certificate must </w:t>
      </w:r>
      <w:r w:rsidR="00A4584D">
        <w:t>retain contact information for each device’s registered owner</w:t>
      </w:r>
      <w:r w:rsidR="00801E0B">
        <w:t xml:space="preserve"> and request revocation if the device’s sponsor’s authorization to use the FQDN in the certificate or the device is terminated.</w:t>
      </w:r>
    </w:p>
    <w:p w:rsidR="006A0222" w:rsidRPr="004A26F7" w:rsidRDefault="006A0222" w:rsidP="00704E55">
      <w:pPr>
        <w:pStyle w:val="Heading2"/>
      </w:pPr>
      <w:bookmarkStart w:id="128" w:name="_Toc140649462"/>
      <w:bookmarkStart w:id="129" w:name="_Toc310346991"/>
      <w:r w:rsidRPr="004A26F7">
        <w:t>Identification and authentication for re-key requests</w:t>
      </w:r>
      <w:bookmarkEnd w:id="128"/>
      <w:bookmarkEnd w:id="129"/>
    </w:p>
    <w:p w:rsidR="006A0222" w:rsidRPr="004A26F7" w:rsidRDefault="006A0222" w:rsidP="00704E55">
      <w:pPr>
        <w:pStyle w:val="Heading3"/>
      </w:pPr>
      <w:bookmarkStart w:id="130" w:name="_Toc140649463"/>
      <w:bookmarkStart w:id="131" w:name="_Toc310346992"/>
      <w:r w:rsidRPr="004A26F7">
        <w:t xml:space="preserve">Identification and </w:t>
      </w:r>
      <w:r w:rsidR="00373DDD" w:rsidRPr="004A26F7">
        <w:t>A</w:t>
      </w:r>
      <w:r w:rsidRPr="004A26F7">
        <w:t xml:space="preserve">uthentication for </w:t>
      </w:r>
      <w:r w:rsidR="00373DDD" w:rsidRPr="004A26F7">
        <w:t>R</w:t>
      </w:r>
      <w:r w:rsidRPr="004A26F7">
        <w:t xml:space="preserve">outine </w:t>
      </w:r>
      <w:r w:rsidR="00373DDD" w:rsidRPr="004A26F7">
        <w:t>R</w:t>
      </w:r>
      <w:r w:rsidRPr="004A26F7">
        <w:t>e-key</w:t>
      </w:r>
      <w:bookmarkEnd w:id="130"/>
      <w:bookmarkEnd w:id="131"/>
    </w:p>
    <w:p w:rsidR="004A26F7" w:rsidRPr="004A26F7" w:rsidRDefault="005A466F" w:rsidP="00373DDD">
      <w:r>
        <w:t>OSG certificates have a validity period of 13 months</w:t>
      </w:r>
      <w:r w:rsidR="00700FCF">
        <w:t>.  OSG may rekey</w:t>
      </w:r>
      <w:r w:rsidR="00525AD5">
        <w:t>/renew</w:t>
      </w:r>
      <w:r>
        <w:t xml:space="preserve"> certificates prior to their expiration date for additional 13 month periods up to a maximum of five years.  OSG or a Trusted Agent revalidates the certificate information at least once every five years. </w:t>
      </w:r>
    </w:p>
    <w:p w:rsidR="006A0222" w:rsidRPr="004A26F7" w:rsidRDefault="006A0222" w:rsidP="00704E55">
      <w:pPr>
        <w:pStyle w:val="Heading3"/>
      </w:pPr>
      <w:bookmarkStart w:id="132" w:name="_Toc140649464"/>
      <w:bookmarkStart w:id="133" w:name="_Toc310346993"/>
      <w:r w:rsidRPr="004A26F7">
        <w:t xml:space="preserve">Identification and </w:t>
      </w:r>
      <w:r w:rsidR="00373DDD" w:rsidRPr="004A26F7">
        <w:t>A</w:t>
      </w:r>
      <w:r w:rsidRPr="004A26F7">
        <w:t xml:space="preserve">uthentication for </w:t>
      </w:r>
      <w:r w:rsidR="00373DDD" w:rsidRPr="004A26F7">
        <w:t>R</w:t>
      </w:r>
      <w:r w:rsidRPr="004A26F7">
        <w:t xml:space="preserve">e-key </w:t>
      </w:r>
      <w:r w:rsidR="00373DDD" w:rsidRPr="004A26F7">
        <w:t>A</w:t>
      </w:r>
      <w:r w:rsidRPr="004A26F7">
        <w:t xml:space="preserve">fter </w:t>
      </w:r>
      <w:r w:rsidR="00373DDD" w:rsidRPr="004A26F7">
        <w:t>R</w:t>
      </w:r>
      <w:r w:rsidRPr="004A26F7">
        <w:t>evocation</w:t>
      </w:r>
      <w:bookmarkEnd w:id="132"/>
      <w:bookmarkEnd w:id="133"/>
    </w:p>
    <w:p w:rsidR="008C7FE3" w:rsidRPr="004A26F7" w:rsidRDefault="005A466F" w:rsidP="00E513DE">
      <w:bookmarkStart w:id="134" w:name="_Toc140649465"/>
      <w:r>
        <w:t xml:space="preserve">OSG may not </w:t>
      </w:r>
      <w:r w:rsidR="00F90DFF">
        <w:t xml:space="preserve">rekey a certificate if it was </w:t>
      </w:r>
      <w:r w:rsidR="008F23C8">
        <w:t xml:space="preserve">revoked for any </w:t>
      </w:r>
      <w:r w:rsidR="00B9751E">
        <w:t>reason</w:t>
      </w:r>
      <w:r w:rsidR="00B9751E" w:rsidRPr="008F13FB">
        <w:t xml:space="preserve"> other than </w:t>
      </w:r>
      <w:del w:id="135" w:author="Author">
        <w:r w:rsidR="00B9751E" w:rsidRPr="008F13FB" w:rsidDel="005D25B3">
          <w:delText xml:space="preserve">a </w:delText>
        </w:r>
      </w:del>
      <w:ins w:id="136" w:author="Author">
        <w:r w:rsidR="005D25B3">
          <w:t>for</w:t>
        </w:r>
        <w:r w:rsidR="005D25B3" w:rsidRPr="008F13FB">
          <w:t xml:space="preserve"> </w:t>
        </w:r>
      </w:ins>
      <w:r w:rsidR="00B9751E" w:rsidRPr="008F13FB">
        <w:t>renewal or</w:t>
      </w:r>
      <w:ins w:id="137" w:author="Author">
        <w:r w:rsidR="005D25B3">
          <w:t xml:space="preserve"> </w:t>
        </w:r>
      </w:ins>
      <w:del w:id="138" w:author="Author">
        <w:r w:rsidR="00B9751E" w:rsidRPr="008F13FB" w:rsidDel="005D25B3">
          <w:delText xml:space="preserve"> </w:delText>
        </w:r>
      </w:del>
      <w:ins w:id="139" w:author="Author">
        <w:r w:rsidR="005D25B3">
          <w:t xml:space="preserve">certificate </w:t>
        </w:r>
      </w:ins>
      <w:commentRangeStart w:id="140"/>
      <w:del w:id="141" w:author="Author">
        <w:r w:rsidR="00B9751E" w:rsidRPr="008F13FB" w:rsidDel="005D25B3">
          <w:delText xml:space="preserve">update </w:delText>
        </w:r>
      </w:del>
      <w:commentRangeEnd w:id="140"/>
      <w:ins w:id="142" w:author="Author">
        <w:r w:rsidR="005D25B3">
          <w:t>modification</w:t>
        </w:r>
      </w:ins>
      <w:del w:id="143" w:author="Author">
        <w:r w:rsidR="00DA3A92" w:rsidDel="005D25B3">
          <w:rPr>
            <w:rStyle w:val="CommentReference"/>
            <w:vanish/>
          </w:rPr>
          <w:commentReference w:id="140"/>
        </w:r>
        <w:r w:rsidR="00B9751E" w:rsidRPr="008F13FB" w:rsidDel="005D25B3">
          <w:delText>action</w:delText>
        </w:r>
      </w:del>
      <w:r w:rsidR="00F90DFF">
        <w:t xml:space="preserve">.  </w:t>
      </w:r>
      <w:r>
        <w:t xml:space="preserve">OSG must </w:t>
      </w:r>
      <w:r w:rsidR="00813611">
        <w:t>re-verif</w:t>
      </w:r>
      <w:r>
        <w:t xml:space="preserve">y the </w:t>
      </w:r>
      <w:r w:rsidR="0041769F">
        <w:t>information in</w:t>
      </w:r>
      <w:r>
        <w:t xml:space="preserve"> these certificates </w:t>
      </w:r>
      <w:r w:rsidR="00101302">
        <w:t xml:space="preserve">using </w:t>
      </w:r>
      <w:r w:rsidR="008C7FE3" w:rsidRPr="004A26F7">
        <w:t xml:space="preserve">the initial registration process. </w:t>
      </w:r>
    </w:p>
    <w:p w:rsidR="006A0222" w:rsidRPr="004A26F7" w:rsidRDefault="006A0222" w:rsidP="00704E55">
      <w:pPr>
        <w:pStyle w:val="Heading2"/>
      </w:pPr>
      <w:bookmarkStart w:id="144" w:name="_Toc310346994"/>
      <w:r w:rsidRPr="004A26F7">
        <w:t>Identification and authentication for revocation request</w:t>
      </w:r>
      <w:bookmarkEnd w:id="134"/>
      <w:bookmarkEnd w:id="144"/>
    </w:p>
    <w:p w:rsidR="00373DDD" w:rsidRPr="004A26F7" w:rsidRDefault="00F9169C" w:rsidP="00373DDD">
      <w:r>
        <w:t xml:space="preserve">The OSG Operator </w:t>
      </w:r>
      <w:r w:rsidR="00101302">
        <w:t xml:space="preserve">must </w:t>
      </w:r>
      <w:r w:rsidR="008F23C8">
        <w:t>authenticate all r</w:t>
      </w:r>
      <w:r w:rsidR="00373DDD" w:rsidRPr="004A26F7">
        <w:t>evocation requests</w:t>
      </w:r>
      <w:r w:rsidR="00B9751E">
        <w:t xml:space="preserve">.  </w:t>
      </w:r>
      <w:r>
        <w:t xml:space="preserve">The OSG Operator </w:t>
      </w:r>
      <w:r w:rsidR="00B9751E">
        <w:t xml:space="preserve">may authenticate revocation requests </w:t>
      </w:r>
      <w:r w:rsidR="00101302">
        <w:t xml:space="preserve">using </w:t>
      </w:r>
      <w:r w:rsidR="00B9751E">
        <w:t xml:space="preserve">the </w:t>
      </w:r>
      <w:r w:rsidR="0019012A">
        <w:t xml:space="preserve">Certificate’s Public Key, </w:t>
      </w:r>
      <w:r w:rsidR="00101302">
        <w:t xml:space="preserve">even if </w:t>
      </w:r>
      <w:r w:rsidR="0019012A">
        <w:t>the associated Private Key is compromised.</w:t>
      </w:r>
    </w:p>
    <w:p w:rsidR="006A0222" w:rsidRPr="004A26F7" w:rsidRDefault="006A0222" w:rsidP="00704E55">
      <w:pPr>
        <w:pStyle w:val="Heading1"/>
      </w:pPr>
      <w:bookmarkStart w:id="145" w:name="_Toc140649466"/>
      <w:bookmarkStart w:id="146" w:name="_Toc310346995"/>
      <w:r w:rsidRPr="004A26F7">
        <w:t>CERTIFICATE LIFE-CYC</w:t>
      </w:r>
      <w:r w:rsidR="00F8664D" w:rsidRPr="004A26F7">
        <w:t>LE OPERATIONAL REQUIREMENTS</w:t>
      </w:r>
      <w:bookmarkEnd w:id="145"/>
      <w:bookmarkEnd w:id="146"/>
    </w:p>
    <w:p w:rsidR="006A0222" w:rsidRPr="004A26F7" w:rsidRDefault="006A0222" w:rsidP="00704E55">
      <w:pPr>
        <w:pStyle w:val="Heading2"/>
      </w:pPr>
      <w:bookmarkStart w:id="147" w:name="_Toc140649467"/>
      <w:bookmarkStart w:id="148" w:name="_Ref261867517"/>
      <w:bookmarkStart w:id="149" w:name="_Toc310346996"/>
      <w:r w:rsidRPr="004A26F7">
        <w:t>Certificate Application</w:t>
      </w:r>
      <w:bookmarkEnd w:id="147"/>
      <w:bookmarkEnd w:id="148"/>
      <w:bookmarkEnd w:id="149"/>
    </w:p>
    <w:p w:rsidR="006A0222" w:rsidRPr="004A26F7" w:rsidRDefault="006A0222" w:rsidP="00704E55">
      <w:pPr>
        <w:pStyle w:val="Heading3"/>
      </w:pPr>
      <w:bookmarkStart w:id="150" w:name="_Toc140649468"/>
      <w:bookmarkStart w:id="151" w:name="_Ref261867514"/>
      <w:bookmarkStart w:id="152" w:name="_Toc310346997"/>
      <w:r w:rsidRPr="004A26F7">
        <w:t xml:space="preserve">Who </w:t>
      </w:r>
      <w:r w:rsidR="00373DDD" w:rsidRPr="004A26F7">
        <w:t>C</w:t>
      </w:r>
      <w:r w:rsidRPr="004A26F7">
        <w:t xml:space="preserve">an </w:t>
      </w:r>
      <w:r w:rsidR="00373DDD" w:rsidRPr="004A26F7">
        <w:t>S</w:t>
      </w:r>
      <w:r w:rsidRPr="004A26F7">
        <w:t xml:space="preserve">ubmit a </w:t>
      </w:r>
      <w:r w:rsidR="00373DDD" w:rsidRPr="004A26F7">
        <w:t>C</w:t>
      </w:r>
      <w:r w:rsidRPr="004A26F7">
        <w:t xml:space="preserve">ertificate </w:t>
      </w:r>
      <w:r w:rsidR="00373DDD" w:rsidRPr="004A26F7">
        <w:t>A</w:t>
      </w:r>
      <w:r w:rsidRPr="004A26F7">
        <w:t>pplication</w:t>
      </w:r>
      <w:bookmarkEnd w:id="150"/>
      <w:bookmarkEnd w:id="151"/>
      <w:bookmarkEnd w:id="152"/>
    </w:p>
    <w:p w:rsidR="00101302" w:rsidDel="000038DC" w:rsidRDefault="00610488" w:rsidP="00C81219">
      <w:pPr>
        <w:rPr>
          <w:del w:id="153" w:author="Author"/>
        </w:rPr>
      </w:pPr>
      <w:r>
        <w:t>OSG</w:t>
      </w:r>
      <w:r w:rsidR="00251F1A">
        <w:t xml:space="preserve"> </w:t>
      </w:r>
      <w:r w:rsidR="00101302">
        <w:t>may</w:t>
      </w:r>
      <w:r w:rsidR="00251F1A">
        <w:t xml:space="preserve"> accept </w:t>
      </w:r>
      <w:r w:rsidR="00A4584D">
        <w:t xml:space="preserve">certificate </w:t>
      </w:r>
      <w:commentRangeStart w:id="154"/>
      <w:r w:rsidR="00A4584D">
        <w:t xml:space="preserve">applications from Trusted Agents and other authorized </w:t>
      </w:r>
      <w:ins w:id="155" w:author="Author">
        <w:r w:rsidR="005D25B3">
          <w:t xml:space="preserve">organizations and </w:t>
        </w:r>
      </w:ins>
      <w:r w:rsidR="00A4584D">
        <w:t>individuals</w:t>
      </w:r>
      <w:commentRangeEnd w:id="154"/>
      <w:r w:rsidR="00DA3A92">
        <w:rPr>
          <w:rStyle w:val="CommentReference"/>
          <w:vanish/>
        </w:rPr>
        <w:commentReference w:id="154"/>
      </w:r>
      <w:del w:id="156" w:author="Author">
        <w:r w:rsidR="00A4584D" w:rsidDel="000038DC">
          <w:delText xml:space="preserve">.   </w:delText>
        </w:r>
        <w:r w:rsidR="00251F1A" w:rsidDel="000038DC">
          <w:delText>F</w:delText>
        </w:r>
        <w:r w:rsidR="002B68D6" w:rsidDel="000038DC">
          <w:delText>or</w:delText>
        </w:r>
        <w:r w:rsidR="009808C1" w:rsidRPr="004A26F7" w:rsidDel="000038DC">
          <w:delText xml:space="preserve"> certificates</w:delText>
        </w:r>
        <w:r w:rsidR="002B68D6" w:rsidDel="000038DC">
          <w:delText xml:space="preserve"> that include a domain name</w:delText>
        </w:r>
        <w:r w:rsidR="009808C1" w:rsidRPr="004A26F7" w:rsidDel="000038DC">
          <w:delText xml:space="preserve">, </w:delText>
        </w:r>
        <w:commentRangeStart w:id="157"/>
        <w:r w:rsidR="009808C1" w:rsidRPr="004A26F7" w:rsidDel="000038DC">
          <w:delText xml:space="preserve">the </w:delText>
        </w:r>
        <w:r w:rsidR="004A26F7" w:rsidDel="000038DC">
          <w:delText>Domain Name Registrar</w:delText>
        </w:r>
        <w:r w:rsidR="009808C1" w:rsidRPr="004A26F7" w:rsidDel="000038DC">
          <w:delText xml:space="preserve"> record maintained by the domain registrar presumptively indicates who has authority over the domain</w:delText>
        </w:r>
        <w:commentRangeEnd w:id="157"/>
        <w:r w:rsidR="00D9412D" w:rsidDel="000038DC">
          <w:rPr>
            <w:rStyle w:val="CommentReference"/>
          </w:rPr>
          <w:commentReference w:id="157"/>
        </w:r>
        <w:r w:rsidR="009808C1" w:rsidRPr="004A26F7" w:rsidDel="000038DC">
          <w:delText xml:space="preserve">.  </w:delText>
        </w:r>
        <w:r w:rsidR="00101302" w:rsidDel="000038DC">
          <w:delText xml:space="preserve"> </w:delText>
        </w:r>
      </w:del>
    </w:p>
    <w:p w:rsidR="00101302" w:rsidDel="000038DC" w:rsidRDefault="000038DC" w:rsidP="00C81219">
      <w:pPr>
        <w:rPr>
          <w:del w:id="158" w:author="Author"/>
        </w:rPr>
      </w:pPr>
      <w:ins w:id="159" w:author="Author">
        <w:r>
          <w:t xml:space="preserve">. </w:t>
        </w:r>
      </w:ins>
    </w:p>
    <w:p w:rsidR="00FD4E20" w:rsidRPr="004A26F7" w:rsidRDefault="00610488" w:rsidP="00C81219">
      <w:pPr>
        <w:rPr>
          <w:rFonts w:cs="TimesNewRomanPSMT"/>
          <w:color w:val="000000"/>
          <w:szCs w:val="20"/>
        </w:rPr>
      </w:pPr>
      <w:r>
        <w:rPr>
          <w:rFonts w:cs="TimesNewRomanPSMT"/>
          <w:color w:val="000000"/>
          <w:szCs w:val="20"/>
        </w:rPr>
        <w:t>OSG</w:t>
      </w:r>
      <w:r w:rsidR="00B009FB">
        <w:rPr>
          <w:rFonts w:cs="TimesNewRomanPSMT"/>
          <w:color w:val="000000"/>
          <w:szCs w:val="20"/>
        </w:rPr>
        <w:t xml:space="preserve"> </w:t>
      </w:r>
      <w:r w:rsidR="00101302">
        <w:rPr>
          <w:rFonts w:cs="TimesNewRomanPSMT"/>
          <w:color w:val="000000"/>
          <w:szCs w:val="20"/>
        </w:rPr>
        <w:t>may</w:t>
      </w:r>
      <w:r w:rsidR="00B009FB">
        <w:rPr>
          <w:rFonts w:cs="TimesNewRomanPSMT"/>
          <w:color w:val="000000"/>
          <w:szCs w:val="20"/>
        </w:rPr>
        <w:t xml:space="preserve"> </w:t>
      </w:r>
      <w:r w:rsidR="002A1F23">
        <w:rPr>
          <w:rFonts w:cs="TimesNewRomanPSMT"/>
          <w:color w:val="000000"/>
          <w:szCs w:val="20"/>
        </w:rPr>
        <w:t xml:space="preserve">not </w:t>
      </w:r>
      <w:r w:rsidR="00B009FB">
        <w:rPr>
          <w:rFonts w:cs="TimesNewRomanPSMT"/>
          <w:color w:val="000000"/>
          <w:szCs w:val="20"/>
        </w:rPr>
        <w:t xml:space="preserve">provide </w:t>
      </w:r>
      <w:r w:rsidR="009808C1" w:rsidRPr="004A26F7">
        <w:rPr>
          <w:rFonts w:cs="TimesNewRomanPSMT"/>
          <w:color w:val="000000"/>
          <w:szCs w:val="20"/>
        </w:rPr>
        <w:t>certificate</w:t>
      </w:r>
      <w:r w:rsidR="002A1F23">
        <w:rPr>
          <w:rFonts w:cs="TimesNewRomanPSMT"/>
          <w:color w:val="000000"/>
          <w:szCs w:val="20"/>
        </w:rPr>
        <w:t>s</w:t>
      </w:r>
      <w:r w:rsidR="009808C1" w:rsidRPr="004A26F7">
        <w:rPr>
          <w:rFonts w:cs="TimesNewRomanPSMT"/>
          <w:color w:val="000000"/>
          <w:szCs w:val="20"/>
        </w:rPr>
        <w:t xml:space="preserve"> to </w:t>
      </w:r>
      <w:r w:rsidR="00101302">
        <w:rPr>
          <w:rFonts w:cs="TimesNewRomanPSMT"/>
          <w:color w:val="000000"/>
          <w:szCs w:val="20"/>
        </w:rPr>
        <w:t>an</w:t>
      </w:r>
      <w:r w:rsidR="009808C1" w:rsidRPr="004A26F7">
        <w:rPr>
          <w:rFonts w:cs="TimesNewRomanPSMT"/>
          <w:color w:val="000000"/>
          <w:szCs w:val="20"/>
        </w:rPr>
        <w:t xml:space="preserve"> entity that is on a government denied list maintained by the United States or that is located in a country with which the laws of the United States prohibit doing business.  </w:t>
      </w:r>
    </w:p>
    <w:p w:rsidR="006A0222" w:rsidRPr="004A26F7" w:rsidRDefault="006A0222" w:rsidP="00704E55">
      <w:pPr>
        <w:pStyle w:val="Heading3"/>
      </w:pPr>
      <w:bookmarkStart w:id="160" w:name="_Toc140649469"/>
      <w:bookmarkStart w:id="161" w:name="_Toc310346998"/>
      <w:r w:rsidRPr="004A26F7">
        <w:lastRenderedPageBreak/>
        <w:t xml:space="preserve">Enrollment </w:t>
      </w:r>
      <w:r w:rsidR="00373DDD" w:rsidRPr="004A26F7">
        <w:t>P</w:t>
      </w:r>
      <w:r w:rsidRPr="004A26F7">
        <w:t xml:space="preserve">rocess and </w:t>
      </w:r>
      <w:r w:rsidR="00373DDD" w:rsidRPr="004A26F7">
        <w:t>R</w:t>
      </w:r>
      <w:r w:rsidRPr="004A26F7">
        <w:t>esponsibilities</w:t>
      </w:r>
      <w:bookmarkEnd w:id="160"/>
      <w:bookmarkEnd w:id="161"/>
    </w:p>
    <w:p w:rsidR="00A4584D" w:rsidRDefault="00A4584D" w:rsidP="00863CB3">
      <w:r>
        <w:t xml:space="preserve">Trusted Agents verify the identity of a certificate applicant prior to authorizing the issuance of a certificate.   Trusted Agents and the OSG </w:t>
      </w:r>
      <w:r w:rsidR="00610488">
        <w:t xml:space="preserve">Operator </w:t>
      </w:r>
      <w:r>
        <w:t>use protected communication to interact with DigiCert’s certificate issuing systems.</w:t>
      </w:r>
    </w:p>
    <w:p w:rsidR="006A0222" w:rsidRPr="004A26F7" w:rsidRDefault="006A0222" w:rsidP="00704E55">
      <w:pPr>
        <w:pStyle w:val="Heading2"/>
      </w:pPr>
      <w:bookmarkStart w:id="162" w:name="Fig1"/>
      <w:bookmarkStart w:id="163" w:name="_Toc140649470"/>
      <w:bookmarkStart w:id="164" w:name="_Ref261867512"/>
      <w:bookmarkStart w:id="165" w:name="_Ref261867518"/>
      <w:bookmarkStart w:id="166" w:name="_Toc310346999"/>
      <w:bookmarkEnd w:id="162"/>
      <w:r w:rsidRPr="004A26F7">
        <w:t>Certificate application processing</w:t>
      </w:r>
      <w:bookmarkEnd w:id="163"/>
      <w:bookmarkEnd w:id="164"/>
      <w:bookmarkEnd w:id="165"/>
      <w:bookmarkEnd w:id="166"/>
    </w:p>
    <w:p w:rsidR="00AB2393" w:rsidRPr="004A26F7" w:rsidRDefault="00AB2393" w:rsidP="00704E55">
      <w:pPr>
        <w:pStyle w:val="Heading3"/>
      </w:pPr>
      <w:bookmarkStart w:id="167" w:name="_Toc310347000"/>
      <w:r w:rsidRPr="004A26F7">
        <w:t>Performing Identification and Authentication Functions</w:t>
      </w:r>
      <w:bookmarkEnd w:id="167"/>
    </w:p>
    <w:p w:rsidR="00973524" w:rsidRDefault="00813611" w:rsidP="00B73DDE">
      <w:pPr>
        <w:rPr>
          <w:szCs w:val="20"/>
        </w:rPr>
      </w:pPr>
      <w:r>
        <w:t>The</w:t>
      </w:r>
      <w:r w:rsidR="00973524" w:rsidRPr="00B73DDE">
        <w:rPr>
          <w:szCs w:val="20"/>
        </w:rPr>
        <w:t xml:space="preserve"> </w:t>
      </w:r>
      <w:r w:rsidR="00101302">
        <w:rPr>
          <w:szCs w:val="20"/>
        </w:rPr>
        <w:t xml:space="preserve">applicant </w:t>
      </w:r>
      <w:r>
        <w:rPr>
          <w:szCs w:val="20"/>
        </w:rPr>
        <w:t xml:space="preserve">is verified </w:t>
      </w:r>
      <w:r w:rsidR="00101302">
        <w:rPr>
          <w:szCs w:val="20"/>
        </w:rPr>
        <w:t xml:space="preserve">in </w:t>
      </w:r>
      <w:r w:rsidR="00973524" w:rsidRPr="00B73DDE">
        <w:rPr>
          <w:szCs w:val="20"/>
        </w:rPr>
        <w:t xml:space="preserve">accordance with Section 3.2.  </w:t>
      </w:r>
      <w:r w:rsidR="005A466F">
        <w:t xml:space="preserve"> </w:t>
      </w:r>
      <w:r w:rsidR="00610488">
        <w:t xml:space="preserve">The OSG Operator </w:t>
      </w:r>
      <w:r w:rsidR="00101302">
        <w:rPr>
          <w:szCs w:val="20"/>
        </w:rPr>
        <w:t xml:space="preserve">shall protect all </w:t>
      </w:r>
      <w:r w:rsidR="007D5510">
        <w:rPr>
          <w:szCs w:val="20"/>
        </w:rPr>
        <w:t>sensitive information</w:t>
      </w:r>
      <w:r w:rsidR="00101302">
        <w:rPr>
          <w:szCs w:val="20"/>
        </w:rPr>
        <w:t xml:space="preserve"> obtained from the Applicant</w:t>
      </w:r>
      <w:r w:rsidR="001436D2" w:rsidRPr="001436D2">
        <w:rPr>
          <w:szCs w:val="20"/>
        </w:rPr>
        <w:t>.</w:t>
      </w:r>
    </w:p>
    <w:p w:rsidR="006A0222" w:rsidRPr="004A26F7" w:rsidRDefault="006A0222" w:rsidP="00704E55">
      <w:pPr>
        <w:pStyle w:val="Heading3"/>
      </w:pPr>
      <w:bookmarkStart w:id="168" w:name="_Toc140649471"/>
      <w:bookmarkStart w:id="169" w:name="_Toc310347001"/>
      <w:r w:rsidRPr="004A26F7">
        <w:t xml:space="preserve">Approval or </w:t>
      </w:r>
      <w:r w:rsidR="00C74DA5" w:rsidRPr="004A26F7">
        <w:t>R</w:t>
      </w:r>
      <w:r w:rsidRPr="004A26F7">
        <w:t xml:space="preserve">ejection of </w:t>
      </w:r>
      <w:r w:rsidR="00C74DA5" w:rsidRPr="004A26F7">
        <w:t>C</w:t>
      </w:r>
      <w:r w:rsidRPr="004A26F7">
        <w:t xml:space="preserve">ertificate </w:t>
      </w:r>
      <w:r w:rsidR="00C74DA5" w:rsidRPr="004A26F7">
        <w:t>A</w:t>
      </w:r>
      <w:r w:rsidRPr="004A26F7">
        <w:t>pplications</w:t>
      </w:r>
      <w:bookmarkEnd w:id="168"/>
      <w:bookmarkEnd w:id="169"/>
    </w:p>
    <w:p w:rsidR="00941FAD" w:rsidRDefault="00610488" w:rsidP="00941FAD">
      <w:r>
        <w:t xml:space="preserve">The OSG Operator </w:t>
      </w:r>
      <w:r w:rsidR="00101302">
        <w:t>shall reject</w:t>
      </w:r>
      <w:r w:rsidR="00701C41" w:rsidRPr="004A26F7">
        <w:t xml:space="preserve"> any certificate application that</w:t>
      </w:r>
      <w:r w:rsidR="005A466F">
        <w:t xml:space="preserve"> it considers inadequately verified.  </w:t>
      </w:r>
      <w:r w:rsidR="00701C41" w:rsidRPr="004A26F7">
        <w:t xml:space="preserve"> </w:t>
      </w:r>
      <w:r>
        <w:t xml:space="preserve">The OSG Operator </w:t>
      </w:r>
      <w:r w:rsidR="00101302">
        <w:t>shall</w:t>
      </w:r>
      <w:r w:rsidR="00C74DA5" w:rsidRPr="004A26F7">
        <w:t xml:space="preserve"> also </w:t>
      </w:r>
      <w:r w:rsidR="0041031D" w:rsidRPr="004A26F7">
        <w:t xml:space="preserve">reject </w:t>
      </w:r>
      <w:r w:rsidR="00701C41" w:rsidRPr="004A26F7">
        <w:t>a certificate</w:t>
      </w:r>
      <w:r w:rsidR="0052462F" w:rsidRPr="004A26F7">
        <w:t xml:space="preserve"> application </w:t>
      </w:r>
      <w:r w:rsidR="0041031D" w:rsidRPr="004A26F7">
        <w:t>if</w:t>
      </w:r>
      <w:r w:rsidR="00C74DA5" w:rsidRPr="004A26F7">
        <w:t xml:space="preserve"> </w:t>
      </w:r>
      <w:r w:rsidR="00701C41" w:rsidRPr="004A26F7">
        <w:t xml:space="preserve">issuing the certificate could damage or diminish </w:t>
      </w:r>
      <w:r w:rsidR="00B009FB">
        <w:t>DigiCert</w:t>
      </w:r>
      <w:r w:rsidR="00101302">
        <w:t>’s</w:t>
      </w:r>
      <w:r w:rsidR="00B009FB">
        <w:t xml:space="preserve"> </w:t>
      </w:r>
      <w:r w:rsidR="00C74DA5" w:rsidRPr="004A26F7">
        <w:t>reputation or business</w:t>
      </w:r>
      <w:r w:rsidR="00701C41" w:rsidRPr="004A26F7">
        <w:t>.</w:t>
      </w:r>
      <w:r w:rsidR="00941FAD">
        <w:t xml:space="preserve"> </w:t>
      </w:r>
      <w:r w:rsidR="00941FAD" w:rsidRPr="004A26F7">
        <w:t xml:space="preserve">Rejected </w:t>
      </w:r>
      <w:r w:rsidR="00941FAD">
        <w:t>a</w:t>
      </w:r>
      <w:r w:rsidR="00941FAD" w:rsidRPr="004A26F7">
        <w:t xml:space="preserve">pplicants may re-apply.  Subscribers </w:t>
      </w:r>
      <w:r w:rsidR="00941FAD">
        <w:t>are required to</w:t>
      </w:r>
      <w:r w:rsidR="00941FAD" w:rsidRPr="004A26F7">
        <w:t xml:space="preserve"> check the data listed in the certificate for accuracy prior to using the certificate.</w:t>
      </w:r>
    </w:p>
    <w:p w:rsidR="004655EF" w:rsidRPr="004A26F7" w:rsidRDefault="004655EF" w:rsidP="0074202A"/>
    <w:p w:rsidR="0074202A" w:rsidRPr="004A26F7" w:rsidRDefault="0074202A" w:rsidP="0074202A">
      <w:r w:rsidRPr="004A26F7">
        <w:t>If some or all of the documentation used to support the application is in a language other than English, a</w:t>
      </w:r>
      <w:r w:rsidR="00337E82">
        <w:t>n</w:t>
      </w:r>
      <w:r w:rsidRPr="004A26F7">
        <w:t xml:space="preserve"> </w:t>
      </w:r>
      <w:r w:rsidR="00610488">
        <w:t xml:space="preserve">employee of the OSG Operator </w:t>
      </w:r>
      <w:r w:rsidRPr="004A26F7">
        <w:t>skilled in such language</w:t>
      </w:r>
      <w:r w:rsidR="00701C41" w:rsidRPr="004A26F7">
        <w:t xml:space="preserve"> and </w:t>
      </w:r>
      <w:r w:rsidRPr="004A26F7">
        <w:t xml:space="preserve">having the appropriate training, experience, and judgment in confirming organizational identification and authorization performs the final cross-correlation and due diligence.  </w:t>
      </w:r>
      <w:r w:rsidR="00610488">
        <w:rPr>
          <w:szCs w:val="20"/>
        </w:rPr>
        <w:t>OSG</w:t>
      </w:r>
      <w:r w:rsidR="00337E82" w:rsidRPr="00B73DDE">
        <w:rPr>
          <w:szCs w:val="20"/>
        </w:rPr>
        <w:t xml:space="preserve"> </w:t>
      </w:r>
      <w:r w:rsidR="004655EF" w:rsidRPr="004A26F7">
        <w:t>may</w:t>
      </w:r>
      <w:r w:rsidR="00701C41" w:rsidRPr="004A26F7">
        <w:t xml:space="preserve"> also</w:t>
      </w:r>
      <w:r w:rsidR="004655EF" w:rsidRPr="004A26F7">
        <w:t xml:space="preserve"> rely</w:t>
      </w:r>
      <w:r w:rsidRPr="004A26F7">
        <w:t xml:space="preserve"> on </w:t>
      </w:r>
      <w:r w:rsidR="004655EF" w:rsidRPr="004A26F7">
        <w:t xml:space="preserve">a </w:t>
      </w:r>
      <w:r w:rsidRPr="004A26F7">
        <w:t xml:space="preserve">translation of the relevant portions of the documentation by a qualified </w:t>
      </w:r>
      <w:r w:rsidR="004655EF" w:rsidRPr="004A26F7">
        <w:t>t</w:t>
      </w:r>
      <w:r w:rsidRPr="004A26F7">
        <w:t>ranslator.</w:t>
      </w:r>
      <w:r w:rsidR="00FD4E20" w:rsidRPr="004A26F7">
        <w:t xml:space="preserve">  </w:t>
      </w:r>
    </w:p>
    <w:p w:rsidR="006A0222" w:rsidRPr="004A26F7" w:rsidRDefault="006A0222" w:rsidP="00011A7A">
      <w:pPr>
        <w:pStyle w:val="Heading3"/>
      </w:pPr>
      <w:bookmarkStart w:id="170" w:name="_Toc140649472"/>
      <w:bookmarkStart w:id="171" w:name="_Toc310347002"/>
      <w:r w:rsidRPr="004A26F7">
        <w:t xml:space="preserve">Time to </w:t>
      </w:r>
      <w:r w:rsidR="00C74DA5" w:rsidRPr="004A26F7">
        <w:t>P</w:t>
      </w:r>
      <w:r w:rsidRPr="004A26F7">
        <w:t xml:space="preserve">rocess </w:t>
      </w:r>
      <w:r w:rsidR="00C74DA5" w:rsidRPr="004A26F7">
        <w:t>C</w:t>
      </w:r>
      <w:r w:rsidRPr="004A26F7">
        <w:t xml:space="preserve">ertificate </w:t>
      </w:r>
      <w:r w:rsidR="00C74DA5" w:rsidRPr="004A26F7">
        <w:t>A</w:t>
      </w:r>
      <w:r w:rsidRPr="004A26F7">
        <w:t>pplications</w:t>
      </w:r>
      <w:bookmarkEnd w:id="170"/>
      <w:bookmarkEnd w:id="171"/>
    </w:p>
    <w:p w:rsidR="003E5930" w:rsidRPr="004A26F7" w:rsidRDefault="00610488" w:rsidP="00D703A9">
      <w:r>
        <w:t>OSG</w:t>
      </w:r>
      <w:r w:rsidR="003E5930" w:rsidRPr="004A26F7">
        <w:t xml:space="preserve"> confirm</w:t>
      </w:r>
      <w:r w:rsidR="00941FAD">
        <w:t>s</w:t>
      </w:r>
      <w:r w:rsidR="003E5930" w:rsidRPr="004A26F7">
        <w:t xml:space="preserve"> certificate application information and </w:t>
      </w:r>
      <w:r w:rsidR="006F09AF">
        <w:t>request</w:t>
      </w:r>
      <w:r w:rsidR="00941FAD">
        <w:t>s</w:t>
      </w:r>
      <w:r w:rsidR="006F09AF">
        <w:t xml:space="preserve"> issuance of the</w:t>
      </w:r>
      <w:r w:rsidR="003E5930" w:rsidRPr="004A26F7">
        <w:t xml:space="preserve"> digital certificate within </w:t>
      </w:r>
      <w:r w:rsidR="006F2818" w:rsidRPr="004A26F7">
        <w:t xml:space="preserve">a </w:t>
      </w:r>
      <w:r w:rsidR="00701C41" w:rsidRPr="004A26F7">
        <w:t>reasonable time frame</w:t>
      </w:r>
      <w:ins w:id="172" w:author="Author">
        <w:r w:rsidR="005D25B3">
          <w:t xml:space="preserve"> </w:t>
        </w:r>
      </w:ins>
      <w:del w:id="173" w:author="Author">
        <w:r w:rsidR="00101302" w:rsidDel="005D25B3">
          <w:delText xml:space="preserve">, </w:delText>
        </w:r>
        <w:commentRangeStart w:id="174"/>
        <w:commentRangeStart w:id="175"/>
        <w:r w:rsidR="00101302" w:rsidDel="005D25B3">
          <w:delText xml:space="preserve">usually within two days </w:delText>
        </w:r>
      </w:del>
      <w:commentRangeEnd w:id="174"/>
      <w:r w:rsidR="00D9412D">
        <w:rPr>
          <w:rStyle w:val="CommentReference"/>
        </w:rPr>
        <w:commentReference w:id="174"/>
      </w:r>
      <w:commentRangeEnd w:id="175"/>
      <w:r w:rsidR="00DA2C7A">
        <w:rPr>
          <w:rStyle w:val="CommentReference"/>
          <w:vanish/>
        </w:rPr>
        <w:commentReference w:id="175"/>
      </w:r>
      <w:r w:rsidR="00101302">
        <w:t xml:space="preserve">after receiving all necessary details and </w:t>
      </w:r>
      <w:r w:rsidR="000D38D5">
        <w:t xml:space="preserve">documents from the Applicant.  </w:t>
      </w:r>
    </w:p>
    <w:p w:rsidR="006A0222" w:rsidRPr="004A26F7" w:rsidRDefault="006A0222" w:rsidP="00704E55">
      <w:pPr>
        <w:pStyle w:val="Heading2"/>
      </w:pPr>
      <w:bookmarkStart w:id="176" w:name="_Toc140649473"/>
      <w:bookmarkStart w:id="177" w:name="_Ref261867519"/>
      <w:bookmarkStart w:id="178" w:name="_Toc310347003"/>
      <w:r w:rsidRPr="004A26F7">
        <w:t>Certificate issuance</w:t>
      </w:r>
      <w:bookmarkEnd w:id="176"/>
      <w:bookmarkEnd w:id="177"/>
      <w:bookmarkEnd w:id="178"/>
    </w:p>
    <w:p w:rsidR="006A0222" w:rsidRPr="004A26F7" w:rsidRDefault="00C74DA5" w:rsidP="00704E55">
      <w:pPr>
        <w:pStyle w:val="Heading3"/>
      </w:pPr>
      <w:bookmarkStart w:id="179" w:name="_Toc140649474"/>
      <w:bookmarkStart w:id="180" w:name="_Toc310347004"/>
      <w:r w:rsidRPr="004A26F7">
        <w:t>A</w:t>
      </w:r>
      <w:r w:rsidR="006A0222" w:rsidRPr="004A26F7">
        <w:t xml:space="preserve">ctions </w:t>
      </w:r>
      <w:r w:rsidRPr="004A26F7">
        <w:t>during</w:t>
      </w:r>
      <w:r w:rsidR="006A0222" w:rsidRPr="004A26F7">
        <w:t xml:space="preserve"> </w:t>
      </w:r>
      <w:r w:rsidRPr="004A26F7">
        <w:t>C</w:t>
      </w:r>
      <w:r w:rsidR="006A0222" w:rsidRPr="004A26F7">
        <w:t xml:space="preserve">ertificate </w:t>
      </w:r>
      <w:r w:rsidRPr="004A26F7">
        <w:t>I</w:t>
      </w:r>
      <w:r w:rsidR="006A0222" w:rsidRPr="004A26F7">
        <w:t>ssuance</w:t>
      </w:r>
      <w:bookmarkEnd w:id="179"/>
      <w:bookmarkEnd w:id="180"/>
    </w:p>
    <w:p w:rsidR="0081433B" w:rsidRPr="004A26F7" w:rsidRDefault="00610488" w:rsidP="0081433B">
      <w:bookmarkStart w:id="181" w:name="_Toc140649475"/>
      <w:r>
        <w:t xml:space="preserve">The OSG Operator </w:t>
      </w:r>
      <w:r w:rsidR="00101302">
        <w:t>shall verify</w:t>
      </w:r>
      <w:r w:rsidR="0081433B" w:rsidRPr="004A26F7">
        <w:t xml:space="preserve"> the source of </w:t>
      </w:r>
      <w:r w:rsidR="00101302">
        <w:t>a</w:t>
      </w:r>
      <w:r w:rsidR="0081433B" w:rsidRPr="004A26F7">
        <w:t xml:space="preserve"> certificate request and the identity of </w:t>
      </w:r>
      <w:r w:rsidR="00101302">
        <w:t>the</w:t>
      </w:r>
      <w:r w:rsidR="0081433B" w:rsidRPr="004A26F7">
        <w:t xml:space="preserve"> Applicant in a secure manner prior to issuing a certificate.  </w:t>
      </w:r>
    </w:p>
    <w:p w:rsidR="006A0222" w:rsidRPr="004A26F7" w:rsidRDefault="006A0222" w:rsidP="00704E55">
      <w:pPr>
        <w:pStyle w:val="Heading3"/>
      </w:pPr>
      <w:bookmarkStart w:id="182" w:name="_Toc310347005"/>
      <w:r w:rsidRPr="004A26F7">
        <w:t xml:space="preserve">Notification to </w:t>
      </w:r>
      <w:r w:rsidR="00C74DA5" w:rsidRPr="004A26F7">
        <w:t>S</w:t>
      </w:r>
      <w:r w:rsidRPr="004A26F7">
        <w:t xml:space="preserve">ubscriber </w:t>
      </w:r>
      <w:r w:rsidR="00C74DA5" w:rsidRPr="004A26F7">
        <w:t>of I</w:t>
      </w:r>
      <w:r w:rsidRPr="004A26F7">
        <w:t xml:space="preserve">ssuance of </w:t>
      </w:r>
      <w:r w:rsidR="00C74DA5" w:rsidRPr="004A26F7">
        <w:t>C</w:t>
      </w:r>
      <w:r w:rsidRPr="004A26F7">
        <w:t>ertificate</w:t>
      </w:r>
      <w:bookmarkEnd w:id="181"/>
      <w:bookmarkEnd w:id="182"/>
    </w:p>
    <w:p w:rsidR="00F76109" w:rsidRPr="004A26F7" w:rsidRDefault="00610488" w:rsidP="00E93AE6">
      <w:r>
        <w:t xml:space="preserve">The OSG Operator </w:t>
      </w:r>
      <w:r w:rsidR="00C8480C">
        <w:t xml:space="preserve">may deliver certificates in any secure manner within a reasonable time after issuance.  </w:t>
      </w:r>
    </w:p>
    <w:p w:rsidR="006A0222" w:rsidRPr="004A26F7" w:rsidRDefault="006A0222" w:rsidP="00704E55">
      <w:pPr>
        <w:pStyle w:val="Heading2"/>
      </w:pPr>
      <w:bookmarkStart w:id="183" w:name="_Toc140649476"/>
      <w:bookmarkStart w:id="184" w:name="_Ref261867520"/>
      <w:bookmarkStart w:id="185" w:name="_Toc310347006"/>
      <w:r w:rsidRPr="004A26F7">
        <w:t>Certificate acceptance</w:t>
      </w:r>
      <w:bookmarkEnd w:id="183"/>
      <w:bookmarkEnd w:id="184"/>
      <w:bookmarkEnd w:id="185"/>
    </w:p>
    <w:p w:rsidR="006A0222" w:rsidRPr="004A26F7" w:rsidRDefault="006A0222" w:rsidP="00704E55">
      <w:pPr>
        <w:pStyle w:val="Heading3"/>
      </w:pPr>
      <w:bookmarkStart w:id="186" w:name="_Toc140649477"/>
      <w:bookmarkStart w:id="187" w:name="_Toc310347007"/>
      <w:r w:rsidRPr="004A26F7">
        <w:t xml:space="preserve">Conduct </w:t>
      </w:r>
      <w:r w:rsidR="005B74E8" w:rsidRPr="004A26F7">
        <w:t>C</w:t>
      </w:r>
      <w:r w:rsidRPr="004A26F7">
        <w:t xml:space="preserve">onstituting </w:t>
      </w:r>
      <w:r w:rsidR="005B74E8" w:rsidRPr="004A26F7">
        <w:t>C</w:t>
      </w:r>
      <w:r w:rsidRPr="004A26F7">
        <w:t xml:space="preserve">ertificate </w:t>
      </w:r>
      <w:r w:rsidR="005B74E8" w:rsidRPr="004A26F7">
        <w:t>A</w:t>
      </w:r>
      <w:r w:rsidRPr="004A26F7">
        <w:t>cceptance</w:t>
      </w:r>
      <w:bookmarkEnd w:id="186"/>
      <w:bookmarkEnd w:id="187"/>
    </w:p>
    <w:p w:rsidR="00701C41" w:rsidRPr="004A26F7" w:rsidRDefault="00701C41" w:rsidP="00701C41">
      <w:r w:rsidRPr="004A26F7">
        <w:rPr>
          <w:spacing w:val="2"/>
        </w:rPr>
        <w:t>C</w:t>
      </w:r>
      <w:r w:rsidRPr="004A26F7">
        <w:t>ertificates are considered accepted on the earlier of (</w:t>
      </w:r>
      <w:proofErr w:type="spellStart"/>
      <w:r w:rsidRPr="004A26F7">
        <w:t>i</w:t>
      </w:r>
      <w:proofErr w:type="spellEnd"/>
      <w:r w:rsidRPr="004A26F7">
        <w:t>) the Subscriber’s use of the certificate or (ii) 30 days after the certificate’s issuance.</w:t>
      </w:r>
    </w:p>
    <w:p w:rsidR="006A0222" w:rsidRPr="004A26F7" w:rsidRDefault="006A0222" w:rsidP="00704E55">
      <w:pPr>
        <w:pStyle w:val="Heading3"/>
      </w:pPr>
      <w:bookmarkStart w:id="188" w:name="_Toc310347008"/>
      <w:bookmarkStart w:id="189" w:name="_Toc140649478"/>
      <w:r w:rsidRPr="004A26F7">
        <w:t xml:space="preserve">Publication of the </w:t>
      </w:r>
      <w:r w:rsidR="005B74E8" w:rsidRPr="004A26F7">
        <w:t>C</w:t>
      </w:r>
      <w:r w:rsidRPr="004A26F7">
        <w:t>ertificate</w:t>
      </w:r>
      <w:bookmarkEnd w:id="188"/>
      <w:r w:rsidRPr="004A26F7">
        <w:t xml:space="preserve"> </w:t>
      </w:r>
      <w:bookmarkEnd w:id="189"/>
    </w:p>
    <w:p w:rsidR="000E06FD" w:rsidRDefault="00EA4DF6" w:rsidP="005B74E8">
      <w:r>
        <w:t>End-entity certificates are</w:t>
      </w:r>
      <w:r w:rsidR="00FF38F9" w:rsidRPr="004A26F7">
        <w:t xml:space="preserve"> publishe</w:t>
      </w:r>
      <w:r>
        <w:t>d</w:t>
      </w:r>
      <w:r w:rsidR="00FF38F9" w:rsidRPr="004A26F7">
        <w:t xml:space="preserve"> by delivering</w:t>
      </w:r>
      <w:r w:rsidR="00054942">
        <w:t xml:space="preserve"> them</w:t>
      </w:r>
      <w:r w:rsidR="00FF38F9" w:rsidRPr="004A26F7">
        <w:t xml:space="preserve"> to the </w:t>
      </w:r>
      <w:r w:rsidR="00701C41" w:rsidRPr="004A26F7">
        <w:t>S</w:t>
      </w:r>
      <w:r w:rsidR="00FF38F9" w:rsidRPr="004A26F7">
        <w:t xml:space="preserve">ubscriber.  </w:t>
      </w:r>
      <w:ins w:id="190" w:author="Author">
        <w:r w:rsidR="005D2961">
          <w:t xml:space="preserve">A certificate may be delivered </w:t>
        </w:r>
      </w:ins>
      <w:commentRangeStart w:id="191"/>
      <w:del w:id="192" w:author="Author">
        <w:r w:rsidR="000E06FD" w:rsidDel="005D2961">
          <w:delText>OSG may use</w:delText>
        </w:r>
      </w:del>
      <w:ins w:id="193" w:author="Author">
        <w:r w:rsidR="005D2961">
          <w:t>using</w:t>
        </w:r>
      </w:ins>
      <w:r w:rsidR="000E06FD">
        <w:t xml:space="preserve"> any reasonably secure method to deliver</w:t>
      </w:r>
      <w:ins w:id="194" w:author="Author">
        <w:r w:rsidR="005D2961">
          <w:t>y</w:t>
        </w:r>
      </w:ins>
      <w:del w:id="195" w:author="Author">
        <w:r w:rsidR="000E06FD" w:rsidDel="005D2961">
          <w:delText xml:space="preserve"> issued </w:delText>
        </w:r>
        <w:commentRangeStart w:id="196"/>
        <w:r w:rsidR="000E06FD" w:rsidDel="005D2961">
          <w:delText>certificates</w:delText>
        </w:r>
      </w:del>
      <w:commentRangeEnd w:id="196"/>
      <w:r w:rsidR="005D2961">
        <w:rPr>
          <w:rStyle w:val="CommentReference"/>
        </w:rPr>
        <w:commentReference w:id="196"/>
      </w:r>
      <w:r w:rsidR="000E06FD">
        <w:t>.</w:t>
      </w:r>
      <w:commentRangeEnd w:id="191"/>
      <w:r w:rsidR="00467806">
        <w:rPr>
          <w:rStyle w:val="CommentReference"/>
          <w:vanish/>
        </w:rPr>
        <w:commentReference w:id="191"/>
      </w:r>
    </w:p>
    <w:p w:rsidR="001E7635" w:rsidRPr="004A26F7" w:rsidRDefault="001E7635" w:rsidP="00704E55">
      <w:pPr>
        <w:pStyle w:val="Heading3"/>
      </w:pPr>
      <w:bookmarkStart w:id="197" w:name="_Toc310347009"/>
      <w:r w:rsidRPr="004A26F7">
        <w:t>Notification of Certificate Issuance to Other Entities</w:t>
      </w:r>
      <w:bookmarkEnd w:id="197"/>
    </w:p>
    <w:p w:rsidR="00E07BC9" w:rsidRDefault="00397276" w:rsidP="00E07BC9">
      <w:bookmarkStart w:id="198" w:name="_Toc140649479"/>
      <w:r>
        <w:t>As specified in the DigiCert CP and CPS.</w:t>
      </w:r>
    </w:p>
    <w:p w:rsidR="006A0222" w:rsidRPr="004A26F7" w:rsidRDefault="006A0222" w:rsidP="00704E55">
      <w:pPr>
        <w:pStyle w:val="Heading2"/>
      </w:pPr>
      <w:bookmarkStart w:id="199" w:name="_Toc310347010"/>
      <w:r w:rsidRPr="004A26F7">
        <w:lastRenderedPageBreak/>
        <w:t>Key pair and certificate usage</w:t>
      </w:r>
      <w:bookmarkEnd w:id="198"/>
      <w:bookmarkEnd w:id="199"/>
    </w:p>
    <w:p w:rsidR="006A0222" w:rsidRPr="004A26F7" w:rsidRDefault="006A0222" w:rsidP="00704E55">
      <w:pPr>
        <w:pStyle w:val="Heading3"/>
      </w:pPr>
      <w:bookmarkStart w:id="200" w:name="_Toc140649480"/>
      <w:bookmarkStart w:id="201" w:name="_Toc310347011"/>
      <w:r w:rsidRPr="004A26F7">
        <w:t xml:space="preserve">Subscriber </w:t>
      </w:r>
      <w:r w:rsidR="001E7635" w:rsidRPr="004A26F7">
        <w:t>P</w:t>
      </w:r>
      <w:r w:rsidRPr="004A26F7">
        <w:t xml:space="preserve">rivate </w:t>
      </w:r>
      <w:r w:rsidR="001E7635" w:rsidRPr="004A26F7">
        <w:t>K</w:t>
      </w:r>
      <w:r w:rsidRPr="004A26F7">
        <w:t xml:space="preserve">ey and </w:t>
      </w:r>
      <w:r w:rsidR="001E7635" w:rsidRPr="004A26F7">
        <w:t>C</w:t>
      </w:r>
      <w:r w:rsidRPr="004A26F7">
        <w:t xml:space="preserve">ertificate </w:t>
      </w:r>
      <w:r w:rsidR="001E7635" w:rsidRPr="004A26F7">
        <w:t>U</w:t>
      </w:r>
      <w:r w:rsidRPr="004A26F7">
        <w:t>sage</w:t>
      </w:r>
      <w:bookmarkEnd w:id="200"/>
      <w:bookmarkEnd w:id="201"/>
    </w:p>
    <w:p w:rsidR="00F8664D" w:rsidRPr="004A26F7" w:rsidRDefault="000F7AF8" w:rsidP="001E7635">
      <w:r w:rsidRPr="004A26F7">
        <w:t xml:space="preserve">Subscribers </w:t>
      </w:r>
      <w:r w:rsidR="00610488">
        <w:t>are contractually required to</w:t>
      </w:r>
      <w:r w:rsidRPr="004A26F7">
        <w:t xml:space="preserve"> protect their </w:t>
      </w:r>
      <w:r w:rsidR="0060146C" w:rsidRPr="004A26F7">
        <w:t>Private Key</w:t>
      </w:r>
      <w:r w:rsidRPr="004A26F7">
        <w:t xml:space="preserve">s from </w:t>
      </w:r>
      <w:r w:rsidR="009616E8" w:rsidRPr="004A26F7">
        <w:t>unauthorized use or disclosure</w:t>
      </w:r>
      <w:r w:rsidR="00C27C9A" w:rsidRPr="004A26F7">
        <w:t xml:space="preserve">, </w:t>
      </w:r>
      <w:r w:rsidR="009616E8" w:rsidRPr="004A26F7">
        <w:t xml:space="preserve">discontinue using </w:t>
      </w:r>
      <w:r w:rsidR="00C27C9A" w:rsidRPr="004A26F7">
        <w:t>a</w:t>
      </w:r>
      <w:r w:rsidR="009616E8" w:rsidRPr="004A26F7">
        <w:t xml:space="preserve"> </w:t>
      </w:r>
      <w:r w:rsidR="0060146C" w:rsidRPr="004A26F7">
        <w:t>Private Key</w:t>
      </w:r>
      <w:r w:rsidR="009616E8" w:rsidRPr="004A26F7">
        <w:t xml:space="preserve"> </w:t>
      </w:r>
      <w:commentRangeStart w:id="202"/>
      <w:commentRangeStart w:id="203"/>
      <w:r w:rsidR="009616E8" w:rsidRPr="004A26F7">
        <w:t>after expiration or revocation of the associated certificate</w:t>
      </w:r>
      <w:commentRangeEnd w:id="202"/>
      <w:r w:rsidR="00D9412D">
        <w:rPr>
          <w:rStyle w:val="CommentReference"/>
        </w:rPr>
        <w:commentReference w:id="202"/>
      </w:r>
      <w:r w:rsidR="00C27C9A" w:rsidRPr="004A26F7">
        <w:t xml:space="preserve">, </w:t>
      </w:r>
      <w:commentRangeEnd w:id="203"/>
      <w:r w:rsidR="000038DC">
        <w:rPr>
          <w:rStyle w:val="CommentReference"/>
        </w:rPr>
        <w:commentReference w:id="203"/>
      </w:r>
      <w:r w:rsidR="00C27C9A" w:rsidRPr="004A26F7">
        <w:t xml:space="preserve">and </w:t>
      </w:r>
      <w:r w:rsidRPr="004A26F7">
        <w:t xml:space="preserve">use </w:t>
      </w:r>
      <w:r w:rsidR="0060146C" w:rsidRPr="004A26F7">
        <w:t>Private Key</w:t>
      </w:r>
      <w:r w:rsidRPr="004A26F7">
        <w:t xml:space="preserve">s only </w:t>
      </w:r>
      <w:r w:rsidR="00C27C9A" w:rsidRPr="004A26F7">
        <w:t>as specified</w:t>
      </w:r>
      <w:r w:rsidRPr="004A26F7">
        <w:t xml:space="preserve"> in the key usage extension.</w:t>
      </w:r>
      <w:r w:rsidR="009616E8" w:rsidRPr="004A26F7">
        <w:t xml:space="preserve"> </w:t>
      </w:r>
    </w:p>
    <w:p w:rsidR="006A0222" w:rsidRPr="004A26F7" w:rsidRDefault="00BC5F71" w:rsidP="00704E55">
      <w:pPr>
        <w:pStyle w:val="Heading3"/>
      </w:pPr>
      <w:bookmarkStart w:id="204" w:name="_Toc140649481"/>
      <w:bookmarkStart w:id="205" w:name="_Toc310347012"/>
      <w:r w:rsidRPr="004A26F7">
        <w:t>Relying P</w:t>
      </w:r>
      <w:r w:rsidR="006A0222" w:rsidRPr="004A26F7">
        <w:t xml:space="preserve">arty </w:t>
      </w:r>
      <w:r w:rsidRPr="004A26F7">
        <w:t>P</w:t>
      </w:r>
      <w:r w:rsidR="006A0222" w:rsidRPr="004A26F7">
        <w:t xml:space="preserve">ublic </w:t>
      </w:r>
      <w:r w:rsidRPr="004A26F7">
        <w:t>K</w:t>
      </w:r>
      <w:r w:rsidR="006A0222" w:rsidRPr="004A26F7">
        <w:t xml:space="preserve">ey and </w:t>
      </w:r>
      <w:r w:rsidRPr="004A26F7">
        <w:t>C</w:t>
      </w:r>
      <w:r w:rsidR="006A0222" w:rsidRPr="004A26F7">
        <w:t xml:space="preserve">ertificate </w:t>
      </w:r>
      <w:r w:rsidRPr="004A26F7">
        <w:t>U</w:t>
      </w:r>
      <w:r w:rsidR="006A0222" w:rsidRPr="004A26F7">
        <w:t>sage</w:t>
      </w:r>
      <w:bookmarkEnd w:id="204"/>
      <w:bookmarkEnd w:id="205"/>
    </w:p>
    <w:p w:rsidR="00257A16" w:rsidRPr="004A26F7" w:rsidRDefault="00397276" w:rsidP="00876F9B">
      <w:pPr>
        <w:rPr>
          <w:spacing w:val="4"/>
        </w:rPr>
      </w:pPr>
      <w:r>
        <w:rPr>
          <w:spacing w:val="4"/>
        </w:rPr>
        <w:t>As specified in the DigiCert CP and CPS.</w:t>
      </w:r>
    </w:p>
    <w:p w:rsidR="006A0222" w:rsidRPr="004A26F7" w:rsidRDefault="006A0222" w:rsidP="00704E55">
      <w:pPr>
        <w:pStyle w:val="Heading2"/>
      </w:pPr>
      <w:bookmarkStart w:id="206" w:name="_Toc140649482"/>
      <w:bookmarkStart w:id="207" w:name="_Toc310347013"/>
      <w:r w:rsidRPr="004A26F7">
        <w:t xml:space="preserve">Certificate </w:t>
      </w:r>
      <w:commentRangeStart w:id="208"/>
      <w:r w:rsidRPr="004A26F7">
        <w:t>renewal</w:t>
      </w:r>
      <w:bookmarkEnd w:id="206"/>
      <w:bookmarkEnd w:id="207"/>
      <w:r w:rsidR="00305142" w:rsidRPr="004A26F7">
        <w:t xml:space="preserve"> </w:t>
      </w:r>
      <w:commentRangeEnd w:id="208"/>
      <w:r w:rsidR="00D9412D">
        <w:rPr>
          <w:rStyle w:val="CommentReference"/>
          <w:rFonts w:cs="Times New Roman"/>
          <w:b w:val="0"/>
          <w:bCs w:val="0"/>
          <w:i w:val="0"/>
          <w:iCs w:val="0"/>
          <w:caps w:val="0"/>
        </w:rPr>
        <w:commentReference w:id="208"/>
      </w:r>
    </w:p>
    <w:p w:rsidR="001E7635" w:rsidRPr="004A26F7" w:rsidRDefault="001E7635" w:rsidP="00704E55">
      <w:pPr>
        <w:pStyle w:val="Heading3"/>
      </w:pPr>
      <w:bookmarkStart w:id="209" w:name="_Toc310347014"/>
      <w:r w:rsidRPr="004A26F7">
        <w:t xml:space="preserve">Circumstance for </w:t>
      </w:r>
      <w:commentRangeStart w:id="210"/>
      <w:r w:rsidRPr="004A26F7">
        <w:t>Certificate</w:t>
      </w:r>
      <w:commentRangeEnd w:id="210"/>
      <w:r w:rsidR="000038DC">
        <w:rPr>
          <w:rStyle w:val="CommentReference"/>
          <w:rFonts w:cs="Times New Roman"/>
          <w:b w:val="0"/>
          <w:bCs w:val="0"/>
          <w:iCs w:val="0"/>
        </w:rPr>
        <w:commentReference w:id="210"/>
      </w:r>
      <w:r w:rsidRPr="004A26F7">
        <w:t xml:space="preserve"> Renewal</w:t>
      </w:r>
      <w:bookmarkEnd w:id="209"/>
    </w:p>
    <w:p w:rsidR="005F1984" w:rsidRPr="004A26F7" w:rsidRDefault="00610488" w:rsidP="005F1984">
      <w:r>
        <w:t xml:space="preserve">The OSG Operator </w:t>
      </w:r>
      <w:r w:rsidR="0049161F">
        <w:t xml:space="preserve">may </w:t>
      </w:r>
      <w:r w:rsidR="00700FCF">
        <w:t>renew</w:t>
      </w:r>
      <w:r w:rsidR="0049161F">
        <w:t xml:space="preserve"> </w:t>
      </w:r>
      <w:r w:rsidR="00B92A6E">
        <w:t>a certificate</w:t>
      </w:r>
      <w:r w:rsidR="005F1984" w:rsidRPr="004A26F7">
        <w:t xml:space="preserve"> </w:t>
      </w:r>
      <w:r w:rsidR="00E575F9">
        <w:t>if:</w:t>
      </w:r>
    </w:p>
    <w:p w:rsidR="00B92A6E" w:rsidRDefault="005F1984" w:rsidP="008C30ED">
      <w:pPr>
        <w:pStyle w:val="ListParagraph"/>
        <w:numPr>
          <w:ilvl w:val="0"/>
          <w:numId w:val="10"/>
        </w:numPr>
      </w:pPr>
      <w:r w:rsidRPr="004A26F7">
        <w:t xml:space="preserve">the </w:t>
      </w:r>
      <w:r w:rsidR="00B92A6E">
        <w:t>associated public key has not reached the end of its validity period,</w:t>
      </w:r>
    </w:p>
    <w:p w:rsidR="005F1984" w:rsidRPr="004A26F7" w:rsidRDefault="005F1984" w:rsidP="008C30ED">
      <w:pPr>
        <w:pStyle w:val="ListParagraph"/>
        <w:numPr>
          <w:ilvl w:val="0"/>
          <w:numId w:val="10"/>
        </w:numPr>
      </w:pPr>
      <w:r w:rsidRPr="004A26F7">
        <w:t xml:space="preserve">the </w:t>
      </w:r>
      <w:r w:rsidR="00B92A6E">
        <w:t xml:space="preserve">Subscriber name and attributes are unchanged, </w:t>
      </w:r>
    </w:p>
    <w:p w:rsidR="00700FCF" w:rsidRPr="004A26F7" w:rsidRDefault="005F1984" w:rsidP="008C30ED">
      <w:pPr>
        <w:pStyle w:val="ListParagraph"/>
        <w:numPr>
          <w:ilvl w:val="0"/>
          <w:numId w:val="10"/>
        </w:numPr>
      </w:pPr>
      <w:r w:rsidRPr="004A26F7">
        <w:t xml:space="preserve">the associated private key </w:t>
      </w:r>
      <w:r w:rsidR="00B92A6E">
        <w:t>remains un</w:t>
      </w:r>
      <w:r w:rsidRPr="004A26F7">
        <w:t xml:space="preserve"> compromised, </w:t>
      </w:r>
      <w:r w:rsidR="00054942">
        <w:t>and</w:t>
      </w:r>
    </w:p>
    <w:p w:rsidR="00697B65" w:rsidRPr="004A26F7" w:rsidRDefault="00B92A6E" w:rsidP="005A3465">
      <w:pPr>
        <w:pStyle w:val="ListParagraph"/>
        <w:numPr>
          <w:ilvl w:val="0"/>
          <w:numId w:val="10"/>
        </w:numPr>
      </w:pPr>
      <w:proofErr w:type="gramStart"/>
      <w:r>
        <w:t>re-verification</w:t>
      </w:r>
      <w:proofErr w:type="gramEnd"/>
      <w:r>
        <w:t xml:space="preserve"> of the Subscriber’s identity is not required under Section 3.3.1</w:t>
      </w:r>
      <w:r w:rsidR="005F1984" w:rsidRPr="004A26F7">
        <w:t>.</w:t>
      </w:r>
    </w:p>
    <w:p w:rsidR="008D0A03" w:rsidRPr="004A26F7" w:rsidRDefault="008D0A03" w:rsidP="00704E55">
      <w:pPr>
        <w:pStyle w:val="Heading3"/>
      </w:pPr>
      <w:bookmarkStart w:id="211" w:name="_Toc310347015"/>
      <w:r w:rsidRPr="004A26F7">
        <w:t>Who May Request Renewal</w:t>
      </w:r>
      <w:bookmarkEnd w:id="211"/>
    </w:p>
    <w:p w:rsidR="005F1984" w:rsidRPr="004A26F7" w:rsidRDefault="00700FCF" w:rsidP="001E7635">
      <w:pPr>
        <w:rPr>
          <w:spacing w:val="2"/>
        </w:rPr>
      </w:pPr>
      <w:r>
        <w:rPr>
          <w:spacing w:val="2"/>
        </w:rPr>
        <w:t xml:space="preserve">Trusted Agents or an </w:t>
      </w:r>
      <w:r w:rsidR="005F1984" w:rsidRPr="004A26F7">
        <w:rPr>
          <w:spacing w:val="2"/>
        </w:rPr>
        <w:t xml:space="preserve">authorized representative of a Subscriber may request renewal of the Subscriber’s certificates.  </w:t>
      </w:r>
    </w:p>
    <w:p w:rsidR="008D0A03" w:rsidRPr="004A26F7" w:rsidRDefault="008D0A03" w:rsidP="00704E55">
      <w:pPr>
        <w:pStyle w:val="Heading3"/>
      </w:pPr>
      <w:bookmarkStart w:id="212" w:name="_Toc310347016"/>
      <w:r w:rsidRPr="004A26F7">
        <w:t>Processing Certificate Renewal Requests</w:t>
      </w:r>
      <w:bookmarkEnd w:id="212"/>
    </w:p>
    <w:p w:rsidR="00697B65" w:rsidRPr="005A3465" w:rsidRDefault="00700FCF" w:rsidP="00697B65">
      <w:pPr>
        <w:rPr>
          <w:spacing w:val="2"/>
        </w:rPr>
      </w:pPr>
      <w:r>
        <w:rPr>
          <w:spacing w:val="2"/>
        </w:rPr>
        <w:t>No additional verification is required if the certificate subject information has not changed and less than five years have passed since the certificate’s information was verified.  A Trusted Agent must represent that the renewal request is authorized.</w:t>
      </w:r>
    </w:p>
    <w:p w:rsidR="008D0A03" w:rsidRPr="004A26F7" w:rsidRDefault="008D0A03" w:rsidP="00704E55">
      <w:pPr>
        <w:pStyle w:val="Heading3"/>
      </w:pPr>
      <w:bookmarkStart w:id="213" w:name="_Toc310347017"/>
      <w:r w:rsidRPr="004A26F7">
        <w:t>Notification of New Certificate Issuance to Subscriber</w:t>
      </w:r>
      <w:bookmarkEnd w:id="213"/>
    </w:p>
    <w:p w:rsidR="000E06FD" w:rsidRDefault="000E06FD" w:rsidP="000E06FD">
      <w:r>
        <w:t xml:space="preserve">The OSG Operator shall use contact information provided by the Subscriber to notify the Subscriber of the certificate’s issuance.  </w:t>
      </w:r>
    </w:p>
    <w:p w:rsidR="008D0A03" w:rsidRPr="004A26F7" w:rsidRDefault="008D0A03" w:rsidP="00704E55">
      <w:pPr>
        <w:pStyle w:val="Heading3"/>
      </w:pPr>
      <w:bookmarkStart w:id="214" w:name="_Toc310347018"/>
      <w:r w:rsidRPr="004A26F7">
        <w:t>Conduct Constituting Acceptance of a Renewal Certificate</w:t>
      </w:r>
      <w:bookmarkEnd w:id="214"/>
    </w:p>
    <w:p w:rsidR="00E93AE6" w:rsidRPr="004A26F7" w:rsidRDefault="00E93AE6" w:rsidP="00E93AE6">
      <w:r w:rsidRPr="004A26F7">
        <w:t xml:space="preserve">Renewed certificates are </w:t>
      </w:r>
      <w:r w:rsidR="008A0848" w:rsidRPr="004A26F7">
        <w:t>considered</w:t>
      </w:r>
      <w:r w:rsidRPr="004A26F7">
        <w:t xml:space="preserve"> accepted on the earlier of (</w:t>
      </w:r>
      <w:proofErr w:type="spellStart"/>
      <w:r w:rsidRPr="004A26F7">
        <w:t>i</w:t>
      </w:r>
      <w:proofErr w:type="spellEnd"/>
      <w:r w:rsidRPr="004A26F7">
        <w:t xml:space="preserve">) the Subscriber’s use of the certificate or (ii) 30 days </w:t>
      </w:r>
      <w:r w:rsidR="00701C41" w:rsidRPr="004A26F7">
        <w:t>after the certificate’s</w:t>
      </w:r>
      <w:r w:rsidRPr="004A26F7">
        <w:t xml:space="preserve"> renewal.</w:t>
      </w:r>
    </w:p>
    <w:p w:rsidR="008D0A03" w:rsidRPr="004A26F7" w:rsidRDefault="008D0A03" w:rsidP="00704E55">
      <w:pPr>
        <w:pStyle w:val="Heading3"/>
      </w:pPr>
      <w:bookmarkStart w:id="215" w:name="_Toc310347019"/>
      <w:r w:rsidRPr="004A26F7">
        <w:t>Publication of the Renewal Certificate</w:t>
      </w:r>
      <w:bookmarkEnd w:id="215"/>
      <w:r w:rsidRPr="004A26F7">
        <w:t xml:space="preserve"> </w:t>
      </w:r>
    </w:p>
    <w:p w:rsidR="00E93AE6" w:rsidRPr="004A26F7" w:rsidRDefault="0004717B" w:rsidP="00E93AE6">
      <w:commentRangeStart w:id="216"/>
      <w:r>
        <w:t xml:space="preserve">Renewed certificates are </w:t>
      </w:r>
      <w:r w:rsidR="00E93AE6" w:rsidRPr="004A26F7">
        <w:t>publishe</w:t>
      </w:r>
      <w:r>
        <w:t xml:space="preserve">d </w:t>
      </w:r>
      <w:r w:rsidR="00E93AE6" w:rsidRPr="004A26F7">
        <w:t>by delivering</w:t>
      </w:r>
      <w:r w:rsidR="008A0848" w:rsidRPr="004A26F7">
        <w:t xml:space="preserve"> </w:t>
      </w:r>
      <w:r>
        <w:t>the certificate</w:t>
      </w:r>
      <w:r w:rsidR="00E93AE6" w:rsidRPr="004A26F7">
        <w:t xml:space="preserve"> to the </w:t>
      </w:r>
      <w:r w:rsidR="00D225B6" w:rsidRPr="004A26F7">
        <w:t>S</w:t>
      </w:r>
      <w:r w:rsidR="00E93AE6" w:rsidRPr="004A26F7">
        <w:t>ubscriber</w:t>
      </w:r>
      <w:commentRangeEnd w:id="216"/>
      <w:r w:rsidR="00882673">
        <w:rPr>
          <w:rStyle w:val="CommentReference"/>
          <w:vanish/>
        </w:rPr>
        <w:commentReference w:id="216"/>
      </w:r>
      <w:r w:rsidR="00E93AE6" w:rsidRPr="004A26F7">
        <w:t xml:space="preserve">.  </w:t>
      </w:r>
    </w:p>
    <w:p w:rsidR="008D0A03" w:rsidRPr="004A26F7" w:rsidRDefault="008D0A03" w:rsidP="00704E55">
      <w:pPr>
        <w:pStyle w:val="Heading3"/>
      </w:pPr>
      <w:bookmarkStart w:id="217" w:name="_Toc310347020"/>
      <w:r w:rsidRPr="004A26F7">
        <w:t>Notification of Certificate Issuance to Other Entities</w:t>
      </w:r>
      <w:bookmarkEnd w:id="217"/>
    </w:p>
    <w:p w:rsidR="005030BB" w:rsidRDefault="00700FCF" w:rsidP="005030BB">
      <w:r>
        <w:t xml:space="preserve">Trusted Agents and OSG may receive notice of a certificate </w:t>
      </w:r>
      <w:r w:rsidR="00456465">
        <w:t>renewal</w:t>
      </w:r>
      <w:r>
        <w:t>.</w:t>
      </w:r>
    </w:p>
    <w:p w:rsidR="006A0222" w:rsidRPr="004A26F7" w:rsidRDefault="006A0222" w:rsidP="00704E55">
      <w:pPr>
        <w:pStyle w:val="Heading2"/>
      </w:pPr>
      <w:bookmarkStart w:id="218" w:name="_Toc140649483"/>
      <w:bookmarkStart w:id="219" w:name="_Toc310347021"/>
      <w:r w:rsidRPr="004A26F7">
        <w:t>Certificate re-key</w:t>
      </w:r>
      <w:bookmarkEnd w:id="218"/>
      <w:bookmarkEnd w:id="219"/>
    </w:p>
    <w:p w:rsidR="008E3A23" w:rsidRPr="008A0B4C" w:rsidRDefault="008E3A23" w:rsidP="00704E55">
      <w:pPr>
        <w:pStyle w:val="Heading3"/>
      </w:pPr>
      <w:bookmarkStart w:id="220" w:name="_Toc310347022"/>
      <w:r w:rsidRPr="008A0B4C">
        <w:t>Circumstance for Certificate Rekey</w:t>
      </w:r>
      <w:bookmarkEnd w:id="220"/>
    </w:p>
    <w:p w:rsidR="008E3A23" w:rsidRPr="0059021F" w:rsidRDefault="0017663F" w:rsidP="001B4012">
      <w:r w:rsidRPr="004A26F7">
        <w:rPr>
          <w:spacing w:val="4"/>
        </w:rPr>
        <w:t xml:space="preserve">Re-keying a certificate </w:t>
      </w:r>
      <w:r w:rsidR="00B92A6E">
        <w:rPr>
          <w:spacing w:val="4"/>
        </w:rPr>
        <w:t xml:space="preserve">consists of creating </w:t>
      </w:r>
      <w:r w:rsidRPr="004A26F7">
        <w:t>a new c</w:t>
      </w:r>
      <w:r w:rsidR="006B3641" w:rsidRPr="004A26F7">
        <w:t>ertificate</w:t>
      </w:r>
      <w:r w:rsidRPr="004A26F7">
        <w:t xml:space="preserve"> </w:t>
      </w:r>
      <w:r w:rsidR="006B3641" w:rsidRPr="004A26F7">
        <w:t xml:space="preserve">with </w:t>
      </w:r>
      <w:r w:rsidR="00B92A6E">
        <w:t xml:space="preserve">a new public key and serial number while keeping the </w:t>
      </w:r>
      <w:r w:rsidR="0059021F">
        <w:t xml:space="preserve">subject information </w:t>
      </w:r>
      <w:r w:rsidR="00B92A6E">
        <w:t xml:space="preserve">the same.  </w:t>
      </w:r>
      <w:r w:rsidR="0059021F">
        <w:t xml:space="preserve">The new certificate may have a different validity period, key identifiers, CLR and OCSP distributions, and a different signing key.  </w:t>
      </w:r>
      <w:r w:rsidR="008E3A23" w:rsidRPr="004A26F7">
        <w:rPr>
          <w:rFonts w:cs="Arial"/>
          <w:spacing w:val="4"/>
          <w:szCs w:val="20"/>
        </w:rPr>
        <w:t xml:space="preserve">After re-keying a certificate, </w:t>
      </w:r>
      <w:r w:rsidR="00610488">
        <w:rPr>
          <w:rFonts w:cs="Arial"/>
          <w:spacing w:val="4"/>
          <w:szCs w:val="20"/>
        </w:rPr>
        <w:t>OSG</w:t>
      </w:r>
      <w:r w:rsidR="008E3A23" w:rsidRPr="004A26F7">
        <w:rPr>
          <w:rFonts w:cs="Arial"/>
          <w:spacing w:val="4"/>
          <w:szCs w:val="20"/>
        </w:rPr>
        <w:t xml:space="preserve"> may revoke the old certificate but may not </w:t>
      </w:r>
      <w:r w:rsidR="00054942">
        <w:rPr>
          <w:rFonts w:cs="Arial"/>
          <w:spacing w:val="4"/>
          <w:szCs w:val="20"/>
        </w:rPr>
        <w:t xml:space="preserve">further </w:t>
      </w:r>
      <w:r w:rsidR="008E3A23" w:rsidRPr="004A26F7">
        <w:rPr>
          <w:rFonts w:cs="Arial"/>
          <w:spacing w:val="4"/>
          <w:szCs w:val="20"/>
        </w:rPr>
        <w:t xml:space="preserve">re-key, renew, or modify the </w:t>
      </w:r>
      <w:r w:rsidR="0059021F">
        <w:rPr>
          <w:rFonts w:cs="Arial"/>
          <w:spacing w:val="4"/>
          <w:szCs w:val="20"/>
        </w:rPr>
        <w:t xml:space="preserve">old </w:t>
      </w:r>
      <w:r w:rsidR="008E3A23" w:rsidRPr="004A26F7">
        <w:rPr>
          <w:rFonts w:cs="Arial"/>
          <w:spacing w:val="4"/>
          <w:szCs w:val="20"/>
        </w:rPr>
        <w:t>certificate.</w:t>
      </w:r>
    </w:p>
    <w:p w:rsidR="008E3A23" w:rsidRPr="008A0B4C" w:rsidRDefault="008E3A23" w:rsidP="00393D57">
      <w:pPr>
        <w:pStyle w:val="Heading3"/>
      </w:pPr>
      <w:bookmarkStart w:id="221" w:name="_Toc310347023"/>
      <w:r w:rsidRPr="008A0B4C">
        <w:t>Who May Request Certificate Rekey</w:t>
      </w:r>
      <w:bookmarkEnd w:id="221"/>
    </w:p>
    <w:p w:rsidR="00E07BC9" w:rsidRDefault="005D2961" w:rsidP="001B4012">
      <w:ins w:id="222" w:author="Author">
        <w:r>
          <w:rPr>
            <w:spacing w:val="2"/>
          </w:rPr>
          <w:t xml:space="preserve">Trusted Agents or an </w:t>
        </w:r>
        <w:r w:rsidRPr="004A26F7">
          <w:rPr>
            <w:spacing w:val="2"/>
          </w:rPr>
          <w:t xml:space="preserve">authorized representative of a Subscriber </w:t>
        </w:r>
      </w:ins>
      <w:del w:id="223" w:author="Author">
        <w:r w:rsidR="00700FCF" w:rsidDel="005D2961">
          <w:delText xml:space="preserve">A Trusted Agent or </w:delText>
        </w:r>
        <w:commentRangeStart w:id="224"/>
        <w:r w:rsidR="00700FCF" w:rsidDel="005D2961">
          <w:delText xml:space="preserve">the </w:delText>
        </w:r>
        <w:r w:rsidR="004A72ED" w:rsidRPr="004A26F7" w:rsidDel="005D2961">
          <w:delText xml:space="preserve">certificate subject </w:delText>
        </w:r>
      </w:del>
      <w:r w:rsidR="00E07BC9">
        <w:t xml:space="preserve">may </w:t>
      </w:r>
      <w:commentRangeEnd w:id="224"/>
      <w:r w:rsidR="004C0B46">
        <w:rPr>
          <w:rStyle w:val="CommentReference"/>
          <w:vanish/>
        </w:rPr>
        <w:commentReference w:id="224"/>
      </w:r>
      <w:r w:rsidR="00E07BC9">
        <w:t>request certificate rekey.</w:t>
      </w:r>
    </w:p>
    <w:p w:rsidR="008E3A23" w:rsidRPr="008A0B4C" w:rsidRDefault="008E3A23" w:rsidP="00393D57">
      <w:pPr>
        <w:pStyle w:val="Heading3"/>
      </w:pPr>
      <w:bookmarkStart w:id="225" w:name="_Toc310347024"/>
      <w:r w:rsidRPr="008A0B4C">
        <w:lastRenderedPageBreak/>
        <w:t>Processing Certificate Rekey Requests</w:t>
      </w:r>
      <w:bookmarkEnd w:id="225"/>
    </w:p>
    <w:p w:rsidR="00700FCF" w:rsidRPr="00700FCF" w:rsidRDefault="00700FCF" w:rsidP="00700FCF">
      <w:pPr>
        <w:rPr>
          <w:spacing w:val="2"/>
        </w:rPr>
      </w:pPr>
      <w:r>
        <w:rPr>
          <w:spacing w:val="2"/>
        </w:rPr>
        <w:t>No additional verification is required if less than five years have passed since the certificate’s information was verified.  A Trusted Agent must represent that the rekey request is authorized.</w:t>
      </w:r>
    </w:p>
    <w:p w:rsidR="008E3A23" w:rsidRPr="008A0B4C" w:rsidRDefault="008E3A23" w:rsidP="00704E55">
      <w:pPr>
        <w:pStyle w:val="Heading3"/>
      </w:pPr>
      <w:bookmarkStart w:id="226" w:name="_Toc310347025"/>
      <w:bookmarkStart w:id="227" w:name="_Toc140649484"/>
      <w:r w:rsidRPr="008A0B4C">
        <w:t>Notification of Certificate Rekey to Subscriber</w:t>
      </w:r>
      <w:bookmarkEnd w:id="226"/>
    </w:p>
    <w:p w:rsidR="00923B72" w:rsidRDefault="000E06FD" w:rsidP="008E3A23">
      <w:r>
        <w:t xml:space="preserve">The OSG Operator shall use contact information provided by the Subscriber to notify the Subscriber of the certificate’s issuance.  </w:t>
      </w:r>
    </w:p>
    <w:p w:rsidR="008E3A23" w:rsidRPr="008A0B4C" w:rsidRDefault="008E3A23" w:rsidP="00704E55">
      <w:pPr>
        <w:pStyle w:val="Heading3"/>
      </w:pPr>
      <w:bookmarkStart w:id="228" w:name="_Toc310347026"/>
      <w:r w:rsidRPr="008A0B4C">
        <w:t>Conduct Constituting Acceptance of a Rekeyed Certificate</w:t>
      </w:r>
      <w:bookmarkEnd w:id="228"/>
    </w:p>
    <w:p w:rsidR="008E3A23" w:rsidRPr="004A26F7" w:rsidRDefault="00923B72" w:rsidP="008E3A23">
      <w:r>
        <w:t>Issued ce</w:t>
      </w:r>
      <w:r w:rsidR="008E3A23" w:rsidRPr="004A26F7">
        <w:t>rtificates are considered accepted on the earlier of (</w:t>
      </w:r>
      <w:proofErr w:type="spellStart"/>
      <w:r w:rsidR="008E3A23" w:rsidRPr="004A26F7">
        <w:t>i</w:t>
      </w:r>
      <w:proofErr w:type="spellEnd"/>
      <w:r w:rsidR="008E3A23" w:rsidRPr="004A26F7">
        <w:t xml:space="preserve">) the Subscriber’s use of the certificate or (ii) 30 days </w:t>
      </w:r>
      <w:r w:rsidR="008E3A23">
        <w:t>after the certificate is rekeyed</w:t>
      </w:r>
      <w:r w:rsidR="008E3A23" w:rsidRPr="004A26F7">
        <w:t>.</w:t>
      </w:r>
    </w:p>
    <w:p w:rsidR="008E3A23" w:rsidRPr="008A0B4C" w:rsidRDefault="008E3A23" w:rsidP="00704E55">
      <w:pPr>
        <w:pStyle w:val="Heading3"/>
      </w:pPr>
      <w:bookmarkStart w:id="229" w:name="_Toc310347027"/>
      <w:r w:rsidRPr="008A0B4C">
        <w:t>Publication of the Issued Certificate</w:t>
      </w:r>
      <w:bookmarkEnd w:id="229"/>
      <w:r w:rsidRPr="008A0B4C">
        <w:t xml:space="preserve"> </w:t>
      </w:r>
    </w:p>
    <w:p w:rsidR="008E3A23" w:rsidRDefault="00E07BC9" w:rsidP="008E3A23">
      <w:r>
        <w:t>R</w:t>
      </w:r>
      <w:r w:rsidR="008E3A23">
        <w:t xml:space="preserve">ekeyed certificates </w:t>
      </w:r>
      <w:r>
        <w:t xml:space="preserve">are published </w:t>
      </w:r>
      <w:commentRangeStart w:id="230"/>
      <w:r w:rsidR="008E3A23">
        <w:t xml:space="preserve">by delivering them to </w:t>
      </w:r>
      <w:commentRangeStart w:id="231"/>
      <w:r w:rsidR="008E3A23">
        <w:t>Subscribers</w:t>
      </w:r>
      <w:commentRangeEnd w:id="230"/>
      <w:r w:rsidR="00882673">
        <w:rPr>
          <w:rStyle w:val="CommentReference"/>
          <w:vanish/>
        </w:rPr>
        <w:commentReference w:id="230"/>
      </w:r>
      <w:commentRangeEnd w:id="231"/>
      <w:r w:rsidR="005D2961">
        <w:rPr>
          <w:rStyle w:val="CommentReference"/>
        </w:rPr>
        <w:commentReference w:id="231"/>
      </w:r>
      <w:r w:rsidR="008E3A23">
        <w:t xml:space="preserve">.  </w:t>
      </w:r>
    </w:p>
    <w:p w:rsidR="008E3A23" w:rsidRPr="008A0B4C" w:rsidRDefault="008E3A23" w:rsidP="00704E55">
      <w:pPr>
        <w:pStyle w:val="Heading3"/>
      </w:pPr>
      <w:bookmarkStart w:id="232" w:name="_Toc310347028"/>
      <w:r w:rsidRPr="008A0B4C">
        <w:t>Notification of Certificate Issuance to Other Entities</w:t>
      </w:r>
      <w:bookmarkEnd w:id="232"/>
    </w:p>
    <w:p w:rsidR="00700FCF" w:rsidRDefault="00700FCF" w:rsidP="00700FCF">
      <w:r>
        <w:t xml:space="preserve">Trusted Agents and OSG may receive notice of a certificate </w:t>
      </w:r>
      <w:r w:rsidR="00456465">
        <w:t>rekey</w:t>
      </w:r>
      <w:r>
        <w:t>.</w:t>
      </w:r>
    </w:p>
    <w:p w:rsidR="006A0222" w:rsidRPr="004A26F7" w:rsidRDefault="006A0222" w:rsidP="00704E55">
      <w:pPr>
        <w:pStyle w:val="Heading2"/>
      </w:pPr>
      <w:r w:rsidRPr="004A26F7">
        <w:t xml:space="preserve"> </w:t>
      </w:r>
      <w:bookmarkStart w:id="233" w:name="_Toc310347029"/>
      <w:r w:rsidRPr="004A26F7">
        <w:t>Certificate modification</w:t>
      </w:r>
      <w:bookmarkEnd w:id="227"/>
      <w:bookmarkEnd w:id="233"/>
    </w:p>
    <w:p w:rsidR="0059021F" w:rsidRPr="008A0B4C" w:rsidRDefault="0059021F" w:rsidP="00704E55">
      <w:pPr>
        <w:pStyle w:val="Heading3"/>
      </w:pPr>
      <w:bookmarkStart w:id="234" w:name="_Toc263341478"/>
      <w:bookmarkStart w:id="235" w:name="_Toc310347030"/>
      <w:bookmarkStart w:id="236" w:name="_Toc140649485"/>
      <w:r w:rsidRPr="008A0B4C">
        <w:t>Who May Request Certificate Modification</w:t>
      </w:r>
      <w:bookmarkEnd w:id="234"/>
      <w:bookmarkEnd w:id="235"/>
    </w:p>
    <w:p w:rsidR="0059021F" w:rsidRPr="008A0B4C" w:rsidRDefault="00610488" w:rsidP="0059021F">
      <w:bookmarkStart w:id="237" w:name="_Toc263341479"/>
      <w:r>
        <w:t xml:space="preserve">The OSG Operator </w:t>
      </w:r>
      <w:r w:rsidR="000E5B5B">
        <w:t xml:space="preserve">or a Subscriber </w:t>
      </w:r>
      <w:r w:rsidR="0004717B">
        <w:t xml:space="preserve">may request modification of a </w:t>
      </w:r>
      <w:r w:rsidR="0059021F" w:rsidRPr="008A0B4C">
        <w:t>certificate</w:t>
      </w:r>
      <w:r w:rsidR="0004717B">
        <w:t>.</w:t>
      </w:r>
      <w:r w:rsidR="00923B72">
        <w:t xml:space="preserve"> </w:t>
      </w:r>
    </w:p>
    <w:p w:rsidR="0059021F" w:rsidRPr="008A0B4C" w:rsidRDefault="0059021F" w:rsidP="00704E55">
      <w:pPr>
        <w:pStyle w:val="Heading3"/>
      </w:pPr>
      <w:bookmarkStart w:id="238" w:name="_Toc310347031"/>
      <w:r w:rsidRPr="008A0B4C">
        <w:t>Processing Certificate Modification Requests</w:t>
      </w:r>
      <w:bookmarkEnd w:id="237"/>
      <w:bookmarkEnd w:id="238"/>
    </w:p>
    <w:p w:rsidR="0059021F" w:rsidRPr="008A0B4C" w:rsidRDefault="0004717B" w:rsidP="0059021F">
      <w:r>
        <w:t xml:space="preserve">Prior to requesting certificate modification, </w:t>
      </w:r>
      <w:r w:rsidR="00610488">
        <w:t>OSG</w:t>
      </w:r>
      <w:r>
        <w:t xml:space="preserve"> </w:t>
      </w:r>
      <w:r w:rsidR="00D96C0B">
        <w:t>shall</w:t>
      </w:r>
      <w:r w:rsidR="000E5B5B">
        <w:t xml:space="preserve"> </w:t>
      </w:r>
      <w:r>
        <w:t xml:space="preserve">verify </w:t>
      </w:r>
      <w:r w:rsidR="0059021F" w:rsidRPr="008A0B4C">
        <w:t>any information that will change</w:t>
      </w:r>
      <w:r>
        <w:t xml:space="preserve">.  </w:t>
      </w:r>
      <w:r w:rsidR="00610488">
        <w:t>OSG</w:t>
      </w:r>
      <w:r>
        <w:t xml:space="preserve"> </w:t>
      </w:r>
      <w:r w:rsidR="00D96C0B">
        <w:t>shall</w:t>
      </w:r>
      <w:r>
        <w:t xml:space="preserve"> not request </w:t>
      </w:r>
      <w:r w:rsidR="00923B72">
        <w:t xml:space="preserve">a modified certificate that has a validity period that exceeds </w:t>
      </w:r>
      <w:r w:rsidR="0059021F">
        <w:rPr>
          <w:spacing w:val="4"/>
        </w:rPr>
        <w:t xml:space="preserve">the </w:t>
      </w:r>
      <w:r w:rsidR="0059021F">
        <w:rPr>
          <w:rFonts w:cs="Arial"/>
          <w:spacing w:val="4"/>
          <w:szCs w:val="20"/>
        </w:rPr>
        <w:t>applicable time limits found in section 3.3.1</w:t>
      </w:r>
      <w:r w:rsidR="0059021F">
        <w:rPr>
          <w:spacing w:val="4"/>
        </w:rPr>
        <w:t xml:space="preserve"> or </w:t>
      </w:r>
      <w:r w:rsidR="0059021F">
        <w:rPr>
          <w:rFonts w:cs="Arial"/>
          <w:spacing w:val="4"/>
          <w:szCs w:val="20"/>
        </w:rPr>
        <w:t>6.3.2</w:t>
      </w:r>
      <w:r w:rsidR="000E5B5B">
        <w:rPr>
          <w:rFonts w:cs="Arial"/>
          <w:spacing w:val="4"/>
          <w:szCs w:val="20"/>
        </w:rPr>
        <w:t>.</w:t>
      </w:r>
    </w:p>
    <w:p w:rsidR="0059021F" w:rsidRPr="008A0B4C" w:rsidRDefault="0059021F" w:rsidP="00704E55">
      <w:pPr>
        <w:pStyle w:val="Heading3"/>
      </w:pPr>
      <w:bookmarkStart w:id="239" w:name="_Toc310347032"/>
      <w:r w:rsidRPr="008A0B4C">
        <w:t>Notification of Certificate Modification to Subscriber</w:t>
      </w:r>
      <w:bookmarkEnd w:id="239"/>
    </w:p>
    <w:p w:rsidR="000E06FD" w:rsidRDefault="000E06FD" w:rsidP="000E06FD">
      <w:r>
        <w:t xml:space="preserve">The OSG Operator shall use contact information provided by the Subscriber to notify the Subscriber of the certificate’s issuance.  </w:t>
      </w:r>
    </w:p>
    <w:p w:rsidR="0059021F" w:rsidRPr="008A0B4C" w:rsidRDefault="0059021F" w:rsidP="00704E55">
      <w:pPr>
        <w:pStyle w:val="Heading3"/>
      </w:pPr>
      <w:bookmarkStart w:id="240" w:name="_Toc310347033"/>
      <w:r w:rsidRPr="008A0B4C">
        <w:t>Conduct Constituting Acceptance of a Modified Certificate</w:t>
      </w:r>
      <w:bookmarkEnd w:id="240"/>
    </w:p>
    <w:p w:rsidR="00923B72" w:rsidRPr="004A26F7" w:rsidRDefault="00923B72" w:rsidP="00923B72">
      <w:r>
        <w:t>Issued ce</w:t>
      </w:r>
      <w:r w:rsidRPr="004A26F7">
        <w:t>rtificates are considered accepted on the earlier of (</w:t>
      </w:r>
      <w:proofErr w:type="spellStart"/>
      <w:r w:rsidRPr="004A26F7">
        <w:t>i</w:t>
      </w:r>
      <w:proofErr w:type="spellEnd"/>
      <w:r w:rsidRPr="004A26F7">
        <w:t xml:space="preserve">) the Subscriber’s use of the certificate or (ii) 30 days </w:t>
      </w:r>
      <w:r>
        <w:t>after the certificate is rekeyed</w:t>
      </w:r>
      <w:r w:rsidRPr="004A26F7">
        <w:t>.</w:t>
      </w:r>
    </w:p>
    <w:p w:rsidR="0059021F" w:rsidRPr="008A0B4C" w:rsidRDefault="0059021F" w:rsidP="00704E55">
      <w:pPr>
        <w:pStyle w:val="Heading3"/>
      </w:pPr>
      <w:bookmarkStart w:id="241" w:name="_Toc310347034"/>
      <w:r w:rsidRPr="008A0B4C">
        <w:t>Publication of the Modified Certificate</w:t>
      </w:r>
      <w:bookmarkEnd w:id="241"/>
      <w:r w:rsidRPr="008A0B4C">
        <w:t xml:space="preserve"> </w:t>
      </w:r>
    </w:p>
    <w:p w:rsidR="00923B72" w:rsidRDefault="0004717B" w:rsidP="00923B72">
      <w:r>
        <w:t xml:space="preserve">Modified certificates are published by </w:t>
      </w:r>
      <w:r w:rsidR="00923B72">
        <w:t xml:space="preserve">delivering them to Subscribers.  </w:t>
      </w:r>
    </w:p>
    <w:p w:rsidR="0059021F" w:rsidRPr="008A0B4C" w:rsidRDefault="0059021F" w:rsidP="00704E55">
      <w:pPr>
        <w:pStyle w:val="Heading3"/>
      </w:pPr>
      <w:bookmarkStart w:id="242" w:name="_Toc310347035"/>
      <w:r w:rsidRPr="008A0B4C">
        <w:t>Notification of Certificate Modification to Other Entities</w:t>
      </w:r>
      <w:bookmarkEnd w:id="242"/>
    </w:p>
    <w:p w:rsidR="00700FCF" w:rsidRDefault="00700FCF" w:rsidP="00700FCF">
      <w:r>
        <w:t xml:space="preserve">Trusted Agents and OSG may receive notice of a certificate </w:t>
      </w:r>
      <w:r w:rsidR="00456465">
        <w:t>modification</w:t>
      </w:r>
      <w:r>
        <w:t>.</w:t>
      </w:r>
    </w:p>
    <w:p w:rsidR="006A0222" w:rsidRPr="004A26F7" w:rsidRDefault="006A0222" w:rsidP="00704E55">
      <w:pPr>
        <w:pStyle w:val="Heading2"/>
      </w:pPr>
      <w:bookmarkStart w:id="243" w:name="_Toc310347036"/>
      <w:r w:rsidRPr="004A26F7">
        <w:t>Certificate revocation and suspension</w:t>
      </w:r>
      <w:bookmarkEnd w:id="236"/>
      <w:bookmarkEnd w:id="243"/>
    </w:p>
    <w:p w:rsidR="006A0222" w:rsidRPr="004A26F7" w:rsidRDefault="006A0222" w:rsidP="00704E55">
      <w:pPr>
        <w:pStyle w:val="Heading3"/>
      </w:pPr>
      <w:bookmarkStart w:id="244" w:name="_Toc140649486"/>
      <w:bookmarkStart w:id="245" w:name="_Toc310347037"/>
      <w:r w:rsidRPr="004A26F7">
        <w:t xml:space="preserve">Circumstances for </w:t>
      </w:r>
      <w:r w:rsidR="00380B7E" w:rsidRPr="004A26F7">
        <w:t>R</w:t>
      </w:r>
      <w:r w:rsidRPr="004A26F7">
        <w:t>evocation</w:t>
      </w:r>
      <w:bookmarkEnd w:id="244"/>
      <w:bookmarkEnd w:id="245"/>
    </w:p>
    <w:p w:rsidR="00604208" w:rsidRDefault="00F47808" w:rsidP="00F47808">
      <w:r w:rsidRPr="004A26F7">
        <w:rPr>
          <w:spacing w:val="2"/>
        </w:rPr>
        <w:t>Revocation of a certificate permanently ends the operational period of the certificate prior</w:t>
      </w:r>
      <w:r w:rsidRPr="004A26F7">
        <w:t xml:space="preserve"> to the certificate reaching the end of its stated validity period.  Prior to revoking a certificate, </w:t>
      </w:r>
      <w:r w:rsidR="00610488">
        <w:t>OSG</w:t>
      </w:r>
      <w:r w:rsidR="0004717B">
        <w:t xml:space="preserve"> </w:t>
      </w:r>
      <w:r w:rsidR="00D96C0B">
        <w:t>shall verify</w:t>
      </w:r>
      <w:r w:rsidRPr="004A26F7">
        <w:t xml:space="preserve"> the identity and authority of the entity requesting revocation.  </w:t>
      </w:r>
      <w:r w:rsidR="0004717B">
        <w:t xml:space="preserve"> </w:t>
      </w:r>
      <w:r w:rsidR="00610488">
        <w:t>OSG</w:t>
      </w:r>
      <w:r w:rsidR="0004717B">
        <w:t xml:space="preserve"> </w:t>
      </w:r>
      <w:r w:rsidR="00D96C0B">
        <w:t>must</w:t>
      </w:r>
      <w:r w:rsidR="000E5B5B">
        <w:t xml:space="preserve"> </w:t>
      </w:r>
      <w:r w:rsidR="0004717B">
        <w:t xml:space="preserve">revoke a certificate </w:t>
      </w:r>
      <w:r w:rsidR="00604208">
        <w:t>if any of the following occur:</w:t>
      </w:r>
    </w:p>
    <w:p w:rsidR="00C45329" w:rsidRPr="004A26F7" w:rsidRDefault="00AD41F3" w:rsidP="008C30ED">
      <w:pPr>
        <w:numPr>
          <w:ilvl w:val="0"/>
          <w:numId w:val="7"/>
        </w:numPr>
      </w:pPr>
      <w:r w:rsidRPr="004A26F7">
        <w:t xml:space="preserve">The </w:t>
      </w:r>
      <w:r w:rsidR="00CA4220" w:rsidRPr="004A26F7">
        <w:t>S</w:t>
      </w:r>
      <w:r w:rsidRPr="004A26F7">
        <w:t xml:space="preserve">ubscriber </w:t>
      </w:r>
      <w:r w:rsidR="00FD4E20" w:rsidRPr="004A26F7">
        <w:t>requested</w:t>
      </w:r>
      <w:r w:rsidR="00C45329" w:rsidRPr="004A26F7">
        <w:t xml:space="preserve"> revocation of its certificate;</w:t>
      </w:r>
    </w:p>
    <w:p w:rsidR="00C45329" w:rsidRPr="004A26F7" w:rsidRDefault="00C45329" w:rsidP="008C30ED">
      <w:pPr>
        <w:numPr>
          <w:ilvl w:val="0"/>
          <w:numId w:val="7"/>
        </w:numPr>
      </w:pPr>
      <w:r w:rsidRPr="004A26F7">
        <w:t xml:space="preserve">The </w:t>
      </w:r>
      <w:r w:rsidR="00CA4220" w:rsidRPr="004A26F7">
        <w:t>S</w:t>
      </w:r>
      <w:r w:rsidRPr="004A26F7">
        <w:t xml:space="preserve">ubscriber </w:t>
      </w:r>
      <w:r w:rsidR="00AD41F3" w:rsidRPr="004A26F7">
        <w:t xml:space="preserve">did not authorize </w:t>
      </w:r>
      <w:r w:rsidRPr="004A26F7">
        <w:t xml:space="preserve">the original certificate request </w:t>
      </w:r>
      <w:r w:rsidR="00AD41F3" w:rsidRPr="004A26F7">
        <w:t xml:space="preserve">and did not </w:t>
      </w:r>
      <w:r w:rsidRPr="004A26F7">
        <w:t>retroactively grant authorization;</w:t>
      </w:r>
    </w:p>
    <w:p w:rsidR="003E5930" w:rsidRPr="004A26F7" w:rsidRDefault="00885EB8" w:rsidP="008C30ED">
      <w:pPr>
        <w:numPr>
          <w:ilvl w:val="0"/>
          <w:numId w:val="7"/>
        </w:numPr>
      </w:pPr>
      <w:r w:rsidRPr="004A26F7">
        <w:t>Either the</w:t>
      </w:r>
      <w:r w:rsidR="00AD41F3" w:rsidRPr="004A26F7">
        <w:t xml:space="preserve"> </w:t>
      </w:r>
      <w:r w:rsidR="0060146C" w:rsidRPr="004A26F7">
        <w:t>Private Key</w:t>
      </w:r>
      <w:r w:rsidR="00AD41F3" w:rsidRPr="004A26F7">
        <w:t xml:space="preserve"> </w:t>
      </w:r>
      <w:r w:rsidR="003E5930" w:rsidRPr="004A26F7">
        <w:t>associated with the certificate</w:t>
      </w:r>
      <w:r w:rsidR="00C45329" w:rsidRPr="004A26F7">
        <w:t xml:space="preserve"> or </w:t>
      </w:r>
      <w:r w:rsidR="00923B72">
        <w:t>the</w:t>
      </w:r>
      <w:r w:rsidR="00C45329" w:rsidRPr="004A26F7">
        <w:t xml:space="preserve"> </w:t>
      </w:r>
      <w:r w:rsidR="0060146C" w:rsidRPr="004A26F7">
        <w:t>Private Key</w:t>
      </w:r>
      <w:r w:rsidR="00C45329" w:rsidRPr="004A26F7">
        <w:t xml:space="preserve"> used to </w:t>
      </w:r>
      <w:r w:rsidR="00FD4E20" w:rsidRPr="004A26F7">
        <w:t>sign</w:t>
      </w:r>
      <w:r w:rsidR="00C45329" w:rsidRPr="004A26F7">
        <w:t xml:space="preserve"> the certificate</w:t>
      </w:r>
      <w:r w:rsidRPr="004A26F7">
        <w:t xml:space="preserve"> was compromised</w:t>
      </w:r>
      <w:r w:rsidR="00C45329" w:rsidRPr="004A26F7">
        <w:t>;</w:t>
      </w:r>
    </w:p>
    <w:p w:rsidR="003E5930" w:rsidRPr="004A26F7" w:rsidRDefault="003E5930" w:rsidP="008C30ED">
      <w:pPr>
        <w:numPr>
          <w:ilvl w:val="0"/>
          <w:numId w:val="7"/>
        </w:numPr>
      </w:pPr>
      <w:r w:rsidRPr="004A26F7">
        <w:lastRenderedPageBreak/>
        <w:t xml:space="preserve">The </w:t>
      </w:r>
      <w:r w:rsidR="00782517" w:rsidRPr="004A26F7">
        <w:t>S</w:t>
      </w:r>
      <w:r w:rsidRPr="004A26F7">
        <w:t>ubscriber</w:t>
      </w:r>
      <w:r w:rsidR="001F4459" w:rsidRPr="004A26F7">
        <w:t xml:space="preserve"> </w:t>
      </w:r>
      <w:r w:rsidR="00885EB8" w:rsidRPr="004A26F7">
        <w:t>breached</w:t>
      </w:r>
      <w:r w:rsidRPr="004A26F7">
        <w:t xml:space="preserve"> a material obligation under </w:t>
      </w:r>
      <w:r w:rsidR="00782517" w:rsidRPr="004A26F7">
        <w:t xml:space="preserve">the </w:t>
      </w:r>
      <w:r w:rsidR="001E5C75" w:rsidRPr="004A26F7">
        <w:t>CP</w:t>
      </w:r>
      <w:r w:rsidR="00782517" w:rsidRPr="004A26F7">
        <w:t xml:space="preserve">, the </w:t>
      </w:r>
      <w:r w:rsidR="001E5C75" w:rsidRPr="004A26F7">
        <w:t>CPS</w:t>
      </w:r>
      <w:r w:rsidR="00D225B6" w:rsidRPr="004A26F7">
        <w:t>,</w:t>
      </w:r>
      <w:r w:rsidR="00C45329" w:rsidRPr="004A26F7">
        <w:t xml:space="preserve"> or the relevant </w:t>
      </w:r>
      <w:r w:rsidR="00CA4220" w:rsidRPr="004A26F7">
        <w:t>S</w:t>
      </w:r>
      <w:r w:rsidR="00C45329" w:rsidRPr="004A26F7">
        <w:t xml:space="preserve">ubscriber </w:t>
      </w:r>
      <w:r w:rsidR="00CA4220" w:rsidRPr="004A26F7">
        <w:t>A</w:t>
      </w:r>
      <w:r w:rsidR="00C45329" w:rsidRPr="004A26F7">
        <w:t>greement;</w:t>
      </w:r>
    </w:p>
    <w:p w:rsidR="003E5930" w:rsidRPr="004A26F7" w:rsidRDefault="0004717B" w:rsidP="008C30ED">
      <w:pPr>
        <w:numPr>
          <w:ilvl w:val="0"/>
          <w:numId w:val="7"/>
        </w:numPr>
      </w:pPr>
      <w:r>
        <w:t>T</w:t>
      </w:r>
      <w:r w:rsidR="003E5930" w:rsidRPr="004A26F7">
        <w:t xml:space="preserve">he </w:t>
      </w:r>
      <w:r w:rsidR="00782517" w:rsidRPr="004A26F7">
        <w:t>S</w:t>
      </w:r>
      <w:r w:rsidR="003E5930" w:rsidRPr="004A26F7">
        <w:t xml:space="preserve">ubscriber’s </w:t>
      </w:r>
      <w:r>
        <w:t xml:space="preserve">or </w:t>
      </w:r>
      <w:r w:rsidR="00610488">
        <w:t>OSG</w:t>
      </w:r>
      <w:r>
        <w:t xml:space="preserve">’s </w:t>
      </w:r>
      <w:r w:rsidR="003E5930" w:rsidRPr="004A26F7">
        <w:t xml:space="preserve">obligations under </w:t>
      </w:r>
      <w:r w:rsidR="00782517" w:rsidRPr="004A26F7">
        <w:t>the</w:t>
      </w:r>
      <w:r w:rsidR="00731E3B" w:rsidRPr="004A26F7">
        <w:t xml:space="preserve"> </w:t>
      </w:r>
      <w:r w:rsidR="001E5C75" w:rsidRPr="004A26F7">
        <w:t>CP</w:t>
      </w:r>
      <w:r w:rsidR="00782517" w:rsidRPr="004A26F7">
        <w:t xml:space="preserve"> or </w:t>
      </w:r>
      <w:r w:rsidR="001E5C75" w:rsidRPr="004A26F7">
        <w:t>CPS</w:t>
      </w:r>
      <w:r w:rsidR="003E5930" w:rsidRPr="004A26F7">
        <w:t xml:space="preserve"> </w:t>
      </w:r>
      <w:r w:rsidR="00AD41F3" w:rsidRPr="004A26F7">
        <w:t>are</w:t>
      </w:r>
      <w:r w:rsidR="00CA4220" w:rsidRPr="004A26F7">
        <w:t xml:space="preserve"> delayed or prevented by </w:t>
      </w:r>
      <w:r w:rsidR="00AD41F3" w:rsidRPr="004A26F7">
        <w:t>circumstances</w:t>
      </w:r>
      <w:r w:rsidR="003E5930" w:rsidRPr="004A26F7">
        <w:t xml:space="preserve"> </w:t>
      </w:r>
      <w:r w:rsidR="003E5930" w:rsidRPr="004A26F7">
        <w:rPr>
          <w:spacing w:val="2"/>
        </w:rPr>
        <w:t xml:space="preserve">beyond the </w:t>
      </w:r>
      <w:r w:rsidR="00782517" w:rsidRPr="004A26F7">
        <w:rPr>
          <w:spacing w:val="2"/>
        </w:rPr>
        <w:t>party’s</w:t>
      </w:r>
      <w:r w:rsidR="003E5930" w:rsidRPr="004A26F7">
        <w:rPr>
          <w:spacing w:val="2"/>
        </w:rPr>
        <w:t xml:space="preserve"> reasonable control, </w:t>
      </w:r>
      <w:r w:rsidR="00C45329" w:rsidRPr="004A26F7">
        <w:rPr>
          <w:spacing w:val="2"/>
        </w:rPr>
        <w:t xml:space="preserve">including computer or communication failure, </w:t>
      </w:r>
      <w:r w:rsidR="003E5930" w:rsidRPr="004A26F7">
        <w:rPr>
          <w:spacing w:val="2"/>
        </w:rPr>
        <w:t>and</w:t>
      </w:r>
      <w:r w:rsidR="00C45329" w:rsidRPr="004A26F7">
        <w:rPr>
          <w:spacing w:val="2"/>
        </w:rPr>
        <w:t xml:space="preserve">, </w:t>
      </w:r>
      <w:r w:rsidR="003E5930" w:rsidRPr="004A26F7">
        <w:rPr>
          <w:spacing w:val="2"/>
        </w:rPr>
        <w:t xml:space="preserve"> as a result</w:t>
      </w:r>
      <w:r w:rsidR="00C45329" w:rsidRPr="004A26F7">
        <w:rPr>
          <w:spacing w:val="2"/>
        </w:rPr>
        <w:t>,</w:t>
      </w:r>
      <w:r w:rsidR="003E5930" w:rsidRPr="004A26F7">
        <w:rPr>
          <w:spacing w:val="2"/>
        </w:rPr>
        <w:t xml:space="preserve"> another </w:t>
      </w:r>
      <w:r w:rsidR="00782517" w:rsidRPr="004A26F7">
        <w:rPr>
          <w:spacing w:val="2"/>
        </w:rPr>
        <w:t>entity’s</w:t>
      </w:r>
      <w:r w:rsidR="003E5930" w:rsidRPr="004A26F7">
        <w:rPr>
          <w:spacing w:val="2"/>
        </w:rPr>
        <w:t xml:space="preserve"> information</w:t>
      </w:r>
      <w:r w:rsidR="003E5930" w:rsidRPr="004A26F7">
        <w:t xml:space="preserve"> is mater</w:t>
      </w:r>
      <w:r w:rsidR="00C45329" w:rsidRPr="004A26F7">
        <w:t>ially threatened or compromised;</w:t>
      </w:r>
    </w:p>
    <w:p w:rsidR="00CA74C3" w:rsidRPr="004A26F7" w:rsidRDefault="00885EB8" w:rsidP="008C30ED">
      <w:pPr>
        <w:numPr>
          <w:ilvl w:val="0"/>
          <w:numId w:val="7"/>
        </w:numPr>
      </w:pPr>
      <w:r w:rsidRPr="004A26F7">
        <w:t>T</w:t>
      </w:r>
      <w:r w:rsidR="00CA74C3" w:rsidRPr="004A26F7">
        <w:t xml:space="preserve">he certificate was not issued in accordance with the </w:t>
      </w:r>
      <w:r w:rsidR="001E5C75" w:rsidRPr="004A26F7">
        <w:t>CP</w:t>
      </w:r>
      <w:r w:rsidR="00782517" w:rsidRPr="004A26F7">
        <w:t xml:space="preserve">, </w:t>
      </w:r>
      <w:r w:rsidR="001E5C75" w:rsidRPr="004A26F7">
        <w:t>CPS</w:t>
      </w:r>
      <w:r w:rsidR="00D225B6" w:rsidRPr="004A26F7">
        <w:t>,</w:t>
      </w:r>
      <w:r w:rsidR="00CA74C3" w:rsidRPr="004A26F7">
        <w:t xml:space="preserve"> or applicable industry standards;</w:t>
      </w:r>
    </w:p>
    <w:p w:rsidR="001F4459" w:rsidRPr="004A26F7" w:rsidRDefault="00610488" w:rsidP="008C30ED">
      <w:pPr>
        <w:numPr>
          <w:ilvl w:val="0"/>
          <w:numId w:val="7"/>
        </w:numPr>
      </w:pPr>
      <w:r>
        <w:t>OSG</w:t>
      </w:r>
      <w:r w:rsidR="001F4459" w:rsidRPr="004A26F7">
        <w:t xml:space="preserve"> </w:t>
      </w:r>
      <w:r w:rsidR="00AD41F3" w:rsidRPr="004A26F7">
        <w:t>receiv</w:t>
      </w:r>
      <w:r w:rsidR="00885EB8" w:rsidRPr="004A26F7">
        <w:t>ed</w:t>
      </w:r>
      <w:r w:rsidR="001F4459" w:rsidRPr="004A26F7">
        <w:t xml:space="preserve"> a lawful and binding order from a government or regulatory</w:t>
      </w:r>
      <w:r w:rsidR="00C45329" w:rsidRPr="004A26F7">
        <w:t xml:space="preserve"> body to revoke the certificate;</w:t>
      </w:r>
    </w:p>
    <w:p w:rsidR="00C45329" w:rsidRPr="004A26F7" w:rsidRDefault="00610488" w:rsidP="008C30ED">
      <w:pPr>
        <w:numPr>
          <w:ilvl w:val="0"/>
          <w:numId w:val="7"/>
        </w:numPr>
      </w:pPr>
      <w:r>
        <w:t>OSG</w:t>
      </w:r>
      <w:r w:rsidR="0004717B">
        <w:t>’s</w:t>
      </w:r>
      <w:r w:rsidR="00C45329" w:rsidRPr="004A26F7">
        <w:t xml:space="preserve"> right to </w:t>
      </w:r>
      <w:r w:rsidR="00923B72">
        <w:t>manage</w:t>
      </w:r>
      <w:r w:rsidR="00C45329" w:rsidRPr="004A26F7">
        <w:t xml:space="preserve"> certificates under applicable industry standards </w:t>
      </w:r>
      <w:r w:rsidR="00885EB8" w:rsidRPr="004A26F7">
        <w:t>was</w:t>
      </w:r>
      <w:r w:rsidR="00C45329" w:rsidRPr="004A26F7">
        <w:t xml:space="preserve"> terminated (unless arrangements have been made to continue </w:t>
      </w:r>
      <w:r w:rsidR="00923B72">
        <w:t>revocation services and maintain</w:t>
      </w:r>
      <w:r w:rsidR="00C45329" w:rsidRPr="004A26F7">
        <w:t xml:space="preserve"> the CRL/OCSP Repository);</w:t>
      </w:r>
    </w:p>
    <w:p w:rsidR="00CA74C3" w:rsidRPr="004A26F7" w:rsidRDefault="00CA74C3" w:rsidP="008C30ED">
      <w:pPr>
        <w:numPr>
          <w:ilvl w:val="0"/>
          <w:numId w:val="7"/>
        </w:numPr>
      </w:pPr>
      <w:r w:rsidRPr="004A26F7">
        <w:t xml:space="preserve">Any information appearing </w:t>
      </w:r>
      <w:commentRangeStart w:id="246"/>
      <w:commentRangeStart w:id="247"/>
      <w:r w:rsidRPr="004A26F7">
        <w:t>in</w:t>
      </w:r>
      <w:commentRangeEnd w:id="247"/>
      <w:r w:rsidR="005D2961">
        <w:rPr>
          <w:rStyle w:val="CommentReference"/>
        </w:rPr>
        <w:commentReference w:id="247"/>
      </w:r>
      <w:r w:rsidRPr="004A26F7">
        <w:t xml:space="preserve"> the Certificate </w:t>
      </w:r>
      <w:r w:rsidR="00885EB8" w:rsidRPr="004A26F7">
        <w:t>was</w:t>
      </w:r>
      <w:r w:rsidRPr="004A26F7">
        <w:t xml:space="preserve"> or </w:t>
      </w:r>
      <w:r w:rsidR="00885EB8" w:rsidRPr="004A26F7">
        <w:t>became</w:t>
      </w:r>
      <w:r w:rsidRPr="004A26F7">
        <w:t xml:space="preserve"> inaccurate or misleading;</w:t>
      </w:r>
      <w:r w:rsidR="00707E9C">
        <w:t xml:space="preserve"> or</w:t>
      </w:r>
      <w:commentRangeEnd w:id="246"/>
      <w:r w:rsidR="00ED2216">
        <w:rPr>
          <w:rStyle w:val="CommentReference"/>
          <w:vanish/>
        </w:rPr>
        <w:commentReference w:id="246"/>
      </w:r>
    </w:p>
    <w:p w:rsidR="004319CB" w:rsidRDefault="00885EB8" w:rsidP="008C30ED">
      <w:pPr>
        <w:numPr>
          <w:ilvl w:val="0"/>
          <w:numId w:val="7"/>
        </w:numPr>
      </w:pPr>
      <w:r w:rsidRPr="004A26F7">
        <w:t>The</w:t>
      </w:r>
      <w:r w:rsidR="00CA74C3" w:rsidRPr="004A26F7">
        <w:t xml:space="preserve"> Subscriber </w:t>
      </w:r>
      <w:r w:rsidRPr="004A26F7">
        <w:t>was</w:t>
      </w:r>
      <w:r w:rsidR="00CA74C3" w:rsidRPr="004A26F7">
        <w:t xml:space="preserve"> added as a denied party or prohibited person to a blacklist or is operating from a destination </w:t>
      </w:r>
      <w:r w:rsidR="00923B72">
        <w:t xml:space="preserve">prohibited </w:t>
      </w:r>
      <w:r w:rsidR="00521892" w:rsidRPr="004A26F7">
        <w:t xml:space="preserve">under the laws of the </w:t>
      </w:r>
      <w:r w:rsidR="00FD4E20" w:rsidRPr="004A26F7">
        <w:t>United States</w:t>
      </w:r>
      <w:r w:rsidR="00707E9C">
        <w:t>.</w:t>
      </w:r>
    </w:p>
    <w:p w:rsidR="00C219D5" w:rsidRPr="004A26F7" w:rsidRDefault="00C219D5" w:rsidP="00C219D5"/>
    <w:p w:rsidR="00C219D5" w:rsidRDefault="00610488" w:rsidP="00C219D5">
      <w:r>
        <w:t>OSG</w:t>
      </w:r>
      <w:r w:rsidR="00604208">
        <w:t xml:space="preserve"> must</w:t>
      </w:r>
      <w:r w:rsidR="00C219D5" w:rsidRPr="004A26F7">
        <w:t xml:space="preserve"> </w:t>
      </w:r>
      <w:r w:rsidR="00D96C0B">
        <w:t xml:space="preserve">also </w:t>
      </w:r>
      <w:r w:rsidR="00C219D5" w:rsidRPr="004A26F7">
        <w:t xml:space="preserve">revoke a certificate if the </w:t>
      </w:r>
      <w:commentRangeStart w:id="248"/>
      <w:r w:rsidR="00C219D5" w:rsidRPr="004A26F7">
        <w:t xml:space="preserve">binding between the subject and the subject’s public key in the certificate is no longer valid </w:t>
      </w:r>
      <w:commentRangeEnd w:id="248"/>
      <w:r w:rsidR="007822B2">
        <w:rPr>
          <w:rStyle w:val="CommentReference"/>
          <w:vanish/>
        </w:rPr>
        <w:commentReference w:id="248"/>
      </w:r>
      <w:commentRangeStart w:id="249"/>
      <w:r w:rsidR="00C219D5" w:rsidRPr="004A26F7">
        <w:t>or</w:t>
      </w:r>
      <w:commentRangeEnd w:id="249"/>
      <w:r w:rsidR="005D2961">
        <w:rPr>
          <w:rStyle w:val="CommentReference"/>
        </w:rPr>
        <w:commentReference w:id="249"/>
      </w:r>
      <w:r w:rsidR="00C219D5" w:rsidRPr="004A26F7">
        <w:t xml:space="preserve"> if an associated Private Key is compromised.</w:t>
      </w:r>
    </w:p>
    <w:p w:rsidR="006A0222" w:rsidRPr="004A26F7" w:rsidRDefault="006A0222" w:rsidP="00704E55">
      <w:pPr>
        <w:pStyle w:val="Heading3"/>
      </w:pPr>
      <w:bookmarkStart w:id="250" w:name="_Toc140649487"/>
      <w:bookmarkStart w:id="251" w:name="_Toc310347038"/>
      <w:r w:rsidRPr="004A26F7">
        <w:t xml:space="preserve">Who </w:t>
      </w:r>
      <w:r w:rsidR="00380B7E" w:rsidRPr="004A26F7">
        <w:t>C</w:t>
      </w:r>
      <w:r w:rsidRPr="004A26F7">
        <w:t xml:space="preserve">an </w:t>
      </w:r>
      <w:r w:rsidR="00380B7E" w:rsidRPr="004A26F7">
        <w:t>R</w:t>
      </w:r>
      <w:r w:rsidRPr="004A26F7">
        <w:t xml:space="preserve">equest </w:t>
      </w:r>
      <w:r w:rsidR="00380B7E" w:rsidRPr="004A26F7">
        <w:t>R</w:t>
      </w:r>
      <w:r w:rsidRPr="004A26F7">
        <w:t>evocation</w:t>
      </w:r>
      <w:bookmarkEnd w:id="250"/>
      <w:bookmarkEnd w:id="251"/>
    </w:p>
    <w:p w:rsidR="00A4584D" w:rsidRDefault="00A4584D" w:rsidP="00C45329">
      <w:r>
        <w:t xml:space="preserve">Subscribers are required to request revocation within one working day after detecting a loss or compromise of the Private Key or </w:t>
      </w:r>
      <w:commentRangeStart w:id="252"/>
      <w:r>
        <w:t xml:space="preserve">if the certificate data is no longer valid.  </w:t>
      </w:r>
      <w:commentRangeEnd w:id="252"/>
      <w:r w:rsidR="00F94ACF">
        <w:rPr>
          <w:rStyle w:val="CommentReference"/>
          <w:vanish/>
        </w:rPr>
        <w:commentReference w:id="252"/>
      </w:r>
      <w:r>
        <w:t>OSG may accept revocation requests from entities other than the subscriber.  OSG may require entities to verify their identity prior to accepting a revocation request.</w:t>
      </w:r>
      <w:r w:rsidRPr="00A4584D">
        <w:t xml:space="preserve"> </w:t>
      </w:r>
      <w:r>
        <w:t xml:space="preserve"> </w:t>
      </w:r>
      <w:r w:rsidRPr="004A26F7">
        <w:t xml:space="preserve">Entities submitting certificate revocation requests </w:t>
      </w:r>
      <w:r>
        <w:t>should</w:t>
      </w:r>
      <w:r w:rsidRPr="004A26F7">
        <w:t xml:space="preserve"> list their identity and explain the reason for requesting revocation</w:t>
      </w:r>
      <w:r>
        <w:t>.</w:t>
      </w:r>
    </w:p>
    <w:p w:rsidR="006A0222" w:rsidRPr="004A26F7" w:rsidRDefault="006A0222" w:rsidP="00704E55">
      <w:pPr>
        <w:pStyle w:val="Heading3"/>
      </w:pPr>
      <w:bookmarkStart w:id="253" w:name="_Toc140649488"/>
      <w:bookmarkStart w:id="254" w:name="_Toc310347039"/>
      <w:r w:rsidRPr="004A26F7">
        <w:t xml:space="preserve">Procedure for </w:t>
      </w:r>
      <w:r w:rsidR="00885EB8" w:rsidRPr="004A26F7">
        <w:t>R</w:t>
      </w:r>
      <w:r w:rsidRPr="004A26F7">
        <w:t xml:space="preserve">evocation </w:t>
      </w:r>
      <w:r w:rsidR="00885EB8" w:rsidRPr="004A26F7">
        <w:t>R</w:t>
      </w:r>
      <w:r w:rsidRPr="004A26F7">
        <w:t>equest</w:t>
      </w:r>
      <w:bookmarkEnd w:id="253"/>
      <w:bookmarkEnd w:id="254"/>
    </w:p>
    <w:p w:rsidR="00A4584D" w:rsidRDefault="00A4584D" w:rsidP="00FD4E20">
      <w:r>
        <w:t>OSG logs each revocation request and submits a copy of the request to DigiCert.  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w:t>
      </w:r>
    </w:p>
    <w:p w:rsidR="00A4584D" w:rsidRDefault="00A4584D" w:rsidP="00FD4E20"/>
    <w:p w:rsidR="00782DA4" w:rsidRDefault="00952029" w:rsidP="002D6C3F">
      <w:r w:rsidRPr="004A26F7">
        <w:t>If appropriate,</w:t>
      </w:r>
      <w:r w:rsidR="00782DA4">
        <w:t xml:space="preserve"> </w:t>
      </w:r>
      <w:r w:rsidR="00610488">
        <w:t>OSG</w:t>
      </w:r>
      <w:r w:rsidR="009B7990" w:rsidRPr="004A26F7">
        <w:t xml:space="preserve"> </w:t>
      </w:r>
      <w:r w:rsidR="00E52939">
        <w:t>may forward</w:t>
      </w:r>
      <w:r w:rsidR="009B7990" w:rsidRPr="004A26F7">
        <w:t xml:space="preserve"> complaints to law enforcement.</w:t>
      </w:r>
      <w:r w:rsidRPr="004A26F7">
        <w:t xml:space="preserve">  </w:t>
      </w:r>
    </w:p>
    <w:p w:rsidR="006A0222" w:rsidRPr="004A26F7" w:rsidRDefault="006A0222" w:rsidP="00704E55">
      <w:pPr>
        <w:pStyle w:val="Heading3"/>
      </w:pPr>
      <w:bookmarkStart w:id="255" w:name="_Toc140649489"/>
      <w:bookmarkStart w:id="256" w:name="_Toc310347040"/>
      <w:r w:rsidRPr="004A26F7">
        <w:t xml:space="preserve">Revocation </w:t>
      </w:r>
      <w:r w:rsidR="00380B7E" w:rsidRPr="004A26F7">
        <w:t>R</w:t>
      </w:r>
      <w:r w:rsidRPr="004A26F7">
        <w:t xml:space="preserve">equest </w:t>
      </w:r>
      <w:r w:rsidR="00380B7E" w:rsidRPr="004A26F7">
        <w:t>G</w:t>
      </w:r>
      <w:r w:rsidRPr="004A26F7">
        <w:t xml:space="preserve">race </w:t>
      </w:r>
      <w:r w:rsidR="00380B7E" w:rsidRPr="004A26F7">
        <w:t>P</w:t>
      </w:r>
      <w:r w:rsidRPr="004A26F7">
        <w:t>eriod</w:t>
      </w:r>
      <w:bookmarkEnd w:id="255"/>
      <w:bookmarkEnd w:id="256"/>
    </w:p>
    <w:p w:rsidR="00782DA4" w:rsidRDefault="00707E9C" w:rsidP="00380B7E">
      <w:r>
        <w:t>OSG Certificates do not have a revocation grace period.</w:t>
      </w:r>
    </w:p>
    <w:p w:rsidR="006A0222" w:rsidRPr="004A26F7" w:rsidRDefault="006A0222" w:rsidP="00704E55">
      <w:pPr>
        <w:pStyle w:val="Heading3"/>
      </w:pPr>
      <w:bookmarkStart w:id="257" w:name="_Toc140649490"/>
      <w:bookmarkStart w:id="258" w:name="_Toc310347041"/>
      <w:r w:rsidRPr="004A26F7">
        <w:t xml:space="preserve">Time </w:t>
      </w:r>
      <w:r w:rsidR="001E7C0F" w:rsidRPr="004A26F7">
        <w:t>w</w:t>
      </w:r>
      <w:r w:rsidRPr="004A26F7">
        <w:t xml:space="preserve">ithin </w:t>
      </w:r>
      <w:r w:rsidR="001E7C0F" w:rsidRPr="004A26F7">
        <w:t>w</w:t>
      </w:r>
      <w:r w:rsidRPr="004A26F7">
        <w:t xml:space="preserve">hich </w:t>
      </w:r>
      <w:r w:rsidR="009B1884">
        <w:t>RA</w:t>
      </w:r>
      <w:r w:rsidRPr="004A26F7">
        <w:t xml:space="preserve"> </w:t>
      </w:r>
      <w:r w:rsidR="00380B7E" w:rsidRPr="004A26F7">
        <w:t>P</w:t>
      </w:r>
      <w:r w:rsidRPr="004A26F7">
        <w:t>rocess</w:t>
      </w:r>
      <w:r w:rsidR="009B1884">
        <w:t>es</w:t>
      </w:r>
      <w:r w:rsidRPr="004A26F7">
        <w:t xml:space="preserve"> the </w:t>
      </w:r>
      <w:r w:rsidR="00380B7E" w:rsidRPr="004A26F7">
        <w:t>R</w:t>
      </w:r>
      <w:r w:rsidRPr="004A26F7">
        <w:t xml:space="preserve">evocation </w:t>
      </w:r>
      <w:r w:rsidR="00380B7E" w:rsidRPr="004A26F7">
        <w:t>R</w:t>
      </w:r>
      <w:r w:rsidRPr="004A26F7">
        <w:t>equest</w:t>
      </w:r>
      <w:bookmarkEnd w:id="257"/>
      <w:bookmarkEnd w:id="258"/>
    </w:p>
    <w:p w:rsidR="00782DA4" w:rsidRDefault="00F9169C" w:rsidP="003529B4">
      <w:bookmarkStart w:id="259" w:name="_Toc140649491"/>
      <w:commentRangeStart w:id="260"/>
      <w:r>
        <w:t>The OSG Operator</w:t>
      </w:r>
      <w:r w:rsidR="00E52939">
        <w:t xml:space="preserve"> process</w:t>
      </w:r>
      <w:r w:rsidR="00A4584D">
        <w:t>es</w:t>
      </w:r>
      <w:r w:rsidR="00E52939">
        <w:t xml:space="preserve"> </w:t>
      </w:r>
      <w:r w:rsidR="00782DA4">
        <w:t xml:space="preserve">certificate revocation requests </w:t>
      </w:r>
      <w:r w:rsidR="00707E9C">
        <w:t>in a timely manner</w:t>
      </w:r>
      <w:r w:rsidR="0038023B">
        <w:t>, but no later than one working day</w:t>
      </w:r>
      <w:commentRangeEnd w:id="260"/>
      <w:r w:rsidR="00D9412D">
        <w:rPr>
          <w:rStyle w:val="CommentReference"/>
        </w:rPr>
        <w:commentReference w:id="260"/>
      </w:r>
      <w:r w:rsidR="0038023B">
        <w:t>.</w:t>
      </w:r>
    </w:p>
    <w:p w:rsidR="006A0222" w:rsidRPr="004A26F7" w:rsidRDefault="006A0222" w:rsidP="00704E55">
      <w:pPr>
        <w:pStyle w:val="Heading3"/>
      </w:pPr>
      <w:bookmarkStart w:id="261" w:name="_Toc310347042"/>
      <w:r w:rsidRPr="004A26F7">
        <w:t xml:space="preserve">Revocation </w:t>
      </w:r>
      <w:r w:rsidR="00380B7E" w:rsidRPr="004A26F7">
        <w:t>C</w:t>
      </w:r>
      <w:r w:rsidRPr="004A26F7">
        <w:t xml:space="preserve">hecking </w:t>
      </w:r>
      <w:r w:rsidR="00380B7E" w:rsidRPr="004A26F7">
        <w:t>R</w:t>
      </w:r>
      <w:r w:rsidRPr="004A26F7">
        <w:t xml:space="preserve">equirement for </w:t>
      </w:r>
      <w:r w:rsidR="00380B7E" w:rsidRPr="004A26F7">
        <w:t>R</w:t>
      </w:r>
      <w:r w:rsidRPr="004A26F7">
        <w:t xml:space="preserve">elying </w:t>
      </w:r>
      <w:r w:rsidR="00380B7E" w:rsidRPr="004A26F7">
        <w:t>P</w:t>
      </w:r>
      <w:r w:rsidRPr="004A26F7">
        <w:t>arties</w:t>
      </w:r>
      <w:bookmarkEnd w:id="259"/>
      <w:bookmarkEnd w:id="261"/>
    </w:p>
    <w:p w:rsidR="008A5367" w:rsidRPr="008A0B4C" w:rsidRDefault="00397276" w:rsidP="008A5367">
      <w:bookmarkStart w:id="262" w:name="_Toc140649492"/>
      <w:r>
        <w:t>As specified in the DigiCert CP and CPS.</w:t>
      </w:r>
    </w:p>
    <w:p w:rsidR="006A0222" w:rsidRPr="004A26F7" w:rsidRDefault="00380B7E" w:rsidP="00704E55">
      <w:pPr>
        <w:pStyle w:val="Heading3"/>
      </w:pPr>
      <w:bookmarkStart w:id="263" w:name="_Toc310347043"/>
      <w:r w:rsidRPr="004A26F7">
        <w:t>CRL I</w:t>
      </w:r>
      <w:r w:rsidR="006A0222" w:rsidRPr="004A26F7">
        <w:t xml:space="preserve">ssuance </w:t>
      </w:r>
      <w:r w:rsidRPr="004A26F7">
        <w:t>F</w:t>
      </w:r>
      <w:r w:rsidR="006A0222" w:rsidRPr="004A26F7">
        <w:t>requency</w:t>
      </w:r>
      <w:bookmarkEnd w:id="262"/>
      <w:bookmarkEnd w:id="263"/>
    </w:p>
    <w:p w:rsidR="008A5367" w:rsidRPr="008A0B4C" w:rsidRDefault="00782DA4" w:rsidP="008A5367">
      <w:bookmarkStart w:id="264" w:name="_Toc140649493"/>
      <w:r>
        <w:t xml:space="preserve">CRLS for </w:t>
      </w:r>
      <w:r w:rsidR="00610488">
        <w:t>OSG</w:t>
      </w:r>
      <w:r w:rsidR="009B1884">
        <w:t xml:space="preserve">-provided </w:t>
      </w:r>
      <w:r>
        <w:t xml:space="preserve">certificates are issued </w:t>
      </w:r>
      <w:r w:rsidR="008A5367">
        <w:t xml:space="preserve">at least </w:t>
      </w:r>
      <w:r w:rsidR="008A5367" w:rsidRPr="008A0B4C">
        <w:t xml:space="preserve">every </w:t>
      </w:r>
      <w:r w:rsidR="008A5367">
        <w:t xml:space="preserve">24 </w:t>
      </w:r>
      <w:r w:rsidR="008A5367" w:rsidRPr="008A0B4C">
        <w:t>hours.</w:t>
      </w:r>
      <w:r w:rsidR="00704E55">
        <w:t xml:space="preserve">  </w:t>
      </w:r>
    </w:p>
    <w:p w:rsidR="006A0222" w:rsidRPr="004A26F7" w:rsidRDefault="006A0222" w:rsidP="00704E55">
      <w:pPr>
        <w:pStyle w:val="Heading3"/>
      </w:pPr>
      <w:bookmarkStart w:id="265" w:name="_Toc310347044"/>
      <w:r w:rsidRPr="004A26F7">
        <w:t xml:space="preserve">Maximum </w:t>
      </w:r>
      <w:r w:rsidR="002B364F" w:rsidRPr="004A26F7">
        <w:t>L</w:t>
      </w:r>
      <w:r w:rsidRPr="004A26F7">
        <w:t>atency for CRLs</w:t>
      </w:r>
      <w:bookmarkEnd w:id="264"/>
      <w:bookmarkEnd w:id="265"/>
    </w:p>
    <w:p w:rsidR="0054153A" w:rsidRPr="004A26F7" w:rsidRDefault="00397276" w:rsidP="002B364F">
      <w:r>
        <w:t>As specified in the DigiCert CP and CPS.</w:t>
      </w:r>
    </w:p>
    <w:p w:rsidR="006A0222" w:rsidRPr="004A26F7" w:rsidRDefault="006A0222" w:rsidP="00704E55">
      <w:pPr>
        <w:pStyle w:val="Heading3"/>
      </w:pPr>
      <w:bookmarkStart w:id="266" w:name="_Toc140649494"/>
      <w:bookmarkStart w:id="267" w:name="_Toc310347045"/>
      <w:r w:rsidRPr="004A26F7">
        <w:t xml:space="preserve">On-line </w:t>
      </w:r>
      <w:r w:rsidR="00942729" w:rsidRPr="004A26F7">
        <w:t>R</w:t>
      </w:r>
      <w:r w:rsidRPr="004A26F7">
        <w:t>evocation/</w:t>
      </w:r>
      <w:r w:rsidR="00942729" w:rsidRPr="004A26F7">
        <w:t>S</w:t>
      </w:r>
      <w:r w:rsidRPr="004A26F7">
        <w:t xml:space="preserve">tatus </w:t>
      </w:r>
      <w:r w:rsidR="00942729" w:rsidRPr="004A26F7">
        <w:t>C</w:t>
      </w:r>
      <w:r w:rsidRPr="004A26F7">
        <w:t xml:space="preserve">hecking </w:t>
      </w:r>
      <w:r w:rsidR="00942729" w:rsidRPr="004A26F7">
        <w:t>A</w:t>
      </w:r>
      <w:r w:rsidRPr="004A26F7">
        <w:t>vailability</w:t>
      </w:r>
      <w:bookmarkEnd w:id="266"/>
      <w:bookmarkEnd w:id="267"/>
    </w:p>
    <w:p w:rsidR="00782DA4" w:rsidRPr="004A26F7" w:rsidRDefault="00397276" w:rsidP="00782DA4">
      <w:bookmarkStart w:id="268" w:name="_Toc140649495"/>
      <w:r>
        <w:t>As specified in the DigiCert CP and CPS.</w:t>
      </w:r>
    </w:p>
    <w:p w:rsidR="006A0222" w:rsidRPr="004A26F7" w:rsidRDefault="006A0222" w:rsidP="00704E55">
      <w:pPr>
        <w:pStyle w:val="Heading3"/>
      </w:pPr>
      <w:bookmarkStart w:id="269" w:name="_Toc310347046"/>
      <w:r w:rsidRPr="004A26F7">
        <w:lastRenderedPageBreak/>
        <w:t xml:space="preserve">On-line </w:t>
      </w:r>
      <w:r w:rsidR="009B7990" w:rsidRPr="004A26F7">
        <w:t>R</w:t>
      </w:r>
      <w:r w:rsidRPr="004A26F7">
        <w:t xml:space="preserve">evocation </w:t>
      </w:r>
      <w:r w:rsidR="009B7990" w:rsidRPr="004A26F7">
        <w:t>C</w:t>
      </w:r>
      <w:r w:rsidRPr="004A26F7">
        <w:t xml:space="preserve">hecking </w:t>
      </w:r>
      <w:r w:rsidR="009B7990" w:rsidRPr="004A26F7">
        <w:t>R</w:t>
      </w:r>
      <w:r w:rsidRPr="004A26F7">
        <w:t>equirements</w:t>
      </w:r>
      <w:bookmarkEnd w:id="268"/>
      <w:bookmarkEnd w:id="269"/>
    </w:p>
    <w:p w:rsidR="00782DA4" w:rsidRPr="004A26F7" w:rsidRDefault="00397276" w:rsidP="00782DA4">
      <w:bookmarkStart w:id="270" w:name="_Toc140649496"/>
      <w:r>
        <w:t>As specified in the DigiCert CP and CPS.</w:t>
      </w:r>
    </w:p>
    <w:p w:rsidR="006A0222" w:rsidRPr="004A26F7" w:rsidRDefault="006A0222" w:rsidP="00704E55">
      <w:pPr>
        <w:pStyle w:val="Heading3"/>
      </w:pPr>
      <w:bookmarkStart w:id="271" w:name="_Toc310347047"/>
      <w:r w:rsidRPr="004A26F7">
        <w:t xml:space="preserve">Other </w:t>
      </w:r>
      <w:r w:rsidR="009B7990" w:rsidRPr="004A26F7">
        <w:t>F</w:t>
      </w:r>
      <w:r w:rsidRPr="004A26F7">
        <w:t xml:space="preserve">orms of </w:t>
      </w:r>
      <w:r w:rsidR="009B7990" w:rsidRPr="004A26F7">
        <w:t>R</w:t>
      </w:r>
      <w:r w:rsidRPr="004A26F7">
        <w:t xml:space="preserve">evocation </w:t>
      </w:r>
      <w:r w:rsidR="009B7990" w:rsidRPr="004A26F7">
        <w:t>A</w:t>
      </w:r>
      <w:r w:rsidRPr="004A26F7">
        <w:t xml:space="preserve">dvertisements </w:t>
      </w:r>
      <w:r w:rsidR="009B7990" w:rsidRPr="004A26F7">
        <w:t>A</w:t>
      </w:r>
      <w:r w:rsidRPr="004A26F7">
        <w:t>vailable</w:t>
      </w:r>
      <w:bookmarkEnd w:id="270"/>
      <w:bookmarkEnd w:id="271"/>
    </w:p>
    <w:p w:rsidR="001729D5" w:rsidRPr="004A26F7" w:rsidRDefault="00397276" w:rsidP="009B7990">
      <w:r>
        <w:t>As specified in the DigiCert CP and CPS.</w:t>
      </w:r>
    </w:p>
    <w:p w:rsidR="006A0222" w:rsidRPr="004A26F7" w:rsidRDefault="006A0222" w:rsidP="00704E55">
      <w:pPr>
        <w:pStyle w:val="Heading3"/>
      </w:pPr>
      <w:bookmarkStart w:id="272" w:name="_Toc140649497"/>
      <w:bookmarkStart w:id="273" w:name="_Toc310347048"/>
      <w:r w:rsidRPr="004A26F7">
        <w:t xml:space="preserve">Special </w:t>
      </w:r>
      <w:r w:rsidR="00942729" w:rsidRPr="004A26F7">
        <w:t>R</w:t>
      </w:r>
      <w:r w:rsidRPr="004A26F7">
        <w:t xml:space="preserve">equirements </w:t>
      </w:r>
      <w:r w:rsidR="009B7990" w:rsidRPr="004A26F7">
        <w:t>Related to K</w:t>
      </w:r>
      <w:r w:rsidRPr="004A26F7">
        <w:t xml:space="preserve">ey </w:t>
      </w:r>
      <w:r w:rsidR="009B7990" w:rsidRPr="004A26F7">
        <w:t>C</w:t>
      </w:r>
      <w:r w:rsidRPr="004A26F7">
        <w:t>ompromise</w:t>
      </w:r>
      <w:bookmarkEnd w:id="272"/>
      <w:bookmarkEnd w:id="273"/>
    </w:p>
    <w:p w:rsidR="00782DA4" w:rsidRPr="004A26F7" w:rsidRDefault="00397276" w:rsidP="00782DA4">
      <w:bookmarkStart w:id="274" w:name="_Toc140649498"/>
      <w:r>
        <w:t>As specified in the DigiCert CP and CPS.</w:t>
      </w:r>
    </w:p>
    <w:p w:rsidR="006A0222" w:rsidRPr="004A26F7" w:rsidRDefault="006A0222" w:rsidP="00704E55">
      <w:pPr>
        <w:pStyle w:val="Heading3"/>
      </w:pPr>
      <w:bookmarkStart w:id="275" w:name="_Toc310347049"/>
      <w:r w:rsidRPr="004A26F7">
        <w:t xml:space="preserve">Circumstances for </w:t>
      </w:r>
      <w:r w:rsidR="00942729" w:rsidRPr="004A26F7">
        <w:t>S</w:t>
      </w:r>
      <w:r w:rsidRPr="004A26F7">
        <w:t>uspension</w:t>
      </w:r>
      <w:bookmarkEnd w:id="274"/>
      <w:bookmarkEnd w:id="275"/>
    </w:p>
    <w:p w:rsidR="001729D5" w:rsidRPr="004A26F7" w:rsidRDefault="008A5367" w:rsidP="00942729">
      <w:r>
        <w:t>Not applicable.</w:t>
      </w:r>
    </w:p>
    <w:p w:rsidR="006A0222" w:rsidRPr="004A26F7" w:rsidRDefault="006A0222" w:rsidP="00704E55">
      <w:pPr>
        <w:pStyle w:val="Heading3"/>
      </w:pPr>
      <w:bookmarkStart w:id="276" w:name="_Toc140649499"/>
      <w:bookmarkStart w:id="277" w:name="_Toc310347050"/>
      <w:r w:rsidRPr="004A26F7">
        <w:t xml:space="preserve">Who </w:t>
      </w:r>
      <w:r w:rsidR="00942729" w:rsidRPr="004A26F7">
        <w:t>C</w:t>
      </w:r>
      <w:r w:rsidRPr="004A26F7">
        <w:t xml:space="preserve">an </w:t>
      </w:r>
      <w:r w:rsidR="00942729" w:rsidRPr="004A26F7">
        <w:t>R</w:t>
      </w:r>
      <w:r w:rsidRPr="004A26F7">
        <w:t xml:space="preserve">equest </w:t>
      </w:r>
      <w:r w:rsidR="00942729" w:rsidRPr="004A26F7">
        <w:t>S</w:t>
      </w:r>
      <w:r w:rsidRPr="004A26F7">
        <w:t>uspension</w:t>
      </w:r>
      <w:bookmarkEnd w:id="276"/>
      <w:bookmarkEnd w:id="277"/>
    </w:p>
    <w:p w:rsidR="001729D5" w:rsidRPr="004A26F7" w:rsidRDefault="00531A2D" w:rsidP="00942729">
      <w:r w:rsidRPr="004A26F7">
        <w:t>Not applicable.</w:t>
      </w:r>
    </w:p>
    <w:p w:rsidR="006A0222" w:rsidRPr="004A26F7" w:rsidRDefault="006A0222" w:rsidP="00704E55">
      <w:pPr>
        <w:pStyle w:val="Heading3"/>
      </w:pPr>
      <w:bookmarkStart w:id="278" w:name="_Toc140649500"/>
      <w:bookmarkStart w:id="279" w:name="_Toc310347051"/>
      <w:r w:rsidRPr="004A26F7">
        <w:t xml:space="preserve">Procedure for </w:t>
      </w:r>
      <w:r w:rsidR="00942729" w:rsidRPr="004A26F7">
        <w:t>S</w:t>
      </w:r>
      <w:r w:rsidRPr="004A26F7">
        <w:t xml:space="preserve">uspension </w:t>
      </w:r>
      <w:r w:rsidR="00942729" w:rsidRPr="004A26F7">
        <w:t>R</w:t>
      </w:r>
      <w:r w:rsidRPr="004A26F7">
        <w:t>equest</w:t>
      </w:r>
      <w:bookmarkEnd w:id="278"/>
      <w:bookmarkEnd w:id="279"/>
    </w:p>
    <w:p w:rsidR="00531A2D" w:rsidRPr="004A26F7" w:rsidRDefault="00531A2D" w:rsidP="00942729">
      <w:r w:rsidRPr="004A26F7">
        <w:t>Not applicable.</w:t>
      </w:r>
    </w:p>
    <w:p w:rsidR="00531A2D" w:rsidRPr="004A26F7" w:rsidRDefault="006A0222" w:rsidP="00704E55">
      <w:pPr>
        <w:pStyle w:val="Heading3"/>
      </w:pPr>
      <w:bookmarkStart w:id="280" w:name="_Toc140649501"/>
      <w:bookmarkStart w:id="281" w:name="_Toc310347052"/>
      <w:r w:rsidRPr="004A26F7">
        <w:t xml:space="preserve">Limits on </w:t>
      </w:r>
      <w:r w:rsidR="00942729" w:rsidRPr="004A26F7">
        <w:t>S</w:t>
      </w:r>
      <w:r w:rsidRPr="004A26F7">
        <w:t xml:space="preserve">uspension </w:t>
      </w:r>
      <w:r w:rsidR="00942729" w:rsidRPr="004A26F7">
        <w:t>P</w:t>
      </w:r>
      <w:r w:rsidRPr="004A26F7">
        <w:t>eriod</w:t>
      </w:r>
      <w:bookmarkEnd w:id="280"/>
      <w:bookmarkEnd w:id="281"/>
    </w:p>
    <w:p w:rsidR="00531A2D" w:rsidRPr="004A26F7" w:rsidRDefault="00531A2D" w:rsidP="00942729">
      <w:r w:rsidRPr="004A26F7">
        <w:t>Not applicable.</w:t>
      </w:r>
    </w:p>
    <w:p w:rsidR="006A0222" w:rsidRPr="004A26F7" w:rsidRDefault="006A0222" w:rsidP="00704E55">
      <w:pPr>
        <w:pStyle w:val="Heading2"/>
      </w:pPr>
      <w:bookmarkStart w:id="282" w:name="_Toc140649502"/>
      <w:bookmarkStart w:id="283" w:name="_Toc310347053"/>
      <w:r w:rsidRPr="004A26F7">
        <w:t>Certificate status services</w:t>
      </w:r>
      <w:bookmarkEnd w:id="282"/>
      <w:bookmarkEnd w:id="283"/>
    </w:p>
    <w:p w:rsidR="00942729" w:rsidRPr="004A26F7" w:rsidRDefault="00942729" w:rsidP="00704E55">
      <w:pPr>
        <w:pStyle w:val="Heading3"/>
      </w:pPr>
      <w:bookmarkStart w:id="284" w:name="_Toc310347054"/>
      <w:r w:rsidRPr="004A26F7">
        <w:t>Operational Characteristics</w:t>
      </w:r>
      <w:bookmarkEnd w:id="284"/>
    </w:p>
    <w:p w:rsidR="00942729" w:rsidRPr="004A26F7" w:rsidRDefault="00CC75A3" w:rsidP="00942729">
      <w:r w:rsidRPr="004A26F7">
        <w:t>Certificate</w:t>
      </w:r>
      <w:r w:rsidR="00942729" w:rsidRPr="004A26F7">
        <w:t xml:space="preserve"> status </w:t>
      </w:r>
      <w:r w:rsidRPr="004A26F7">
        <w:t>information</w:t>
      </w:r>
      <w:r w:rsidR="00942729" w:rsidRPr="004A26F7">
        <w:t xml:space="preserve"> is available via CRL and OCSP responder.  </w:t>
      </w:r>
    </w:p>
    <w:p w:rsidR="00942729" w:rsidRPr="004A26F7" w:rsidRDefault="00942729" w:rsidP="00704E55">
      <w:pPr>
        <w:pStyle w:val="Heading3"/>
      </w:pPr>
      <w:bookmarkStart w:id="285" w:name="_Toc310347055"/>
      <w:r w:rsidRPr="004A26F7">
        <w:t>Service Availability</w:t>
      </w:r>
      <w:bookmarkEnd w:id="285"/>
    </w:p>
    <w:p w:rsidR="00942729" w:rsidRPr="004A26F7" w:rsidRDefault="00942729" w:rsidP="00942729">
      <w:r w:rsidRPr="004A26F7">
        <w:t>Certificate status services are available 24x7 without interruption.</w:t>
      </w:r>
    </w:p>
    <w:p w:rsidR="00942729" w:rsidRPr="004A26F7" w:rsidRDefault="00942729" w:rsidP="00704E55">
      <w:pPr>
        <w:pStyle w:val="Heading3"/>
      </w:pPr>
      <w:bookmarkStart w:id="286" w:name="_Toc310347056"/>
      <w:r w:rsidRPr="004A26F7">
        <w:t>Optional Features</w:t>
      </w:r>
      <w:bookmarkEnd w:id="286"/>
    </w:p>
    <w:p w:rsidR="00942729" w:rsidRPr="004A26F7" w:rsidRDefault="00942729" w:rsidP="00942729">
      <w:r w:rsidRPr="004A26F7">
        <w:t>OCSP Responders may not be available for all certificate types.</w:t>
      </w:r>
    </w:p>
    <w:p w:rsidR="006A0222" w:rsidRPr="004A26F7" w:rsidRDefault="006A0222" w:rsidP="00704E55">
      <w:pPr>
        <w:pStyle w:val="Heading2"/>
      </w:pPr>
      <w:bookmarkStart w:id="287" w:name="_Toc140649503"/>
      <w:bookmarkStart w:id="288" w:name="_Toc310347057"/>
      <w:r w:rsidRPr="004A26F7">
        <w:t>End of subscription</w:t>
      </w:r>
      <w:bookmarkEnd w:id="287"/>
      <w:bookmarkEnd w:id="288"/>
    </w:p>
    <w:p w:rsidR="0072584C" w:rsidRPr="004A26F7" w:rsidRDefault="0072584C" w:rsidP="00942729">
      <w:r w:rsidRPr="004A26F7">
        <w:t>A Subscriber</w:t>
      </w:r>
      <w:r w:rsidR="005B2AFC" w:rsidRPr="004A26F7">
        <w:t xml:space="preserve">’s </w:t>
      </w:r>
      <w:r w:rsidRPr="004A26F7">
        <w:t xml:space="preserve">subscription </w:t>
      </w:r>
      <w:r w:rsidR="005B2AFC" w:rsidRPr="004A26F7">
        <w:t xml:space="preserve">service ends if its certificate expires or is revoked or if the applicable Subscriber Agreement </w:t>
      </w:r>
      <w:r w:rsidRPr="004A26F7">
        <w:t>expire</w:t>
      </w:r>
      <w:r w:rsidR="005B2AFC" w:rsidRPr="004A26F7">
        <w:t>s</w:t>
      </w:r>
      <w:r w:rsidRPr="004A26F7">
        <w:t xml:space="preserve"> without renewal.</w:t>
      </w:r>
      <w:r w:rsidR="00704E55">
        <w:t xml:space="preserve">  </w:t>
      </w:r>
    </w:p>
    <w:p w:rsidR="006A0222" w:rsidRPr="004A26F7" w:rsidRDefault="006A0222" w:rsidP="00704E55">
      <w:pPr>
        <w:pStyle w:val="Heading2"/>
      </w:pPr>
      <w:bookmarkStart w:id="289" w:name="_Toc140649504"/>
      <w:bookmarkStart w:id="290" w:name="_Toc310347058"/>
      <w:r w:rsidRPr="004A26F7">
        <w:t>Key escrow and recovery</w:t>
      </w:r>
      <w:bookmarkEnd w:id="289"/>
      <w:bookmarkEnd w:id="290"/>
    </w:p>
    <w:p w:rsidR="008A0E69" w:rsidRPr="004A26F7" w:rsidRDefault="008A0E69" w:rsidP="00704E55">
      <w:pPr>
        <w:pStyle w:val="Heading3"/>
      </w:pPr>
      <w:bookmarkStart w:id="291" w:name="_Toc310347059"/>
      <w:r w:rsidRPr="004A26F7">
        <w:t>Key Escrow and Recovery Policy Practices</w:t>
      </w:r>
      <w:bookmarkEnd w:id="291"/>
    </w:p>
    <w:p w:rsidR="00F9169C" w:rsidRDefault="00610488" w:rsidP="008A0E69">
      <w:r>
        <w:t>OSG</w:t>
      </w:r>
      <w:r w:rsidR="00782DA4">
        <w:t xml:space="preserve"> </w:t>
      </w:r>
      <w:r w:rsidR="00F9169C">
        <w:t>does not provide key escrow services.</w:t>
      </w:r>
    </w:p>
    <w:p w:rsidR="008A0E69" w:rsidRPr="004A26F7" w:rsidRDefault="008A0E69" w:rsidP="00704E55">
      <w:pPr>
        <w:pStyle w:val="Heading3"/>
      </w:pPr>
      <w:bookmarkStart w:id="292" w:name="_Toc310347060"/>
      <w:r w:rsidRPr="004A26F7">
        <w:t>Session Key Encapsulation and Recovery Policy and Practices</w:t>
      </w:r>
      <w:bookmarkEnd w:id="292"/>
    </w:p>
    <w:p w:rsidR="001729D5" w:rsidRPr="004A26F7" w:rsidRDefault="00397276" w:rsidP="00942729">
      <w:r>
        <w:t>As specified in the DigiCert CP and CPS.</w:t>
      </w:r>
    </w:p>
    <w:p w:rsidR="006A0222" w:rsidRPr="004A26F7" w:rsidRDefault="006A0222" w:rsidP="00704E55">
      <w:pPr>
        <w:pStyle w:val="Heading1"/>
      </w:pPr>
      <w:bookmarkStart w:id="293" w:name="_Toc140649505"/>
      <w:bookmarkStart w:id="294" w:name="_Toc310347061"/>
      <w:r w:rsidRPr="004A26F7">
        <w:t>FACILITY, MANAGEMENT, AND OPERATIONAL CONTROLS</w:t>
      </w:r>
      <w:bookmarkEnd w:id="293"/>
      <w:bookmarkEnd w:id="294"/>
    </w:p>
    <w:p w:rsidR="006A0222" w:rsidRPr="004A26F7" w:rsidRDefault="006A0222" w:rsidP="00704E55">
      <w:pPr>
        <w:pStyle w:val="Heading2"/>
      </w:pPr>
      <w:bookmarkStart w:id="295" w:name="_Toc140649506"/>
      <w:bookmarkStart w:id="296" w:name="_Toc310347062"/>
      <w:commentRangeStart w:id="297"/>
      <w:r w:rsidRPr="004A26F7">
        <w:t xml:space="preserve">Physical </w:t>
      </w:r>
      <w:bookmarkEnd w:id="295"/>
      <w:r w:rsidR="006C0A2E" w:rsidRPr="004A26F7">
        <w:t>Controls</w:t>
      </w:r>
      <w:bookmarkEnd w:id="296"/>
      <w:commentRangeEnd w:id="297"/>
      <w:r w:rsidR="00D9412D">
        <w:rPr>
          <w:rStyle w:val="CommentReference"/>
          <w:rFonts w:cs="Times New Roman"/>
          <w:b w:val="0"/>
          <w:bCs w:val="0"/>
          <w:i w:val="0"/>
          <w:iCs w:val="0"/>
          <w:caps w:val="0"/>
        </w:rPr>
        <w:commentReference w:id="297"/>
      </w:r>
    </w:p>
    <w:p w:rsidR="00144FE8" w:rsidRPr="004A26F7" w:rsidRDefault="00144FE8" w:rsidP="00144FE8">
      <w:pPr>
        <w:pStyle w:val="Heading3"/>
      </w:pPr>
      <w:bookmarkStart w:id="298" w:name="_Toc292973570"/>
      <w:bookmarkStart w:id="299" w:name="_Toc310347063"/>
      <w:bookmarkStart w:id="300" w:name="_Toc140649507"/>
      <w:bookmarkStart w:id="301" w:name="_Toc140649515"/>
      <w:r w:rsidRPr="004A26F7">
        <w:t>Site Location and Construction</w:t>
      </w:r>
      <w:bookmarkEnd w:id="298"/>
      <w:bookmarkEnd w:id="299"/>
    </w:p>
    <w:p w:rsidR="00144FE8" w:rsidRPr="004A26F7" w:rsidRDefault="00393F18" w:rsidP="00144FE8">
      <w:r>
        <w:t xml:space="preserve">The OSG Operator </w:t>
      </w:r>
      <w:r w:rsidR="007449A4">
        <w:t>shall</w:t>
      </w:r>
      <w:r w:rsidR="00E52939">
        <w:t xml:space="preserve"> implement </w:t>
      </w:r>
      <w:r w:rsidR="00144FE8" w:rsidRPr="004A26F7">
        <w:t xml:space="preserve">a security policy </w:t>
      </w:r>
      <w:r w:rsidR="00E52939">
        <w:t xml:space="preserve">that is </w:t>
      </w:r>
      <w:r w:rsidR="00144FE8" w:rsidRPr="004A26F7">
        <w:t xml:space="preserve">designed to detect, deter, and prevent unauthorized access to </w:t>
      </w:r>
      <w:r w:rsidR="00610488">
        <w:t>OSG</w:t>
      </w:r>
      <w:r w:rsidR="00144FE8">
        <w:t>’s</w:t>
      </w:r>
      <w:r w:rsidR="00144FE8" w:rsidRPr="004A26F7">
        <w:t xml:space="preserve"> operations.</w:t>
      </w:r>
    </w:p>
    <w:p w:rsidR="00144FE8" w:rsidRPr="004A26F7" w:rsidRDefault="00144FE8" w:rsidP="00144FE8">
      <w:pPr>
        <w:pStyle w:val="Heading3"/>
      </w:pPr>
      <w:bookmarkStart w:id="302" w:name="_Toc292973571"/>
      <w:bookmarkStart w:id="303" w:name="_Toc310347064"/>
      <w:r w:rsidRPr="004A26F7">
        <w:lastRenderedPageBreak/>
        <w:t>Physical Access</w:t>
      </w:r>
      <w:bookmarkEnd w:id="302"/>
      <w:bookmarkEnd w:id="303"/>
    </w:p>
    <w:p w:rsidR="00144FE8" w:rsidRPr="004A26F7" w:rsidRDefault="00393F18" w:rsidP="00144FE8">
      <w:pPr>
        <w:rPr>
          <w:rFonts w:cs="Arial"/>
          <w:spacing w:val="2"/>
          <w:sz w:val="18"/>
          <w:szCs w:val="18"/>
        </w:rPr>
      </w:pPr>
      <w:r>
        <w:t xml:space="preserve">The OSG Operator </w:t>
      </w:r>
      <w:r w:rsidR="00E52939">
        <w:t>shall protect</w:t>
      </w:r>
      <w:r w:rsidR="00144FE8" w:rsidRPr="004A26F7">
        <w:t xml:space="preserve"> its equipment from unauthorized access and implements physical controls to reduce the risk of equipment tampering.  </w:t>
      </w:r>
    </w:p>
    <w:p w:rsidR="00144FE8" w:rsidRPr="004A26F7" w:rsidRDefault="00144FE8" w:rsidP="00144FE8">
      <w:pPr>
        <w:pStyle w:val="Heading3"/>
      </w:pPr>
      <w:bookmarkStart w:id="304" w:name="_Toc292973572"/>
      <w:bookmarkStart w:id="305" w:name="_Toc310347065"/>
      <w:r w:rsidRPr="004A26F7">
        <w:t>Power and Air Conditioning</w:t>
      </w:r>
      <w:bookmarkEnd w:id="304"/>
      <w:bookmarkEnd w:id="305"/>
    </w:p>
    <w:p w:rsidR="00397276" w:rsidRPr="004A26F7" w:rsidRDefault="00397276" w:rsidP="00397276">
      <w:bookmarkStart w:id="306" w:name="_Toc292973573"/>
      <w:r>
        <w:t>As specified in the DigiCert CP and CPS.</w:t>
      </w:r>
    </w:p>
    <w:p w:rsidR="00144FE8" w:rsidRPr="004A26F7" w:rsidRDefault="00144FE8" w:rsidP="00144FE8">
      <w:pPr>
        <w:pStyle w:val="Heading3"/>
      </w:pPr>
      <w:bookmarkStart w:id="307" w:name="_Toc310347066"/>
      <w:r w:rsidRPr="004A26F7">
        <w:t>Water Exposures</w:t>
      </w:r>
      <w:bookmarkEnd w:id="306"/>
      <w:bookmarkEnd w:id="307"/>
    </w:p>
    <w:p w:rsidR="00144FE8" w:rsidRPr="004A26F7" w:rsidRDefault="00397276" w:rsidP="00144FE8">
      <w:bookmarkStart w:id="308" w:name="_Toc292973574"/>
      <w:r>
        <w:rPr>
          <w:spacing w:val="2"/>
        </w:rPr>
        <w:t>As specified in the DigiCert CP and CPS.</w:t>
      </w:r>
    </w:p>
    <w:p w:rsidR="00144FE8" w:rsidRPr="004A26F7" w:rsidRDefault="00144FE8" w:rsidP="00144FE8">
      <w:pPr>
        <w:pStyle w:val="Heading3"/>
      </w:pPr>
      <w:bookmarkStart w:id="309" w:name="_Toc310347067"/>
      <w:r w:rsidRPr="004A26F7">
        <w:t>Fire Prevention and Protection</w:t>
      </w:r>
      <w:bookmarkEnd w:id="308"/>
      <w:bookmarkEnd w:id="309"/>
    </w:p>
    <w:p w:rsidR="00144FE8" w:rsidRPr="004A26F7" w:rsidRDefault="00397276" w:rsidP="00144FE8">
      <w:bookmarkStart w:id="310" w:name="_Toc292973575"/>
      <w:r>
        <w:rPr>
          <w:spacing w:val="2"/>
        </w:rPr>
        <w:t>As specified in the DigiCert CP and CPS.</w:t>
      </w:r>
    </w:p>
    <w:p w:rsidR="00144FE8" w:rsidRPr="004A26F7" w:rsidRDefault="00144FE8" w:rsidP="00144FE8">
      <w:pPr>
        <w:pStyle w:val="Heading3"/>
      </w:pPr>
      <w:bookmarkStart w:id="311" w:name="_Toc310347068"/>
      <w:r w:rsidRPr="004A26F7">
        <w:t>Media Storage</w:t>
      </w:r>
      <w:bookmarkEnd w:id="310"/>
      <w:bookmarkEnd w:id="311"/>
    </w:p>
    <w:p w:rsidR="00144FE8" w:rsidRPr="004A26F7" w:rsidRDefault="007A4920" w:rsidP="00144FE8">
      <w:r>
        <w:t xml:space="preserve">The OSG Operator </w:t>
      </w:r>
      <w:r w:rsidR="00E52939">
        <w:t>shall protect</w:t>
      </w:r>
      <w:r w:rsidR="00144FE8" w:rsidRPr="004A26F7">
        <w:t xml:space="preserve"> </w:t>
      </w:r>
      <w:r>
        <w:t>OSG’s</w:t>
      </w:r>
      <w:r w:rsidR="00144FE8" w:rsidRPr="004A26F7">
        <w:t xml:space="preserve"> media from accidental damage and unauthorized physical access.  </w:t>
      </w:r>
    </w:p>
    <w:p w:rsidR="00144FE8" w:rsidRPr="004A26F7" w:rsidRDefault="00144FE8" w:rsidP="00144FE8">
      <w:pPr>
        <w:pStyle w:val="Heading3"/>
      </w:pPr>
      <w:bookmarkStart w:id="312" w:name="_Toc292973576"/>
      <w:bookmarkStart w:id="313" w:name="_Toc310347069"/>
      <w:r w:rsidRPr="004A26F7">
        <w:t>Waste Disposal</w:t>
      </w:r>
      <w:bookmarkEnd w:id="312"/>
      <w:bookmarkEnd w:id="313"/>
    </w:p>
    <w:p w:rsidR="00144FE8" w:rsidRPr="004A26F7" w:rsidRDefault="007A4920" w:rsidP="00144FE8">
      <w:r>
        <w:t xml:space="preserve">The OSG Operator </w:t>
      </w:r>
      <w:r w:rsidR="00E52939">
        <w:t>shall shred and destroy a</w:t>
      </w:r>
      <w:r w:rsidR="00144FE8" w:rsidRPr="004A26F7">
        <w:t xml:space="preserve">ll out-dated or unnecessary copies of printed sensitive information before disposal.  </w:t>
      </w:r>
      <w:r>
        <w:t xml:space="preserve">The OSG Operator </w:t>
      </w:r>
      <w:r w:rsidR="00E52939">
        <w:t xml:space="preserve">shall </w:t>
      </w:r>
      <w:proofErr w:type="spellStart"/>
      <w:r w:rsidR="00E52939">
        <w:t>zeroize</w:t>
      </w:r>
      <w:proofErr w:type="spellEnd"/>
      <w:r w:rsidR="00E52939">
        <w:t xml:space="preserve"> all</w:t>
      </w:r>
      <w:r w:rsidR="00144FE8" w:rsidRPr="004A26F7">
        <w:t xml:space="preserve"> electronic media </w:t>
      </w:r>
      <w:r w:rsidR="00E52939">
        <w:t xml:space="preserve">used in the RA operations </w:t>
      </w:r>
      <w:r w:rsidR="00144FE8" w:rsidRPr="004A26F7">
        <w:t xml:space="preserve">using programs </w:t>
      </w:r>
      <w:r w:rsidR="00E52939">
        <w:t>that meet the</w:t>
      </w:r>
      <w:r w:rsidR="00144FE8" w:rsidRPr="004A26F7">
        <w:t xml:space="preserve"> U.S. Department of Defense requirements.  </w:t>
      </w:r>
    </w:p>
    <w:p w:rsidR="00144FE8" w:rsidRPr="004A26F7" w:rsidRDefault="00144FE8" w:rsidP="00144FE8">
      <w:pPr>
        <w:pStyle w:val="Heading3"/>
      </w:pPr>
      <w:bookmarkStart w:id="314" w:name="_Toc292973577"/>
      <w:bookmarkStart w:id="315" w:name="_Toc310347070"/>
      <w:r w:rsidRPr="004A26F7">
        <w:t>Off-site Backup</w:t>
      </w:r>
      <w:bookmarkEnd w:id="314"/>
      <w:bookmarkEnd w:id="315"/>
    </w:p>
    <w:p w:rsidR="00144FE8" w:rsidRDefault="007A4920" w:rsidP="00144FE8">
      <w:r>
        <w:t xml:space="preserve">The OSG Operator </w:t>
      </w:r>
      <w:r w:rsidR="004C0F4B">
        <w:t>shall maintain</w:t>
      </w:r>
      <w:r w:rsidR="00144FE8" w:rsidRPr="004A26F7">
        <w:t xml:space="preserve"> at least one full backup and make regular backup copies of any information necessary to recover from a system failure.  </w:t>
      </w:r>
    </w:p>
    <w:p w:rsidR="006A0222" w:rsidRPr="004A26F7" w:rsidRDefault="006A0222" w:rsidP="00704E55">
      <w:pPr>
        <w:pStyle w:val="Heading2"/>
      </w:pPr>
      <w:bookmarkStart w:id="316" w:name="_Toc310347071"/>
      <w:bookmarkEnd w:id="300"/>
      <w:r w:rsidRPr="004A26F7">
        <w:t>Procedural controls</w:t>
      </w:r>
      <w:bookmarkEnd w:id="301"/>
      <w:bookmarkEnd w:id="316"/>
    </w:p>
    <w:p w:rsidR="006A0222" w:rsidRPr="004A26F7" w:rsidRDefault="006A0222" w:rsidP="00704E55">
      <w:pPr>
        <w:pStyle w:val="Heading3"/>
      </w:pPr>
      <w:bookmarkStart w:id="317" w:name="_Toc140649516"/>
      <w:bookmarkStart w:id="318" w:name="_Toc310347072"/>
      <w:r w:rsidRPr="004A26F7">
        <w:t xml:space="preserve">Trusted </w:t>
      </w:r>
      <w:r w:rsidR="007900E3" w:rsidRPr="004A26F7">
        <w:t>R</w:t>
      </w:r>
      <w:r w:rsidRPr="004A26F7">
        <w:t>oles</w:t>
      </w:r>
      <w:bookmarkEnd w:id="317"/>
      <w:bookmarkEnd w:id="318"/>
    </w:p>
    <w:p w:rsidR="006D4CAC" w:rsidRDefault="0031535E" w:rsidP="00773824">
      <w:r>
        <w:t>P</w:t>
      </w:r>
      <w:r w:rsidR="00BF211D">
        <w:t xml:space="preserve">ersonnel acting in </w:t>
      </w:r>
      <w:r w:rsidR="002B70F8" w:rsidRPr="004A26F7">
        <w:t xml:space="preserve">trusted roles include </w:t>
      </w:r>
      <w:r w:rsidR="00610488">
        <w:t>OSG</w:t>
      </w:r>
      <w:r w:rsidR="00482E1D">
        <w:t>’s</w:t>
      </w:r>
      <w:r w:rsidR="00044ACB" w:rsidRPr="004A26F7">
        <w:t xml:space="preserve"> </w:t>
      </w:r>
      <w:r w:rsidR="002B70F8" w:rsidRPr="004A26F7">
        <w:t>system administration personnel</w:t>
      </w:r>
      <w:r w:rsidR="00044ACB" w:rsidRPr="004A26F7">
        <w:t xml:space="preserve"> </w:t>
      </w:r>
      <w:r w:rsidR="002B70F8" w:rsidRPr="004A26F7">
        <w:t xml:space="preserve">and personnel involved with </w:t>
      </w:r>
      <w:r>
        <w:t xml:space="preserve">identity vetting and </w:t>
      </w:r>
      <w:r w:rsidR="00525754">
        <w:t>the issuance and revocation of certificates</w:t>
      </w:r>
      <w:r w:rsidR="002B70F8" w:rsidRPr="004A26F7">
        <w:t>.</w:t>
      </w:r>
      <w:r w:rsidR="00704E55">
        <w:t xml:space="preserve">  </w:t>
      </w:r>
      <w:commentRangeStart w:id="319"/>
      <w:r w:rsidR="00610488">
        <w:t>OSG</w:t>
      </w:r>
      <w:r w:rsidR="00270D61">
        <w:t xml:space="preserve"> shall distribute the</w:t>
      </w:r>
      <w:r w:rsidR="002B70F8" w:rsidRPr="004A26F7">
        <w:t xml:space="preserve"> functions and duties performed by persons in trusted roles so that one person alone cannot circumvent security measures or subvert the security and trustworthiness of the </w:t>
      </w:r>
      <w:r w:rsidR="00FC2839">
        <w:t xml:space="preserve">RA </w:t>
      </w:r>
      <w:r>
        <w:t>operations</w:t>
      </w:r>
      <w:r w:rsidR="002B70F8" w:rsidRPr="004A26F7">
        <w:t xml:space="preserve">.  </w:t>
      </w:r>
      <w:commentRangeEnd w:id="319"/>
      <w:r w:rsidR="002C3EFB">
        <w:rPr>
          <w:rStyle w:val="CommentReference"/>
          <w:vanish/>
        </w:rPr>
        <w:commentReference w:id="319"/>
      </w:r>
      <w:r w:rsidR="00610488">
        <w:t>OSG</w:t>
      </w:r>
      <w:r w:rsidR="00270D61">
        <w:t xml:space="preserve"> shall ensure that a</w:t>
      </w:r>
      <w:r w:rsidR="00775286" w:rsidRPr="004A26F7">
        <w:t xml:space="preserve">ll personnel in trusted roles </w:t>
      </w:r>
      <w:r w:rsidR="00270D61">
        <w:t>are</w:t>
      </w:r>
      <w:r w:rsidR="00775286" w:rsidRPr="004A26F7">
        <w:t xml:space="preserve"> free from conflicts of interest that might prejudice the impartiality of </w:t>
      </w:r>
      <w:r w:rsidR="00610488">
        <w:t>OSG</w:t>
      </w:r>
      <w:r w:rsidR="00AA5552">
        <w:t xml:space="preserve">’s </w:t>
      </w:r>
      <w:r w:rsidR="00775286" w:rsidRPr="004A26F7">
        <w:t xml:space="preserve">operations.  </w:t>
      </w:r>
    </w:p>
    <w:p w:rsidR="009F5A89" w:rsidRPr="004A26F7" w:rsidRDefault="006A0222" w:rsidP="00704E55">
      <w:pPr>
        <w:pStyle w:val="Heading3"/>
      </w:pPr>
      <w:bookmarkStart w:id="320" w:name="_Toc140649517"/>
      <w:bookmarkStart w:id="321" w:name="_Ref261867744"/>
      <w:bookmarkStart w:id="322" w:name="_Toc310347073"/>
      <w:r w:rsidRPr="004A26F7">
        <w:t xml:space="preserve">Number of </w:t>
      </w:r>
      <w:r w:rsidR="007900E3" w:rsidRPr="004A26F7">
        <w:t>P</w:t>
      </w:r>
      <w:r w:rsidRPr="004A26F7">
        <w:t xml:space="preserve">ersons </w:t>
      </w:r>
      <w:r w:rsidR="007900E3" w:rsidRPr="004A26F7">
        <w:t>R</w:t>
      </w:r>
      <w:r w:rsidRPr="004A26F7">
        <w:t xml:space="preserve">equired per </w:t>
      </w:r>
      <w:r w:rsidR="007900E3" w:rsidRPr="004A26F7">
        <w:t>T</w:t>
      </w:r>
      <w:r w:rsidRPr="004A26F7">
        <w:t>ask</w:t>
      </w:r>
      <w:bookmarkEnd w:id="320"/>
      <w:bookmarkEnd w:id="321"/>
      <w:bookmarkEnd w:id="322"/>
    </w:p>
    <w:p w:rsidR="00003F78" w:rsidRPr="004A26F7" w:rsidRDefault="00FC2839" w:rsidP="00C058AA">
      <w:r>
        <w:t>No stipulation.</w:t>
      </w:r>
    </w:p>
    <w:p w:rsidR="006A0222" w:rsidRPr="004A26F7" w:rsidRDefault="006A0222" w:rsidP="00704E55">
      <w:pPr>
        <w:pStyle w:val="Heading3"/>
      </w:pPr>
      <w:bookmarkStart w:id="323" w:name="_Toc140649518"/>
      <w:bookmarkStart w:id="324" w:name="_Toc310347074"/>
      <w:r w:rsidRPr="004A26F7">
        <w:t xml:space="preserve">Identification and </w:t>
      </w:r>
      <w:r w:rsidR="007900E3" w:rsidRPr="004A26F7">
        <w:t>A</w:t>
      </w:r>
      <w:r w:rsidRPr="004A26F7">
        <w:t xml:space="preserve">uthentication for each </w:t>
      </w:r>
      <w:r w:rsidR="007900E3" w:rsidRPr="004A26F7">
        <w:t>R</w:t>
      </w:r>
      <w:r w:rsidRPr="004A26F7">
        <w:t>ole</w:t>
      </w:r>
      <w:bookmarkEnd w:id="323"/>
      <w:bookmarkEnd w:id="324"/>
    </w:p>
    <w:p w:rsidR="009B1884" w:rsidRDefault="00610488" w:rsidP="00C058AA">
      <w:commentRangeStart w:id="325"/>
      <w:r>
        <w:t>OSG</w:t>
      </w:r>
      <w:r w:rsidR="00270D61">
        <w:t xml:space="preserve"> shall require </w:t>
      </w:r>
      <w:ins w:id="326" w:author="Author">
        <w:r w:rsidR="000038DC">
          <w:t xml:space="preserve">users accessing RA systems to </w:t>
        </w:r>
        <w:proofErr w:type="gramStart"/>
        <w:r w:rsidR="000038DC">
          <w:t>enter  a</w:t>
        </w:r>
        <w:proofErr w:type="gramEnd"/>
        <w:r w:rsidR="000038DC">
          <w:t xml:space="preserve"> valid password prior to </w:t>
        </w:r>
      </w:ins>
      <w:del w:id="327" w:author="Author">
        <w:r w:rsidR="00270D61" w:rsidDel="000038DC">
          <w:delText>all</w:delText>
        </w:r>
        <w:r w:rsidR="00F01357" w:rsidDel="000038DC">
          <w:delText xml:space="preserve"> </w:delText>
        </w:r>
        <w:r w:rsidR="005E6227" w:rsidRPr="004A26F7" w:rsidDel="000038DC">
          <w:delText xml:space="preserve">personnel to authenticate themselves to </w:delText>
        </w:r>
        <w:r w:rsidDel="000038DC">
          <w:delText>OSG</w:delText>
        </w:r>
        <w:r w:rsidR="00AA5552" w:rsidDel="000038DC">
          <w:delText>’s</w:delText>
        </w:r>
        <w:r w:rsidR="00AA5552" w:rsidRPr="004A26F7" w:rsidDel="000038DC">
          <w:delText xml:space="preserve"> </w:delText>
        </w:r>
        <w:r w:rsidR="005E6227" w:rsidRPr="004A26F7" w:rsidDel="000038DC">
          <w:delText>system</w:delText>
        </w:r>
        <w:r w:rsidR="00F01357" w:rsidDel="000038DC">
          <w:delText>s</w:delText>
        </w:r>
        <w:r w:rsidR="005E6227" w:rsidRPr="004A26F7" w:rsidDel="000038DC">
          <w:delText xml:space="preserve"> bef</w:delText>
        </w:r>
        <w:r w:rsidR="009D671C" w:rsidDel="000038DC">
          <w:delText xml:space="preserve">ore they are allowed access to </w:delText>
        </w:r>
        <w:r w:rsidR="009B1884" w:rsidDel="000038DC">
          <w:delText>the</w:delText>
        </w:r>
      </w:del>
      <w:ins w:id="328" w:author="Author">
        <w:r w:rsidR="000038DC">
          <w:t>using the</w:t>
        </w:r>
      </w:ins>
      <w:r w:rsidR="009B1884">
        <w:t xml:space="preserve"> system.</w:t>
      </w:r>
      <w:commentRangeEnd w:id="325"/>
      <w:r w:rsidR="00D9412D">
        <w:rPr>
          <w:rStyle w:val="CommentReference"/>
        </w:rPr>
        <w:commentReference w:id="325"/>
      </w:r>
    </w:p>
    <w:p w:rsidR="006A0222" w:rsidRPr="004A26F7" w:rsidRDefault="006A0222" w:rsidP="00704E55">
      <w:pPr>
        <w:pStyle w:val="Heading3"/>
      </w:pPr>
      <w:bookmarkStart w:id="329" w:name="_Toc140649519"/>
      <w:bookmarkStart w:id="330" w:name="_Toc310347075"/>
      <w:r w:rsidRPr="004A26F7">
        <w:t xml:space="preserve">Roles </w:t>
      </w:r>
      <w:r w:rsidR="007900E3" w:rsidRPr="004A26F7">
        <w:t>R</w:t>
      </w:r>
      <w:r w:rsidRPr="004A26F7">
        <w:t xml:space="preserve">equiring </w:t>
      </w:r>
      <w:r w:rsidR="007900E3" w:rsidRPr="004A26F7">
        <w:t>S</w:t>
      </w:r>
      <w:r w:rsidRPr="004A26F7">
        <w:t xml:space="preserve">eparation of </w:t>
      </w:r>
      <w:r w:rsidR="007900E3" w:rsidRPr="004A26F7">
        <w:t>D</w:t>
      </w:r>
      <w:r w:rsidRPr="004A26F7">
        <w:t>uties</w:t>
      </w:r>
      <w:bookmarkEnd w:id="329"/>
      <w:bookmarkEnd w:id="330"/>
    </w:p>
    <w:p w:rsidR="00380FC5" w:rsidRPr="004A26F7" w:rsidRDefault="00EE2969" w:rsidP="005A3465">
      <w:r>
        <w:t>No stipulation.</w:t>
      </w:r>
    </w:p>
    <w:p w:rsidR="006A0222" w:rsidRPr="004A26F7" w:rsidRDefault="006A0222" w:rsidP="00704E55">
      <w:pPr>
        <w:pStyle w:val="Heading2"/>
      </w:pPr>
      <w:bookmarkStart w:id="331" w:name="_Personnel_controls"/>
      <w:bookmarkStart w:id="332" w:name="_Toc140649520"/>
      <w:bookmarkStart w:id="333" w:name="_Ref261867522"/>
      <w:bookmarkStart w:id="334" w:name="_Toc310347076"/>
      <w:bookmarkEnd w:id="331"/>
      <w:r w:rsidRPr="004A26F7">
        <w:t>Personnel controls</w:t>
      </w:r>
      <w:bookmarkEnd w:id="332"/>
      <w:bookmarkEnd w:id="333"/>
      <w:bookmarkEnd w:id="334"/>
    </w:p>
    <w:p w:rsidR="006A0222" w:rsidRPr="004A26F7" w:rsidRDefault="006A0222" w:rsidP="00704E55">
      <w:pPr>
        <w:pStyle w:val="Heading3"/>
      </w:pPr>
      <w:bookmarkStart w:id="335" w:name="_Toc140649521"/>
      <w:bookmarkStart w:id="336" w:name="_Toc310347077"/>
      <w:r w:rsidRPr="004A26F7">
        <w:t xml:space="preserve">Qualifications, </w:t>
      </w:r>
      <w:r w:rsidR="007900E3" w:rsidRPr="004A26F7">
        <w:t>E</w:t>
      </w:r>
      <w:r w:rsidRPr="004A26F7">
        <w:t xml:space="preserve">xperience, and </w:t>
      </w:r>
      <w:r w:rsidR="007900E3" w:rsidRPr="004A26F7">
        <w:t>C</w:t>
      </w:r>
      <w:r w:rsidRPr="004A26F7">
        <w:t xml:space="preserve">learance </w:t>
      </w:r>
      <w:r w:rsidR="007900E3" w:rsidRPr="004A26F7">
        <w:t>R</w:t>
      </w:r>
      <w:r w:rsidRPr="004A26F7">
        <w:t>equirements</w:t>
      </w:r>
      <w:bookmarkEnd w:id="335"/>
      <w:bookmarkEnd w:id="336"/>
    </w:p>
    <w:p w:rsidR="00BF211D" w:rsidRDefault="00610488" w:rsidP="005E6227">
      <w:bookmarkStart w:id="337" w:name="_Toc140649522"/>
      <w:r>
        <w:t>OSG</w:t>
      </w:r>
      <w:r w:rsidR="00AA5552">
        <w:t xml:space="preserve">’s </w:t>
      </w:r>
      <w:r w:rsidR="005E6227" w:rsidRPr="004A26F7">
        <w:t xml:space="preserve">practices </w:t>
      </w:r>
      <w:r w:rsidR="00270D61">
        <w:t>shall provide</w:t>
      </w:r>
      <w:r w:rsidR="005E6227" w:rsidRPr="004A26F7">
        <w:t xml:space="preserve"> reasonable assurance of the trustworthiness and competence of its employees and of the satisfactory performance of their duties.  </w:t>
      </w:r>
      <w:r w:rsidR="00AA5552">
        <w:t xml:space="preserve">  </w:t>
      </w:r>
    </w:p>
    <w:p w:rsidR="006A0222" w:rsidRPr="004A26F7" w:rsidRDefault="006A0222" w:rsidP="00704E55">
      <w:pPr>
        <w:pStyle w:val="Heading3"/>
      </w:pPr>
      <w:bookmarkStart w:id="338" w:name="_Toc310347078"/>
      <w:r w:rsidRPr="004A26F7">
        <w:t xml:space="preserve">Background </w:t>
      </w:r>
      <w:r w:rsidR="007900E3" w:rsidRPr="004A26F7">
        <w:t>C</w:t>
      </w:r>
      <w:r w:rsidRPr="004A26F7">
        <w:t xml:space="preserve">heck </w:t>
      </w:r>
      <w:r w:rsidR="007900E3" w:rsidRPr="004A26F7">
        <w:t>P</w:t>
      </w:r>
      <w:r w:rsidRPr="004A26F7">
        <w:t>rocedures</w:t>
      </w:r>
      <w:bookmarkEnd w:id="337"/>
      <w:bookmarkEnd w:id="338"/>
    </w:p>
    <w:p w:rsidR="00AC66BB" w:rsidRPr="004A26F7" w:rsidRDefault="00707E9C" w:rsidP="00AC66BB">
      <w:bookmarkStart w:id="339" w:name="_Toc140649523"/>
      <w:r>
        <w:t>No stipulation</w:t>
      </w:r>
      <w:r w:rsidR="00244C8C" w:rsidRPr="00244C8C">
        <w:rPr>
          <w:spacing w:val="4"/>
        </w:rPr>
        <w:t>.</w:t>
      </w:r>
    </w:p>
    <w:p w:rsidR="006A0222" w:rsidRPr="004A26F7" w:rsidRDefault="006A0222" w:rsidP="00704E55">
      <w:pPr>
        <w:pStyle w:val="Heading3"/>
      </w:pPr>
      <w:bookmarkStart w:id="340" w:name="_Toc310347079"/>
      <w:r w:rsidRPr="004A26F7">
        <w:lastRenderedPageBreak/>
        <w:t xml:space="preserve">Training </w:t>
      </w:r>
      <w:r w:rsidR="007900E3" w:rsidRPr="004A26F7">
        <w:t>R</w:t>
      </w:r>
      <w:r w:rsidRPr="004A26F7">
        <w:t>equirements</w:t>
      </w:r>
      <w:bookmarkEnd w:id="339"/>
      <w:bookmarkEnd w:id="340"/>
    </w:p>
    <w:p w:rsidR="008637EE" w:rsidRPr="004A26F7" w:rsidRDefault="00707E9C" w:rsidP="00F17FB7">
      <w:r>
        <w:t>Trusted Agents</w:t>
      </w:r>
      <w:r w:rsidR="00AA5552">
        <w:t xml:space="preserve"> </w:t>
      </w:r>
      <w:r>
        <w:t xml:space="preserve">and/or OSG </w:t>
      </w:r>
      <w:r w:rsidR="00ED7C27">
        <w:t>shall provide</w:t>
      </w:r>
      <w:r w:rsidR="00F17FB7" w:rsidRPr="004A26F7">
        <w:t xml:space="preserve"> </w:t>
      </w:r>
      <w:r>
        <w:t xml:space="preserve">periodic </w:t>
      </w:r>
      <w:r w:rsidR="00467875" w:rsidRPr="004A26F7">
        <w:t>skills training to all</w:t>
      </w:r>
      <w:r w:rsidR="00F17FB7" w:rsidRPr="004A26F7">
        <w:t xml:space="preserve"> personnel </w:t>
      </w:r>
      <w:r w:rsidR="008637EE" w:rsidRPr="004A26F7">
        <w:t>involved in</w:t>
      </w:r>
      <w:r w:rsidR="00F17FB7" w:rsidRPr="004A26F7">
        <w:t xml:space="preserve"> </w:t>
      </w:r>
      <w:r w:rsidR="00AA5552">
        <w:t>PKI</w:t>
      </w:r>
      <w:r w:rsidR="00F01357">
        <w:t xml:space="preserve"> </w:t>
      </w:r>
      <w:r w:rsidR="0096008E" w:rsidRPr="004A26F7">
        <w:t xml:space="preserve">operations.  The training relates to the person’s job functions and </w:t>
      </w:r>
      <w:r w:rsidR="00F17FB7" w:rsidRPr="004A26F7">
        <w:t>covers</w:t>
      </w:r>
      <w:r w:rsidR="008637EE" w:rsidRPr="004A26F7">
        <w:t>:</w:t>
      </w:r>
    </w:p>
    <w:p w:rsidR="005D25B3" w:rsidRDefault="00F17FB7">
      <w:pPr>
        <w:numPr>
          <w:ilvl w:val="0"/>
          <w:numId w:val="9"/>
        </w:numPr>
        <w:ind w:left="720" w:hanging="360"/>
        <w:pPrChange w:id="341" w:author="Author">
          <w:pPr>
            <w:numPr>
              <w:numId w:val="14"/>
            </w:numPr>
            <w:tabs>
              <w:tab w:val="num" w:pos="360"/>
              <w:tab w:val="num" w:pos="720"/>
            </w:tabs>
            <w:ind w:left="720" w:hanging="360"/>
          </w:pPr>
        </w:pPrChange>
      </w:pPr>
      <w:r w:rsidRPr="004A26F7">
        <w:t xml:space="preserve">basic Public Key Infrastructure (PKI) knowledge, </w:t>
      </w:r>
    </w:p>
    <w:p w:rsidR="005D25B3" w:rsidRDefault="00B821B3">
      <w:pPr>
        <w:numPr>
          <w:ilvl w:val="0"/>
          <w:numId w:val="9"/>
        </w:numPr>
        <w:ind w:left="720" w:hanging="360"/>
        <w:pPrChange w:id="342" w:author="Author">
          <w:pPr>
            <w:numPr>
              <w:numId w:val="14"/>
            </w:numPr>
            <w:tabs>
              <w:tab w:val="num" w:pos="360"/>
              <w:tab w:val="num" w:pos="720"/>
            </w:tabs>
            <w:ind w:left="720" w:hanging="360"/>
          </w:pPr>
        </w:pPrChange>
      </w:pPr>
      <w:r w:rsidRPr="004A26F7">
        <w:t xml:space="preserve">software versions used by </w:t>
      </w:r>
      <w:r w:rsidR="00610488">
        <w:t>OSG</w:t>
      </w:r>
      <w:r w:rsidRPr="004A26F7">
        <w:t xml:space="preserve">, </w:t>
      </w:r>
    </w:p>
    <w:p w:rsidR="005D25B3" w:rsidRDefault="00F17FB7">
      <w:pPr>
        <w:numPr>
          <w:ilvl w:val="0"/>
          <w:numId w:val="9"/>
        </w:numPr>
        <w:ind w:left="720" w:hanging="360"/>
        <w:pPrChange w:id="343" w:author="Author">
          <w:pPr>
            <w:numPr>
              <w:numId w:val="14"/>
            </w:numPr>
            <w:tabs>
              <w:tab w:val="num" w:pos="360"/>
              <w:tab w:val="num" w:pos="720"/>
            </w:tabs>
            <w:ind w:left="720" w:hanging="360"/>
          </w:pPr>
        </w:pPrChange>
      </w:pPr>
      <w:r w:rsidRPr="004A26F7">
        <w:t xml:space="preserve">authentication and verification policies and procedures, </w:t>
      </w:r>
    </w:p>
    <w:p w:rsidR="005D25B3" w:rsidRDefault="00B821B3">
      <w:pPr>
        <w:numPr>
          <w:ilvl w:val="0"/>
          <w:numId w:val="9"/>
        </w:numPr>
        <w:ind w:left="720" w:hanging="360"/>
        <w:pPrChange w:id="344" w:author="Author">
          <w:pPr>
            <w:numPr>
              <w:numId w:val="14"/>
            </w:numPr>
            <w:tabs>
              <w:tab w:val="num" w:pos="360"/>
              <w:tab w:val="num" w:pos="720"/>
            </w:tabs>
            <w:ind w:left="720" w:hanging="360"/>
          </w:pPr>
        </w:pPrChange>
      </w:pPr>
      <w:r w:rsidRPr="004A26F7">
        <w:t xml:space="preserve">disaster recovery and business continuity procedures, </w:t>
      </w:r>
    </w:p>
    <w:p w:rsidR="005D25B3" w:rsidRDefault="00F17FB7">
      <w:pPr>
        <w:numPr>
          <w:ilvl w:val="0"/>
          <w:numId w:val="9"/>
        </w:numPr>
        <w:ind w:left="720" w:hanging="360"/>
        <w:pPrChange w:id="345" w:author="Author">
          <w:pPr>
            <w:numPr>
              <w:numId w:val="14"/>
            </w:numPr>
            <w:tabs>
              <w:tab w:val="num" w:pos="360"/>
              <w:tab w:val="num" w:pos="720"/>
            </w:tabs>
            <w:ind w:left="720" w:hanging="360"/>
          </w:pPr>
        </w:pPrChange>
      </w:pPr>
      <w:r w:rsidRPr="004A26F7">
        <w:t>common threats to the validation process, including phishing and other social engineering tactics, and</w:t>
      </w:r>
      <w:r w:rsidR="00467875" w:rsidRPr="004A26F7">
        <w:t xml:space="preserve"> </w:t>
      </w:r>
    </w:p>
    <w:p w:rsidR="005D25B3" w:rsidRDefault="00F01357">
      <w:pPr>
        <w:numPr>
          <w:ilvl w:val="0"/>
          <w:numId w:val="9"/>
        </w:numPr>
        <w:ind w:left="720" w:hanging="360"/>
        <w:pPrChange w:id="346" w:author="Author">
          <w:pPr>
            <w:numPr>
              <w:numId w:val="14"/>
            </w:numPr>
            <w:tabs>
              <w:tab w:val="num" w:pos="360"/>
              <w:tab w:val="num" w:pos="720"/>
            </w:tabs>
            <w:ind w:left="720" w:hanging="360"/>
          </w:pPr>
        </w:pPrChange>
      </w:pPr>
      <w:proofErr w:type="gramStart"/>
      <w:r>
        <w:t>applicable</w:t>
      </w:r>
      <w:proofErr w:type="gramEnd"/>
      <w:r>
        <w:t xml:space="preserve"> industry and government guidelines</w:t>
      </w:r>
      <w:r w:rsidR="00F17FB7" w:rsidRPr="004A26F7">
        <w:t xml:space="preserve">. </w:t>
      </w:r>
      <w:r w:rsidR="00467875" w:rsidRPr="004A26F7">
        <w:t xml:space="preserve"> </w:t>
      </w:r>
    </w:p>
    <w:p w:rsidR="0096008E" w:rsidRPr="004A26F7" w:rsidRDefault="0096008E" w:rsidP="008637EE"/>
    <w:p w:rsidR="00F17FB7" w:rsidRPr="004A26F7" w:rsidRDefault="00610488" w:rsidP="00F17FB7">
      <w:r>
        <w:t>OSG</w:t>
      </w:r>
      <w:r w:rsidR="00AA5552">
        <w:t xml:space="preserve"> </w:t>
      </w:r>
      <w:r w:rsidR="00ED7C27">
        <w:t>shall maintain</w:t>
      </w:r>
      <w:r w:rsidR="00F17FB7" w:rsidRPr="004A26F7">
        <w:t xml:space="preserve"> records</w:t>
      </w:r>
      <w:r w:rsidR="00B821B3" w:rsidRPr="004A26F7">
        <w:t xml:space="preserve"> of who received training and what level of training was completed</w:t>
      </w:r>
      <w:r w:rsidR="00ED7C27">
        <w:t xml:space="preserve">.  </w:t>
      </w:r>
      <w:r>
        <w:t>OSG</w:t>
      </w:r>
      <w:r w:rsidR="00ED7C27">
        <w:t xml:space="preserve"> shall provide these records to DigiCert upon request</w:t>
      </w:r>
      <w:r w:rsidR="00757AAC" w:rsidRPr="004A26F7">
        <w:t>.</w:t>
      </w:r>
      <w:r w:rsidR="00704E55">
        <w:t xml:space="preserve">  </w:t>
      </w:r>
    </w:p>
    <w:p w:rsidR="006A0222" w:rsidRPr="004A26F7" w:rsidRDefault="006A0222" w:rsidP="00704E55">
      <w:pPr>
        <w:pStyle w:val="Heading3"/>
      </w:pPr>
      <w:bookmarkStart w:id="347" w:name="_Toc140649524"/>
      <w:bookmarkStart w:id="348" w:name="_Toc310347080"/>
      <w:r w:rsidRPr="004A26F7">
        <w:t xml:space="preserve">Retraining </w:t>
      </w:r>
      <w:r w:rsidR="007900E3" w:rsidRPr="004A26F7">
        <w:t>Frequency and R</w:t>
      </w:r>
      <w:r w:rsidRPr="004A26F7">
        <w:t>equirements</w:t>
      </w:r>
      <w:bookmarkEnd w:id="347"/>
      <w:bookmarkEnd w:id="348"/>
    </w:p>
    <w:p w:rsidR="00467875" w:rsidRPr="004A26F7" w:rsidRDefault="00707E9C" w:rsidP="00467875">
      <w:bookmarkStart w:id="349" w:name="_Toc140649525"/>
      <w:r>
        <w:t>No stipulation.</w:t>
      </w:r>
    </w:p>
    <w:p w:rsidR="006A0222" w:rsidRPr="004A26F7" w:rsidRDefault="006A0222" w:rsidP="00704E55">
      <w:pPr>
        <w:pStyle w:val="Heading3"/>
      </w:pPr>
      <w:bookmarkStart w:id="350" w:name="_Toc310347081"/>
      <w:r w:rsidRPr="004A26F7">
        <w:t xml:space="preserve">Job </w:t>
      </w:r>
      <w:r w:rsidR="007900E3" w:rsidRPr="004A26F7">
        <w:t>R</w:t>
      </w:r>
      <w:r w:rsidRPr="004A26F7">
        <w:t xml:space="preserve">otation </w:t>
      </w:r>
      <w:r w:rsidR="007900E3" w:rsidRPr="004A26F7">
        <w:t>F</w:t>
      </w:r>
      <w:r w:rsidRPr="004A26F7">
        <w:t xml:space="preserve">requency and </w:t>
      </w:r>
      <w:r w:rsidR="007900E3" w:rsidRPr="004A26F7">
        <w:t>S</w:t>
      </w:r>
      <w:r w:rsidRPr="004A26F7">
        <w:t>equence</w:t>
      </w:r>
      <w:bookmarkEnd w:id="349"/>
      <w:bookmarkEnd w:id="350"/>
    </w:p>
    <w:p w:rsidR="00910D46" w:rsidRPr="004A26F7" w:rsidRDefault="00707E9C" w:rsidP="00C058AA">
      <w:r>
        <w:t>No stipulation.</w:t>
      </w:r>
    </w:p>
    <w:p w:rsidR="006A0222" w:rsidRPr="004A26F7" w:rsidRDefault="006A0222" w:rsidP="00704E55">
      <w:pPr>
        <w:pStyle w:val="Heading3"/>
      </w:pPr>
      <w:bookmarkStart w:id="351" w:name="_Sanctions_for_Unauthorized"/>
      <w:bookmarkStart w:id="352" w:name="_Toc140649526"/>
      <w:bookmarkStart w:id="353" w:name="_Ref261867523"/>
      <w:bookmarkStart w:id="354" w:name="_Toc310347082"/>
      <w:bookmarkEnd w:id="351"/>
      <w:r w:rsidRPr="004A26F7">
        <w:t xml:space="preserve">Sanctions for </w:t>
      </w:r>
      <w:r w:rsidR="007900E3" w:rsidRPr="004A26F7">
        <w:t>U</w:t>
      </w:r>
      <w:r w:rsidRPr="004A26F7">
        <w:t xml:space="preserve">nauthorized </w:t>
      </w:r>
      <w:r w:rsidR="007900E3" w:rsidRPr="004A26F7">
        <w:t>A</w:t>
      </w:r>
      <w:r w:rsidRPr="004A26F7">
        <w:t>ctions</w:t>
      </w:r>
      <w:bookmarkEnd w:id="352"/>
      <w:bookmarkEnd w:id="353"/>
      <w:bookmarkEnd w:id="354"/>
    </w:p>
    <w:p w:rsidR="00910D46" w:rsidRPr="004A26F7" w:rsidRDefault="00707E9C" w:rsidP="00C058AA">
      <w:r>
        <w:t>No stipulation.</w:t>
      </w:r>
    </w:p>
    <w:p w:rsidR="006A0222" w:rsidRPr="004A26F7" w:rsidRDefault="006A0222" w:rsidP="00704E55">
      <w:pPr>
        <w:pStyle w:val="Heading3"/>
      </w:pPr>
      <w:bookmarkStart w:id="355" w:name="_Toc140649527"/>
      <w:bookmarkStart w:id="356" w:name="_Toc310347083"/>
      <w:r w:rsidRPr="004A26F7">
        <w:t xml:space="preserve">Independent </w:t>
      </w:r>
      <w:r w:rsidR="007900E3" w:rsidRPr="004A26F7">
        <w:t>C</w:t>
      </w:r>
      <w:r w:rsidRPr="004A26F7">
        <w:t xml:space="preserve">ontractor </w:t>
      </w:r>
      <w:r w:rsidR="007900E3" w:rsidRPr="004A26F7">
        <w:t>R</w:t>
      </w:r>
      <w:r w:rsidRPr="004A26F7">
        <w:t>equirements</w:t>
      </w:r>
      <w:bookmarkEnd w:id="355"/>
      <w:bookmarkEnd w:id="356"/>
    </w:p>
    <w:p w:rsidR="00910D46" w:rsidRPr="004A26F7" w:rsidRDefault="00707E9C" w:rsidP="00C058AA">
      <w:r>
        <w:t>No stipulation.</w:t>
      </w:r>
    </w:p>
    <w:p w:rsidR="006A0222" w:rsidRPr="004A26F7" w:rsidRDefault="006A0222" w:rsidP="00704E55">
      <w:pPr>
        <w:pStyle w:val="Heading3"/>
      </w:pPr>
      <w:bookmarkStart w:id="357" w:name="_Toc140649528"/>
      <w:bookmarkStart w:id="358" w:name="_Toc310347084"/>
      <w:r w:rsidRPr="004A26F7">
        <w:t xml:space="preserve">Documentation </w:t>
      </w:r>
      <w:r w:rsidR="007900E3" w:rsidRPr="004A26F7">
        <w:t>S</w:t>
      </w:r>
      <w:r w:rsidRPr="004A26F7">
        <w:t xml:space="preserve">upplied to </w:t>
      </w:r>
      <w:r w:rsidR="007900E3" w:rsidRPr="004A26F7">
        <w:t>P</w:t>
      </w:r>
      <w:r w:rsidRPr="004A26F7">
        <w:t>ersonnel</w:t>
      </w:r>
      <w:bookmarkEnd w:id="357"/>
      <w:bookmarkEnd w:id="358"/>
    </w:p>
    <w:p w:rsidR="000752D8" w:rsidRPr="004A26F7" w:rsidRDefault="00610488" w:rsidP="000752D8">
      <w:bookmarkStart w:id="359" w:name="_Toc140649529"/>
      <w:r>
        <w:t>OSG</w:t>
      </w:r>
      <w:r w:rsidR="00ED7C27">
        <w:t xml:space="preserve"> shall provide p</w:t>
      </w:r>
      <w:r w:rsidR="000752D8" w:rsidRPr="004A26F7">
        <w:t>ersonnel in trusted roles the documentation necessary to perform their duties</w:t>
      </w:r>
      <w:r w:rsidR="00ED7C27">
        <w:t>, including a copy of this RPS</w:t>
      </w:r>
      <w:r w:rsidR="006567F5" w:rsidRPr="008A0B4C">
        <w:t xml:space="preserve">.  </w:t>
      </w:r>
    </w:p>
    <w:p w:rsidR="006A0222" w:rsidRPr="004A26F7" w:rsidRDefault="006A0222" w:rsidP="00704E55">
      <w:pPr>
        <w:pStyle w:val="Heading2"/>
      </w:pPr>
      <w:bookmarkStart w:id="360" w:name="_Ref261867531"/>
      <w:bookmarkStart w:id="361" w:name="_Toc310347085"/>
      <w:r w:rsidRPr="004A26F7">
        <w:t>Audit logging procedures</w:t>
      </w:r>
      <w:bookmarkEnd w:id="359"/>
      <w:bookmarkEnd w:id="360"/>
      <w:bookmarkEnd w:id="361"/>
    </w:p>
    <w:p w:rsidR="006A0222" w:rsidRPr="004A26F7" w:rsidRDefault="006A0222" w:rsidP="00704E55">
      <w:pPr>
        <w:pStyle w:val="Heading3"/>
      </w:pPr>
      <w:bookmarkStart w:id="362" w:name="_Toc140649530"/>
      <w:bookmarkStart w:id="363" w:name="_Ref261867679"/>
      <w:bookmarkStart w:id="364" w:name="_Toc310347086"/>
      <w:r w:rsidRPr="004A26F7">
        <w:t xml:space="preserve">Types of </w:t>
      </w:r>
      <w:r w:rsidR="007900E3" w:rsidRPr="004A26F7">
        <w:t>E</w:t>
      </w:r>
      <w:r w:rsidRPr="004A26F7">
        <w:t xml:space="preserve">vents </w:t>
      </w:r>
      <w:r w:rsidR="007900E3" w:rsidRPr="004A26F7">
        <w:t>R</w:t>
      </w:r>
      <w:r w:rsidRPr="004A26F7">
        <w:t>ecorded</w:t>
      </w:r>
      <w:bookmarkEnd w:id="362"/>
      <w:bookmarkEnd w:id="363"/>
      <w:bookmarkEnd w:id="364"/>
    </w:p>
    <w:p w:rsidR="006567F5" w:rsidRDefault="008A7092" w:rsidP="006567F5">
      <w:commentRangeStart w:id="365"/>
      <w:r>
        <w:t xml:space="preserve">OSG </w:t>
      </w:r>
      <w:del w:id="366" w:author="Author">
        <w:r w:rsidR="00986A0C" w:rsidRPr="004A26F7" w:rsidDel="000038DC">
          <w:rPr>
            <w:rFonts w:cs="TimesNewRomanPSMT"/>
            <w:color w:val="000000"/>
            <w:szCs w:val="20"/>
          </w:rPr>
          <w:delText xml:space="preserve">systems </w:delText>
        </w:r>
      </w:del>
      <w:commentRangeEnd w:id="365"/>
      <w:ins w:id="367" w:author="Author">
        <w:r w:rsidR="000038DC">
          <w:rPr>
            <w:rFonts w:cs="TimesNewRomanPSMT"/>
            <w:color w:val="000000"/>
            <w:szCs w:val="20"/>
          </w:rPr>
          <w:t>computer systems used to order certificates</w:t>
        </w:r>
        <w:r w:rsidR="000038DC" w:rsidRPr="004A26F7">
          <w:rPr>
            <w:rFonts w:cs="TimesNewRomanPSMT"/>
            <w:color w:val="000000"/>
            <w:szCs w:val="20"/>
          </w:rPr>
          <w:t xml:space="preserve"> </w:t>
        </w:r>
      </w:ins>
      <w:r w:rsidR="00D9412D">
        <w:rPr>
          <w:rStyle w:val="CommentReference"/>
        </w:rPr>
        <w:commentReference w:id="365"/>
      </w:r>
      <w:r w:rsidR="00ED7C27">
        <w:rPr>
          <w:rFonts w:cs="TimesNewRomanPSMT"/>
          <w:color w:val="000000"/>
          <w:szCs w:val="20"/>
        </w:rPr>
        <w:t>shall require</w:t>
      </w:r>
      <w:r w:rsidR="00986A0C" w:rsidRPr="004A26F7">
        <w:rPr>
          <w:rFonts w:cs="TimesNewRomanPSMT"/>
          <w:color w:val="000000"/>
          <w:szCs w:val="20"/>
        </w:rPr>
        <w:t xml:space="preserve"> </w:t>
      </w:r>
      <w:r w:rsidR="00986A0C" w:rsidRPr="004A26F7">
        <w:t xml:space="preserve">identification and authentication at system logon </w:t>
      </w:r>
      <w:r w:rsidR="00ED7C27">
        <w:t>using</w:t>
      </w:r>
      <w:r w:rsidR="00986A0C" w:rsidRPr="004A26F7">
        <w:t xml:space="preserve"> a unique user name and password.  </w:t>
      </w:r>
      <w:r>
        <w:t xml:space="preserve">The OSG Operator </w:t>
      </w:r>
      <w:r w:rsidR="00ED7C27">
        <w:t>shall enable</w:t>
      </w:r>
      <w:r w:rsidR="006567F5" w:rsidRPr="008A0B4C">
        <w:t xml:space="preserve"> all </w:t>
      </w:r>
      <w:r w:rsidR="006567F5">
        <w:t xml:space="preserve">essential event </w:t>
      </w:r>
      <w:r w:rsidR="006567F5" w:rsidRPr="008A0B4C">
        <w:t xml:space="preserve">auditing capabilities of </w:t>
      </w:r>
      <w:r w:rsidR="006567F5">
        <w:t xml:space="preserve">its </w:t>
      </w:r>
      <w:r w:rsidR="00AA5552">
        <w:t>operations</w:t>
      </w:r>
      <w:r w:rsidR="006567F5">
        <w:t xml:space="preserve"> in order to record </w:t>
      </w:r>
      <w:r w:rsidR="00707E9C">
        <w:t>the essential events below</w:t>
      </w:r>
      <w:r w:rsidR="006567F5" w:rsidRPr="008A0B4C">
        <w:t xml:space="preserve">.  </w:t>
      </w:r>
      <w:r w:rsidR="006567F5">
        <w:t>If</w:t>
      </w:r>
      <w:r w:rsidR="006567F5" w:rsidRPr="008A0B4C">
        <w:t xml:space="preserve"> </w:t>
      </w:r>
      <w:r w:rsidR="00AA5552">
        <w:t>an</w:t>
      </w:r>
      <w:r w:rsidR="006567F5">
        <w:t xml:space="preserve"> application cannot automatically record an event,</w:t>
      </w:r>
      <w:r w:rsidR="006567F5" w:rsidRPr="008A0B4C">
        <w:t xml:space="preserve"> </w:t>
      </w:r>
      <w:r>
        <w:t xml:space="preserve">the OSG Operator </w:t>
      </w:r>
      <w:r w:rsidR="00ED7C27">
        <w:t>shall use a</w:t>
      </w:r>
      <w:r w:rsidR="006567F5" w:rsidRPr="008A0B4C">
        <w:t xml:space="preserve"> manual procedure to satisfy </w:t>
      </w:r>
      <w:r w:rsidR="00ED7C27">
        <w:t>these</w:t>
      </w:r>
      <w:r w:rsidR="006567F5" w:rsidRPr="008A0B4C">
        <w:t xml:space="preserve"> requirements.  </w:t>
      </w:r>
      <w:r w:rsidR="006567F5">
        <w:t xml:space="preserve">For each event, </w:t>
      </w:r>
      <w:r>
        <w:t xml:space="preserve">the OSG Operator </w:t>
      </w:r>
      <w:r w:rsidR="00ED7C27">
        <w:t>shall record</w:t>
      </w:r>
      <w:r w:rsidR="006567F5">
        <w:t xml:space="preserve"> </w:t>
      </w:r>
      <w:r w:rsidR="006567F5" w:rsidRPr="008A0B4C">
        <w:t>the relevant (</w:t>
      </w:r>
      <w:proofErr w:type="spellStart"/>
      <w:r w:rsidR="006567F5" w:rsidRPr="008A0B4C">
        <w:t>i</w:t>
      </w:r>
      <w:proofErr w:type="spellEnd"/>
      <w:r w:rsidR="006567F5" w:rsidRPr="008A0B4C">
        <w:t xml:space="preserve">) date and time, (ii) type of event, (iii) success or failure, and </w:t>
      </w:r>
      <w:proofErr w:type="gramStart"/>
      <w:r w:rsidR="006567F5" w:rsidRPr="008A0B4C">
        <w:t>(iv) user</w:t>
      </w:r>
      <w:proofErr w:type="gramEnd"/>
      <w:r w:rsidR="006567F5" w:rsidRPr="008A0B4C">
        <w:t xml:space="preserve"> or system that caused the event or initiated the action</w:t>
      </w:r>
      <w:r w:rsidR="006567F5">
        <w:t xml:space="preserve">.  </w:t>
      </w:r>
      <w:r>
        <w:t xml:space="preserve">The OSG Operator </w:t>
      </w:r>
      <w:r w:rsidR="00ED7C27">
        <w:t>shall make these</w:t>
      </w:r>
      <w:r w:rsidR="006567F5">
        <w:t xml:space="preserve"> event</w:t>
      </w:r>
      <w:r w:rsidR="006567F5" w:rsidRPr="008A0B4C">
        <w:t xml:space="preserve"> records ava</w:t>
      </w:r>
      <w:r w:rsidR="00627F1E">
        <w:t xml:space="preserve">ilable to </w:t>
      </w:r>
      <w:r w:rsidR="00AA5552">
        <w:t>DigiCert and DigiCert’s auditors</w:t>
      </w:r>
      <w:r w:rsidR="00627F1E">
        <w:t xml:space="preserve"> as proof of </w:t>
      </w:r>
      <w:r w:rsidR="00610488">
        <w:t>OSG</w:t>
      </w:r>
      <w:r w:rsidR="00AA5552">
        <w:t>’s</w:t>
      </w:r>
      <w:r w:rsidR="006567F5" w:rsidRPr="008A0B4C">
        <w:t xml:space="preserve"> practices.  </w:t>
      </w:r>
    </w:p>
    <w:p w:rsidR="00032F4D" w:rsidRPr="004A26F7" w:rsidRDefault="00032F4D" w:rsidP="00986A0C">
      <w:pPr>
        <w:rPr>
          <w:spacing w:val="2"/>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0"/>
      </w:tblGrid>
      <w:tr w:rsidR="00DA7BBA" w:rsidRPr="004A26F7">
        <w:trPr>
          <w:cantSplit/>
          <w:tblHeader/>
        </w:trPr>
        <w:tc>
          <w:tcPr>
            <w:tcW w:w="8460" w:type="dxa"/>
            <w:shd w:val="clear" w:color="auto" w:fill="FFFFFF"/>
            <w:vAlign w:val="center"/>
          </w:tcPr>
          <w:p w:rsidR="00DA7BBA" w:rsidRPr="004A26F7" w:rsidRDefault="00DA7BBA" w:rsidP="007900E3">
            <w:pPr>
              <w:jc w:val="center"/>
              <w:rPr>
                <w:b/>
                <w:bCs/>
              </w:rPr>
            </w:pPr>
            <w:r w:rsidRPr="004A26F7">
              <w:rPr>
                <w:b/>
                <w:bCs/>
              </w:rPr>
              <w:t>Auditable Event</w:t>
            </w:r>
          </w:p>
        </w:tc>
      </w:tr>
      <w:tr w:rsidR="00DA7BBA" w:rsidRPr="004A26F7">
        <w:tc>
          <w:tcPr>
            <w:tcW w:w="8460" w:type="dxa"/>
            <w:shd w:val="clear" w:color="auto" w:fill="auto"/>
          </w:tcPr>
          <w:p w:rsidR="00DA7BBA" w:rsidRPr="004A26F7" w:rsidRDefault="00DA7BBA" w:rsidP="00C058AA">
            <w:r w:rsidRPr="004A26F7">
              <w:t>Any changes to the audit parameters, e.g., audit frequency, type of event audited</w:t>
            </w:r>
          </w:p>
        </w:tc>
      </w:tr>
      <w:tr w:rsidR="00DA7BBA" w:rsidRPr="004A26F7">
        <w:tc>
          <w:tcPr>
            <w:tcW w:w="8460" w:type="dxa"/>
            <w:shd w:val="clear" w:color="auto" w:fill="auto"/>
          </w:tcPr>
          <w:p w:rsidR="00DA7BBA" w:rsidRPr="004A26F7" w:rsidRDefault="00DA7BBA" w:rsidP="00C058AA">
            <w:r w:rsidRPr="004A26F7">
              <w:t xml:space="preserve">Any attempt to delete or modify the audit logs </w:t>
            </w:r>
          </w:p>
        </w:tc>
      </w:tr>
      <w:tr w:rsidR="00DA7BBA" w:rsidRPr="004A26F7">
        <w:tc>
          <w:tcPr>
            <w:tcW w:w="8460" w:type="dxa"/>
            <w:shd w:val="clear" w:color="auto" w:fill="auto"/>
          </w:tcPr>
          <w:p w:rsidR="00DA7BBA" w:rsidRPr="004A26F7" w:rsidRDefault="00DA7BBA" w:rsidP="00C058AA">
            <w:pPr>
              <w:rPr>
                <w:b/>
                <w:bCs/>
              </w:rPr>
            </w:pPr>
            <w:r w:rsidRPr="004A26F7">
              <w:t>Successful and unsuccessful attempts to assume a role</w:t>
            </w:r>
            <w:r w:rsidR="00707E9C">
              <w:t xml:space="preserve"> in OSG’s systems</w:t>
            </w:r>
          </w:p>
        </w:tc>
      </w:tr>
      <w:tr w:rsidR="00DA7BBA" w:rsidRPr="004A26F7">
        <w:tc>
          <w:tcPr>
            <w:tcW w:w="8460" w:type="dxa"/>
            <w:shd w:val="clear" w:color="auto" w:fill="auto"/>
          </w:tcPr>
          <w:p w:rsidR="00DA7BBA" w:rsidRPr="004A26F7" w:rsidRDefault="00DA7BBA" w:rsidP="00C058AA">
            <w:r w:rsidRPr="004A26F7">
              <w:t xml:space="preserve">The value of maximum number of authentication attempts </w:t>
            </w:r>
            <w:r w:rsidR="00707E9C">
              <w:t xml:space="preserve">to OSG’s systems </w:t>
            </w:r>
            <w:r w:rsidRPr="004A26F7">
              <w:t xml:space="preserve">is changed </w:t>
            </w:r>
          </w:p>
        </w:tc>
      </w:tr>
      <w:tr w:rsidR="00DA7BBA" w:rsidRPr="004A26F7">
        <w:tc>
          <w:tcPr>
            <w:tcW w:w="8460" w:type="dxa"/>
            <w:shd w:val="clear" w:color="auto" w:fill="auto"/>
          </w:tcPr>
          <w:p w:rsidR="00DA7BBA" w:rsidRPr="004A26F7" w:rsidRDefault="00DA7BBA" w:rsidP="00C058AA">
            <w:r w:rsidRPr="004A26F7">
              <w:t>Maximum number of authentication attempts</w:t>
            </w:r>
            <w:r w:rsidR="00707E9C">
              <w:t xml:space="preserve"> to OSG system’s</w:t>
            </w:r>
            <w:r w:rsidRPr="004A26F7">
              <w:t xml:space="preserve"> occur during user login </w:t>
            </w:r>
          </w:p>
        </w:tc>
      </w:tr>
      <w:tr w:rsidR="00DA7BBA" w:rsidRPr="004A26F7">
        <w:tc>
          <w:tcPr>
            <w:tcW w:w="8460" w:type="dxa"/>
            <w:shd w:val="clear" w:color="auto" w:fill="auto"/>
          </w:tcPr>
          <w:p w:rsidR="00DA7BBA" w:rsidRPr="004A26F7" w:rsidRDefault="00DA7BBA" w:rsidP="00C058AA">
            <w:r w:rsidRPr="004A26F7">
              <w:t xml:space="preserve">An administrator unlocks an account that has been locked as a result of unsuccessful authentication attempts </w:t>
            </w:r>
          </w:p>
        </w:tc>
      </w:tr>
      <w:tr w:rsidR="00DA7BBA" w:rsidRPr="004A26F7">
        <w:tc>
          <w:tcPr>
            <w:tcW w:w="8460" w:type="dxa"/>
            <w:shd w:val="clear" w:color="auto" w:fill="auto"/>
          </w:tcPr>
          <w:p w:rsidR="00DA7BBA" w:rsidRPr="004A26F7" w:rsidRDefault="00DA7BBA" w:rsidP="00D54855">
            <w:r w:rsidRPr="004A26F7">
              <w:t xml:space="preserve">All security-relevant messages that are received by </w:t>
            </w:r>
            <w:r w:rsidR="00CA18A9">
              <w:t xml:space="preserve">remote access to </w:t>
            </w:r>
            <w:r w:rsidR="00707E9C">
              <w:t xml:space="preserve">OSG’s </w:t>
            </w:r>
            <w:r w:rsidR="00CA18A9">
              <w:t>systems</w:t>
            </w:r>
            <w:r w:rsidRPr="004A26F7">
              <w:t xml:space="preserve"> </w:t>
            </w:r>
          </w:p>
        </w:tc>
      </w:tr>
      <w:tr w:rsidR="00DA7BBA" w:rsidRPr="004A26F7">
        <w:tc>
          <w:tcPr>
            <w:tcW w:w="8460" w:type="dxa"/>
            <w:shd w:val="clear" w:color="auto" w:fill="auto"/>
          </w:tcPr>
          <w:p w:rsidR="00DA7BBA" w:rsidRPr="004A26F7" w:rsidRDefault="00DA7BBA" w:rsidP="006567F5">
            <w:r w:rsidRPr="004A26F7">
              <w:t>Verification activities</w:t>
            </w:r>
          </w:p>
        </w:tc>
      </w:tr>
      <w:tr w:rsidR="00DA7BBA" w:rsidRPr="004A26F7">
        <w:tc>
          <w:tcPr>
            <w:tcW w:w="8460" w:type="dxa"/>
            <w:shd w:val="clear" w:color="auto" w:fill="auto"/>
          </w:tcPr>
          <w:p w:rsidR="00DA7BBA" w:rsidRPr="004A26F7" w:rsidRDefault="00DA7BBA" w:rsidP="00D54855">
            <w:r w:rsidRPr="004A26F7">
              <w:t xml:space="preserve">Logon attempts to </w:t>
            </w:r>
            <w:r w:rsidR="00707E9C">
              <w:t>DigiCert’s API through OSG’s interface</w:t>
            </w:r>
            <w:r w:rsidRPr="004A26F7">
              <w:t xml:space="preserve"> </w:t>
            </w:r>
          </w:p>
        </w:tc>
      </w:tr>
      <w:tr w:rsidR="00DA7BBA" w:rsidRPr="004A26F7">
        <w:tc>
          <w:tcPr>
            <w:tcW w:w="8460" w:type="dxa"/>
            <w:shd w:val="clear" w:color="auto" w:fill="auto"/>
          </w:tcPr>
          <w:p w:rsidR="00DA7BBA" w:rsidRPr="004A26F7" w:rsidRDefault="00DA7BBA" w:rsidP="00C058AA">
            <w:r w:rsidRPr="004A26F7">
              <w:t xml:space="preserve">All certificate compromise notification requests </w:t>
            </w:r>
          </w:p>
        </w:tc>
      </w:tr>
      <w:tr w:rsidR="00DA7BBA" w:rsidRPr="004A26F7">
        <w:tc>
          <w:tcPr>
            <w:tcW w:w="8460" w:type="dxa"/>
            <w:shd w:val="clear" w:color="auto" w:fill="auto"/>
          </w:tcPr>
          <w:p w:rsidR="00DA7BBA" w:rsidRPr="004A26F7" w:rsidRDefault="00DA7BBA" w:rsidP="005A3465">
            <w:r w:rsidRPr="004A26F7">
              <w:lastRenderedPageBreak/>
              <w:t xml:space="preserve">Known or suspected violations of physical security </w:t>
            </w:r>
            <w:r w:rsidR="00707E9C">
              <w:t>related to OSG’s RA systems</w:t>
            </w:r>
          </w:p>
        </w:tc>
      </w:tr>
      <w:tr w:rsidR="00DA7BBA" w:rsidRPr="004A26F7">
        <w:tc>
          <w:tcPr>
            <w:tcW w:w="8460" w:type="dxa"/>
            <w:shd w:val="clear" w:color="auto" w:fill="auto"/>
          </w:tcPr>
          <w:p w:rsidR="00DA7BBA" w:rsidRPr="004A26F7" w:rsidRDefault="00DA7BBA" w:rsidP="00C058AA">
            <w:r w:rsidRPr="004A26F7">
              <w:t>Firewall and router activities</w:t>
            </w:r>
            <w:r w:rsidR="00707E9C">
              <w:t xml:space="preserve"> </w:t>
            </w:r>
          </w:p>
        </w:tc>
      </w:tr>
      <w:tr w:rsidR="00DA7BBA" w:rsidRPr="004A26F7">
        <w:tc>
          <w:tcPr>
            <w:tcW w:w="8460" w:type="dxa"/>
            <w:shd w:val="clear" w:color="auto" w:fill="auto"/>
          </w:tcPr>
          <w:p w:rsidR="00DA7BBA" w:rsidRPr="004A26F7" w:rsidRDefault="00DA7BBA" w:rsidP="006567F5">
            <w:r w:rsidRPr="004A26F7">
              <w:t xml:space="preserve">Software error conditions </w:t>
            </w:r>
            <w:r w:rsidR="00707E9C">
              <w:t xml:space="preserve"> related to OSG’s RA activities</w:t>
            </w:r>
          </w:p>
        </w:tc>
      </w:tr>
      <w:tr w:rsidR="00DA7BBA" w:rsidRPr="004A26F7">
        <w:tc>
          <w:tcPr>
            <w:tcW w:w="8460" w:type="dxa"/>
            <w:shd w:val="clear" w:color="auto" w:fill="auto"/>
          </w:tcPr>
          <w:p w:rsidR="00DA7BBA" w:rsidRPr="004A26F7" w:rsidRDefault="00DA7BBA" w:rsidP="006567F5">
            <w:r w:rsidRPr="004A26F7">
              <w:t>Network attacks (suspected or confirmed)</w:t>
            </w:r>
            <w:r w:rsidR="00707E9C">
              <w:t xml:space="preserve"> related to OSG’s RA activities</w:t>
            </w:r>
          </w:p>
        </w:tc>
      </w:tr>
      <w:tr w:rsidR="00DA7BBA" w:rsidRPr="004A26F7">
        <w:tc>
          <w:tcPr>
            <w:tcW w:w="8460" w:type="dxa"/>
            <w:shd w:val="clear" w:color="auto" w:fill="auto"/>
          </w:tcPr>
          <w:p w:rsidR="00DA7BBA" w:rsidRPr="004A26F7" w:rsidRDefault="00AA5552" w:rsidP="00AA5552">
            <w:r>
              <w:t>Violations of the</w:t>
            </w:r>
            <w:r w:rsidR="00DA7BBA" w:rsidRPr="004A26F7">
              <w:t xml:space="preserve"> CPS</w:t>
            </w:r>
            <w:r>
              <w:t xml:space="preserve"> or RPS</w:t>
            </w:r>
            <w:r w:rsidR="00DA7BBA" w:rsidRPr="004A26F7">
              <w:t xml:space="preserve"> </w:t>
            </w:r>
          </w:p>
        </w:tc>
      </w:tr>
    </w:tbl>
    <w:p w:rsidR="006A0222" w:rsidRPr="004A26F7" w:rsidRDefault="006A0222" w:rsidP="00704E55">
      <w:pPr>
        <w:pStyle w:val="Heading3"/>
      </w:pPr>
      <w:bookmarkStart w:id="368" w:name="s542"/>
      <w:bookmarkStart w:id="369" w:name="_Toc140649531"/>
      <w:bookmarkStart w:id="370" w:name="_Toc310347087"/>
      <w:bookmarkEnd w:id="368"/>
      <w:r w:rsidRPr="004A26F7">
        <w:t xml:space="preserve">Frequency of </w:t>
      </w:r>
      <w:r w:rsidR="00474A8D" w:rsidRPr="004A26F7">
        <w:t>P</w:t>
      </w:r>
      <w:r w:rsidRPr="004A26F7">
        <w:t xml:space="preserve">rocessing </w:t>
      </w:r>
      <w:r w:rsidR="00474A8D" w:rsidRPr="004A26F7">
        <w:t>L</w:t>
      </w:r>
      <w:r w:rsidRPr="004A26F7">
        <w:t>og</w:t>
      </w:r>
      <w:bookmarkEnd w:id="369"/>
      <w:bookmarkEnd w:id="370"/>
    </w:p>
    <w:p w:rsidR="00CA18A9" w:rsidRDefault="008A7092" w:rsidP="00C058AA">
      <w:r>
        <w:t xml:space="preserve">The OSG Operator </w:t>
      </w:r>
      <w:r w:rsidR="00CA18A9">
        <w:t>shall periodically review</w:t>
      </w:r>
      <w:r w:rsidR="00B03F8A" w:rsidRPr="004A26F7">
        <w:t xml:space="preserve"> the logs generated by </w:t>
      </w:r>
      <w:r w:rsidR="00610488">
        <w:t>OSG</w:t>
      </w:r>
      <w:r w:rsidR="00722F21">
        <w:t xml:space="preserve">’s </w:t>
      </w:r>
      <w:r w:rsidR="006567F5">
        <w:t>systems,</w:t>
      </w:r>
      <w:r w:rsidR="00F71889" w:rsidRPr="004A26F7">
        <w:t xml:space="preserve"> </w:t>
      </w:r>
      <w:r w:rsidR="00CA18A9">
        <w:t xml:space="preserve">make </w:t>
      </w:r>
      <w:r w:rsidR="00F71889" w:rsidRPr="004A26F7">
        <w:t>system and file integrity checks</w:t>
      </w:r>
      <w:r w:rsidR="006567F5">
        <w:t>,</w:t>
      </w:r>
      <w:r w:rsidR="00F71889" w:rsidRPr="004A26F7">
        <w:t xml:space="preserve"> and </w:t>
      </w:r>
      <w:r w:rsidR="00097D8A">
        <w:t>conduct</w:t>
      </w:r>
      <w:r w:rsidR="00F71889" w:rsidRPr="004A26F7">
        <w:t xml:space="preserve"> a vulnerability assessment</w:t>
      </w:r>
      <w:r w:rsidR="0094125D" w:rsidRPr="004A26F7">
        <w:t xml:space="preserve">.  </w:t>
      </w:r>
      <w:r w:rsidR="008637EE" w:rsidRPr="004A26F7">
        <w:t xml:space="preserve">During these checks, </w:t>
      </w:r>
      <w:r>
        <w:t xml:space="preserve">the OSG Operator </w:t>
      </w:r>
      <w:r w:rsidR="00CA18A9">
        <w:t xml:space="preserve">shall </w:t>
      </w:r>
      <w:r w:rsidR="002D4D6F" w:rsidRPr="004A26F7">
        <w:t>check whether anyone has tampered with the log</w:t>
      </w:r>
      <w:r w:rsidR="005A45D3">
        <w:t xml:space="preserve"> and </w:t>
      </w:r>
      <w:r w:rsidR="00B03F8A" w:rsidRPr="004A26F7">
        <w:t>scan for anomalies</w:t>
      </w:r>
      <w:r w:rsidR="0094125D" w:rsidRPr="004A26F7">
        <w:t xml:space="preserve"> or specific conditions</w:t>
      </w:r>
      <w:r w:rsidR="002D4D6F" w:rsidRPr="004A26F7">
        <w:t>, including any evidence of malicious activity</w:t>
      </w:r>
      <w:r w:rsidR="005A45D3">
        <w:t xml:space="preserve">.  </w:t>
      </w:r>
      <w:r>
        <w:t xml:space="preserve">The OSG Operator </w:t>
      </w:r>
      <w:r w:rsidR="00CA18A9">
        <w:t>shall investigate a</w:t>
      </w:r>
      <w:r w:rsidR="006567F5">
        <w:t>ny anomalies or irregularities found in the logs</w:t>
      </w:r>
      <w:r w:rsidR="00CA18A9">
        <w:t xml:space="preserve">.  </w:t>
      </w:r>
      <w:r>
        <w:t xml:space="preserve">The OSG Operator </w:t>
      </w:r>
      <w:r w:rsidR="00CA18A9">
        <w:t>shall make these logs available to DigiCert upon request.</w:t>
      </w:r>
    </w:p>
    <w:p w:rsidR="006A0222" w:rsidRPr="004A26F7" w:rsidRDefault="006A0222" w:rsidP="00704E55">
      <w:pPr>
        <w:pStyle w:val="Heading3"/>
      </w:pPr>
      <w:bookmarkStart w:id="371" w:name="_Toc140649532"/>
      <w:bookmarkStart w:id="372" w:name="_Toc310347088"/>
      <w:r w:rsidRPr="004A26F7">
        <w:t xml:space="preserve">Retention </w:t>
      </w:r>
      <w:r w:rsidR="00474A8D" w:rsidRPr="004A26F7">
        <w:t>P</w:t>
      </w:r>
      <w:r w:rsidRPr="004A26F7">
        <w:t xml:space="preserve">eriod for </w:t>
      </w:r>
      <w:r w:rsidR="00474A8D" w:rsidRPr="004A26F7">
        <w:t>A</w:t>
      </w:r>
      <w:r w:rsidRPr="004A26F7">
        <w:t xml:space="preserve">udit </w:t>
      </w:r>
      <w:r w:rsidR="00474A8D" w:rsidRPr="004A26F7">
        <w:t>L</w:t>
      </w:r>
      <w:r w:rsidRPr="004A26F7">
        <w:t>og</w:t>
      </w:r>
      <w:bookmarkEnd w:id="371"/>
      <w:bookmarkEnd w:id="372"/>
    </w:p>
    <w:p w:rsidR="00965834" w:rsidRPr="004A26F7" w:rsidRDefault="008A7092" w:rsidP="00965834">
      <w:pPr>
        <w:rPr>
          <w:spacing w:val="4"/>
        </w:rPr>
      </w:pPr>
      <w:bookmarkStart w:id="373" w:name="_Toc140649533"/>
      <w:r>
        <w:t xml:space="preserve">The OSG Operator </w:t>
      </w:r>
      <w:r w:rsidR="00CA18A9">
        <w:t>shall retain</w:t>
      </w:r>
      <w:r w:rsidR="00965834" w:rsidRPr="004A26F7">
        <w:t xml:space="preserve"> audit logs on-site until after they are reviewed.  </w:t>
      </w:r>
    </w:p>
    <w:p w:rsidR="006A0222" w:rsidRPr="004A26F7" w:rsidRDefault="006A0222" w:rsidP="00704E55">
      <w:pPr>
        <w:pStyle w:val="Heading3"/>
      </w:pPr>
      <w:bookmarkStart w:id="374" w:name="_Toc310347089"/>
      <w:r w:rsidRPr="004A26F7">
        <w:t xml:space="preserve">Protection of </w:t>
      </w:r>
      <w:r w:rsidR="00474A8D" w:rsidRPr="004A26F7">
        <w:t>A</w:t>
      </w:r>
      <w:r w:rsidRPr="004A26F7">
        <w:t xml:space="preserve">udit </w:t>
      </w:r>
      <w:r w:rsidR="00474A8D" w:rsidRPr="004A26F7">
        <w:t>L</w:t>
      </w:r>
      <w:r w:rsidRPr="004A26F7">
        <w:t>og</w:t>
      </w:r>
      <w:bookmarkEnd w:id="373"/>
      <w:bookmarkEnd w:id="374"/>
    </w:p>
    <w:p w:rsidR="005D7795" w:rsidRPr="004A26F7" w:rsidRDefault="008A7092" w:rsidP="008637EE">
      <w:r>
        <w:t xml:space="preserve">OSG Operator </w:t>
      </w:r>
      <w:r w:rsidR="005A45D3">
        <w:t xml:space="preserve">systems used in the RA function must retain all </w:t>
      </w:r>
      <w:r w:rsidR="008637EE" w:rsidRPr="004A26F7">
        <w:t xml:space="preserve">generated </w:t>
      </w:r>
      <w:r w:rsidR="0094125D" w:rsidRPr="004A26F7">
        <w:t xml:space="preserve">audit </w:t>
      </w:r>
      <w:r w:rsidR="00102284" w:rsidRPr="004A26F7">
        <w:t>log</w:t>
      </w:r>
      <w:r w:rsidR="0094125D" w:rsidRPr="004A26F7">
        <w:t xml:space="preserve"> information until </w:t>
      </w:r>
      <w:r w:rsidR="008637EE" w:rsidRPr="004A26F7">
        <w:t xml:space="preserve">after </w:t>
      </w:r>
      <w:r w:rsidR="0094125D" w:rsidRPr="004A26F7">
        <w:t xml:space="preserve">it is copied by </w:t>
      </w:r>
      <w:r>
        <w:t xml:space="preserve">a </w:t>
      </w:r>
      <w:r w:rsidR="00722F21">
        <w:t>s</w:t>
      </w:r>
      <w:r w:rsidR="0094125D" w:rsidRPr="004A26F7">
        <w:t xml:space="preserve">ystem </w:t>
      </w:r>
      <w:r w:rsidR="00722F21">
        <w:t>a</w:t>
      </w:r>
      <w:r w:rsidR="0094125D" w:rsidRPr="004A26F7">
        <w:t xml:space="preserve">dministrator. </w:t>
      </w:r>
      <w:r w:rsidR="00CB086A" w:rsidRPr="004A26F7">
        <w:t xml:space="preserve"> </w:t>
      </w:r>
      <w:r>
        <w:t xml:space="preserve">The OSG Operator </w:t>
      </w:r>
      <w:r w:rsidR="00CA18A9">
        <w:t>shall configure its</w:t>
      </w:r>
      <w:r w:rsidR="005A45D3">
        <w:t xml:space="preserve"> RA</w:t>
      </w:r>
      <w:r w:rsidR="00627F1E">
        <w:t xml:space="preserve"> </w:t>
      </w:r>
      <w:r w:rsidR="006567F5">
        <w:t xml:space="preserve">systems to </w:t>
      </w:r>
      <w:r w:rsidR="006567F5" w:rsidRPr="008A0B4C">
        <w:t>ensure that (</w:t>
      </w:r>
      <w:proofErr w:type="spellStart"/>
      <w:r w:rsidR="006567F5" w:rsidRPr="008A0B4C">
        <w:t>i</w:t>
      </w:r>
      <w:proofErr w:type="spellEnd"/>
      <w:r w:rsidR="006567F5" w:rsidRPr="008A0B4C">
        <w:t xml:space="preserve">) only authorized people have read access to logs, (ii) only authorized people may archive audit logs, and (iii) audit logs are not modified.  </w:t>
      </w:r>
      <w:r w:rsidR="00CB086A" w:rsidRPr="004A26F7">
        <w:t xml:space="preserve">Audit logs are </w:t>
      </w:r>
      <w:r w:rsidR="005D7795" w:rsidRPr="004A26F7">
        <w:t xml:space="preserve">protected from destruction prior to the end of the audit log retention period.  </w:t>
      </w:r>
    </w:p>
    <w:p w:rsidR="006A0222" w:rsidRPr="004A26F7" w:rsidRDefault="006A0222" w:rsidP="00704E55">
      <w:pPr>
        <w:pStyle w:val="Heading3"/>
      </w:pPr>
      <w:bookmarkStart w:id="375" w:name="_Toc140649534"/>
      <w:bookmarkStart w:id="376" w:name="_Toc310347090"/>
      <w:r w:rsidRPr="004A26F7">
        <w:t xml:space="preserve">Audit </w:t>
      </w:r>
      <w:r w:rsidR="0094254F" w:rsidRPr="004A26F7">
        <w:t>L</w:t>
      </w:r>
      <w:r w:rsidRPr="004A26F7">
        <w:t xml:space="preserve">og </w:t>
      </w:r>
      <w:r w:rsidR="0094254F" w:rsidRPr="004A26F7">
        <w:t>B</w:t>
      </w:r>
      <w:r w:rsidRPr="004A26F7">
        <w:t xml:space="preserve">ackup </w:t>
      </w:r>
      <w:r w:rsidR="0094254F" w:rsidRPr="004A26F7">
        <w:t>P</w:t>
      </w:r>
      <w:r w:rsidRPr="004A26F7">
        <w:t>rocedures</w:t>
      </w:r>
      <w:bookmarkEnd w:id="375"/>
      <w:bookmarkEnd w:id="376"/>
    </w:p>
    <w:p w:rsidR="00102284" w:rsidRPr="004A26F7" w:rsidRDefault="008A7092" w:rsidP="00102284">
      <w:bookmarkStart w:id="377" w:name="_Toc140649535"/>
      <w:r>
        <w:t xml:space="preserve">The OSG Operator </w:t>
      </w:r>
      <w:r w:rsidR="00CA18A9">
        <w:t>shall make backup copies of its audit logs on a monthly basis</w:t>
      </w:r>
      <w:r w:rsidR="005D7795" w:rsidRPr="004A26F7">
        <w:t xml:space="preserve">.  </w:t>
      </w:r>
    </w:p>
    <w:p w:rsidR="006A0222" w:rsidRPr="004A26F7" w:rsidRDefault="006A0222" w:rsidP="00704E55">
      <w:pPr>
        <w:pStyle w:val="Heading3"/>
      </w:pPr>
      <w:bookmarkStart w:id="378" w:name="_Toc310347091"/>
      <w:r w:rsidRPr="004A26F7">
        <w:t xml:space="preserve">Audit </w:t>
      </w:r>
      <w:r w:rsidR="00474A8D" w:rsidRPr="004A26F7">
        <w:t>C</w:t>
      </w:r>
      <w:r w:rsidRPr="004A26F7">
        <w:t xml:space="preserve">ollection </w:t>
      </w:r>
      <w:r w:rsidR="00474A8D" w:rsidRPr="004A26F7">
        <w:t>S</w:t>
      </w:r>
      <w:r w:rsidRPr="004A26F7">
        <w:t>ystem (internal vs. external)</w:t>
      </w:r>
      <w:bookmarkEnd w:id="377"/>
      <w:bookmarkEnd w:id="378"/>
    </w:p>
    <w:p w:rsidR="00CB086A" w:rsidRPr="004A26F7" w:rsidRDefault="00E368CC" w:rsidP="00474A8D">
      <w:r w:rsidRPr="004A26F7">
        <w:t xml:space="preserve">Automatic audit processes </w:t>
      </w:r>
      <w:r w:rsidR="005A45D3">
        <w:t xml:space="preserve">on RA systems </w:t>
      </w:r>
      <w:r w:rsidR="00CA18A9">
        <w:t xml:space="preserve">must </w:t>
      </w:r>
      <w:r w:rsidR="008637EE" w:rsidRPr="004A26F7">
        <w:t>begin</w:t>
      </w:r>
      <w:r w:rsidRPr="004A26F7">
        <w:t xml:space="preserve"> on system startu</w:t>
      </w:r>
      <w:r w:rsidR="005D7795" w:rsidRPr="004A26F7">
        <w:t xml:space="preserve">p and end at system shutdown.  </w:t>
      </w:r>
      <w:r w:rsidR="00610488">
        <w:t>OSG</w:t>
      </w:r>
      <w:r w:rsidR="00CA18A9">
        <w:t xml:space="preserve"> shall promptly notify DigiCert if</w:t>
      </w:r>
      <w:r w:rsidR="005D7795" w:rsidRPr="004A26F7">
        <w:t xml:space="preserve"> the integrity of the system or confidentiality of the information protected by </w:t>
      </w:r>
      <w:r w:rsidR="00CA18A9">
        <w:t>a</w:t>
      </w:r>
      <w:r w:rsidR="005D7795" w:rsidRPr="004A26F7">
        <w:t xml:space="preserve"> system is at risk.</w:t>
      </w:r>
    </w:p>
    <w:p w:rsidR="006A0222" w:rsidRPr="004A26F7" w:rsidRDefault="006A0222" w:rsidP="00704E55">
      <w:pPr>
        <w:pStyle w:val="Heading3"/>
      </w:pPr>
      <w:bookmarkStart w:id="379" w:name="_Toc140649536"/>
      <w:bookmarkStart w:id="380" w:name="_Toc310347092"/>
      <w:r w:rsidRPr="004A26F7">
        <w:t xml:space="preserve">Notification to </w:t>
      </w:r>
      <w:r w:rsidR="00474A8D" w:rsidRPr="004A26F7">
        <w:t>E</w:t>
      </w:r>
      <w:r w:rsidRPr="004A26F7">
        <w:t xml:space="preserve">vent-causing </w:t>
      </w:r>
      <w:r w:rsidR="00474A8D" w:rsidRPr="004A26F7">
        <w:t>S</w:t>
      </w:r>
      <w:r w:rsidRPr="004A26F7">
        <w:t>ubject</w:t>
      </w:r>
      <w:bookmarkEnd w:id="379"/>
      <w:bookmarkEnd w:id="380"/>
    </w:p>
    <w:p w:rsidR="00CB086A" w:rsidRPr="004A26F7" w:rsidRDefault="005A45D3" w:rsidP="00474A8D">
      <w:r>
        <w:t>No stipulation</w:t>
      </w:r>
      <w:r w:rsidR="00397276">
        <w:t>.</w:t>
      </w:r>
    </w:p>
    <w:p w:rsidR="006A0222" w:rsidRPr="004A26F7" w:rsidRDefault="006A0222" w:rsidP="00704E55">
      <w:pPr>
        <w:pStyle w:val="Heading3"/>
      </w:pPr>
      <w:bookmarkStart w:id="381" w:name="_Toc140649537"/>
      <w:bookmarkStart w:id="382" w:name="_Toc310347093"/>
      <w:commentRangeStart w:id="383"/>
      <w:r w:rsidRPr="004A26F7">
        <w:t xml:space="preserve">Vulnerability </w:t>
      </w:r>
      <w:r w:rsidR="00474A8D" w:rsidRPr="004A26F7">
        <w:t>A</w:t>
      </w:r>
      <w:r w:rsidRPr="004A26F7">
        <w:t>ssessments</w:t>
      </w:r>
      <w:bookmarkEnd w:id="381"/>
      <w:bookmarkEnd w:id="382"/>
      <w:commentRangeEnd w:id="383"/>
      <w:r w:rsidR="00D9412D">
        <w:rPr>
          <w:rStyle w:val="CommentReference"/>
          <w:rFonts w:cs="Times New Roman"/>
          <w:b w:val="0"/>
          <w:bCs w:val="0"/>
          <w:iCs w:val="0"/>
        </w:rPr>
        <w:commentReference w:id="383"/>
      </w:r>
    </w:p>
    <w:p w:rsidR="00E368CC" w:rsidRPr="004A26F7" w:rsidRDefault="00610488" w:rsidP="007A1687">
      <w:pPr>
        <w:autoSpaceDE w:val="0"/>
        <w:autoSpaceDN w:val="0"/>
        <w:adjustRightInd w:val="0"/>
      </w:pPr>
      <w:bookmarkStart w:id="384" w:name="_Toc140649538"/>
      <w:r>
        <w:t>OSG</w:t>
      </w:r>
      <w:r w:rsidR="00722F21">
        <w:t xml:space="preserve"> </w:t>
      </w:r>
      <w:r w:rsidR="00CA18A9">
        <w:rPr>
          <w:rFonts w:cs="TimesNewRomanPSMT"/>
          <w:color w:val="000000"/>
          <w:szCs w:val="20"/>
        </w:rPr>
        <w:t>shall perform</w:t>
      </w:r>
      <w:r w:rsidR="007A1687" w:rsidRPr="004A26F7">
        <w:rPr>
          <w:rFonts w:cs="TimesNewRomanPSMT"/>
          <w:color w:val="000000"/>
          <w:szCs w:val="20"/>
        </w:rPr>
        <w:t xml:space="preserve"> routine risk assessments that identify and assess reasonably foreseeable internal and external threats that could result in unauthorized access, disclosure, misuse, alteration, or destruction of </w:t>
      </w:r>
      <w:r w:rsidR="00CA18A9">
        <w:rPr>
          <w:rFonts w:cs="TimesNewRomanPSMT"/>
          <w:color w:val="000000"/>
          <w:szCs w:val="20"/>
        </w:rPr>
        <w:t>its RA systems</w:t>
      </w:r>
      <w:r w:rsidR="007A1687" w:rsidRPr="004A26F7">
        <w:rPr>
          <w:rFonts w:cs="TimesNewRomanPSMT"/>
          <w:color w:val="000000"/>
          <w:szCs w:val="20"/>
        </w:rPr>
        <w:t xml:space="preserve">.  </w:t>
      </w:r>
      <w:r>
        <w:t>OSG</w:t>
      </w:r>
      <w:r w:rsidR="00722F21">
        <w:t xml:space="preserve"> </w:t>
      </w:r>
      <w:r w:rsidR="00CA18A9">
        <w:rPr>
          <w:rFonts w:cs="TimesNewRomanPSMT"/>
          <w:color w:val="000000"/>
          <w:szCs w:val="20"/>
        </w:rPr>
        <w:t>shall</w:t>
      </w:r>
      <w:r w:rsidR="007A1687" w:rsidRPr="004A26F7">
        <w:rPr>
          <w:rFonts w:cs="TimesNewRomanPSMT"/>
          <w:color w:val="000000"/>
          <w:szCs w:val="20"/>
        </w:rPr>
        <w:t xml:space="preserve"> routinely assess the sufficiency of </w:t>
      </w:r>
      <w:r w:rsidR="00CA18A9">
        <w:rPr>
          <w:rFonts w:cs="TimesNewRomanPSMT"/>
          <w:color w:val="000000"/>
          <w:szCs w:val="20"/>
        </w:rPr>
        <w:t>its risk control</w:t>
      </w:r>
      <w:r w:rsidR="007A1687" w:rsidRPr="004A26F7">
        <w:rPr>
          <w:rFonts w:cs="TimesNewRomanPSMT"/>
          <w:color w:val="000000"/>
          <w:szCs w:val="20"/>
        </w:rPr>
        <w:t xml:space="preserve"> policies, procedures, information systems, technology, and other arrangements.  </w:t>
      </w:r>
    </w:p>
    <w:p w:rsidR="006A0222" w:rsidRPr="004A26F7" w:rsidRDefault="006A0222" w:rsidP="00704E55">
      <w:pPr>
        <w:pStyle w:val="Heading2"/>
      </w:pPr>
      <w:bookmarkStart w:id="385" w:name="_Ref261867735"/>
      <w:bookmarkStart w:id="386" w:name="_Toc310347094"/>
      <w:r w:rsidRPr="004A26F7">
        <w:t>Records archival</w:t>
      </w:r>
      <w:bookmarkEnd w:id="384"/>
      <w:bookmarkEnd w:id="385"/>
      <w:bookmarkEnd w:id="386"/>
    </w:p>
    <w:p w:rsidR="005D7795" w:rsidRPr="004A26F7" w:rsidRDefault="00610488" w:rsidP="005D7795">
      <w:r>
        <w:t>OSG</w:t>
      </w:r>
      <w:r w:rsidR="00722F21">
        <w:t xml:space="preserve"> </w:t>
      </w:r>
      <w:r w:rsidR="00CA18A9">
        <w:rPr>
          <w:rFonts w:ascii="Times New Roman" w:hAnsi="Times New Roman"/>
        </w:rPr>
        <w:t>shall comply</w:t>
      </w:r>
      <w:r w:rsidR="005D7795" w:rsidRPr="004A26F7">
        <w:rPr>
          <w:rFonts w:ascii="Times New Roman" w:hAnsi="Times New Roman"/>
        </w:rPr>
        <w:t xml:space="preserve"> with </w:t>
      </w:r>
      <w:r w:rsidR="00EE7602" w:rsidRPr="004A26F7">
        <w:rPr>
          <w:rFonts w:ascii="Times New Roman" w:hAnsi="Times New Roman"/>
        </w:rPr>
        <w:t xml:space="preserve">all </w:t>
      </w:r>
      <w:r w:rsidR="005D7795" w:rsidRPr="004A26F7">
        <w:rPr>
          <w:rFonts w:ascii="Times New Roman" w:hAnsi="Times New Roman"/>
        </w:rPr>
        <w:t xml:space="preserve">record retention policies that apply by law.  </w:t>
      </w:r>
      <w:r>
        <w:t>OSG</w:t>
      </w:r>
      <w:r w:rsidR="00722F21">
        <w:t xml:space="preserve"> </w:t>
      </w:r>
      <w:r w:rsidR="00CA18A9">
        <w:rPr>
          <w:rFonts w:ascii="Times New Roman" w:hAnsi="Times New Roman"/>
        </w:rPr>
        <w:t>shall include</w:t>
      </w:r>
      <w:r w:rsidR="005D7795" w:rsidRPr="004A26F7">
        <w:rPr>
          <w:rFonts w:ascii="Times New Roman" w:hAnsi="Times New Roman"/>
        </w:rPr>
        <w:t xml:space="preserve"> sufficient detail in </w:t>
      </w:r>
      <w:r w:rsidR="00EE7602" w:rsidRPr="004A26F7">
        <w:rPr>
          <w:rFonts w:ascii="Times New Roman" w:hAnsi="Times New Roman"/>
        </w:rPr>
        <w:t xml:space="preserve">all </w:t>
      </w:r>
      <w:r w:rsidR="005D7795" w:rsidRPr="004A26F7">
        <w:rPr>
          <w:rFonts w:ascii="Times New Roman" w:hAnsi="Times New Roman"/>
        </w:rPr>
        <w:t>archived records to show that a certificate w</w:t>
      </w:r>
      <w:r w:rsidR="00627F1E">
        <w:rPr>
          <w:rFonts w:ascii="Times New Roman" w:hAnsi="Times New Roman"/>
        </w:rPr>
        <w:t xml:space="preserve">as issued in accordance with </w:t>
      </w:r>
      <w:r w:rsidR="00722F21">
        <w:rPr>
          <w:rFonts w:ascii="Times New Roman" w:hAnsi="Times New Roman"/>
        </w:rPr>
        <w:t>the</w:t>
      </w:r>
      <w:r w:rsidR="005D7795" w:rsidRPr="004A26F7">
        <w:rPr>
          <w:rFonts w:ascii="Times New Roman" w:hAnsi="Times New Roman"/>
        </w:rPr>
        <w:t xml:space="preserve"> CPS.</w:t>
      </w:r>
    </w:p>
    <w:p w:rsidR="006A0222" w:rsidRPr="004A26F7" w:rsidRDefault="006A0222" w:rsidP="00704E55">
      <w:pPr>
        <w:pStyle w:val="Heading3"/>
      </w:pPr>
      <w:bookmarkStart w:id="387" w:name="_Toc140649539"/>
      <w:bookmarkStart w:id="388" w:name="_Toc310347095"/>
      <w:r w:rsidRPr="004A26F7">
        <w:t xml:space="preserve">Types of </w:t>
      </w:r>
      <w:r w:rsidR="00474A8D" w:rsidRPr="004A26F7">
        <w:t>R</w:t>
      </w:r>
      <w:r w:rsidRPr="004A26F7">
        <w:t xml:space="preserve">ecords </w:t>
      </w:r>
      <w:r w:rsidR="00474A8D" w:rsidRPr="004A26F7">
        <w:t>A</w:t>
      </w:r>
      <w:r w:rsidRPr="004A26F7">
        <w:t>rchived</w:t>
      </w:r>
      <w:bookmarkEnd w:id="387"/>
      <w:bookmarkEnd w:id="388"/>
    </w:p>
    <w:p w:rsidR="00EF3130" w:rsidRDefault="00EF3130" w:rsidP="006567F5">
      <w:r>
        <w:t>Trusted Agents must retain the following information and provide copies of such information upon request to DigiCert:</w:t>
      </w:r>
    </w:p>
    <w:p w:rsidR="005D25B3" w:rsidRDefault="006567F5">
      <w:pPr>
        <w:pStyle w:val="ListParagraph"/>
        <w:numPr>
          <w:ilvl w:val="0"/>
          <w:numId w:val="12"/>
        </w:numPr>
        <w:ind w:left="720" w:hanging="360"/>
        <w:pPrChange w:id="389" w:author="Author">
          <w:pPr>
            <w:pStyle w:val="ListParagraph"/>
            <w:numPr>
              <w:numId w:val="15"/>
            </w:numPr>
            <w:tabs>
              <w:tab w:val="num" w:pos="360"/>
              <w:tab w:val="num" w:pos="720"/>
            </w:tabs>
            <w:ind w:hanging="360"/>
          </w:pPr>
        </w:pPrChange>
      </w:pPr>
      <w:r w:rsidRPr="008A0B4C">
        <w:t xml:space="preserve">Contractual obligations and other agreements </w:t>
      </w:r>
      <w:r w:rsidR="00722F21">
        <w:t>regarding certificates</w:t>
      </w:r>
      <w:r w:rsidR="00EF3130">
        <w:t>, including agreements with applicants specifying the terms of certificate use</w:t>
      </w:r>
      <w:r w:rsidRPr="008A0B4C">
        <w:t>,</w:t>
      </w:r>
    </w:p>
    <w:p w:rsidR="005D25B3" w:rsidRDefault="00EF3130">
      <w:pPr>
        <w:pStyle w:val="ListParagraph"/>
        <w:numPr>
          <w:ilvl w:val="0"/>
          <w:numId w:val="12"/>
        </w:numPr>
        <w:ind w:left="720" w:hanging="360"/>
        <w:pPrChange w:id="390" w:author="Author">
          <w:pPr>
            <w:pStyle w:val="ListParagraph"/>
            <w:numPr>
              <w:numId w:val="15"/>
            </w:numPr>
            <w:tabs>
              <w:tab w:val="num" w:pos="360"/>
              <w:tab w:val="num" w:pos="720"/>
            </w:tabs>
            <w:ind w:hanging="360"/>
          </w:pPr>
        </w:pPrChange>
      </w:pPr>
      <w:commentRangeStart w:id="391"/>
      <w:commentRangeStart w:id="392"/>
      <w:r>
        <w:t>Sufficient i</w:t>
      </w:r>
      <w:r w:rsidRPr="008A0B4C">
        <w:t>dentity authentication data</w:t>
      </w:r>
      <w:r>
        <w:t xml:space="preserve"> </w:t>
      </w:r>
      <w:commentRangeEnd w:id="391"/>
      <w:r w:rsidR="00103E63">
        <w:rPr>
          <w:rStyle w:val="CommentReference"/>
          <w:vanish/>
        </w:rPr>
        <w:commentReference w:id="391"/>
      </w:r>
      <w:r>
        <w:t>to satisfy the identification requirements of Section 3.2</w:t>
      </w:r>
      <w:r w:rsidRPr="008A0B4C">
        <w:t xml:space="preserve">, </w:t>
      </w:r>
      <w:commentRangeEnd w:id="392"/>
      <w:r w:rsidR="005D25B3">
        <w:rPr>
          <w:rStyle w:val="CommentReference"/>
        </w:rPr>
        <w:commentReference w:id="392"/>
      </w:r>
    </w:p>
    <w:p w:rsidR="00EF3130" w:rsidRDefault="00EF3130" w:rsidP="005A3465">
      <w:pPr>
        <w:pStyle w:val="ListParagraph"/>
      </w:pPr>
    </w:p>
    <w:p w:rsidR="00EF3130" w:rsidRDefault="00EF3130" w:rsidP="005A3465">
      <w:pPr>
        <w:pStyle w:val="ListParagraph"/>
        <w:ind w:left="0"/>
      </w:pPr>
      <w:r>
        <w:lastRenderedPageBreak/>
        <w:t>OSG retains the following information and provides such information to DigiCert upon request:</w:t>
      </w:r>
    </w:p>
    <w:p w:rsidR="005D25B3" w:rsidRDefault="006567F5">
      <w:pPr>
        <w:pStyle w:val="ListParagraph"/>
        <w:numPr>
          <w:ilvl w:val="0"/>
          <w:numId w:val="13"/>
        </w:numPr>
        <w:ind w:left="720" w:hanging="360"/>
        <w:pPrChange w:id="393" w:author="Author">
          <w:pPr>
            <w:pStyle w:val="ListParagraph"/>
            <w:numPr>
              <w:numId w:val="16"/>
            </w:numPr>
            <w:tabs>
              <w:tab w:val="num" w:pos="360"/>
              <w:tab w:val="num" w:pos="720"/>
            </w:tabs>
            <w:ind w:hanging="360"/>
          </w:pPr>
        </w:pPrChange>
      </w:pPr>
      <w:r w:rsidRPr="008A0B4C">
        <w:t>Certificate and revocation requests,</w:t>
      </w:r>
    </w:p>
    <w:p w:rsidR="005D25B3" w:rsidRDefault="000D38D5">
      <w:pPr>
        <w:pStyle w:val="ListParagraph"/>
        <w:numPr>
          <w:ilvl w:val="0"/>
          <w:numId w:val="13"/>
        </w:numPr>
        <w:ind w:left="720" w:hanging="360"/>
        <w:pPrChange w:id="394" w:author="Author">
          <w:pPr>
            <w:pStyle w:val="ListParagraph"/>
            <w:numPr>
              <w:numId w:val="16"/>
            </w:numPr>
            <w:tabs>
              <w:tab w:val="num" w:pos="360"/>
              <w:tab w:val="num" w:pos="720"/>
            </w:tabs>
            <w:ind w:hanging="360"/>
          </w:pPr>
        </w:pPrChange>
      </w:pPr>
      <w:r>
        <w:t>Ch</w:t>
      </w:r>
      <w:r w:rsidR="006567F5" w:rsidRPr="008A0B4C">
        <w:t xml:space="preserve">anges to </w:t>
      </w:r>
      <w:commentRangeStart w:id="395"/>
      <w:r w:rsidR="00610488">
        <w:t>OSG</w:t>
      </w:r>
      <w:r w:rsidR="00722F21">
        <w:t xml:space="preserve">’s </w:t>
      </w:r>
      <w:r w:rsidR="006567F5" w:rsidRPr="008A0B4C">
        <w:t xml:space="preserve">audit </w:t>
      </w:r>
      <w:del w:id="396" w:author="Author">
        <w:r w:rsidR="006567F5" w:rsidRPr="008A0B4C" w:rsidDel="005D25B3">
          <w:delText>parameters</w:delText>
        </w:r>
        <w:commentRangeEnd w:id="395"/>
        <w:r w:rsidR="00DB00A9" w:rsidDel="005D25B3">
          <w:rPr>
            <w:rStyle w:val="CommentReference"/>
            <w:vanish/>
          </w:rPr>
          <w:commentReference w:id="395"/>
        </w:r>
      </w:del>
      <w:ins w:id="397" w:author="Author">
        <w:r w:rsidR="005D25B3">
          <w:t>processes</w:t>
        </w:r>
      </w:ins>
      <w:r w:rsidR="006567F5" w:rsidRPr="008A0B4C">
        <w:t>,</w:t>
      </w:r>
    </w:p>
    <w:p w:rsidR="005D25B3" w:rsidRDefault="000D38D5">
      <w:pPr>
        <w:pStyle w:val="ListParagraph"/>
        <w:numPr>
          <w:ilvl w:val="0"/>
          <w:numId w:val="13"/>
        </w:numPr>
        <w:ind w:left="720" w:hanging="360"/>
        <w:pPrChange w:id="398" w:author="Author">
          <w:pPr>
            <w:pStyle w:val="ListParagraph"/>
            <w:numPr>
              <w:numId w:val="16"/>
            </w:numPr>
            <w:tabs>
              <w:tab w:val="num" w:pos="360"/>
              <w:tab w:val="num" w:pos="720"/>
            </w:tabs>
            <w:ind w:hanging="360"/>
          </w:pPr>
        </w:pPrChange>
      </w:pPr>
      <w:r>
        <w:t>A</w:t>
      </w:r>
      <w:r w:rsidR="006567F5" w:rsidRPr="008A0B4C">
        <w:t>ttempt</w:t>
      </w:r>
      <w:r>
        <w:t>s</w:t>
      </w:r>
      <w:r w:rsidR="006567F5" w:rsidRPr="008A0B4C">
        <w:t xml:space="preserve"> to delete or modify </w:t>
      </w:r>
      <w:r w:rsidR="00EF3130">
        <w:t xml:space="preserve">OSG’s </w:t>
      </w:r>
      <w:r w:rsidR="006567F5" w:rsidRPr="008A0B4C">
        <w:t xml:space="preserve">audit logs, </w:t>
      </w:r>
    </w:p>
    <w:p w:rsidR="005D25B3" w:rsidRDefault="006567F5">
      <w:pPr>
        <w:pStyle w:val="ListParagraph"/>
        <w:numPr>
          <w:ilvl w:val="0"/>
          <w:numId w:val="13"/>
        </w:numPr>
        <w:ind w:left="720" w:hanging="360"/>
        <w:pPrChange w:id="399" w:author="Author">
          <w:pPr>
            <w:pStyle w:val="ListParagraph"/>
            <w:numPr>
              <w:numId w:val="16"/>
            </w:numPr>
            <w:tabs>
              <w:tab w:val="num" w:pos="360"/>
              <w:tab w:val="num" w:pos="720"/>
            </w:tabs>
            <w:ind w:hanging="360"/>
          </w:pPr>
        </w:pPrChange>
      </w:pPr>
      <w:r w:rsidRPr="008A0B4C">
        <w:t>Approval or rejection of a certificate status change request,</w:t>
      </w:r>
    </w:p>
    <w:p w:rsidR="005D25B3" w:rsidRDefault="006567F5">
      <w:pPr>
        <w:pStyle w:val="ListParagraph"/>
        <w:numPr>
          <w:ilvl w:val="0"/>
          <w:numId w:val="13"/>
        </w:numPr>
        <w:ind w:left="720" w:hanging="360"/>
        <w:pPrChange w:id="400" w:author="Author">
          <w:pPr>
            <w:pStyle w:val="ListParagraph"/>
            <w:numPr>
              <w:numId w:val="16"/>
            </w:numPr>
            <w:tabs>
              <w:tab w:val="num" w:pos="360"/>
              <w:tab w:val="num" w:pos="720"/>
            </w:tabs>
            <w:ind w:hanging="360"/>
          </w:pPr>
        </w:pPrChange>
      </w:pPr>
      <w:r w:rsidRPr="008A0B4C">
        <w:t xml:space="preserve">Certificate compromise notifications, </w:t>
      </w:r>
    </w:p>
    <w:p w:rsidR="005D25B3" w:rsidRDefault="006567F5">
      <w:pPr>
        <w:pStyle w:val="ListParagraph"/>
        <w:numPr>
          <w:ilvl w:val="0"/>
          <w:numId w:val="13"/>
        </w:numPr>
        <w:ind w:left="720" w:hanging="360"/>
        <w:pPrChange w:id="401" w:author="Author">
          <w:pPr>
            <w:pStyle w:val="ListParagraph"/>
            <w:numPr>
              <w:numId w:val="16"/>
            </w:numPr>
            <w:tabs>
              <w:tab w:val="num" w:pos="360"/>
              <w:tab w:val="num" w:pos="720"/>
            </w:tabs>
            <w:ind w:hanging="360"/>
          </w:pPr>
        </w:pPrChange>
      </w:pPr>
      <w:r w:rsidRPr="008A0B4C">
        <w:t>Remedial action taken as a result of violations of physical security,  and</w:t>
      </w:r>
    </w:p>
    <w:p w:rsidR="005D25B3" w:rsidRDefault="006567F5">
      <w:pPr>
        <w:pStyle w:val="ListParagraph"/>
        <w:numPr>
          <w:ilvl w:val="0"/>
          <w:numId w:val="13"/>
        </w:numPr>
        <w:ind w:left="720" w:hanging="360"/>
        <w:pPrChange w:id="402" w:author="Author">
          <w:pPr>
            <w:pStyle w:val="ListParagraph"/>
            <w:numPr>
              <w:numId w:val="16"/>
            </w:numPr>
            <w:tabs>
              <w:tab w:val="num" w:pos="360"/>
              <w:tab w:val="num" w:pos="720"/>
            </w:tabs>
            <w:ind w:hanging="360"/>
          </w:pPr>
        </w:pPrChange>
      </w:pPr>
      <w:r w:rsidRPr="008A0B4C">
        <w:t xml:space="preserve">Violations of the </w:t>
      </w:r>
      <w:r w:rsidR="00722F21">
        <w:t xml:space="preserve">RPS or </w:t>
      </w:r>
      <w:r w:rsidR="004E1FEE">
        <w:t>the</w:t>
      </w:r>
      <w:r w:rsidRPr="008A0B4C">
        <w:t xml:space="preserve"> </w:t>
      </w:r>
      <w:proofErr w:type="gramStart"/>
      <w:r w:rsidRPr="008A0B4C">
        <w:t>CPS</w:t>
      </w:r>
      <w:r w:rsidR="00EF3130">
        <w:t xml:space="preserve">  by</w:t>
      </w:r>
      <w:proofErr w:type="gramEnd"/>
      <w:r w:rsidR="00EF3130">
        <w:t xml:space="preserve"> OSG, a Trusted Agent, or Subscriber</w:t>
      </w:r>
      <w:r w:rsidRPr="008A0B4C">
        <w:t>.</w:t>
      </w:r>
    </w:p>
    <w:p w:rsidR="006A0222" w:rsidRPr="004A26F7" w:rsidRDefault="006A0222" w:rsidP="00704E55">
      <w:pPr>
        <w:pStyle w:val="Heading3"/>
      </w:pPr>
      <w:bookmarkStart w:id="403" w:name="s5512"/>
      <w:bookmarkStart w:id="404" w:name="_Toc140649540"/>
      <w:bookmarkStart w:id="405" w:name="_Ref261867524"/>
      <w:bookmarkStart w:id="406" w:name="_Toc310347096"/>
      <w:bookmarkEnd w:id="403"/>
      <w:r w:rsidRPr="004A26F7">
        <w:t xml:space="preserve">Retention </w:t>
      </w:r>
      <w:r w:rsidR="009A4083" w:rsidRPr="004A26F7">
        <w:t>P</w:t>
      </w:r>
      <w:r w:rsidRPr="004A26F7">
        <w:t xml:space="preserve">eriod for </w:t>
      </w:r>
      <w:r w:rsidR="009A4083" w:rsidRPr="004A26F7">
        <w:t>A</w:t>
      </w:r>
      <w:r w:rsidRPr="004A26F7">
        <w:t>rchive</w:t>
      </w:r>
      <w:bookmarkEnd w:id="404"/>
      <w:bookmarkEnd w:id="405"/>
      <w:bookmarkEnd w:id="406"/>
    </w:p>
    <w:p w:rsidR="00F76109" w:rsidRPr="004A26F7" w:rsidRDefault="00610488" w:rsidP="000038DC">
      <w:commentRangeStart w:id="407"/>
      <w:r>
        <w:t>OSG</w:t>
      </w:r>
      <w:r w:rsidR="00722F21">
        <w:t xml:space="preserve"> </w:t>
      </w:r>
      <w:r w:rsidR="00CA18A9">
        <w:t xml:space="preserve">shall </w:t>
      </w:r>
      <w:r w:rsidR="00A848A5" w:rsidRPr="004A26F7">
        <w:rPr>
          <w:spacing w:val="2"/>
        </w:rPr>
        <w:t xml:space="preserve">retain archived data </w:t>
      </w:r>
      <w:ins w:id="408" w:author="Author">
        <w:r w:rsidR="000038DC">
          <w:rPr>
            <w:spacing w:val="2"/>
          </w:rPr>
          <w:t>for</w:t>
        </w:r>
        <w:r w:rsidR="000038DC" w:rsidRPr="000038DC">
          <w:rPr>
            <w:spacing w:val="2"/>
          </w:rPr>
          <w:t xml:space="preserve"> as long as there are valid certificates </w:t>
        </w:r>
        <w:r w:rsidR="000038DC">
          <w:rPr>
            <w:spacing w:val="2"/>
          </w:rPr>
          <w:t xml:space="preserve">whose issuance was </w:t>
        </w:r>
        <w:r w:rsidR="000038DC" w:rsidRPr="000038DC">
          <w:rPr>
            <w:spacing w:val="2"/>
          </w:rPr>
          <w:t xml:space="preserve">based on </w:t>
        </w:r>
        <w:r w:rsidR="000038DC">
          <w:rPr>
            <w:spacing w:val="2"/>
          </w:rPr>
          <w:t>the archived data</w:t>
        </w:r>
        <w:r w:rsidR="000038DC" w:rsidRPr="000038DC">
          <w:rPr>
            <w:spacing w:val="2"/>
          </w:rPr>
          <w:t>.</w:t>
        </w:r>
      </w:ins>
      <w:del w:id="409" w:author="Author">
        <w:r w:rsidR="00A848A5" w:rsidRPr="004A26F7" w:rsidDel="000038DC">
          <w:rPr>
            <w:spacing w:val="2"/>
          </w:rPr>
          <w:delText xml:space="preserve">for </w:delText>
        </w:r>
        <w:r w:rsidR="00A848A5" w:rsidRPr="004A26F7" w:rsidDel="000038DC">
          <w:delText xml:space="preserve">at least </w:delText>
        </w:r>
        <w:r w:rsidR="00EF3130" w:rsidDel="000038DC">
          <w:delText>5</w:delText>
        </w:r>
        <w:r w:rsidR="00F76109" w:rsidRPr="004A26F7" w:rsidDel="000038DC">
          <w:delText xml:space="preserve"> years. </w:delText>
        </w:r>
        <w:r w:rsidR="00A8273D" w:rsidRPr="004A26F7" w:rsidDel="000038DC">
          <w:delText xml:space="preserve"> </w:delText>
        </w:r>
        <w:commentRangeEnd w:id="407"/>
        <w:r w:rsidR="00D9412D" w:rsidDel="000038DC">
          <w:rPr>
            <w:rStyle w:val="CommentReference"/>
          </w:rPr>
          <w:commentReference w:id="407"/>
        </w:r>
      </w:del>
    </w:p>
    <w:p w:rsidR="006A0222" w:rsidRPr="004A26F7" w:rsidRDefault="006A0222" w:rsidP="00704E55">
      <w:pPr>
        <w:pStyle w:val="Heading3"/>
      </w:pPr>
      <w:bookmarkStart w:id="410" w:name="_Toc140649541"/>
      <w:bookmarkStart w:id="411" w:name="_Toc310347097"/>
      <w:r w:rsidRPr="004A26F7">
        <w:t xml:space="preserve">Protection of </w:t>
      </w:r>
      <w:r w:rsidR="009A4083" w:rsidRPr="004A26F7">
        <w:t>A</w:t>
      </w:r>
      <w:r w:rsidRPr="004A26F7">
        <w:t>rchive</w:t>
      </w:r>
      <w:bookmarkEnd w:id="410"/>
      <w:bookmarkEnd w:id="411"/>
    </w:p>
    <w:p w:rsidR="00A848A5" w:rsidRPr="004A26F7" w:rsidRDefault="00610488" w:rsidP="00A848A5">
      <w:pPr>
        <w:rPr>
          <w:spacing w:val="4"/>
        </w:rPr>
      </w:pPr>
      <w:r>
        <w:t>OSG</w:t>
      </w:r>
      <w:r w:rsidR="00421938">
        <w:t xml:space="preserve"> shall store a</w:t>
      </w:r>
      <w:r w:rsidR="00A848A5" w:rsidRPr="004A26F7">
        <w:t>rchive records in a manner that</w:t>
      </w:r>
      <w:r w:rsidR="00A848A5" w:rsidRPr="004A26F7">
        <w:rPr>
          <w:spacing w:val="4"/>
        </w:rPr>
        <w:t xml:space="preserve"> prevents unauthorized modification, substitution, or destruction.</w:t>
      </w:r>
      <w:r w:rsidR="00216208">
        <w:rPr>
          <w:spacing w:val="4"/>
        </w:rPr>
        <w:t xml:space="preserve">  </w:t>
      </w:r>
      <w:r>
        <w:t>OSG</w:t>
      </w:r>
      <w:r w:rsidR="00722F21">
        <w:t xml:space="preserve"> </w:t>
      </w:r>
      <w:r w:rsidR="00421938">
        <w:rPr>
          <w:spacing w:val="4"/>
        </w:rPr>
        <w:t>shall maintain</w:t>
      </w:r>
      <w:r w:rsidR="00A848A5" w:rsidRPr="004A26F7">
        <w:rPr>
          <w:spacing w:val="4"/>
        </w:rPr>
        <w:t xml:space="preserve"> any software application required to process the archive data until the data is either destroyed or </w:t>
      </w:r>
      <w:r w:rsidR="00CF729B" w:rsidRPr="004A26F7">
        <w:rPr>
          <w:spacing w:val="4"/>
        </w:rPr>
        <w:t xml:space="preserve">transferred to a newer medium. </w:t>
      </w:r>
    </w:p>
    <w:p w:rsidR="00CF729B" w:rsidRPr="004A26F7" w:rsidRDefault="00CF729B" w:rsidP="00A848A5">
      <w:pPr>
        <w:rPr>
          <w:spacing w:val="4"/>
        </w:rPr>
      </w:pPr>
    </w:p>
    <w:p w:rsidR="00CF729B" w:rsidRPr="004A26F7" w:rsidRDefault="00CF729B" w:rsidP="00A848A5">
      <w:pPr>
        <w:rPr>
          <w:spacing w:val="4"/>
        </w:rPr>
      </w:pPr>
      <w:r w:rsidRPr="004A26F7">
        <w:rPr>
          <w:spacing w:val="4"/>
        </w:rPr>
        <w:t xml:space="preserve">If </w:t>
      </w:r>
      <w:r w:rsidR="000E5824">
        <w:t xml:space="preserve">the OSG Operator </w:t>
      </w:r>
      <w:r w:rsidRPr="004A26F7">
        <w:rPr>
          <w:spacing w:val="4"/>
        </w:rPr>
        <w:t xml:space="preserve">needs to transfer any media to a different archive site or equipment, </w:t>
      </w:r>
      <w:r w:rsidR="000E5824">
        <w:rPr>
          <w:spacing w:val="4"/>
        </w:rPr>
        <w:t>t</w:t>
      </w:r>
      <w:r w:rsidR="000E5824">
        <w:t xml:space="preserve">he OSG Operator </w:t>
      </w:r>
      <w:r w:rsidRPr="004A26F7">
        <w:rPr>
          <w:spacing w:val="4"/>
        </w:rPr>
        <w:t>shall main</w:t>
      </w:r>
      <w:r w:rsidR="003276B7">
        <w:rPr>
          <w:spacing w:val="4"/>
        </w:rPr>
        <w:t>tain</w:t>
      </w:r>
      <w:r w:rsidRPr="004A26F7">
        <w:rPr>
          <w:spacing w:val="4"/>
        </w:rPr>
        <w:t xml:space="preserve"> both archived locations and/or pieces of equipment until the transfer are complete.  All transfers to new archives </w:t>
      </w:r>
      <w:r w:rsidR="00421938">
        <w:rPr>
          <w:spacing w:val="4"/>
        </w:rPr>
        <w:t>must</w:t>
      </w:r>
      <w:r w:rsidRPr="004A26F7">
        <w:rPr>
          <w:spacing w:val="4"/>
        </w:rPr>
        <w:t xml:space="preserve"> occur in a secure manner.</w:t>
      </w:r>
    </w:p>
    <w:p w:rsidR="006A0222" w:rsidRPr="004A26F7" w:rsidRDefault="006A0222" w:rsidP="00704E55">
      <w:pPr>
        <w:pStyle w:val="Heading3"/>
      </w:pPr>
      <w:bookmarkStart w:id="412" w:name="_Toc140649542"/>
      <w:bookmarkStart w:id="413" w:name="_Toc310347098"/>
      <w:r w:rsidRPr="004A26F7">
        <w:t xml:space="preserve">Archive </w:t>
      </w:r>
      <w:r w:rsidR="009A4083" w:rsidRPr="004A26F7">
        <w:t>B</w:t>
      </w:r>
      <w:r w:rsidRPr="004A26F7">
        <w:t xml:space="preserve">ackup </w:t>
      </w:r>
      <w:r w:rsidR="009A4083" w:rsidRPr="004A26F7">
        <w:t>P</w:t>
      </w:r>
      <w:r w:rsidRPr="004A26F7">
        <w:t>rocedures</w:t>
      </w:r>
      <w:bookmarkEnd w:id="412"/>
      <w:bookmarkEnd w:id="413"/>
    </w:p>
    <w:p w:rsidR="00B91016" w:rsidRPr="004A26F7" w:rsidRDefault="00610488" w:rsidP="00B91016">
      <w:bookmarkStart w:id="414" w:name="_Toc140649543"/>
      <w:bookmarkStart w:id="415" w:name="_Ref259795153"/>
      <w:bookmarkStart w:id="416" w:name="_Ref261867593"/>
      <w:commentRangeStart w:id="417"/>
      <w:r>
        <w:t>OSG</w:t>
      </w:r>
      <w:r w:rsidR="003276B7">
        <w:t xml:space="preserve"> </w:t>
      </w:r>
      <w:r w:rsidR="00421938">
        <w:t xml:space="preserve">shall create </w:t>
      </w:r>
      <w:r w:rsidR="003276B7">
        <w:t xml:space="preserve">an archive disk of the data listed in section 5.5.1 </w:t>
      </w:r>
      <w:r w:rsidR="00421938">
        <w:t xml:space="preserve">annually </w:t>
      </w:r>
      <w:r w:rsidR="003276B7">
        <w:t>and store</w:t>
      </w:r>
      <w:del w:id="418" w:author="Author">
        <w:r w:rsidR="003276B7" w:rsidDel="005D25B3">
          <w:delText>s</w:delText>
        </w:r>
      </w:del>
      <w:r w:rsidR="003276B7">
        <w:t xml:space="preserve"> it </w:t>
      </w:r>
      <w:del w:id="419" w:author="Author">
        <w:r w:rsidR="003276B7" w:rsidDel="000038DC">
          <w:delText>in a secure</w:delText>
        </w:r>
      </w:del>
      <w:ins w:id="420" w:author="Author">
        <w:r w:rsidR="000038DC">
          <w:t xml:space="preserve">securely </w:t>
        </w:r>
      </w:ins>
      <w:del w:id="421" w:author="Author">
        <w:r w:rsidR="003276B7" w:rsidDel="000038DC">
          <w:delText xml:space="preserve"> off-site location </w:delText>
        </w:r>
      </w:del>
      <w:r w:rsidR="003276B7">
        <w:t xml:space="preserve">for the duration of the retention period.  </w:t>
      </w:r>
      <w:commentRangeEnd w:id="417"/>
      <w:r w:rsidR="00D9412D">
        <w:rPr>
          <w:rStyle w:val="CommentReference"/>
        </w:rPr>
        <w:commentReference w:id="417"/>
      </w:r>
    </w:p>
    <w:p w:rsidR="006A0222" w:rsidRPr="004A26F7" w:rsidRDefault="006A0222" w:rsidP="00704E55">
      <w:pPr>
        <w:pStyle w:val="Heading3"/>
      </w:pPr>
      <w:bookmarkStart w:id="422" w:name="_Toc310347099"/>
      <w:r w:rsidRPr="004A26F7">
        <w:t xml:space="preserve">Requirements for </w:t>
      </w:r>
      <w:r w:rsidR="00500B90" w:rsidRPr="004A26F7">
        <w:t>T</w:t>
      </w:r>
      <w:r w:rsidRPr="004A26F7">
        <w:t xml:space="preserve">ime-stamping of </w:t>
      </w:r>
      <w:r w:rsidR="00500B90" w:rsidRPr="004A26F7">
        <w:t>R</w:t>
      </w:r>
      <w:r w:rsidRPr="004A26F7">
        <w:t>ecords</w:t>
      </w:r>
      <w:bookmarkEnd w:id="414"/>
      <w:bookmarkEnd w:id="415"/>
      <w:bookmarkEnd w:id="416"/>
      <w:bookmarkEnd w:id="422"/>
    </w:p>
    <w:p w:rsidR="00E35D90" w:rsidRPr="004A26F7" w:rsidRDefault="000E5824" w:rsidP="00474A8D">
      <w:r>
        <w:t xml:space="preserve">The OSG Operator </w:t>
      </w:r>
      <w:r w:rsidR="00421938">
        <w:t xml:space="preserve">shall </w:t>
      </w:r>
      <w:r w:rsidR="001207F4">
        <w:t>automatically</w:t>
      </w:r>
      <w:r w:rsidR="00A848A5" w:rsidRPr="004A26F7">
        <w:t xml:space="preserve"> time-stamp archived records </w:t>
      </w:r>
      <w:r w:rsidR="009909C3">
        <w:t xml:space="preserve">with system time (non-cryptographic method) </w:t>
      </w:r>
      <w:r w:rsidR="00A848A5" w:rsidRPr="004A26F7">
        <w:t>as they are created</w:t>
      </w:r>
      <w:r w:rsidR="00EF2D89" w:rsidRPr="004A26F7">
        <w:t>.</w:t>
      </w:r>
      <w:r w:rsidR="00704E55">
        <w:t xml:space="preserve">  </w:t>
      </w:r>
      <w:r>
        <w:t xml:space="preserve">The OSG Operator </w:t>
      </w:r>
      <w:r w:rsidR="00421938">
        <w:t xml:space="preserve">shall </w:t>
      </w:r>
      <w:r w:rsidR="00E35D90" w:rsidRPr="004A26F7">
        <w:t xml:space="preserve">synchronize its system time at least every eight hours using a real time value distributed by a </w:t>
      </w:r>
      <w:r w:rsidR="009909C3">
        <w:t xml:space="preserve">recognized </w:t>
      </w:r>
      <w:proofErr w:type="gramStart"/>
      <w:r w:rsidR="009909C3">
        <w:t>UTC(</w:t>
      </w:r>
      <w:proofErr w:type="gramEnd"/>
      <w:r w:rsidR="009909C3">
        <w:t>k) laboratory or National Measurement Institute</w:t>
      </w:r>
      <w:r w:rsidR="00E35D90" w:rsidRPr="004A26F7">
        <w:t xml:space="preserve">.  </w:t>
      </w:r>
    </w:p>
    <w:p w:rsidR="007841D1" w:rsidRPr="004A26F7" w:rsidRDefault="007841D1" w:rsidP="00474A8D"/>
    <w:p w:rsidR="00DF0B4E" w:rsidRPr="004A26F7" w:rsidRDefault="00610488" w:rsidP="00B61DD2">
      <w:r>
        <w:t>OSG</w:t>
      </w:r>
      <w:r w:rsidR="00F967D1">
        <w:t xml:space="preserve"> </w:t>
      </w:r>
      <w:r w:rsidR="00421938">
        <w:t xml:space="preserve">shall </w:t>
      </w:r>
      <w:r w:rsidR="00627F1E">
        <w:t xml:space="preserve">stamp and record information collected during the identity verification process, including </w:t>
      </w:r>
      <w:r w:rsidR="00627F1E" w:rsidRPr="004A26F7">
        <w:rPr>
          <w:spacing w:val="4"/>
        </w:rPr>
        <w:t>IP address</w:t>
      </w:r>
      <w:r w:rsidR="00627F1E">
        <w:rPr>
          <w:spacing w:val="4"/>
        </w:rPr>
        <w:t>es</w:t>
      </w:r>
      <w:r w:rsidR="00627F1E" w:rsidRPr="004A26F7">
        <w:rPr>
          <w:spacing w:val="4"/>
        </w:rPr>
        <w:t xml:space="preserve"> </w:t>
      </w:r>
      <w:r w:rsidR="00627F1E">
        <w:rPr>
          <w:spacing w:val="4"/>
        </w:rPr>
        <w:t>associated with applicant submissions</w:t>
      </w:r>
      <w:r w:rsidR="00627F1E">
        <w:t xml:space="preserve"> and screen shots </w:t>
      </w:r>
      <w:r w:rsidR="00B61DD2">
        <w:t xml:space="preserve">provided by verification </w:t>
      </w:r>
      <w:r w:rsidR="00627F1E">
        <w:t>information sources</w:t>
      </w:r>
      <w:r w:rsidR="00B61DD2">
        <w:t xml:space="preserve"> where applicable. </w:t>
      </w:r>
    </w:p>
    <w:p w:rsidR="006A0222" w:rsidRPr="004A26F7" w:rsidRDefault="006A0222" w:rsidP="00704E55">
      <w:pPr>
        <w:pStyle w:val="Heading3"/>
      </w:pPr>
      <w:bookmarkStart w:id="423" w:name="_Toc140649544"/>
      <w:bookmarkStart w:id="424" w:name="_Toc310347100"/>
      <w:r w:rsidRPr="004A26F7">
        <w:t xml:space="preserve">Archive </w:t>
      </w:r>
      <w:r w:rsidR="009A4083" w:rsidRPr="004A26F7">
        <w:t>C</w:t>
      </w:r>
      <w:r w:rsidRPr="004A26F7">
        <w:t xml:space="preserve">ollection </w:t>
      </w:r>
      <w:r w:rsidR="009A4083" w:rsidRPr="004A26F7">
        <w:t>S</w:t>
      </w:r>
      <w:r w:rsidRPr="004A26F7">
        <w:t>ystem (internal or external)</w:t>
      </w:r>
      <w:bookmarkEnd w:id="423"/>
      <w:bookmarkEnd w:id="424"/>
    </w:p>
    <w:p w:rsidR="00910D46" w:rsidRPr="004A26F7" w:rsidRDefault="004F1293" w:rsidP="00474A8D">
      <w:r>
        <w:t>The OSG operator is responsible for collecting and archiving information related to OSG’s RA operations.</w:t>
      </w:r>
    </w:p>
    <w:p w:rsidR="006A0222" w:rsidRPr="004A26F7" w:rsidRDefault="006A0222" w:rsidP="00704E55">
      <w:pPr>
        <w:pStyle w:val="Heading3"/>
      </w:pPr>
      <w:bookmarkStart w:id="425" w:name="_Toc140649545"/>
      <w:bookmarkStart w:id="426" w:name="_Toc310347101"/>
      <w:r w:rsidRPr="004A26F7">
        <w:t xml:space="preserve">Procedures to </w:t>
      </w:r>
      <w:r w:rsidR="009A4083" w:rsidRPr="004A26F7">
        <w:t>O</w:t>
      </w:r>
      <w:r w:rsidRPr="004A26F7">
        <w:t xml:space="preserve">btain and </w:t>
      </w:r>
      <w:r w:rsidR="009A4083" w:rsidRPr="004A26F7">
        <w:t>V</w:t>
      </w:r>
      <w:r w:rsidRPr="004A26F7">
        <w:t xml:space="preserve">erify </w:t>
      </w:r>
      <w:r w:rsidR="009A4083" w:rsidRPr="004A26F7">
        <w:t>A</w:t>
      </w:r>
      <w:r w:rsidRPr="004A26F7">
        <w:t xml:space="preserve">rchive </w:t>
      </w:r>
      <w:r w:rsidR="009A4083" w:rsidRPr="004A26F7">
        <w:t>I</w:t>
      </w:r>
      <w:r w:rsidRPr="004A26F7">
        <w:t>nformation</w:t>
      </w:r>
      <w:bookmarkEnd w:id="425"/>
      <w:bookmarkEnd w:id="426"/>
    </w:p>
    <w:p w:rsidR="0083715E" w:rsidRPr="004A26F7" w:rsidRDefault="004F1293" w:rsidP="0069467A">
      <w:r>
        <w:t>The OSG Operator may establish procedures that allow parties to obtain archived information.  The OSG Operator shall make archived information available to DigiCert after receiving a written request from DigiCert.</w:t>
      </w:r>
    </w:p>
    <w:p w:rsidR="006A0222" w:rsidRPr="004A26F7" w:rsidRDefault="006A0222" w:rsidP="00704E55">
      <w:pPr>
        <w:pStyle w:val="Heading2"/>
      </w:pPr>
      <w:bookmarkStart w:id="427" w:name="_Toc140649546"/>
      <w:bookmarkStart w:id="428" w:name="_Toc310347102"/>
      <w:r w:rsidRPr="004A26F7">
        <w:t>Key changeover</w:t>
      </w:r>
      <w:bookmarkEnd w:id="427"/>
      <w:bookmarkEnd w:id="428"/>
    </w:p>
    <w:p w:rsidR="00504C06" w:rsidRPr="004A26F7" w:rsidRDefault="00F967D1" w:rsidP="00474A8D">
      <w:r>
        <w:t>Not applicable.</w:t>
      </w:r>
    </w:p>
    <w:p w:rsidR="006A0222" w:rsidRPr="004A26F7" w:rsidRDefault="006A0222" w:rsidP="00704E55">
      <w:pPr>
        <w:pStyle w:val="Heading2"/>
      </w:pPr>
      <w:bookmarkStart w:id="429" w:name="_Toc140649547"/>
      <w:bookmarkStart w:id="430" w:name="_Toc310347103"/>
      <w:r w:rsidRPr="004A26F7">
        <w:t>Compromise and disaster recovery</w:t>
      </w:r>
      <w:bookmarkEnd w:id="429"/>
      <w:bookmarkEnd w:id="430"/>
    </w:p>
    <w:p w:rsidR="006A0222" w:rsidRPr="004A26F7" w:rsidRDefault="006A0222" w:rsidP="00704E55">
      <w:pPr>
        <w:pStyle w:val="Heading3"/>
      </w:pPr>
      <w:bookmarkStart w:id="431" w:name="_Incident_and_Compromise"/>
      <w:bookmarkStart w:id="432" w:name="_Toc140649548"/>
      <w:bookmarkStart w:id="433" w:name="_Ref261867629"/>
      <w:bookmarkStart w:id="434" w:name="_Toc310347104"/>
      <w:bookmarkStart w:id="435" w:name="OLE_LINK1"/>
      <w:bookmarkEnd w:id="431"/>
      <w:r w:rsidRPr="004A26F7">
        <w:t xml:space="preserve">Incident and </w:t>
      </w:r>
      <w:r w:rsidR="00500B90" w:rsidRPr="004A26F7">
        <w:t>C</w:t>
      </w:r>
      <w:r w:rsidRPr="004A26F7">
        <w:t xml:space="preserve">ompromise </w:t>
      </w:r>
      <w:r w:rsidR="00500B90" w:rsidRPr="004A26F7">
        <w:t>H</w:t>
      </w:r>
      <w:r w:rsidRPr="004A26F7">
        <w:t xml:space="preserve">andling </w:t>
      </w:r>
      <w:r w:rsidR="00500B90" w:rsidRPr="004A26F7">
        <w:t>P</w:t>
      </w:r>
      <w:r w:rsidRPr="004A26F7">
        <w:t>rocedures</w:t>
      </w:r>
      <w:bookmarkEnd w:id="432"/>
      <w:bookmarkEnd w:id="433"/>
      <w:bookmarkEnd w:id="434"/>
    </w:p>
    <w:p w:rsidR="00421938" w:rsidRDefault="000E5824" w:rsidP="0083715E">
      <w:r>
        <w:t xml:space="preserve">The OSG Operator </w:t>
      </w:r>
      <w:r w:rsidR="00421938">
        <w:t>shall promptly notify DigiCert i</w:t>
      </w:r>
      <w:r w:rsidR="0083715E" w:rsidRPr="004A26F7">
        <w:t xml:space="preserve">f a disaster causes </w:t>
      </w:r>
      <w:r w:rsidR="00610488">
        <w:t>OSG</w:t>
      </w:r>
      <w:r w:rsidR="00482E1D">
        <w:t xml:space="preserve">’s </w:t>
      </w:r>
      <w:r w:rsidR="004F1293">
        <w:t xml:space="preserve">RA </w:t>
      </w:r>
      <w:r w:rsidR="0083715E" w:rsidRPr="004A26F7">
        <w:t>operations to become inoperative</w:t>
      </w:r>
      <w:r w:rsidR="00421938">
        <w:t>.</w:t>
      </w:r>
    </w:p>
    <w:p w:rsidR="006A0222" w:rsidRPr="004A26F7" w:rsidRDefault="006A0222" w:rsidP="00704E55">
      <w:pPr>
        <w:pStyle w:val="Heading3"/>
      </w:pPr>
      <w:bookmarkStart w:id="436" w:name="_Toc140649549"/>
      <w:bookmarkStart w:id="437" w:name="_Toc310347105"/>
      <w:r w:rsidRPr="004A26F7">
        <w:lastRenderedPageBreak/>
        <w:t xml:space="preserve">Computing </w:t>
      </w:r>
      <w:r w:rsidR="00C058AA" w:rsidRPr="004A26F7">
        <w:t>R</w:t>
      </w:r>
      <w:r w:rsidRPr="004A26F7">
        <w:t xml:space="preserve">esources, </w:t>
      </w:r>
      <w:r w:rsidR="00C058AA" w:rsidRPr="004A26F7">
        <w:t>S</w:t>
      </w:r>
      <w:r w:rsidRPr="004A26F7">
        <w:t>oftware,</w:t>
      </w:r>
      <w:r w:rsidR="00C058AA" w:rsidRPr="004A26F7">
        <w:t xml:space="preserve"> </w:t>
      </w:r>
      <w:r w:rsidRPr="004A26F7">
        <w:t xml:space="preserve">and/or </w:t>
      </w:r>
      <w:r w:rsidR="00C058AA" w:rsidRPr="004A26F7">
        <w:t>D</w:t>
      </w:r>
      <w:r w:rsidRPr="004A26F7">
        <w:t xml:space="preserve">ata </w:t>
      </w:r>
      <w:r w:rsidR="00190A07" w:rsidRPr="004A26F7">
        <w:t>A</w:t>
      </w:r>
      <w:r w:rsidRPr="004A26F7">
        <w:t xml:space="preserve">re </w:t>
      </w:r>
      <w:r w:rsidR="00C058AA" w:rsidRPr="004A26F7">
        <w:t>C</w:t>
      </w:r>
      <w:r w:rsidRPr="004A26F7">
        <w:t>orrupted</w:t>
      </w:r>
      <w:bookmarkEnd w:id="436"/>
      <w:bookmarkEnd w:id="437"/>
    </w:p>
    <w:p w:rsidR="00392676" w:rsidRPr="004A26F7" w:rsidRDefault="000E5824" w:rsidP="00C058AA">
      <w:r>
        <w:t xml:space="preserve">The OSG Operator </w:t>
      </w:r>
      <w:r w:rsidR="001207F4" w:rsidRPr="008A0B4C">
        <w:t xml:space="preserve">shall reestablish </w:t>
      </w:r>
      <w:r w:rsidR="004F1293">
        <w:t xml:space="preserve">RA </w:t>
      </w:r>
      <w:r w:rsidR="001207F4" w:rsidRPr="008A0B4C">
        <w:t>operations as quickly as possible</w:t>
      </w:r>
      <w:r w:rsidR="00421938">
        <w:t xml:space="preserve"> after a disaster or data corruption</w:t>
      </w:r>
      <w:r w:rsidR="00F967D1">
        <w:t>.</w:t>
      </w:r>
    </w:p>
    <w:p w:rsidR="006A0222" w:rsidRPr="004A26F7" w:rsidRDefault="006A0222" w:rsidP="00704E55">
      <w:pPr>
        <w:pStyle w:val="Heading3"/>
      </w:pPr>
      <w:bookmarkStart w:id="438" w:name="_Entity_Private_Key"/>
      <w:bookmarkStart w:id="439" w:name="_Toc140649550"/>
      <w:bookmarkStart w:id="440" w:name="_Ref261867623"/>
      <w:bookmarkStart w:id="441" w:name="_Toc310347106"/>
      <w:bookmarkEnd w:id="435"/>
      <w:bookmarkEnd w:id="438"/>
      <w:r w:rsidRPr="004A26F7">
        <w:t xml:space="preserve">Entity </w:t>
      </w:r>
      <w:r w:rsidR="00C058AA" w:rsidRPr="004A26F7">
        <w:t>P</w:t>
      </w:r>
      <w:r w:rsidRPr="004A26F7">
        <w:t xml:space="preserve">rivate </w:t>
      </w:r>
      <w:r w:rsidR="00C058AA" w:rsidRPr="004A26F7">
        <w:t>K</w:t>
      </w:r>
      <w:r w:rsidRPr="004A26F7">
        <w:t xml:space="preserve">ey </w:t>
      </w:r>
      <w:r w:rsidR="00C058AA" w:rsidRPr="004A26F7">
        <w:t>C</w:t>
      </w:r>
      <w:r w:rsidRPr="004A26F7">
        <w:t xml:space="preserve">ompromise </w:t>
      </w:r>
      <w:r w:rsidR="00C058AA" w:rsidRPr="004A26F7">
        <w:t>P</w:t>
      </w:r>
      <w:r w:rsidRPr="004A26F7">
        <w:t>rocedures</w:t>
      </w:r>
      <w:bookmarkEnd w:id="439"/>
      <w:bookmarkEnd w:id="440"/>
      <w:bookmarkEnd w:id="441"/>
    </w:p>
    <w:p w:rsidR="00F967D1" w:rsidRDefault="00F967D1" w:rsidP="00474A8D">
      <w:r>
        <w:t>Not applicable.</w:t>
      </w:r>
    </w:p>
    <w:p w:rsidR="006A0222" w:rsidRPr="004A26F7" w:rsidRDefault="006A0222" w:rsidP="00704E55">
      <w:pPr>
        <w:pStyle w:val="Heading3"/>
      </w:pPr>
      <w:bookmarkStart w:id="442" w:name="_Toc140649551"/>
      <w:bookmarkStart w:id="443" w:name="_Toc310347107"/>
      <w:commentRangeStart w:id="444"/>
      <w:r w:rsidRPr="004A26F7">
        <w:t xml:space="preserve">Business </w:t>
      </w:r>
      <w:r w:rsidR="00474A8D" w:rsidRPr="004A26F7">
        <w:t>C</w:t>
      </w:r>
      <w:r w:rsidRPr="004A26F7">
        <w:t xml:space="preserve">ontinuity </w:t>
      </w:r>
      <w:r w:rsidR="00474A8D" w:rsidRPr="004A26F7">
        <w:t>C</w:t>
      </w:r>
      <w:r w:rsidRPr="004A26F7">
        <w:t xml:space="preserve">apabilities after a </w:t>
      </w:r>
      <w:r w:rsidR="00474A8D" w:rsidRPr="004A26F7">
        <w:t>D</w:t>
      </w:r>
      <w:r w:rsidRPr="004A26F7">
        <w:t>isaster</w:t>
      </w:r>
      <w:bookmarkEnd w:id="442"/>
      <w:bookmarkEnd w:id="443"/>
      <w:commentRangeEnd w:id="444"/>
      <w:r w:rsidR="00D9412D">
        <w:rPr>
          <w:rStyle w:val="CommentReference"/>
          <w:rFonts w:cs="Times New Roman"/>
          <w:b w:val="0"/>
          <w:bCs w:val="0"/>
          <w:iCs w:val="0"/>
        </w:rPr>
        <w:commentReference w:id="444"/>
      </w:r>
    </w:p>
    <w:p w:rsidR="0083715E" w:rsidRPr="004A26F7" w:rsidRDefault="000E5824" w:rsidP="0083715E">
      <w:bookmarkStart w:id="445" w:name="_Toc140649552"/>
      <w:r>
        <w:t xml:space="preserve">The OSG Operator </w:t>
      </w:r>
      <w:r w:rsidR="00421938">
        <w:rPr>
          <w:spacing w:val="2"/>
        </w:rPr>
        <w:t>shall</w:t>
      </w:r>
      <w:r w:rsidR="0083715E" w:rsidRPr="004A26F7">
        <w:rPr>
          <w:spacing w:val="2"/>
        </w:rPr>
        <w:t xml:space="preserve"> implement</w:t>
      </w:r>
      <w:r w:rsidR="00421938">
        <w:rPr>
          <w:spacing w:val="2"/>
        </w:rPr>
        <w:t xml:space="preserve"> </w:t>
      </w:r>
      <w:r w:rsidR="0083715E" w:rsidRPr="004A26F7">
        <w:rPr>
          <w:spacing w:val="2"/>
        </w:rPr>
        <w:t xml:space="preserve">data backup and recovery procedures.  </w:t>
      </w:r>
      <w:r>
        <w:t xml:space="preserve">The OSG Operator </w:t>
      </w:r>
      <w:r w:rsidR="00421938">
        <w:rPr>
          <w:spacing w:val="2"/>
        </w:rPr>
        <w:t>shall develop</w:t>
      </w:r>
      <w:r w:rsidR="0083715E" w:rsidRPr="004A26F7">
        <w:rPr>
          <w:spacing w:val="2"/>
        </w:rPr>
        <w:t xml:space="preserve"> a </w:t>
      </w:r>
      <w:r w:rsidR="0083715E" w:rsidRPr="004A26F7">
        <w:t xml:space="preserve">Business Continuity </w:t>
      </w:r>
      <w:r w:rsidR="00200B57">
        <w:t>Management Program</w:t>
      </w:r>
      <w:r w:rsidR="0083715E" w:rsidRPr="004A26F7">
        <w:t xml:space="preserve"> (</w:t>
      </w:r>
      <w:r w:rsidR="00200B57">
        <w:t>BCMP</w:t>
      </w:r>
      <w:r w:rsidR="00421938">
        <w:t xml:space="preserve">) that is reviewed, tested, and updated </w:t>
      </w:r>
      <w:r w:rsidR="0083715E" w:rsidRPr="004A26F7">
        <w:t xml:space="preserve">annually.  </w:t>
      </w:r>
    </w:p>
    <w:p w:rsidR="006A0222" w:rsidRPr="004A26F7" w:rsidRDefault="006A0222" w:rsidP="00704E55">
      <w:pPr>
        <w:pStyle w:val="Heading2"/>
      </w:pPr>
      <w:bookmarkStart w:id="446" w:name="_Toc310347108"/>
      <w:r w:rsidRPr="004A26F7">
        <w:t>RA termination</w:t>
      </w:r>
      <w:bookmarkEnd w:id="445"/>
      <w:bookmarkEnd w:id="446"/>
    </w:p>
    <w:p w:rsidR="001208E9" w:rsidRPr="004A26F7" w:rsidRDefault="00F76109" w:rsidP="00FE07CB">
      <w:pPr>
        <w:rPr>
          <w:spacing w:val="4"/>
        </w:rPr>
      </w:pPr>
      <w:r w:rsidRPr="004A26F7">
        <w:t xml:space="preserve">Before </w:t>
      </w:r>
      <w:commentRangeStart w:id="447"/>
      <w:r w:rsidR="000E5824">
        <w:t>OSG terminates</w:t>
      </w:r>
      <w:r w:rsidRPr="004A26F7">
        <w:t xml:space="preserve"> </w:t>
      </w:r>
      <w:r w:rsidR="00482E1D">
        <w:t>RA</w:t>
      </w:r>
      <w:r w:rsidR="00EA6DBA">
        <w:t xml:space="preserve"> </w:t>
      </w:r>
      <w:r w:rsidR="00474A8D" w:rsidRPr="004A26F7">
        <w:t xml:space="preserve">activities, </w:t>
      </w:r>
      <w:commentRangeEnd w:id="447"/>
      <w:r w:rsidR="004C2F40">
        <w:rPr>
          <w:rStyle w:val="CommentReference"/>
          <w:vanish/>
        </w:rPr>
        <w:commentReference w:id="447"/>
      </w:r>
      <w:r w:rsidR="000E5824">
        <w:t xml:space="preserve">the OSG Operator </w:t>
      </w:r>
      <w:r w:rsidR="00421938">
        <w:t>shall</w:t>
      </w:r>
      <w:r w:rsidRPr="004A26F7">
        <w:rPr>
          <w:spacing w:val="4"/>
        </w:rPr>
        <w:t>:</w:t>
      </w:r>
    </w:p>
    <w:p w:rsidR="00EA6DBA" w:rsidRPr="004A26F7" w:rsidRDefault="00EA6DBA" w:rsidP="00EA6DBA">
      <w:pPr>
        <w:numPr>
          <w:ilvl w:val="0"/>
          <w:numId w:val="8"/>
        </w:numPr>
        <w:rPr>
          <w:spacing w:val="4"/>
        </w:rPr>
      </w:pPr>
      <w:r w:rsidRPr="004A26F7">
        <w:rPr>
          <w:spacing w:val="4"/>
        </w:rPr>
        <w:t xml:space="preserve">Provide notice and information about the termination </w:t>
      </w:r>
      <w:r>
        <w:rPr>
          <w:spacing w:val="4"/>
        </w:rPr>
        <w:t>by sending notice by email to its customers</w:t>
      </w:r>
      <w:r w:rsidR="00F967D1">
        <w:rPr>
          <w:spacing w:val="4"/>
        </w:rPr>
        <w:t xml:space="preserve"> </w:t>
      </w:r>
      <w:r>
        <w:rPr>
          <w:spacing w:val="4"/>
        </w:rPr>
        <w:t xml:space="preserve">and </w:t>
      </w:r>
      <w:r w:rsidRPr="004A26F7">
        <w:rPr>
          <w:spacing w:val="4"/>
        </w:rPr>
        <w:t xml:space="preserve">by posting such information </w:t>
      </w:r>
      <w:r>
        <w:rPr>
          <w:spacing w:val="4"/>
        </w:rPr>
        <w:t>on</w:t>
      </w:r>
      <w:r w:rsidRPr="004A26F7">
        <w:rPr>
          <w:spacing w:val="4"/>
        </w:rPr>
        <w:t xml:space="preserve"> </w:t>
      </w:r>
      <w:r w:rsidR="00610488">
        <w:t>OSG</w:t>
      </w:r>
      <w:r w:rsidR="00F967D1">
        <w:t xml:space="preserve">’s </w:t>
      </w:r>
      <w:r>
        <w:rPr>
          <w:spacing w:val="4"/>
        </w:rPr>
        <w:t xml:space="preserve">web site; </w:t>
      </w:r>
      <w:r w:rsidR="004508D2">
        <w:rPr>
          <w:spacing w:val="4"/>
        </w:rPr>
        <w:t>and</w:t>
      </w:r>
    </w:p>
    <w:p w:rsidR="001208E9" w:rsidRDefault="005D25B3" w:rsidP="008C30ED">
      <w:pPr>
        <w:numPr>
          <w:ilvl w:val="0"/>
          <w:numId w:val="8"/>
        </w:numPr>
        <w:rPr>
          <w:spacing w:val="4"/>
        </w:rPr>
      </w:pPr>
      <w:ins w:id="448" w:author="Author">
        <w:r>
          <w:rPr>
            <w:spacing w:val="4"/>
          </w:rPr>
          <w:t xml:space="preserve">Either request revocation of the issued certificates or </w:t>
        </w:r>
      </w:ins>
      <w:del w:id="449" w:author="Author">
        <w:r w:rsidR="001208E9" w:rsidDel="005D25B3">
          <w:rPr>
            <w:spacing w:val="4"/>
          </w:rPr>
          <w:delText>T</w:delText>
        </w:r>
      </w:del>
      <w:ins w:id="450" w:author="Author">
        <w:r>
          <w:rPr>
            <w:spacing w:val="4"/>
          </w:rPr>
          <w:t>t</w:t>
        </w:r>
      </w:ins>
      <w:r w:rsidR="001208E9">
        <w:rPr>
          <w:spacing w:val="4"/>
        </w:rPr>
        <w:t xml:space="preserve">ransfer </w:t>
      </w:r>
      <w:del w:id="451" w:author="Author">
        <w:r w:rsidR="00EA6DBA" w:rsidDel="005D25B3">
          <w:rPr>
            <w:spacing w:val="4"/>
          </w:rPr>
          <w:delText>all</w:delText>
        </w:r>
        <w:r w:rsidR="001208E9" w:rsidDel="005D25B3">
          <w:rPr>
            <w:spacing w:val="4"/>
          </w:rPr>
          <w:delText xml:space="preserve"> </w:delText>
        </w:r>
      </w:del>
      <w:ins w:id="452" w:author="Author">
        <w:r>
          <w:rPr>
            <w:spacing w:val="4"/>
          </w:rPr>
          <w:t xml:space="preserve">the </w:t>
        </w:r>
      </w:ins>
      <w:r w:rsidR="0019615E">
        <w:rPr>
          <w:spacing w:val="4"/>
        </w:rPr>
        <w:t xml:space="preserve">certificate </w:t>
      </w:r>
      <w:r w:rsidR="001208E9">
        <w:rPr>
          <w:spacing w:val="4"/>
        </w:rPr>
        <w:t xml:space="preserve">responsibilities to </w:t>
      </w:r>
      <w:r w:rsidR="00F967D1">
        <w:rPr>
          <w:spacing w:val="4"/>
        </w:rPr>
        <w:t>DigiCert</w:t>
      </w:r>
      <w:r w:rsidR="004508D2">
        <w:rPr>
          <w:spacing w:val="4"/>
        </w:rPr>
        <w:t>.</w:t>
      </w:r>
    </w:p>
    <w:p w:rsidR="00AF0F7C" w:rsidRPr="004A26F7" w:rsidRDefault="001729D5" w:rsidP="00704E55">
      <w:pPr>
        <w:pStyle w:val="Heading1"/>
      </w:pPr>
      <w:bookmarkStart w:id="453" w:name="s6"/>
      <w:bookmarkStart w:id="454" w:name="_Toc140649553"/>
      <w:bookmarkStart w:id="455" w:name="_Toc310347109"/>
      <w:bookmarkEnd w:id="453"/>
      <w:r w:rsidRPr="004A26F7">
        <w:t>TECHNICAL SECURITY CONTROLS</w:t>
      </w:r>
      <w:bookmarkEnd w:id="454"/>
      <w:bookmarkEnd w:id="455"/>
    </w:p>
    <w:p w:rsidR="00AF0F7C" w:rsidRPr="004A26F7" w:rsidRDefault="006A0222" w:rsidP="00704E55">
      <w:pPr>
        <w:pStyle w:val="Heading2"/>
      </w:pPr>
      <w:bookmarkStart w:id="456" w:name="_Toc140649554"/>
      <w:bookmarkStart w:id="457" w:name="_Toc310347110"/>
      <w:r w:rsidRPr="004A26F7">
        <w:t>Key pair generation and installation</w:t>
      </w:r>
      <w:bookmarkEnd w:id="456"/>
      <w:bookmarkEnd w:id="457"/>
    </w:p>
    <w:p w:rsidR="006A0222" w:rsidRPr="004A26F7" w:rsidRDefault="006A0222" w:rsidP="00704E55">
      <w:pPr>
        <w:pStyle w:val="Heading3"/>
      </w:pPr>
      <w:bookmarkStart w:id="458" w:name="_Toc140649555"/>
      <w:bookmarkStart w:id="459" w:name="_Toc310347111"/>
      <w:r w:rsidRPr="004A26F7">
        <w:t xml:space="preserve">Key </w:t>
      </w:r>
      <w:r w:rsidR="00AF0F7C" w:rsidRPr="004A26F7">
        <w:t>P</w:t>
      </w:r>
      <w:r w:rsidRPr="004A26F7">
        <w:t xml:space="preserve">air </w:t>
      </w:r>
      <w:r w:rsidR="00AF0F7C" w:rsidRPr="004A26F7">
        <w:t>G</w:t>
      </w:r>
      <w:r w:rsidRPr="004A26F7">
        <w:t>eneration</w:t>
      </w:r>
      <w:bookmarkEnd w:id="458"/>
      <w:bookmarkEnd w:id="459"/>
    </w:p>
    <w:p w:rsidR="00832B94" w:rsidRDefault="00C405A6" w:rsidP="00B013B0">
      <w:r w:rsidRPr="004A26F7">
        <w:t>Subscriber</w:t>
      </w:r>
      <w:r w:rsidR="00F967D1">
        <w:t xml:space="preserve"> public keys </w:t>
      </w:r>
      <w:r w:rsidR="00421938">
        <w:t>must be</w:t>
      </w:r>
      <w:r w:rsidR="00F967D1">
        <w:t xml:space="preserve"> </w:t>
      </w:r>
      <w:r w:rsidRPr="004A26F7">
        <w:t>generate</w:t>
      </w:r>
      <w:r w:rsidR="00F967D1">
        <w:t xml:space="preserve">d </w:t>
      </w:r>
      <w:r w:rsidR="00855DFD">
        <w:t>in a secure manner that is appropriate for the certificate type</w:t>
      </w:r>
      <w:r w:rsidR="007B41E6" w:rsidRPr="004A26F7">
        <w:t>.</w:t>
      </w:r>
      <w:r w:rsidR="002A44FE" w:rsidRPr="004A26F7">
        <w:t xml:space="preserve"> </w:t>
      </w:r>
      <w:r w:rsidR="0027429C" w:rsidRPr="004A26F7">
        <w:t xml:space="preserve"> </w:t>
      </w:r>
    </w:p>
    <w:p w:rsidR="006A0222" w:rsidRPr="004A26F7" w:rsidRDefault="006A0222" w:rsidP="00704E55">
      <w:pPr>
        <w:pStyle w:val="Heading3"/>
      </w:pPr>
      <w:bookmarkStart w:id="460" w:name="_Toc140649556"/>
      <w:bookmarkStart w:id="461" w:name="_Toc310347112"/>
      <w:r w:rsidRPr="004A26F7">
        <w:t xml:space="preserve">Private </w:t>
      </w:r>
      <w:r w:rsidR="00B013B0" w:rsidRPr="004A26F7">
        <w:t>K</w:t>
      </w:r>
      <w:r w:rsidRPr="004A26F7">
        <w:t xml:space="preserve">ey </w:t>
      </w:r>
      <w:r w:rsidR="00B013B0" w:rsidRPr="004A26F7">
        <w:t>D</w:t>
      </w:r>
      <w:r w:rsidRPr="004A26F7">
        <w:t xml:space="preserve">elivery to </w:t>
      </w:r>
      <w:r w:rsidR="00C405A6" w:rsidRPr="004A26F7">
        <w:t>S</w:t>
      </w:r>
      <w:r w:rsidRPr="004A26F7">
        <w:t>ubscriber</w:t>
      </w:r>
      <w:bookmarkEnd w:id="460"/>
      <w:bookmarkEnd w:id="461"/>
    </w:p>
    <w:p w:rsidR="00DF4277" w:rsidRPr="004A26F7" w:rsidRDefault="0027429C" w:rsidP="00DF4277">
      <w:bookmarkStart w:id="462" w:name="_Toc140649557"/>
      <w:r w:rsidRPr="004A26F7">
        <w:t xml:space="preserve">If </w:t>
      </w:r>
      <w:r w:rsidR="00610488">
        <w:t>OSG</w:t>
      </w:r>
      <w:r w:rsidRPr="004A26F7">
        <w:t xml:space="preserve"> generates a key for a Subscriber, then </w:t>
      </w:r>
      <w:r w:rsidR="00B56C8A">
        <w:t>it must</w:t>
      </w:r>
      <w:r w:rsidRPr="004A26F7">
        <w:t xml:space="preserve"> deliver the </w:t>
      </w:r>
      <w:r w:rsidR="00DF4277" w:rsidRPr="004A26F7">
        <w:t>Private Key s</w:t>
      </w:r>
      <w:r w:rsidRPr="004A26F7">
        <w:t xml:space="preserve">ecurely to the Subscriber.  </w:t>
      </w:r>
      <w:r w:rsidR="00610488">
        <w:t>OSG</w:t>
      </w:r>
      <w:r w:rsidR="00421938">
        <w:t xml:space="preserve"> may deliver keys </w:t>
      </w:r>
      <w:r w:rsidR="00DF4277" w:rsidRPr="004A26F7">
        <w:t>electronically or on a hardware cryptographic module</w:t>
      </w:r>
      <w:r w:rsidR="00B56C8A">
        <w:t xml:space="preserve"> / SSCD</w:t>
      </w:r>
      <w:r w:rsidR="00DF4277" w:rsidRPr="004A26F7">
        <w:t>.  In all cases:</w:t>
      </w:r>
    </w:p>
    <w:p w:rsidR="00DF4277" w:rsidRPr="004A26F7" w:rsidRDefault="00610488" w:rsidP="008C30ED">
      <w:pPr>
        <w:pStyle w:val="ListParagraph"/>
        <w:numPr>
          <w:ilvl w:val="0"/>
          <w:numId w:val="11"/>
        </w:numPr>
      </w:pPr>
      <w:r>
        <w:t>OSG</w:t>
      </w:r>
      <w:r w:rsidR="00F967D1">
        <w:t xml:space="preserve"> </w:t>
      </w:r>
      <w:r w:rsidR="00421938">
        <w:t>may</w:t>
      </w:r>
      <w:r w:rsidR="007D0FD7">
        <w:t xml:space="preserve"> </w:t>
      </w:r>
      <w:r w:rsidR="00DF4277" w:rsidRPr="004A26F7">
        <w:t>not retain a copy of the Subscriber’s Private Key after delivery,</w:t>
      </w:r>
    </w:p>
    <w:p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protect the private key from activation, compromise, or modification during the delivery process,</w:t>
      </w:r>
    </w:p>
    <w:p w:rsidR="00DF4277" w:rsidRPr="004A26F7" w:rsidRDefault="00DF4277" w:rsidP="008C30ED">
      <w:pPr>
        <w:pStyle w:val="ListParagraph"/>
        <w:numPr>
          <w:ilvl w:val="0"/>
          <w:numId w:val="11"/>
        </w:numPr>
      </w:pPr>
      <w:r w:rsidRPr="004A26F7">
        <w:t>The Subscriber must acknowledge receipt of the private key(s), and</w:t>
      </w:r>
    </w:p>
    <w:p w:rsidR="00DF4277" w:rsidRPr="004A26F7" w:rsidRDefault="00610488" w:rsidP="008C30ED">
      <w:pPr>
        <w:pStyle w:val="ListParagraph"/>
        <w:numPr>
          <w:ilvl w:val="0"/>
          <w:numId w:val="11"/>
        </w:numPr>
      </w:pPr>
      <w:r>
        <w:t>OSG</w:t>
      </w:r>
      <w:r w:rsidR="00F967D1">
        <w:t xml:space="preserve"> </w:t>
      </w:r>
      <w:r w:rsidR="00421938">
        <w:t>must</w:t>
      </w:r>
      <w:r w:rsidR="007D0FD7" w:rsidRPr="004A26F7">
        <w:t xml:space="preserve"> </w:t>
      </w:r>
      <w:r w:rsidR="00DF4277" w:rsidRPr="004A26F7">
        <w:t>deliver the Private Key in a way that ensures that the correct tokens and activation data are provided to the correct Subscribers, including:</w:t>
      </w:r>
    </w:p>
    <w:p w:rsidR="00DF4277" w:rsidRPr="004A26F7" w:rsidRDefault="00DF4277" w:rsidP="008C30ED">
      <w:pPr>
        <w:pStyle w:val="ListParagraph"/>
        <w:numPr>
          <w:ilvl w:val="1"/>
          <w:numId w:val="11"/>
        </w:numPr>
      </w:pPr>
      <w:r w:rsidRPr="004A26F7">
        <w:t>For hardware modules, maintaining accountability for the location and state of the module until the Subscriber accepts possession of it and</w:t>
      </w:r>
    </w:p>
    <w:p w:rsidR="00DF4277" w:rsidRPr="004A26F7" w:rsidRDefault="00DF4277" w:rsidP="008C30ED">
      <w:pPr>
        <w:pStyle w:val="ListParagraph"/>
        <w:numPr>
          <w:ilvl w:val="1"/>
          <w:numId w:val="11"/>
        </w:numPr>
      </w:pPr>
      <w:r w:rsidRPr="004A26F7">
        <w:t>For electronic delivery of private keys, encrypting key material using a cryptographic algorithm and key size at least as strong as the private key.</w:t>
      </w:r>
      <w:r w:rsidR="00704E55">
        <w:t xml:space="preserve">  </w:t>
      </w:r>
      <w:r w:rsidR="00610488">
        <w:t>OSG</w:t>
      </w:r>
      <w:r w:rsidR="00F967D1">
        <w:t xml:space="preserve"> will</w:t>
      </w:r>
      <w:r w:rsidRPr="004A26F7">
        <w:t xml:space="preserve"> deliver activation data using a separate secure channel.</w:t>
      </w:r>
    </w:p>
    <w:p w:rsidR="0027429C" w:rsidRPr="004A26F7" w:rsidRDefault="0027429C" w:rsidP="00DF4277"/>
    <w:p w:rsidR="00DF4277" w:rsidRPr="004A26F7" w:rsidRDefault="00610488" w:rsidP="00DF4277">
      <w:r>
        <w:t>OSG</w:t>
      </w:r>
      <w:r w:rsidR="00F967D1">
        <w:t xml:space="preserve"> </w:t>
      </w:r>
      <w:r w:rsidR="00B56C8A" w:rsidRPr="008A0B4C">
        <w:t xml:space="preserve">shall maintain a record of the Subscriber’s acknowledgement of receipt of the </w:t>
      </w:r>
      <w:r w:rsidR="00B56C8A">
        <w:t>device containing the Subscriber’s Key Pair</w:t>
      </w:r>
      <w:r w:rsidR="00B56C8A" w:rsidRPr="008A0B4C">
        <w:t>.</w:t>
      </w:r>
      <w:r w:rsidR="00704E55">
        <w:t xml:space="preserve">  </w:t>
      </w:r>
      <w:r>
        <w:t>OSG</w:t>
      </w:r>
      <w:r w:rsidR="00F967D1">
        <w:t xml:space="preserve"> </w:t>
      </w:r>
      <w:r w:rsidR="0027429C" w:rsidRPr="004A26F7">
        <w:t>provide</w:t>
      </w:r>
      <w:r w:rsidR="00F967D1">
        <w:t>s</w:t>
      </w:r>
      <w:r w:rsidR="0027429C" w:rsidRPr="004A26F7">
        <w:t xml:space="preserve"> a copy of this record to DigiCert.</w:t>
      </w:r>
    </w:p>
    <w:p w:rsidR="006A0222" w:rsidRPr="004A26F7" w:rsidRDefault="006A0222" w:rsidP="00704E55">
      <w:pPr>
        <w:pStyle w:val="Heading3"/>
      </w:pPr>
      <w:bookmarkStart w:id="463" w:name="_Toc310347113"/>
      <w:r w:rsidRPr="004A26F7">
        <w:t xml:space="preserve">Public </w:t>
      </w:r>
      <w:r w:rsidR="00C405A6" w:rsidRPr="004A26F7">
        <w:t>K</w:t>
      </w:r>
      <w:r w:rsidRPr="004A26F7">
        <w:t xml:space="preserve">ey </w:t>
      </w:r>
      <w:r w:rsidR="00C405A6" w:rsidRPr="004A26F7">
        <w:t>D</w:t>
      </w:r>
      <w:r w:rsidRPr="004A26F7">
        <w:t xml:space="preserve">elivery to </w:t>
      </w:r>
      <w:r w:rsidR="00C405A6" w:rsidRPr="004A26F7">
        <w:t>C</w:t>
      </w:r>
      <w:r w:rsidRPr="004A26F7">
        <w:t xml:space="preserve">ertificate </w:t>
      </w:r>
      <w:r w:rsidR="00C405A6" w:rsidRPr="004A26F7">
        <w:t>I</w:t>
      </w:r>
      <w:r w:rsidRPr="004A26F7">
        <w:t>ssuer</w:t>
      </w:r>
      <w:bookmarkEnd w:id="462"/>
      <w:bookmarkEnd w:id="463"/>
    </w:p>
    <w:p w:rsidR="00A128B4" w:rsidRPr="004A26F7" w:rsidRDefault="00430E9C" w:rsidP="00B013B0">
      <w:r w:rsidRPr="004A26F7">
        <w:t>Subscriber</w:t>
      </w:r>
      <w:r w:rsidR="006B61E1">
        <w:t>s</w:t>
      </w:r>
      <w:r w:rsidRPr="004A26F7">
        <w:t xml:space="preserve"> </w:t>
      </w:r>
      <w:r w:rsidR="00A128B4" w:rsidRPr="004A26F7">
        <w:t>generate</w:t>
      </w:r>
      <w:r w:rsidR="006B61E1">
        <w:t xml:space="preserve"> </w:t>
      </w:r>
      <w:r w:rsidRPr="004A26F7">
        <w:t>key pair</w:t>
      </w:r>
      <w:r w:rsidR="006B61E1">
        <w:t>s</w:t>
      </w:r>
      <w:r w:rsidRPr="004A26F7">
        <w:t xml:space="preserve"> </w:t>
      </w:r>
      <w:r w:rsidR="00055F03" w:rsidRPr="004A26F7">
        <w:t xml:space="preserve">and </w:t>
      </w:r>
      <w:r w:rsidR="00A128B4" w:rsidRPr="004A26F7">
        <w:t>submit</w:t>
      </w:r>
      <w:r w:rsidR="00055F03" w:rsidRPr="004A26F7">
        <w:t xml:space="preserve"> </w:t>
      </w:r>
      <w:r w:rsidR="00E07C74" w:rsidRPr="004A26F7">
        <w:t xml:space="preserve">the </w:t>
      </w:r>
      <w:r w:rsidR="0060146C" w:rsidRPr="004A26F7">
        <w:t>Public Key</w:t>
      </w:r>
      <w:r w:rsidR="00E07C74" w:rsidRPr="004A26F7">
        <w:t xml:space="preserve"> </w:t>
      </w:r>
      <w:r w:rsidR="00055F03" w:rsidRPr="004A26F7">
        <w:t xml:space="preserve">to </w:t>
      </w:r>
      <w:r w:rsidR="00610488">
        <w:t>OSG</w:t>
      </w:r>
      <w:r w:rsidR="00F967D1">
        <w:t xml:space="preserve"> </w:t>
      </w:r>
      <w:r w:rsidR="00E07C74" w:rsidRPr="004A26F7">
        <w:t xml:space="preserve">in a </w:t>
      </w:r>
      <w:r w:rsidR="0054153A" w:rsidRPr="004A26F7">
        <w:t>CSR</w:t>
      </w:r>
      <w:r w:rsidR="00A128B4" w:rsidRPr="004A26F7">
        <w:t xml:space="preserve"> as part of the </w:t>
      </w:r>
      <w:r w:rsidR="00062B27">
        <w:t>certificate request</w:t>
      </w:r>
      <w:r w:rsidR="00A128B4" w:rsidRPr="004A26F7">
        <w:t xml:space="preserve"> process.</w:t>
      </w:r>
      <w:r w:rsidR="009368A4">
        <w:t xml:space="preserve">  The Subscriber’s signature</w:t>
      </w:r>
      <w:r w:rsidR="00DE0472">
        <w:t xml:space="preserve"> on the request</w:t>
      </w:r>
      <w:r w:rsidR="009368A4">
        <w:t xml:space="preserve"> is authenticated prior to issuing the certificate</w:t>
      </w:r>
      <w:r w:rsidR="00DE0472">
        <w:t xml:space="preserve">.  </w:t>
      </w:r>
    </w:p>
    <w:p w:rsidR="006A0222" w:rsidRPr="004A26F7" w:rsidRDefault="00AF0F7C" w:rsidP="00704E55">
      <w:pPr>
        <w:pStyle w:val="Heading3"/>
      </w:pPr>
      <w:bookmarkStart w:id="464" w:name="_Toc140649558"/>
      <w:bookmarkStart w:id="465" w:name="_Ref261867606"/>
      <w:bookmarkStart w:id="466" w:name="_Toc310347114"/>
      <w:r w:rsidRPr="004A26F7">
        <w:t>CA P</w:t>
      </w:r>
      <w:r w:rsidR="006A0222" w:rsidRPr="004A26F7">
        <w:t xml:space="preserve">ublic </w:t>
      </w:r>
      <w:r w:rsidRPr="004A26F7">
        <w:t>K</w:t>
      </w:r>
      <w:r w:rsidR="006A0222" w:rsidRPr="004A26F7">
        <w:t xml:space="preserve">ey </w:t>
      </w:r>
      <w:r w:rsidRPr="004A26F7">
        <w:t>D</w:t>
      </w:r>
      <w:r w:rsidR="006A0222" w:rsidRPr="004A26F7">
        <w:t xml:space="preserve">elivery to </w:t>
      </w:r>
      <w:r w:rsidRPr="004A26F7">
        <w:t>R</w:t>
      </w:r>
      <w:r w:rsidR="006A0222" w:rsidRPr="004A26F7">
        <w:t xml:space="preserve">elying </w:t>
      </w:r>
      <w:r w:rsidRPr="004A26F7">
        <w:t>P</w:t>
      </w:r>
      <w:r w:rsidR="006A0222" w:rsidRPr="004A26F7">
        <w:t>arties</w:t>
      </w:r>
      <w:bookmarkEnd w:id="464"/>
      <w:bookmarkEnd w:id="465"/>
      <w:bookmarkEnd w:id="466"/>
    </w:p>
    <w:p w:rsidR="0022742F" w:rsidRPr="004A26F7" w:rsidRDefault="00397276" w:rsidP="00B013B0">
      <w:r>
        <w:t>As specified in the DigiCert CP and CPS.</w:t>
      </w:r>
    </w:p>
    <w:p w:rsidR="007011A0" w:rsidRDefault="006A0222" w:rsidP="007011A0">
      <w:pPr>
        <w:pStyle w:val="Heading3"/>
      </w:pPr>
      <w:bookmarkStart w:id="467" w:name="_Toc140649559"/>
      <w:bookmarkStart w:id="468" w:name="_Toc310347115"/>
      <w:r w:rsidRPr="004A26F7">
        <w:lastRenderedPageBreak/>
        <w:t xml:space="preserve">Key </w:t>
      </w:r>
      <w:r w:rsidR="007011A0" w:rsidRPr="004A26F7">
        <w:t>S</w:t>
      </w:r>
      <w:r w:rsidRPr="004A26F7">
        <w:t>izes</w:t>
      </w:r>
      <w:bookmarkEnd w:id="467"/>
      <w:bookmarkEnd w:id="468"/>
    </w:p>
    <w:p w:rsidR="008B6902" w:rsidRPr="004A26F7" w:rsidRDefault="008B6902" w:rsidP="008B6902">
      <w:r>
        <w:t>As specified in the DigiCert CP and CPS.</w:t>
      </w:r>
    </w:p>
    <w:p w:rsidR="006A0222" w:rsidRPr="004A26F7" w:rsidRDefault="006A0222" w:rsidP="00704E55">
      <w:pPr>
        <w:pStyle w:val="Heading3"/>
      </w:pPr>
      <w:bookmarkStart w:id="469" w:name="_Toc140649560"/>
      <w:bookmarkStart w:id="470" w:name="_Toc310347116"/>
      <w:r w:rsidRPr="004A26F7">
        <w:t xml:space="preserve">Public </w:t>
      </w:r>
      <w:r w:rsidR="005C3063" w:rsidRPr="004A26F7">
        <w:t>K</w:t>
      </w:r>
      <w:r w:rsidRPr="004A26F7">
        <w:t xml:space="preserve">ey </w:t>
      </w:r>
      <w:r w:rsidR="005C3063" w:rsidRPr="004A26F7">
        <w:t>P</w:t>
      </w:r>
      <w:r w:rsidRPr="004A26F7">
        <w:t xml:space="preserve">arameters </w:t>
      </w:r>
      <w:r w:rsidR="005C3063" w:rsidRPr="004A26F7">
        <w:t>G</w:t>
      </w:r>
      <w:r w:rsidRPr="004A26F7">
        <w:t xml:space="preserve">eneration and </w:t>
      </w:r>
      <w:r w:rsidR="005C3063" w:rsidRPr="004A26F7">
        <w:t>Q</w:t>
      </w:r>
      <w:r w:rsidRPr="004A26F7">
        <w:t xml:space="preserve">uality </w:t>
      </w:r>
      <w:r w:rsidR="005C3063" w:rsidRPr="004A26F7">
        <w:t>C</w:t>
      </w:r>
      <w:r w:rsidRPr="004A26F7">
        <w:t>hecking</w:t>
      </w:r>
      <w:bookmarkEnd w:id="469"/>
      <w:bookmarkEnd w:id="470"/>
    </w:p>
    <w:p w:rsidR="00910D46" w:rsidRPr="004A26F7" w:rsidRDefault="00397276" w:rsidP="00450DD5">
      <w:r>
        <w:t>As specified in the DigiCert CP and CPS.</w:t>
      </w:r>
    </w:p>
    <w:p w:rsidR="006A0222" w:rsidRPr="004A26F7" w:rsidRDefault="006E57C9" w:rsidP="00704E55">
      <w:pPr>
        <w:pStyle w:val="Heading3"/>
      </w:pPr>
      <w:bookmarkStart w:id="471" w:name="s617"/>
      <w:bookmarkStart w:id="472" w:name="_Toc140649561"/>
      <w:bookmarkStart w:id="473" w:name="_Toc310347117"/>
      <w:bookmarkEnd w:id="471"/>
      <w:r w:rsidRPr="004A26F7">
        <w:t>Key U</w:t>
      </w:r>
      <w:r w:rsidR="006A0222" w:rsidRPr="004A26F7">
        <w:t xml:space="preserve">sage </w:t>
      </w:r>
      <w:r w:rsidRPr="004A26F7">
        <w:t>P</w:t>
      </w:r>
      <w:r w:rsidR="006A0222" w:rsidRPr="004A26F7">
        <w:t>urposes (as per X.509 v3 key usage field)</w:t>
      </w:r>
      <w:bookmarkEnd w:id="472"/>
      <w:bookmarkEnd w:id="473"/>
    </w:p>
    <w:p w:rsidR="003E45CD" w:rsidRPr="004A26F7" w:rsidRDefault="001C00C6" w:rsidP="00450DD5">
      <w:r w:rsidRPr="004A26F7">
        <w:t>Key usage</w:t>
      </w:r>
      <w:r w:rsidR="00AF0D3E">
        <w:t xml:space="preserve"> bit</w:t>
      </w:r>
      <w:r w:rsidRPr="004A26F7">
        <w:t xml:space="preserve">s </w:t>
      </w:r>
      <w:r w:rsidR="00AF0D3E">
        <w:t xml:space="preserve">and extended key usages </w:t>
      </w:r>
      <w:r w:rsidRPr="004A26F7">
        <w:t xml:space="preserve">are specified in the </w:t>
      </w:r>
      <w:r w:rsidR="007261FA" w:rsidRPr="004A26F7">
        <w:t>c</w:t>
      </w:r>
      <w:r w:rsidRPr="004A26F7">
        <w:t xml:space="preserve">ertificate </w:t>
      </w:r>
      <w:r w:rsidR="007261FA" w:rsidRPr="004A26F7">
        <w:t>p</w:t>
      </w:r>
      <w:r w:rsidRPr="004A26F7">
        <w:t xml:space="preserve">rofile </w:t>
      </w:r>
      <w:r w:rsidR="005251E7">
        <w:t>for each type of certificate</w:t>
      </w:r>
      <w:r w:rsidRPr="004A26F7">
        <w:t>.</w:t>
      </w:r>
    </w:p>
    <w:p w:rsidR="006A0222" w:rsidRPr="004A26F7" w:rsidRDefault="006A0222" w:rsidP="00704E55">
      <w:pPr>
        <w:pStyle w:val="Heading2"/>
      </w:pPr>
      <w:bookmarkStart w:id="474" w:name="_Toc140649562"/>
      <w:bookmarkStart w:id="475" w:name="_Toc310347118"/>
      <w:r w:rsidRPr="004A26F7">
        <w:t>Private Key Protection and Cryptographic Module Engineering Controls</w:t>
      </w:r>
      <w:bookmarkEnd w:id="474"/>
      <w:bookmarkEnd w:id="475"/>
    </w:p>
    <w:p w:rsidR="006A0222" w:rsidRPr="004A26F7" w:rsidRDefault="006A0222" w:rsidP="00704E55">
      <w:pPr>
        <w:pStyle w:val="Heading3"/>
      </w:pPr>
      <w:bookmarkStart w:id="476" w:name="_Toc140649563"/>
      <w:bookmarkStart w:id="477" w:name="_Ref261867719"/>
      <w:bookmarkStart w:id="478" w:name="_Toc310347119"/>
      <w:r w:rsidRPr="004A26F7">
        <w:t xml:space="preserve">Cryptographic </w:t>
      </w:r>
      <w:r w:rsidR="006E57C9" w:rsidRPr="004A26F7">
        <w:t>M</w:t>
      </w:r>
      <w:r w:rsidRPr="004A26F7">
        <w:t xml:space="preserve">odule </w:t>
      </w:r>
      <w:r w:rsidR="006E57C9" w:rsidRPr="004A26F7">
        <w:t>S</w:t>
      </w:r>
      <w:r w:rsidRPr="004A26F7">
        <w:t xml:space="preserve">tandards and </w:t>
      </w:r>
      <w:r w:rsidR="006E57C9" w:rsidRPr="004A26F7">
        <w:t>C</w:t>
      </w:r>
      <w:r w:rsidRPr="004A26F7">
        <w:t>ontrols</w:t>
      </w:r>
      <w:bookmarkEnd w:id="476"/>
      <w:bookmarkEnd w:id="477"/>
      <w:bookmarkEnd w:id="478"/>
    </w:p>
    <w:p w:rsidR="00412BF7" w:rsidRPr="004A26F7" w:rsidRDefault="00813611" w:rsidP="00412BF7">
      <w:r>
        <w:t xml:space="preserve">Certificate Subscribers must protect their Private Keys in accordance with the applicable Guidelines on Private Key Protection, including the use of strong pass phrases to protect private keys.  </w:t>
      </w:r>
      <w:r w:rsidR="00512A81">
        <w:t xml:space="preserve">Private keys for </w:t>
      </w:r>
      <w:r w:rsidR="005519FA">
        <w:t xml:space="preserve">grid </w:t>
      </w:r>
      <w:r w:rsidR="00512A81">
        <w:t xml:space="preserve">certificates must be generated using </w:t>
      </w:r>
      <w:r w:rsidR="00CF5816">
        <w:t xml:space="preserve">trustworthy cryptographic hardware or software (for example, </w:t>
      </w:r>
      <w:r w:rsidR="00512A81">
        <w:t xml:space="preserve">a FIPS 140-2 Level 1 </w:t>
      </w:r>
      <w:r w:rsidR="00CF5816">
        <w:t xml:space="preserve">or higher </w:t>
      </w:r>
      <w:r w:rsidR="00512A81">
        <w:t>cryptographic module</w:t>
      </w:r>
      <w:r w:rsidR="00CF5816">
        <w:t>)</w:t>
      </w:r>
      <w:r w:rsidR="00512A81">
        <w:t xml:space="preserve">. </w:t>
      </w:r>
    </w:p>
    <w:p w:rsidR="006A0222" w:rsidRPr="004A26F7" w:rsidRDefault="006E57C9" w:rsidP="00704E55">
      <w:pPr>
        <w:pStyle w:val="Heading3"/>
      </w:pPr>
      <w:bookmarkStart w:id="479" w:name="_Toc140649564"/>
      <w:bookmarkStart w:id="480" w:name="_Toc310347120"/>
      <w:r w:rsidRPr="004A26F7">
        <w:t>Private K</w:t>
      </w:r>
      <w:r w:rsidR="006A0222" w:rsidRPr="004A26F7">
        <w:t xml:space="preserve">ey (n out of m) </w:t>
      </w:r>
      <w:r w:rsidRPr="004A26F7">
        <w:t>M</w:t>
      </w:r>
      <w:r w:rsidR="006A0222" w:rsidRPr="004A26F7">
        <w:t xml:space="preserve">ulti-person </w:t>
      </w:r>
      <w:r w:rsidRPr="004A26F7">
        <w:t>C</w:t>
      </w:r>
      <w:r w:rsidR="006A0222" w:rsidRPr="004A26F7">
        <w:t>ontrol</w:t>
      </w:r>
      <w:bookmarkEnd w:id="479"/>
      <w:bookmarkEnd w:id="480"/>
    </w:p>
    <w:p w:rsidR="006E57C9" w:rsidRPr="004A26F7" w:rsidRDefault="00A2122D" w:rsidP="006E57C9">
      <w:r>
        <w:t>Signing keys are security protected when not in use and may only be accessed by actions of multiple trusted DigiCert personnel.</w:t>
      </w:r>
    </w:p>
    <w:p w:rsidR="006A0222" w:rsidRPr="004A26F7" w:rsidRDefault="006A0222" w:rsidP="00704E55">
      <w:pPr>
        <w:pStyle w:val="Heading3"/>
      </w:pPr>
      <w:bookmarkStart w:id="481" w:name="_Toc140649565"/>
      <w:bookmarkStart w:id="482" w:name="_Toc310347121"/>
      <w:r w:rsidRPr="004A26F7">
        <w:t xml:space="preserve">Private </w:t>
      </w:r>
      <w:r w:rsidR="006628CC" w:rsidRPr="004A26F7">
        <w:t>K</w:t>
      </w:r>
      <w:r w:rsidRPr="004A26F7">
        <w:t xml:space="preserve">ey </w:t>
      </w:r>
      <w:r w:rsidR="006628CC" w:rsidRPr="004A26F7">
        <w:t>E</w:t>
      </w:r>
      <w:r w:rsidRPr="004A26F7">
        <w:t>scrow</w:t>
      </w:r>
      <w:bookmarkEnd w:id="481"/>
      <w:bookmarkEnd w:id="482"/>
    </w:p>
    <w:p w:rsidR="00D44619" w:rsidRPr="004A26F7" w:rsidRDefault="00A2122D" w:rsidP="00D44619">
      <w:bookmarkStart w:id="483" w:name="_Toc140649566"/>
      <w:r>
        <w:t>OSG does not provide key escrow services.</w:t>
      </w:r>
    </w:p>
    <w:p w:rsidR="006A0222" w:rsidRPr="004A26F7" w:rsidRDefault="006A0222" w:rsidP="00704E55">
      <w:pPr>
        <w:pStyle w:val="Heading3"/>
      </w:pPr>
      <w:bookmarkStart w:id="484" w:name="_Toc310347122"/>
      <w:r w:rsidRPr="004A26F7">
        <w:t xml:space="preserve">Private </w:t>
      </w:r>
      <w:r w:rsidR="006628CC" w:rsidRPr="004A26F7">
        <w:t>K</w:t>
      </w:r>
      <w:r w:rsidRPr="004A26F7">
        <w:t xml:space="preserve">ey </w:t>
      </w:r>
      <w:r w:rsidR="006628CC" w:rsidRPr="004A26F7">
        <w:t>B</w:t>
      </w:r>
      <w:r w:rsidRPr="004A26F7">
        <w:t>ackup</w:t>
      </w:r>
      <w:bookmarkEnd w:id="483"/>
      <w:bookmarkEnd w:id="484"/>
    </w:p>
    <w:p w:rsidR="000C2A9C" w:rsidRDefault="000C2A9C" w:rsidP="00D44619">
      <w:bookmarkStart w:id="485" w:name="_Toc140649567"/>
      <w:r>
        <w:t xml:space="preserve">OSG </w:t>
      </w:r>
      <w:r w:rsidR="00A2122D">
        <w:t>does</w:t>
      </w:r>
      <w:r>
        <w:t xml:space="preserve"> not backup keys.</w:t>
      </w:r>
    </w:p>
    <w:p w:rsidR="006A0222" w:rsidRPr="004A26F7" w:rsidRDefault="006628CC" w:rsidP="00704E55">
      <w:pPr>
        <w:pStyle w:val="Heading3"/>
      </w:pPr>
      <w:bookmarkStart w:id="486" w:name="_Toc310347123"/>
      <w:r w:rsidRPr="004A26F7">
        <w:t>P</w:t>
      </w:r>
      <w:r w:rsidR="006A0222" w:rsidRPr="004A26F7">
        <w:t xml:space="preserve">rivate </w:t>
      </w:r>
      <w:r w:rsidR="006E57C9" w:rsidRPr="004A26F7">
        <w:t>K</w:t>
      </w:r>
      <w:r w:rsidR="006A0222" w:rsidRPr="004A26F7">
        <w:t xml:space="preserve">ey </w:t>
      </w:r>
      <w:r w:rsidR="006E57C9" w:rsidRPr="004A26F7">
        <w:t>A</w:t>
      </w:r>
      <w:r w:rsidR="006A0222" w:rsidRPr="004A26F7">
        <w:t>rchival</w:t>
      </w:r>
      <w:bookmarkEnd w:id="485"/>
      <w:bookmarkEnd w:id="486"/>
    </w:p>
    <w:p w:rsidR="00910D46" w:rsidRPr="004A26F7" w:rsidRDefault="00610488" w:rsidP="006E57C9">
      <w:r>
        <w:t>OSG</w:t>
      </w:r>
      <w:r w:rsidR="00095E32">
        <w:t xml:space="preserve"> </w:t>
      </w:r>
      <w:r w:rsidR="00A2122D">
        <w:t>does</w:t>
      </w:r>
      <w:r w:rsidR="00A2122D" w:rsidRPr="004A26F7">
        <w:t xml:space="preserve"> </w:t>
      </w:r>
      <w:r w:rsidR="008A75AC" w:rsidRPr="004A26F7">
        <w:t xml:space="preserve">not archive </w:t>
      </w:r>
      <w:r w:rsidR="0060146C" w:rsidRPr="004A26F7">
        <w:t>Private Key</w:t>
      </w:r>
      <w:r w:rsidR="008A75AC" w:rsidRPr="004A26F7">
        <w:t>s.</w:t>
      </w:r>
    </w:p>
    <w:p w:rsidR="006A0222" w:rsidRPr="004A26F7" w:rsidRDefault="006A0222" w:rsidP="00704E55">
      <w:pPr>
        <w:pStyle w:val="Heading3"/>
      </w:pPr>
      <w:bookmarkStart w:id="487" w:name="_Toc140649568"/>
      <w:bookmarkStart w:id="488" w:name="_Toc310347124"/>
      <w:r w:rsidRPr="004A26F7">
        <w:t xml:space="preserve">Private </w:t>
      </w:r>
      <w:r w:rsidR="006628CC" w:rsidRPr="004A26F7">
        <w:t>K</w:t>
      </w:r>
      <w:r w:rsidRPr="004A26F7">
        <w:t xml:space="preserve">ey </w:t>
      </w:r>
      <w:r w:rsidR="006628CC" w:rsidRPr="004A26F7">
        <w:t>T</w:t>
      </w:r>
      <w:r w:rsidRPr="004A26F7">
        <w:t xml:space="preserve">ransfer into or from a </w:t>
      </w:r>
      <w:r w:rsidR="006628CC" w:rsidRPr="004A26F7">
        <w:t>C</w:t>
      </w:r>
      <w:r w:rsidRPr="004A26F7">
        <w:t xml:space="preserve">ryptographic </w:t>
      </w:r>
      <w:r w:rsidR="006628CC" w:rsidRPr="004A26F7">
        <w:t>M</w:t>
      </w:r>
      <w:r w:rsidRPr="004A26F7">
        <w:t>odule</w:t>
      </w:r>
      <w:bookmarkEnd w:id="487"/>
      <w:bookmarkEnd w:id="488"/>
    </w:p>
    <w:p w:rsidR="00EF5B30" w:rsidRPr="004A26F7" w:rsidRDefault="005F217B" w:rsidP="00EF5B30">
      <w:pPr>
        <w:rPr>
          <w:rFonts w:cs="Arial"/>
        </w:rPr>
      </w:pPr>
      <w:r w:rsidRPr="004A26F7">
        <w:t xml:space="preserve">All keys must be generated by and in a cryptographic module.  </w:t>
      </w:r>
    </w:p>
    <w:p w:rsidR="006A0222" w:rsidRPr="004A26F7" w:rsidRDefault="006A0222" w:rsidP="00704E55">
      <w:pPr>
        <w:pStyle w:val="Heading3"/>
      </w:pPr>
      <w:bookmarkStart w:id="489" w:name="_Toc140649569"/>
      <w:bookmarkStart w:id="490" w:name="_Toc310347125"/>
      <w:r w:rsidRPr="004A26F7">
        <w:t xml:space="preserve">Private </w:t>
      </w:r>
      <w:r w:rsidR="005C3063" w:rsidRPr="004A26F7">
        <w:t>K</w:t>
      </w:r>
      <w:r w:rsidRPr="004A26F7">
        <w:t xml:space="preserve">ey </w:t>
      </w:r>
      <w:r w:rsidR="005C3063" w:rsidRPr="004A26F7">
        <w:t>S</w:t>
      </w:r>
      <w:r w:rsidRPr="004A26F7">
        <w:t xml:space="preserve">torage on </w:t>
      </w:r>
      <w:r w:rsidR="005C3063" w:rsidRPr="004A26F7">
        <w:t>C</w:t>
      </w:r>
      <w:r w:rsidRPr="004A26F7">
        <w:t xml:space="preserve">ryptographic </w:t>
      </w:r>
      <w:r w:rsidR="005C3063" w:rsidRPr="004A26F7">
        <w:t>M</w:t>
      </w:r>
      <w:r w:rsidRPr="004A26F7">
        <w:t>odule</w:t>
      </w:r>
      <w:bookmarkEnd w:id="489"/>
      <w:bookmarkEnd w:id="490"/>
    </w:p>
    <w:p w:rsidR="00EF5B30" w:rsidRPr="004A26F7" w:rsidRDefault="00A2122D" w:rsidP="00EF5B30">
      <w:pPr>
        <w:rPr>
          <w:rFonts w:cs="Arial"/>
        </w:rPr>
      </w:pPr>
      <w:r>
        <w:t>DigiCert’s keys are generated and stored inside DigiCert’s cryptographic modules.</w:t>
      </w:r>
    </w:p>
    <w:p w:rsidR="006A0222" w:rsidRPr="004A26F7" w:rsidRDefault="006A0222" w:rsidP="00704E55">
      <w:pPr>
        <w:pStyle w:val="Heading3"/>
      </w:pPr>
      <w:bookmarkStart w:id="491" w:name="_Toc140649570"/>
      <w:bookmarkStart w:id="492" w:name="_Toc310347126"/>
      <w:r w:rsidRPr="004A26F7">
        <w:t xml:space="preserve">Method of </w:t>
      </w:r>
      <w:r w:rsidR="005C3063" w:rsidRPr="004A26F7">
        <w:t>A</w:t>
      </w:r>
      <w:r w:rsidRPr="004A26F7">
        <w:t xml:space="preserve">ctivating </w:t>
      </w:r>
      <w:r w:rsidR="005C3063" w:rsidRPr="004A26F7">
        <w:t>P</w:t>
      </w:r>
      <w:r w:rsidRPr="004A26F7">
        <w:t xml:space="preserve">rivate </w:t>
      </w:r>
      <w:r w:rsidR="005C3063" w:rsidRPr="004A26F7">
        <w:t>K</w:t>
      </w:r>
      <w:r w:rsidRPr="004A26F7">
        <w:t>ey</w:t>
      </w:r>
      <w:bookmarkEnd w:id="491"/>
      <w:r w:rsidR="00980230" w:rsidRPr="004A26F7">
        <w:t>s</w:t>
      </w:r>
      <w:bookmarkEnd w:id="492"/>
    </w:p>
    <w:p w:rsidR="00136FB6" w:rsidRDefault="003E45CD" w:rsidP="00450DD5">
      <w:pPr>
        <w:rPr>
          <w:spacing w:val="4"/>
        </w:rPr>
      </w:pPr>
      <w:r w:rsidRPr="004A26F7">
        <w:t>Subscriber</w:t>
      </w:r>
      <w:r w:rsidR="00D8581E" w:rsidRPr="004A26F7">
        <w:t>s</w:t>
      </w:r>
      <w:r w:rsidRPr="004A26F7">
        <w:t xml:space="preserve"> </w:t>
      </w:r>
      <w:r w:rsidR="00D8581E" w:rsidRPr="004A26F7">
        <w:t xml:space="preserve">are </w:t>
      </w:r>
      <w:r w:rsidRPr="004A26F7">
        <w:t xml:space="preserve">solely responsible for </w:t>
      </w:r>
      <w:r w:rsidR="007D0FD7">
        <w:t>protecting</w:t>
      </w:r>
      <w:r w:rsidRPr="004A26F7">
        <w:t xml:space="preserve"> their </w:t>
      </w:r>
      <w:r w:rsidR="0060146C" w:rsidRPr="004A26F7">
        <w:t>Private Key</w:t>
      </w:r>
      <w:r w:rsidRPr="004A26F7">
        <w:t>s.</w:t>
      </w:r>
      <w:r w:rsidR="00BD2E9F" w:rsidRPr="004A26F7">
        <w:t xml:space="preserve"> </w:t>
      </w:r>
      <w:r w:rsidRPr="004A26F7">
        <w:t xml:space="preserve"> </w:t>
      </w:r>
      <w:r w:rsidR="00E10836" w:rsidRPr="004A26F7">
        <w:t>S</w:t>
      </w:r>
      <w:r w:rsidRPr="004A26F7">
        <w:t xml:space="preserve">ubscribers </w:t>
      </w:r>
      <w:r w:rsidR="00BD2E9F" w:rsidRPr="004A26F7">
        <w:t xml:space="preserve">should </w:t>
      </w:r>
      <w:r w:rsidRPr="004A26F7">
        <w:t xml:space="preserve">use a </w:t>
      </w:r>
      <w:r w:rsidR="00D8581E" w:rsidRPr="004A26F7">
        <w:t xml:space="preserve">strong </w:t>
      </w:r>
      <w:r w:rsidRPr="004A26F7">
        <w:t>password or equivalent authentication method to</w:t>
      </w:r>
      <w:r w:rsidRPr="004A26F7">
        <w:rPr>
          <w:spacing w:val="4"/>
        </w:rPr>
        <w:t xml:space="preserve"> prevent unauthorized access </w:t>
      </w:r>
      <w:r w:rsidR="00BD2E9F" w:rsidRPr="004A26F7">
        <w:rPr>
          <w:spacing w:val="4"/>
        </w:rPr>
        <w:t>or</w:t>
      </w:r>
      <w:r w:rsidRPr="004A26F7">
        <w:rPr>
          <w:spacing w:val="4"/>
        </w:rPr>
        <w:t xml:space="preserve"> </w:t>
      </w:r>
      <w:r w:rsidR="00BD2E9F" w:rsidRPr="004A26F7">
        <w:rPr>
          <w:spacing w:val="4"/>
        </w:rPr>
        <w:t>use</w:t>
      </w:r>
      <w:r w:rsidRPr="004A26F7">
        <w:rPr>
          <w:spacing w:val="4"/>
        </w:rPr>
        <w:t xml:space="preserve"> of the </w:t>
      </w:r>
      <w:r w:rsidR="00BD2E9F" w:rsidRPr="004A26F7">
        <w:rPr>
          <w:spacing w:val="4"/>
        </w:rPr>
        <w:t>S</w:t>
      </w:r>
      <w:r w:rsidRPr="004A26F7">
        <w:rPr>
          <w:spacing w:val="4"/>
        </w:rPr>
        <w:t>ubscriber</w:t>
      </w:r>
      <w:r w:rsidR="00BD2E9F" w:rsidRPr="004A26F7">
        <w:rPr>
          <w:spacing w:val="4"/>
        </w:rPr>
        <w:t>’s</w:t>
      </w:r>
      <w:r w:rsidRPr="004A26F7">
        <w:rPr>
          <w:spacing w:val="4"/>
        </w:rPr>
        <w:t xml:space="preserve"> </w:t>
      </w:r>
      <w:r w:rsidR="0060146C" w:rsidRPr="004A26F7">
        <w:rPr>
          <w:spacing w:val="4"/>
        </w:rPr>
        <w:t>Private Key</w:t>
      </w:r>
      <w:r w:rsidRPr="004A26F7">
        <w:rPr>
          <w:spacing w:val="4"/>
        </w:rPr>
        <w:t>.</w:t>
      </w:r>
      <w:r w:rsidR="007D0FD7">
        <w:rPr>
          <w:spacing w:val="4"/>
        </w:rPr>
        <w:t xml:space="preserve"> </w:t>
      </w:r>
      <w:r w:rsidR="00D8581E" w:rsidRPr="004A26F7">
        <w:rPr>
          <w:spacing w:val="4"/>
        </w:rPr>
        <w:t xml:space="preserve"> </w:t>
      </w:r>
      <w:r w:rsidR="005F217B" w:rsidRPr="004A26F7">
        <w:t xml:space="preserve">At a minimum, Subscribers are required to authenticate themselves to the cryptographic module before activating their private keys.  </w:t>
      </w:r>
    </w:p>
    <w:p w:rsidR="006A0222" w:rsidRPr="004A26F7" w:rsidRDefault="006A0222" w:rsidP="00704E55">
      <w:pPr>
        <w:pStyle w:val="Heading3"/>
      </w:pPr>
      <w:bookmarkStart w:id="493" w:name="_Toc140649571"/>
      <w:bookmarkStart w:id="494" w:name="_Toc310347127"/>
      <w:r w:rsidRPr="004A26F7">
        <w:t xml:space="preserve">Method of </w:t>
      </w:r>
      <w:r w:rsidR="005C3063" w:rsidRPr="004A26F7">
        <w:t>D</w:t>
      </w:r>
      <w:r w:rsidRPr="004A26F7">
        <w:t xml:space="preserve">eactivating </w:t>
      </w:r>
      <w:r w:rsidR="005C3063" w:rsidRPr="004A26F7">
        <w:t>P</w:t>
      </w:r>
      <w:r w:rsidRPr="004A26F7">
        <w:t xml:space="preserve">rivate </w:t>
      </w:r>
      <w:r w:rsidR="005C3063" w:rsidRPr="004A26F7">
        <w:t>K</w:t>
      </w:r>
      <w:r w:rsidRPr="004A26F7">
        <w:t>ey</w:t>
      </w:r>
      <w:bookmarkEnd w:id="493"/>
      <w:r w:rsidR="00980230" w:rsidRPr="004A26F7">
        <w:t>s</w:t>
      </w:r>
      <w:bookmarkEnd w:id="494"/>
    </w:p>
    <w:p w:rsidR="00286045" w:rsidRDefault="00A2122D" w:rsidP="00450DD5">
      <w:r>
        <w:t>Subscribers should deactivate their Private Keys when not in use.</w:t>
      </w:r>
    </w:p>
    <w:p w:rsidR="006A0222" w:rsidRPr="004A26F7" w:rsidRDefault="006A0222" w:rsidP="00704E55">
      <w:pPr>
        <w:pStyle w:val="Heading3"/>
      </w:pPr>
      <w:bookmarkStart w:id="495" w:name="_Toc140649572"/>
      <w:bookmarkStart w:id="496" w:name="_Toc310347128"/>
      <w:r w:rsidRPr="004A26F7">
        <w:t xml:space="preserve">Method of </w:t>
      </w:r>
      <w:r w:rsidR="005C3063" w:rsidRPr="004A26F7">
        <w:t>D</w:t>
      </w:r>
      <w:r w:rsidRPr="004A26F7">
        <w:t xml:space="preserve">estroying </w:t>
      </w:r>
      <w:r w:rsidR="005C3063" w:rsidRPr="004A26F7">
        <w:t>P</w:t>
      </w:r>
      <w:r w:rsidRPr="004A26F7">
        <w:t xml:space="preserve">rivate </w:t>
      </w:r>
      <w:r w:rsidR="005C3063" w:rsidRPr="004A26F7">
        <w:t>K</w:t>
      </w:r>
      <w:r w:rsidRPr="004A26F7">
        <w:t>ey</w:t>
      </w:r>
      <w:bookmarkEnd w:id="495"/>
      <w:r w:rsidR="00980230" w:rsidRPr="004A26F7">
        <w:t>s</w:t>
      </w:r>
      <w:bookmarkEnd w:id="496"/>
    </w:p>
    <w:p w:rsidR="005F217B" w:rsidRPr="004A26F7" w:rsidRDefault="005F217B" w:rsidP="00450DD5">
      <w:r w:rsidRPr="004A26F7">
        <w:t xml:space="preserve"> Subscribers </w:t>
      </w:r>
      <w:r w:rsidR="00E10836" w:rsidRPr="004A26F7">
        <w:t>shall</w:t>
      </w:r>
      <w:r w:rsidRPr="004A26F7">
        <w:t xml:space="preserve"> destroy their Private Keys when the corresponding certificate is revoked or expired or if the Private Key is no longer needed.  </w:t>
      </w:r>
    </w:p>
    <w:p w:rsidR="006A0222" w:rsidRPr="004A26F7" w:rsidRDefault="006A0222" w:rsidP="00704E55">
      <w:pPr>
        <w:pStyle w:val="Heading3"/>
      </w:pPr>
      <w:bookmarkStart w:id="497" w:name="_Toc140649573"/>
      <w:bookmarkStart w:id="498" w:name="_Toc310347129"/>
      <w:r w:rsidRPr="004A26F7">
        <w:t>Cryptographic Module Rating</w:t>
      </w:r>
      <w:bookmarkEnd w:id="497"/>
      <w:bookmarkEnd w:id="498"/>
    </w:p>
    <w:p w:rsidR="00910D46" w:rsidRPr="004A26F7" w:rsidRDefault="00877600" w:rsidP="00450DD5">
      <w:r w:rsidRPr="004A26F7">
        <w:t xml:space="preserve">See </w:t>
      </w:r>
      <w:r w:rsidR="00EF2D89" w:rsidRPr="004A26F7">
        <w:rPr>
          <w:rFonts w:cs="Arial"/>
        </w:rPr>
        <w:t xml:space="preserve">Section </w:t>
      </w:r>
      <w:fldSimple w:instr=" REF _Ref261867719 \w \h  \* MERGEFORMAT ">
        <w:r w:rsidR="00325B8C">
          <w:rPr>
            <w:rFonts w:cs="Arial"/>
          </w:rPr>
          <w:t>6.2.1</w:t>
        </w:r>
      </w:fldSimple>
      <w:r w:rsidRPr="004A26F7">
        <w:t>.</w:t>
      </w:r>
    </w:p>
    <w:p w:rsidR="006A0222" w:rsidRPr="004A26F7" w:rsidRDefault="006A0222" w:rsidP="00704E55">
      <w:pPr>
        <w:pStyle w:val="Heading2"/>
      </w:pPr>
      <w:bookmarkStart w:id="499" w:name="_Toc140649574"/>
      <w:bookmarkStart w:id="500" w:name="_Toc310347130"/>
      <w:r w:rsidRPr="004A26F7">
        <w:lastRenderedPageBreak/>
        <w:t>Other aspects of key pair management</w:t>
      </w:r>
      <w:bookmarkEnd w:id="499"/>
      <w:bookmarkEnd w:id="500"/>
    </w:p>
    <w:p w:rsidR="006A0222" w:rsidRPr="004A26F7" w:rsidRDefault="006A0222" w:rsidP="00704E55">
      <w:pPr>
        <w:pStyle w:val="Heading3"/>
      </w:pPr>
      <w:bookmarkStart w:id="501" w:name="_Toc140649575"/>
      <w:bookmarkStart w:id="502" w:name="_Toc310347131"/>
      <w:r w:rsidRPr="004A26F7">
        <w:t xml:space="preserve">Public </w:t>
      </w:r>
      <w:r w:rsidR="005C3063" w:rsidRPr="004A26F7">
        <w:t>K</w:t>
      </w:r>
      <w:r w:rsidRPr="004A26F7">
        <w:t xml:space="preserve">ey </w:t>
      </w:r>
      <w:r w:rsidR="005C3063" w:rsidRPr="004A26F7">
        <w:t>A</w:t>
      </w:r>
      <w:r w:rsidRPr="004A26F7">
        <w:t>rchival</w:t>
      </w:r>
      <w:bookmarkEnd w:id="501"/>
      <w:bookmarkEnd w:id="502"/>
    </w:p>
    <w:p w:rsidR="003E45CD" w:rsidRPr="004A26F7" w:rsidRDefault="00A2122D" w:rsidP="00450DD5">
      <w:r>
        <w:t>No stipulation.</w:t>
      </w:r>
    </w:p>
    <w:p w:rsidR="006A0222" w:rsidRPr="004A26F7" w:rsidRDefault="006A0222" w:rsidP="00704E55">
      <w:pPr>
        <w:pStyle w:val="Heading3"/>
      </w:pPr>
      <w:bookmarkStart w:id="503" w:name="_Toc140649576"/>
      <w:bookmarkStart w:id="504" w:name="_Toc310347132"/>
      <w:r w:rsidRPr="004A26F7">
        <w:t xml:space="preserve">Certificate </w:t>
      </w:r>
      <w:r w:rsidR="005C3063" w:rsidRPr="004A26F7">
        <w:t>O</w:t>
      </w:r>
      <w:r w:rsidRPr="004A26F7">
        <w:t xml:space="preserve">perational </w:t>
      </w:r>
      <w:r w:rsidR="005C3063" w:rsidRPr="004A26F7">
        <w:t>P</w:t>
      </w:r>
      <w:r w:rsidRPr="004A26F7">
        <w:t xml:space="preserve">eriods and </w:t>
      </w:r>
      <w:r w:rsidR="005C3063" w:rsidRPr="004A26F7">
        <w:t>K</w:t>
      </w:r>
      <w:r w:rsidRPr="004A26F7">
        <w:t xml:space="preserve">ey </w:t>
      </w:r>
      <w:r w:rsidR="005C3063" w:rsidRPr="004A26F7">
        <w:t>P</w:t>
      </w:r>
      <w:r w:rsidRPr="004A26F7">
        <w:t xml:space="preserve">air </w:t>
      </w:r>
      <w:r w:rsidR="005C3063" w:rsidRPr="004A26F7">
        <w:t>U</w:t>
      </w:r>
      <w:r w:rsidRPr="004A26F7">
        <w:t xml:space="preserve">sage </w:t>
      </w:r>
      <w:r w:rsidR="005C3063" w:rsidRPr="004A26F7">
        <w:t>P</w:t>
      </w:r>
      <w:r w:rsidRPr="004A26F7">
        <w:t>eriods</w:t>
      </w:r>
      <w:bookmarkEnd w:id="503"/>
      <w:bookmarkEnd w:id="504"/>
    </w:p>
    <w:p w:rsidR="00C601A5" w:rsidRPr="004A26F7" w:rsidRDefault="00A2122D" w:rsidP="00C601A5">
      <w:r>
        <w:t xml:space="preserve">OSG certificates have a maximum validity period of 13 months.  2048-bit Private Keys generated on hardware can be used for 60 months.  1024-bit Private Keys generated on hardware can be used for 36 months.  </w:t>
      </w:r>
      <w:r w:rsidR="00801E0B">
        <w:t xml:space="preserve">Certificates using </w:t>
      </w:r>
      <w:r>
        <w:t xml:space="preserve">Private Keys generated using software </w:t>
      </w:r>
      <w:r w:rsidR="00801E0B">
        <w:t xml:space="preserve">must be rekeyed every 13 months.  </w:t>
      </w:r>
      <w:commentRangeStart w:id="505"/>
      <w:r w:rsidR="00A4584D">
        <w:t xml:space="preserve">Subscribers generating keys using a software cryptographic module must protect the Private Key using a strong password </w:t>
      </w:r>
      <w:commentRangeEnd w:id="505"/>
      <w:r w:rsidR="00AE4B46">
        <w:rPr>
          <w:rStyle w:val="CommentReference"/>
          <w:vanish/>
        </w:rPr>
        <w:commentReference w:id="505"/>
      </w:r>
      <w:r w:rsidR="00A4584D">
        <w:t xml:space="preserve">(at least 12 characters long and following current best practices). </w:t>
      </w:r>
    </w:p>
    <w:p w:rsidR="006A0222" w:rsidRPr="004A26F7" w:rsidRDefault="006A0222" w:rsidP="00704E55">
      <w:pPr>
        <w:pStyle w:val="Heading2"/>
      </w:pPr>
      <w:bookmarkStart w:id="506" w:name="_Toc140649577"/>
      <w:bookmarkStart w:id="507" w:name="_Ref261867705"/>
      <w:bookmarkStart w:id="508" w:name="_Toc310347133"/>
      <w:r w:rsidRPr="004A26F7">
        <w:t>Activation data</w:t>
      </w:r>
      <w:bookmarkEnd w:id="506"/>
      <w:bookmarkEnd w:id="507"/>
      <w:bookmarkEnd w:id="508"/>
    </w:p>
    <w:p w:rsidR="00910D46" w:rsidRPr="004A26F7" w:rsidRDefault="00397276" w:rsidP="00450DD5">
      <w:r>
        <w:t>As specified in the DigiCert CP and CPS.</w:t>
      </w:r>
    </w:p>
    <w:p w:rsidR="006A0222" w:rsidRPr="004A26F7" w:rsidRDefault="006A0222" w:rsidP="00704E55">
      <w:pPr>
        <w:pStyle w:val="Heading2"/>
      </w:pPr>
      <w:bookmarkStart w:id="509" w:name="_Toc140649581"/>
      <w:bookmarkStart w:id="510" w:name="_Toc310347134"/>
      <w:r w:rsidRPr="004A26F7">
        <w:t>Computer security controls</w:t>
      </w:r>
      <w:bookmarkEnd w:id="509"/>
      <w:bookmarkEnd w:id="510"/>
    </w:p>
    <w:p w:rsidR="006A0222" w:rsidRPr="004A26F7" w:rsidRDefault="006A0222" w:rsidP="00704E55">
      <w:pPr>
        <w:pStyle w:val="Heading3"/>
      </w:pPr>
      <w:bookmarkStart w:id="511" w:name="_Toc140649582"/>
      <w:bookmarkStart w:id="512" w:name="_Toc310347135"/>
      <w:r w:rsidRPr="004A26F7">
        <w:t xml:space="preserve">Specific </w:t>
      </w:r>
      <w:r w:rsidR="00BA77E1" w:rsidRPr="004A26F7">
        <w:t>C</w:t>
      </w:r>
      <w:r w:rsidRPr="004A26F7">
        <w:t xml:space="preserve">omputer </w:t>
      </w:r>
      <w:r w:rsidR="00BA77E1" w:rsidRPr="004A26F7">
        <w:t>S</w:t>
      </w:r>
      <w:r w:rsidRPr="004A26F7">
        <w:t xml:space="preserve">ecurity </w:t>
      </w:r>
      <w:r w:rsidR="00BA77E1" w:rsidRPr="004A26F7">
        <w:t>T</w:t>
      </w:r>
      <w:r w:rsidRPr="004A26F7">
        <w:t xml:space="preserve">echnical </w:t>
      </w:r>
      <w:r w:rsidR="00BA77E1" w:rsidRPr="004A26F7">
        <w:t>R</w:t>
      </w:r>
      <w:r w:rsidRPr="004A26F7">
        <w:t>equirements</w:t>
      </w:r>
      <w:bookmarkEnd w:id="511"/>
      <w:bookmarkEnd w:id="512"/>
    </w:p>
    <w:p w:rsidR="00E35D90" w:rsidRPr="004A26F7" w:rsidRDefault="00DD4B5E" w:rsidP="005A3465">
      <w:pPr>
        <w:rPr>
          <w:rFonts w:ascii="Times New Roman" w:hAnsi="Times New Roman"/>
        </w:rPr>
      </w:pPr>
      <w:r>
        <w:t xml:space="preserve">The OSG Operator </w:t>
      </w:r>
      <w:r w:rsidR="00286045">
        <w:t xml:space="preserve">shall secure </w:t>
      </w:r>
      <w:r>
        <w:t>OSG’s</w:t>
      </w:r>
      <w:r w:rsidR="00286045">
        <w:t xml:space="preserve"> systems and authenticate and protect </w:t>
      </w:r>
      <w:r w:rsidR="00E35D90" w:rsidRPr="004A26F7">
        <w:t xml:space="preserve">communications between </w:t>
      </w:r>
      <w:r w:rsidR="00126CC2" w:rsidRPr="004A26F7">
        <w:t xml:space="preserve">its systems </w:t>
      </w:r>
      <w:r w:rsidR="00E35D90" w:rsidRPr="004A26F7">
        <w:t>and trusted roles</w:t>
      </w:r>
      <w:r w:rsidR="00126CC2" w:rsidRPr="004A26F7">
        <w:t xml:space="preserve">.  </w:t>
      </w:r>
      <w:r w:rsidR="00610488">
        <w:t>OSG</w:t>
      </w:r>
      <w:r w:rsidR="00482E1D">
        <w:t>’s</w:t>
      </w:r>
      <w:r w:rsidR="002E600B" w:rsidRPr="004A26F7">
        <w:t xml:space="preserve"> servers and support-and-vetting workstations </w:t>
      </w:r>
      <w:r w:rsidR="00286045">
        <w:t xml:space="preserve">must </w:t>
      </w:r>
      <w:r w:rsidR="002E600B" w:rsidRPr="004A26F7">
        <w:t xml:space="preserve">run on </w:t>
      </w:r>
      <w:r w:rsidR="008B1022" w:rsidRPr="004A26F7">
        <w:t>trustworthy</w:t>
      </w:r>
      <w:r w:rsidR="002E600B" w:rsidRPr="004A26F7">
        <w:t xml:space="preserve"> systems</w:t>
      </w:r>
      <w:r w:rsidR="00C02C6B" w:rsidRPr="004A26F7">
        <w:t xml:space="preserve"> that are </w:t>
      </w:r>
      <w:r w:rsidR="002E600B" w:rsidRPr="004A26F7">
        <w:t xml:space="preserve">configured and hardened using industry best practices. </w:t>
      </w:r>
      <w:r w:rsidR="00286045">
        <w:t xml:space="preserve"> </w:t>
      </w:r>
      <w:r>
        <w:t xml:space="preserve">The OSG Operator </w:t>
      </w:r>
      <w:r w:rsidR="00286045">
        <w:t>shall scan a</w:t>
      </w:r>
      <w:r w:rsidR="00E35D90" w:rsidRPr="004A26F7">
        <w:t xml:space="preserve">ll </w:t>
      </w:r>
      <w:r w:rsidR="00397276">
        <w:t xml:space="preserve">of </w:t>
      </w:r>
      <w:r>
        <w:t>OSG’s</w:t>
      </w:r>
      <w:r w:rsidR="00397276">
        <w:t xml:space="preserve"> </w:t>
      </w:r>
      <w:r w:rsidR="00A2122D">
        <w:t xml:space="preserve">RA </w:t>
      </w:r>
      <w:r w:rsidR="00E35D90" w:rsidRPr="004A26F7">
        <w:t xml:space="preserve">systems for malicious code and </w:t>
      </w:r>
      <w:r w:rsidR="00397276">
        <w:t xml:space="preserve">shall protect such systems at all times </w:t>
      </w:r>
      <w:r w:rsidR="00E35D90" w:rsidRPr="004A26F7">
        <w:t>against spyware and viruses.</w:t>
      </w:r>
      <w:r w:rsidR="00704E55">
        <w:t xml:space="preserve">  </w:t>
      </w:r>
    </w:p>
    <w:p w:rsidR="006A0222" w:rsidRPr="004A26F7" w:rsidRDefault="006A0222" w:rsidP="00704E55">
      <w:pPr>
        <w:pStyle w:val="Heading3"/>
      </w:pPr>
      <w:bookmarkStart w:id="513" w:name="_Toc140649583"/>
      <w:bookmarkStart w:id="514" w:name="_Toc310347136"/>
      <w:r w:rsidRPr="004A26F7">
        <w:t xml:space="preserve">Computer </w:t>
      </w:r>
      <w:r w:rsidR="00BA77E1" w:rsidRPr="004A26F7">
        <w:t>S</w:t>
      </w:r>
      <w:r w:rsidRPr="004A26F7">
        <w:t xml:space="preserve">ecurity </w:t>
      </w:r>
      <w:r w:rsidR="00BA77E1" w:rsidRPr="004A26F7">
        <w:t>R</w:t>
      </w:r>
      <w:r w:rsidRPr="004A26F7">
        <w:t>ating</w:t>
      </w:r>
      <w:bookmarkEnd w:id="513"/>
      <w:bookmarkEnd w:id="514"/>
    </w:p>
    <w:p w:rsidR="00910D46" w:rsidRPr="004A26F7" w:rsidRDefault="00A2122D" w:rsidP="00450DD5">
      <w:r>
        <w:t>No stipulation.</w:t>
      </w:r>
    </w:p>
    <w:p w:rsidR="006A0222" w:rsidRPr="004A26F7" w:rsidRDefault="006A0222" w:rsidP="00704E55">
      <w:pPr>
        <w:pStyle w:val="Heading2"/>
      </w:pPr>
      <w:bookmarkStart w:id="515" w:name="_Toc140649584"/>
      <w:bookmarkStart w:id="516" w:name="_Toc310347137"/>
      <w:r w:rsidRPr="004A26F7">
        <w:t>Life cycle technical controls</w:t>
      </w:r>
      <w:bookmarkEnd w:id="515"/>
      <w:bookmarkEnd w:id="516"/>
    </w:p>
    <w:p w:rsidR="006A0222" w:rsidRPr="004A26F7" w:rsidRDefault="006A0222" w:rsidP="00704E55">
      <w:pPr>
        <w:pStyle w:val="Heading3"/>
      </w:pPr>
      <w:bookmarkStart w:id="517" w:name="_Toc140649585"/>
      <w:bookmarkStart w:id="518" w:name="_Toc310347138"/>
      <w:r w:rsidRPr="004A26F7">
        <w:t xml:space="preserve">System </w:t>
      </w:r>
      <w:r w:rsidR="00450DD5" w:rsidRPr="004A26F7">
        <w:t>D</w:t>
      </w:r>
      <w:r w:rsidRPr="004A26F7">
        <w:t xml:space="preserve">evelopment </w:t>
      </w:r>
      <w:r w:rsidR="00450DD5" w:rsidRPr="004A26F7">
        <w:t>C</w:t>
      </w:r>
      <w:r w:rsidRPr="004A26F7">
        <w:t>ontrols</w:t>
      </w:r>
      <w:bookmarkEnd w:id="517"/>
      <w:bookmarkEnd w:id="518"/>
    </w:p>
    <w:p w:rsidR="00286045" w:rsidRDefault="00610488" w:rsidP="00450DD5">
      <w:r>
        <w:t xml:space="preserve">The OSG Operator </w:t>
      </w:r>
      <w:r w:rsidR="00286045">
        <w:t xml:space="preserve">shall </w:t>
      </w:r>
      <w:r w:rsidR="00776020" w:rsidRPr="004A26F7">
        <w:t xml:space="preserve">control and monitor the </w:t>
      </w:r>
      <w:r w:rsidR="003D4DE4" w:rsidRPr="004A26F7">
        <w:t xml:space="preserve">acquisition and </w:t>
      </w:r>
      <w:r w:rsidR="00776020" w:rsidRPr="004A26F7">
        <w:t xml:space="preserve">development of </w:t>
      </w:r>
      <w:r>
        <w:t>OSG’s</w:t>
      </w:r>
      <w:r w:rsidR="00776020" w:rsidRPr="004A26F7">
        <w:t xml:space="preserve"> </w:t>
      </w:r>
      <w:r w:rsidR="00095E32">
        <w:t>RA</w:t>
      </w:r>
      <w:r w:rsidR="00776020" w:rsidRPr="004A26F7">
        <w:t xml:space="preserve"> systems. </w:t>
      </w:r>
      <w:r w:rsidR="00BA77E1" w:rsidRPr="004A26F7">
        <w:t xml:space="preserve"> </w:t>
      </w:r>
      <w:r>
        <w:t xml:space="preserve">The OSG Operator </w:t>
      </w:r>
      <w:r w:rsidR="00286045">
        <w:t xml:space="preserve">shall </w:t>
      </w:r>
      <w:r w:rsidR="0091583C" w:rsidRPr="004A26F7">
        <w:t xml:space="preserve">only install software on </w:t>
      </w:r>
      <w:r w:rsidR="00095E32">
        <w:t>RA</w:t>
      </w:r>
      <w:r w:rsidR="0091583C" w:rsidRPr="004A26F7">
        <w:t xml:space="preserve"> systems that is necessary to </w:t>
      </w:r>
      <w:r>
        <w:t>OSG</w:t>
      </w:r>
      <w:r w:rsidR="00095E32">
        <w:t xml:space="preserve">’s </w:t>
      </w:r>
      <w:r w:rsidR="0091583C" w:rsidRPr="004A26F7">
        <w:t>operation</w:t>
      </w:r>
      <w:r w:rsidR="00286045">
        <w:t>.</w:t>
      </w:r>
    </w:p>
    <w:p w:rsidR="00BA77E1" w:rsidRPr="004A26F7" w:rsidRDefault="00BA77E1" w:rsidP="00450DD5"/>
    <w:p w:rsidR="00BA77E1" w:rsidRPr="004A26F7" w:rsidRDefault="00610488" w:rsidP="00450DD5">
      <w:r>
        <w:t xml:space="preserve">The OSG Operator </w:t>
      </w:r>
      <w:r w:rsidR="00286045">
        <w:t>shall select v</w:t>
      </w:r>
      <w:r w:rsidR="003D4DE4" w:rsidRPr="004A26F7">
        <w:t>endors based on their reputation in the market, ability to deliver quality product, and likelihood of r</w:t>
      </w:r>
      <w:r w:rsidR="00286045">
        <w:t xml:space="preserve">emaining viable in the future.  </w:t>
      </w:r>
      <w:r>
        <w:t xml:space="preserve">The OSG Operator </w:t>
      </w:r>
      <w:r w:rsidR="00286045">
        <w:t xml:space="preserve">shall have all </w:t>
      </w:r>
      <w:r w:rsidR="003D4DE4" w:rsidRPr="004A26F7">
        <w:t xml:space="preserve">hardware and software shipped under standard conditions </w:t>
      </w:r>
      <w:r w:rsidR="00A67E7F" w:rsidRPr="004A26F7">
        <w:t>to ensure</w:t>
      </w:r>
      <w:r w:rsidR="003D4DE4" w:rsidRPr="004A26F7">
        <w:t xml:space="preserve"> delivery of the component directly to a trusted employee</w:t>
      </w:r>
      <w:r w:rsidR="00286045">
        <w:t xml:space="preserve"> who </w:t>
      </w:r>
      <w:r w:rsidR="003D4DE4" w:rsidRPr="004A26F7">
        <w:t>install</w:t>
      </w:r>
      <w:r w:rsidR="00286045">
        <w:t>s the equipment</w:t>
      </w:r>
      <w:r w:rsidR="003D4DE4" w:rsidRPr="004A26F7">
        <w:t xml:space="preserve"> without opportunity for tampering.  </w:t>
      </w:r>
    </w:p>
    <w:p w:rsidR="00BA77E1" w:rsidRPr="004A26F7" w:rsidDel="005D25B3" w:rsidRDefault="00BA77E1" w:rsidP="00450DD5">
      <w:pPr>
        <w:rPr>
          <w:del w:id="519" w:author="Author"/>
        </w:rPr>
      </w:pPr>
    </w:p>
    <w:p w:rsidR="00776020" w:rsidRPr="004A26F7" w:rsidDel="005D25B3" w:rsidRDefault="00286045" w:rsidP="00CF5816">
      <w:pPr>
        <w:rPr>
          <w:del w:id="520" w:author="Author"/>
        </w:rPr>
      </w:pPr>
      <w:commentRangeStart w:id="521"/>
      <w:del w:id="522" w:author="Author">
        <w:r w:rsidDel="005D25B3">
          <w:delText>Software developed i</w:delText>
        </w:r>
        <w:r w:rsidR="00776020" w:rsidRPr="004A26F7" w:rsidDel="005D25B3">
          <w:delText>n-house or by consultants using standard software development methodologies</w:delText>
        </w:r>
        <w:r w:rsidDel="005D25B3">
          <w:delText xml:space="preserve"> were developed using </w:delText>
        </w:r>
        <w:r w:rsidR="00A67E7F" w:rsidRPr="004A26F7" w:rsidDel="005D25B3">
          <w:delText>a formal, documented, development methodolog</w:delText>
        </w:r>
        <w:r w:rsidDel="005D25B3">
          <w:delText xml:space="preserve">y in a controlled environment.  </w:delText>
        </w:r>
        <w:r w:rsidR="00776020" w:rsidRPr="004A26F7" w:rsidDel="005D25B3">
          <w:delText>Quality assurance is maintained throughout the process through testing</w:delText>
        </w:r>
        <w:r w:rsidR="007D1DB7" w:rsidRPr="004A26F7" w:rsidDel="005D25B3">
          <w:delText xml:space="preserve"> and </w:delText>
        </w:r>
        <w:r w:rsidR="00776020" w:rsidRPr="004A26F7" w:rsidDel="005D25B3">
          <w:delText xml:space="preserve">documentation </w:delText>
        </w:r>
        <w:r w:rsidR="007D1DB7" w:rsidRPr="004A26F7" w:rsidDel="005D25B3">
          <w:delText xml:space="preserve">or by purchasing from </w:delText>
        </w:r>
        <w:r w:rsidR="006365A2" w:rsidRPr="004A26F7" w:rsidDel="005D25B3">
          <w:delText xml:space="preserve">trusted </w:delText>
        </w:r>
        <w:r w:rsidR="007D1DB7" w:rsidRPr="004A26F7" w:rsidDel="005D25B3">
          <w:delText>vendors</w:delText>
        </w:r>
        <w:r w:rsidR="00BA77E1" w:rsidRPr="004A26F7" w:rsidDel="005D25B3">
          <w:delText xml:space="preserve"> as</w:delText>
        </w:r>
        <w:r w:rsidR="006365A2" w:rsidRPr="004A26F7" w:rsidDel="005D25B3">
          <w:delText xml:space="preserve"> discussed above</w:delText>
        </w:r>
        <w:r w:rsidR="007D1DB7" w:rsidRPr="004A26F7" w:rsidDel="005D25B3">
          <w:delText>.</w:delText>
        </w:r>
        <w:commentRangeEnd w:id="521"/>
        <w:r w:rsidR="00C058CF" w:rsidDel="005D25B3">
          <w:rPr>
            <w:rStyle w:val="CommentReference"/>
            <w:vanish/>
          </w:rPr>
          <w:commentReference w:id="521"/>
        </w:r>
        <w:r w:rsidR="007D1DB7" w:rsidRPr="004A26F7" w:rsidDel="005D25B3">
          <w:delText xml:space="preserve"> </w:delText>
        </w:r>
      </w:del>
    </w:p>
    <w:p w:rsidR="006A0222" w:rsidRPr="004A26F7" w:rsidRDefault="006A0222" w:rsidP="00704E55">
      <w:pPr>
        <w:pStyle w:val="Heading3"/>
      </w:pPr>
      <w:bookmarkStart w:id="523" w:name="_Toc140649586"/>
      <w:bookmarkStart w:id="524" w:name="_Toc310347139"/>
      <w:r w:rsidRPr="004A26F7">
        <w:t xml:space="preserve">Security </w:t>
      </w:r>
      <w:r w:rsidR="00BA77E1" w:rsidRPr="004A26F7">
        <w:t>M</w:t>
      </w:r>
      <w:r w:rsidRPr="004A26F7">
        <w:t xml:space="preserve">anagement </w:t>
      </w:r>
      <w:r w:rsidR="00BA77E1" w:rsidRPr="004A26F7">
        <w:t>C</w:t>
      </w:r>
      <w:r w:rsidRPr="004A26F7">
        <w:t>ontrols</w:t>
      </w:r>
      <w:bookmarkEnd w:id="523"/>
      <w:bookmarkEnd w:id="524"/>
    </w:p>
    <w:p w:rsidR="0099521B" w:rsidRPr="004A26F7" w:rsidRDefault="00610488" w:rsidP="00BA77E1">
      <w:r>
        <w:t xml:space="preserve">The OSG Operator </w:t>
      </w:r>
      <w:r w:rsidR="0099521B" w:rsidRPr="004A26F7">
        <w:t xml:space="preserve">has mechanisms in place to control and monitor the </w:t>
      </w:r>
      <w:r w:rsidR="00776020" w:rsidRPr="004A26F7">
        <w:t xml:space="preserve">security-related </w:t>
      </w:r>
      <w:r w:rsidR="0099521B" w:rsidRPr="004A26F7">
        <w:t>configuration</w:t>
      </w:r>
      <w:r w:rsidR="00776020" w:rsidRPr="004A26F7">
        <w:t>s</w:t>
      </w:r>
      <w:r w:rsidR="0099521B" w:rsidRPr="004A26F7">
        <w:t xml:space="preserve"> of its</w:t>
      </w:r>
      <w:r w:rsidR="00776020" w:rsidRPr="004A26F7">
        <w:t xml:space="preserve"> </w:t>
      </w:r>
      <w:r w:rsidR="00095E32">
        <w:t>R</w:t>
      </w:r>
      <w:r w:rsidR="0099521B" w:rsidRPr="004A26F7">
        <w:t>A</w:t>
      </w:r>
      <w:r w:rsidR="00776020" w:rsidRPr="004A26F7">
        <w:t xml:space="preserve"> </w:t>
      </w:r>
      <w:r w:rsidR="0099521B" w:rsidRPr="004A26F7">
        <w:t>systems</w:t>
      </w:r>
      <w:r w:rsidR="00C02C6B" w:rsidRPr="004A26F7">
        <w:t xml:space="preserve">, including </w:t>
      </w:r>
      <w:r w:rsidR="0099521B" w:rsidRPr="004A26F7">
        <w:t xml:space="preserve">change control </w:t>
      </w:r>
      <w:r w:rsidR="00842B9B" w:rsidRPr="004A26F7">
        <w:t xml:space="preserve">data entries </w:t>
      </w:r>
      <w:r w:rsidR="0099521B" w:rsidRPr="004A26F7">
        <w:t xml:space="preserve">that </w:t>
      </w:r>
      <w:r w:rsidR="00842B9B" w:rsidRPr="004A26F7">
        <w:t>are</w:t>
      </w:r>
      <w:r w:rsidR="0099521B" w:rsidRPr="004A26F7">
        <w:t xml:space="preserve"> processed, logged and tracked for any </w:t>
      </w:r>
      <w:r w:rsidR="00776020" w:rsidRPr="004A26F7">
        <w:t xml:space="preserve">security-related </w:t>
      </w:r>
      <w:r w:rsidR="0091583C" w:rsidRPr="004A26F7">
        <w:t xml:space="preserve">changes.  </w:t>
      </w:r>
      <w:r w:rsidR="00C02C6B" w:rsidRPr="004A26F7">
        <w:t xml:space="preserve">When loading software onto a </w:t>
      </w:r>
      <w:r w:rsidR="00095E32">
        <w:t>RA</w:t>
      </w:r>
      <w:r w:rsidR="00C02C6B" w:rsidRPr="004A26F7">
        <w:t xml:space="preserve"> system, </w:t>
      </w:r>
      <w:r>
        <w:t xml:space="preserve">the OSG Operator </w:t>
      </w:r>
      <w:r w:rsidR="00C02C6B" w:rsidRPr="004A26F7">
        <w:t xml:space="preserve">verifies that the software is the correct version and is supplied by the vendor free of any modifications.  </w:t>
      </w:r>
    </w:p>
    <w:p w:rsidR="006A0222" w:rsidRPr="004A26F7" w:rsidRDefault="006A0222" w:rsidP="00704E55">
      <w:pPr>
        <w:pStyle w:val="Heading3"/>
      </w:pPr>
      <w:bookmarkStart w:id="525" w:name="_Toc140649587"/>
      <w:bookmarkStart w:id="526" w:name="_Toc310347140"/>
      <w:r w:rsidRPr="004A26F7">
        <w:t xml:space="preserve">Life </w:t>
      </w:r>
      <w:r w:rsidR="00450DD5" w:rsidRPr="004A26F7">
        <w:t>C</w:t>
      </w:r>
      <w:r w:rsidRPr="004A26F7">
        <w:t xml:space="preserve">ycle </w:t>
      </w:r>
      <w:r w:rsidR="00450DD5" w:rsidRPr="004A26F7">
        <w:t>S</w:t>
      </w:r>
      <w:r w:rsidRPr="004A26F7">
        <w:t xml:space="preserve">ecurity </w:t>
      </w:r>
      <w:r w:rsidR="00450DD5" w:rsidRPr="004A26F7">
        <w:t>C</w:t>
      </w:r>
      <w:r w:rsidRPr="004A26F7">
        <w:t>ontrols</w:t>
      </w:r>
      <w:bookmarkEnd w:id="525"/>
      <w:bookmarkEnd w:id="526"/>
    </w:p>
    <w:p w:rsidR="00910D46" w:rsidRPr="004A26F7" w:rsidRDefault="00A2122D" w:rsidP="00450DD5">
      <w:r>
        <w:t>No stipulation.</w:t>
      </w:r>
    </w:p>
    <w:p w:rsidR="006A0222" w:rsidRPr="004A26F7" w:rsidRDefault="006A0222" w:rsidP="00704E55">
      <w:pPr>
        <w:pStyle w:val="Heading2"/>
      </w:pPr>
      <w:bookmarkStart w:id="527" w:name="_Toc140649588"/>
      <w:bookmarkStart w:id="528" w:name="_Toc310347141"/>
      <w:r w:rsidRPr="004A26F7">
        <w:lastRenderedPageBreak/>
        <w:t>Network security controls</w:t>
      </w:r>
      <w:bookmarkEnd w:id="527"/>
      <w:bookmarkEnd w:id="528"/>
    </w:p>
    <w:p w:rsidR="00FB1728" w:rsidRDefault="00610488" w:rsidP="00450DD5">
      <w:r>
        <w:t xml:space="preserve">The OSG Operator </w:t>
      </w:r>
      <w:r w:rsidR="00286045">
        <w:t xml:space="preserve">shall </w:t>
      </w:r>
      <w:r w:rsidR="007E74E1" w:rsidRPr="004A26F7">
        <w:t xml:space="preserve">document and control the configuration of its systems, including any upgrades or modifications made.  </w:t>
      </w:r>
      <w:r>
        <w:t xml:space="preserve">The OSG Operator </w:t>
      </w:r>
      <w:r w:rsidR="00286045">
        <w:t>shall configure its f</w:t>
      </w:r>
      <w:r w:rsidR="00D66414" w:rsidRPr="004A26F7">
        <w:t xml:space="preserve">irewalls and boundary control devices to allow access only by the addresses, ports, protocols and commands required for the trustworthy provision of </w:t>
      </w:r>
      <w:r w:rsidR="00FB1728">
        <w:t>its RA services.</w:t>
      </w:r>
    </w:p>
    <w:p w:rsidR="00BA77E1" w:rsidRPr="004A26F7" w:rsidRDefault="00BA77E1" w:rsidP="00450DD5"/>
    <w:p w:rsidR="00910D46" w:rsidRPr="004A26F7" w:rsidRDefault="00610488" w:rsidP="00450DD5">
      <w:r>
        <w:t xml:space="preserve">The OSG Operator </w:t>
      </w:r>
      <w:r w:rsidR="00FB1728">
        <w:t xml:space="preserve">shall </w:t>
      </w:r>
      <w:r w:rsidR="00D66414" w:rsidRPr="004A26F7">
        <w:t xml:space="preserve">block all ports and protocols and open only necessary ports to enable </w:t>
      </w:r>
      <w:r w:rsidR="0019615E">
        <w:t>RA</w:t>
      </w:r>
      <w:r w:rsidR="00D66414" w:rsidRPr="004A26F7">
        <w:t xml:space="preserve"> functions.  All </w:t>
      </w:r>
      <w:r w:rsidR="00095E32">
        <w:t>RA</w:t>
      </w:r>
      <w:r w:rsidR="0099521B" w:rsidRPr="004A26F7">
        <w:t xml:space="preserve"> </w:t>
      </w:r>
      <w:r w:rsidR="00D66414" w:rsidRPr="004A26F7">
        <w:t xml:space="preserve">equipment </w:t>
      </w:r>
      <w:r w:rsidR="0099521B" w:rsidRPr="004A26F7">
        <w:t xml:space="preserve">is </w:t>
      </w:r>
      <w:r w:rsidR="00D66414" w:rsidRPr="004A26F7">
        <w:t xml:space="preserve">configured with a minimum number of services and all unused network ports and services are disabled.  </w:t>
      </w:r>
      <w:r>
        <w:t xml:space="preserve">The OSG Operator </w:t>
      </w:r>
      <w:r w:rsidR="00FB1728">
        <w:t xml:space="preserve">shall allow DigiCert to review </w:t>
      </w:r>
      <w:r>
        <w:t>its</w:t>
      </w:r>
      <w:r w:rsidR="00FB1728">
        <w:t xml:space="preserve"> </w:t>
      </w:r>
      <w:r w:rsidR="0099521B" w:rsidRPr="004A26F7">
        <w:t>network configuration</w:t>
      </w:r>
      <w:r w:rsidR="00FB1728">
        <w:t xml:space="preserve"> upon request.</w:t>
      </w:r>
      <w:r w:rsidR="007E74E1" w:rsidRPr="004A26F7">
        <w:t xml:space="preserve"> </w:t>
      </w:r>
    </w:p>
    <w:p w:rsidR="006A0222" w:rsidRPr="004A26F7" w:rsidRDefault="006A0222" w:rsidP="00704E55">
      <w:pPr>
        <w:pStyle w:val="Heading2"/>
      </w:pPr>
      <w:bookmarkStart w:id="529" w:name="_Toc140649589"/>
      <w:bookmarkStart w:id="530" w:name="_Toc310347142"/>
      <w:r w:rsidRPr="004A26F7">
        <w:t>Time-stamping</w:t>
      </w:r>
      <w:bookmarkEnd w:id="529"/>
      <w:bookmarkEnd w:id="530"/>
    </w:p>
    <w:p w:rsidR="00095E32" w:rsidRPr="00D51BDF" w:rsidRDefault="00BA77E1" w:rsidP="00095E32">
      <w:pPr>
        <w:rPr>
          <w:color w:val="000000"/>
        </w:rPr>
      </w:pPr>
      <w:r w:rsidRPr="004A26F7">
        <w:t xml:space="preserve">The system </w:t>
      </w:r>
      <w:r w:rsidR="007E74E1" w:rsidRPr="004A26F7">
        <w:t xml:space="preserve">time on computers </w:t>
      </w:r>
      <w:r w:rsidR="00286045">
        <w:t>operating the RA process must be</w:t>
      </w:r>
      <w:r w:rsidRPr="004A26F7">
        <w:t xml:space="preserve"> updated using the Network Time Protocol (NTP) to synchronize system clocks at least once every eight hours (Windows default).</w:t>
      </w:r>
      <w:r w:rsidR="00555376" w:rsidRPr="004A26F7">
        <w:t xml:space="preserve">  All times are traceable to the real time value distributed by a </w:t>
      </w:r>
      <w:proofErr w:type="gramStart"/>
      <w:r w:rsidR="00555376" w:rsidRPr="004A26F7">
        <w:t>UTC(</w:t>
      </w:r>
      <w:proofErr w:type="gramEnd"/>
      <w:r w:rsidR="00555376" w:rsidRPr="004A26F7">
        <w:t>k) laboratory</w:t>
      </w:r>
      <w:r w:rsidR="009159F3" w:rsidRPr="004A26F7">
        <w:t xml:space="preserve"> </w:t>
      </w:r>
      <w:r w:rsidR="003216D7">
        <w:t>or National Measurement Institute</w:t>
      </w:r>
      <w:r w:rsidR="003216D7" w:rsidRPr="004A26F7">
        <w:t xml:space="preserve"> </w:t>
      </w:r>
      <w:r w:rsidR="009159F3" w:rsidRPr="004A26F7">
        <w:t>and are updated when a leap second occurs as notified by the appropriate body</w:t>
      </w:r>
      <w:r w:rsidR="00555376" w:rsidRPr="004A26F7">
        <w:t xml:space="preserve">.  </w:t>
      </w:r>
      <w:bookmarkStart w:id="531" w:name="_Toc140649590"/>
    </w:p>
    <w:p w:rsidR="006A0222" w:rsidRPr="004A26F7" w:rsidRDefault="006A0222" w:rsidP="00704E55">
      <w:pPr>
        <w:pStyle w:val="Heading1"/>
      </w:pPr>
      <w:bookmarkStart w:id="532" w:name="_Toc310347143"/>
      <w:r w:rsidRPr="004A26F7">
        <w:t>CERTIFICATE, CRL, AND OCSP PROFILES</w:t>
      </w:r>
      <w:bookmarkEnd w:id="531"/>
      <w:bookmarkEnd w:id="532"/>
    </w:p>
    <w:p w:rsidR="00917D3C" w:rsidRPr="004A26F7" w:rsidRDefault="006A0222" w:rsidP="00704E55">
      <w:pPr>
        <w:pStyle w:val="Heading2"/>
      </w:pPr>
      <w:bookmarkStart w:id="533" w:name="_Toc140649591"/>
      <w:bookmarkStart w:id="534" w:name="_Ref261867655"/>
      <w:bookmarkStart w:id="535" w:name="_Toc310347144"/>
      <w:r w:rsidRPr="004A26F7">
        <w:t>Certificate profile</w:t>
      </w:r>
      <w:bookmarkEnd w:id="533"/>
      <w:bookmarkEnd w:id="534"/>
      <w:bookmarkEnd w:id="535"/>
    </w:p>
    <w:p w:rsidR="006A0222" w:rsidRPr="004A26F7" w:rsidRDefault="006A0222" w:rsidP="00704E55">
      <w:pPr>
        <w:pStyle w:val="Heading3"/>
      </w:pPr>
      <w:bookmarkStart w:id="536" w:name="_Toc140649592"/>
      <w:bookmarkStart w:id="537" w:name="_Toc310347145"/>
      <w:r w:rsidRPr="004A26F7">
        <w:t xml:space="preserve">Version </w:t>
      </w:r>
      <w:r w:rsidR="00C41A65" w:rsidRPr="004A26F7">
        <w:t>N</w:t>
      </w:r>
      <w:r w:rsidRPr="004A26F7">
        <w:t>umber(s)</w:t>
      </w:r>
      <w:bookmarkEnd w:id="536"/>
      <w:bookmarkEnd w:id="537"/>
    </w:p>
    <w:p w:rsidR="006A0222" w:rsidRPr="004A26F7" w:rsidRDefault="00032F4D" w:rsidP="00BD4454">
      <w:r w:rsidRPr="004A26F7">
        <w:t xml:space="preserve">All </w:t>
      </w:r>
      <w:r w:rsidR="006A0222" w:rsidRPr="004A26F7">
        <w:t>certificate</w:t>
      </w:r>
      <w:r w:rsidRPr="004A26F7">
        <w:t>s</w:t>
      </w:r>
      <w:r w:rsidR="006A0222" w:rsidRPr="004A26F7">
        <w:t xml:space="preserve"> </w:t>
      </w:r>
      <w:r w:rsidRPr="004A26F7">
        <w:t xml:space="preserve">are </w:t>
      </w:r>
      <w:r w:rsidR="006A0222" w:rsidRPr="004A26F7">
        <w:t xml:space="preserve">X.509 </w:t>
      </w:r>
      <w:r w:rsidRPr="004A26F7">
        <w:t xml:space="preserve">version </w:t>
      </w:r>
      <w:r w:rsidR="006A0222" w:rsidRPr="004A26F7">
        <w:t>3 certificate</w:t>
      </w:r>
      <w:r w:rsidRPr="004A26F7">
        <w:t>s.</w:t>
      </w:r>
    </w:p>
    <w:p w:rsidR="006A0222" w:rsidRPr="004A26F7" w:rsidRDefault="006A0222" w:rsidP="00704E55">
      <w:pPr>
        <w:pStyle w:val="Heading3"/>
      </w:pPr>
      <w:bookmarkStart w:id="538" w:name="_Toc140649593"/>
      <w:bookmarkStart w:id="539" w:name="_Toc310347146"/>
      <w:r w:rsidRPr="004A26F7">
        <w:t xml:space="preserve">Certificate </w:t>
      </w:r>
      <w:r w:rsidR="002D749E" w:rsidRPr="004A26F7">
        <w:t>E</w:t>
      </w:r>
      <w:r w:rsidRPr="004A26F7">
        <w:t>xtensions</w:t>
      </w:r>
      <w:bookmarkEnd w:id="538"/>
      <w:bookmarkEnd w:id="539"/>
    </w:p>
    <w:p w:rsidR="00C601A5" w:rsidRPr="004A26F7" w:rsidRDefault="00C601A5" w:rsidP="00C601A5">
      <w:bookmarkStart w:id="540" w:name="_Toc140649594"/>
      <w:r>
        <w:t>As specified in the DigiCert CP and CPS.</w:t>
      </w:r>
      <w:r w:rsidR="00813611">
        <w:t xml:space="preserve">  </w:t>
      </w:r>
      <w:r w:rsidR="005519FA">
        <w:rPr>
          <w:rFonts w:cs="Arial"/>
        </w:rPr>
        <w:t>C</w:t>
      </w:r>
      <w:r w:rsidR="00813611">
        <w:rPr>
          <w:rFonts w:cs="Arial"/>
        </w:rPr>
        <w:t>ertificates</w:t>
      </w:r>
      <w:r w:rsidR="005519FA">
        <w:rPr>
          <w:rFonts w:cs="Arial"/>
        </w:rPr>
        <w:t xml:space="preserve"> issued under this RPS</w:t>
      </w:r>
      <w:r w:rsidR="00813611">
        <w:rPr>
          <w:rFonts w:cs="Arial"/>
        </w:rPr>
        <w:t xml:space="preserve"> comply with the Grid Certificate Profile as defined by the Open Grid Forum GFD.125.</w:t>
      </w:r>
    </w:p>
    <w:p w:rsidR="006A0222" w:rsidRDefault="006A0222" w:rsidP="00704E55">
      <w:pPr>
        <w:pStyle w:val="Heading3"/>
      </w:pPr>
      <w:bookmarkStart w:id="541" w:name="_Toc310347147"/>
      <w:r w:rsidRPr="004A26F7">
        <w:t xml:space="preserve">Algorithm </w:t>
      </w:r>
      <w:r w:rsidR="002D749E" w:rsidRPr="004A26F7">
        <w:t>O</w:t>
      </w:r>
      <w:r w:rsidRPr="004A26F7">
        <w:t xml:space="preserve">bject </w:t>
      </w:r>
      <w:r w:rsidR="002D749E" w:rsidRPr="004A26F7">
        <w:t>I</w:t>
      </w:r>
      <w:r w:rsidRPr="004A26F7">
        <w:t>dentifiers</w:t>
      </w:r>
      <w:bookmarkEnd w:id="540"/>
      <w:bookmarkEnd w:id="541"/>
    </w:p>
    <w:p w:rsidR="000200E9" w:rsidRPr="00D54855" w:rsidRDefault="000200E9" w:rsidP="005A3465">
      <w:r>
        <w:t>As specified in the DigiCert CP and CPS.</w:t>
      </w:r>
    </w:p>
    <w:p w:rsidR="006A0222" w:rsidRPr="004A26F7" w:rsidRDefault="006A0222" w:rsidP="00704E55">
      <w:pPr>
        <w:pStyle w:val="Heading3"/>
      </w:pPr>
      <w:bookmarkStart w:id="542" w:name="_Toc140649595"/>
      <w:bookmarkStart w:id="543" w:name="_Toc310347148"/>
      <w:r w:rsidRPr="004A26F7">
        <w:t xml:space="preserve">Name </w:t>
      </w:r>
      <w:r w:rsidR="002D749E" w:rsidRPr="004A26F7">
        <w:t>F</w:t>
      </w:r>
      <w:r w:rsidRPr="004A26F7">
        <w:t>orms</w:t>
      </w:r>
      <w:bookmarkEnd w:id="542"/>
      <w:bookmarkEnd w:id="543"/>
    </w:p>
    <w:p w:rsidR="00B77AD4" w:rsidRPr="004A26F7" w:rsidRDefault="00720B8B" w:rsidP="00B77AD4">
      <w:r w:rsidRPr="004A26F7">
        <w:t xml:space="preserve">Each </w:t>
      </w:r>
      <w:r w:rsidR="0045137E" w:rsidRPr="004A26F7">
        <w:t>c</w:t>
      </w:r>
      <w:r w:rsidRPr="004A26F7">
        <w:t>ertificate includes a unique serial number</w:t>
      </w:r>
      <w:r w:rsidR="0034689D" w:rsidRPr="004A26F7">
        <w:t xml:space="preserve"> </w:t>
      </w:r>
      <w:r w:rsidR="001B29DB">
        <w:t xml:space="preserve">or user ID </w:t>
      </w:r>
      <w:r w:rsidR="0034689D" w:rsidRPr="004A26F7">
        <w:t>that is never reused</w:t>
      </w:r>
      <w:r w:rsidRPr="004A26F7">
        <w:t xml:space="preserve">. </w:t>
      </w:r>
      <w:r w:rsidR="0034689D" w:rsidRPr="004A26F7">
        <w:t xml:space="preserve"> </w:t>
      </w:r>
      <w:r w:rsidR="001B29DB">
        <w:t xml:space="preserve">  </w:t>
      </w:r>
    </w:p>
    <w:p w:rsidR="006A0222" w:rsidRPr="004A26F7" w:rsidRDefault="006A0222" w:rsidP="00704E55">
      <w:pPr>
        <w:pStyle w:val="Heading3"/>
      </w:pPr>
      <w:bookmarkStart w:id="544" w:name="_Toc140649596"/>
      <w:bookmarkStart w:id="545" w:name="_Toc310347149"/>
      <w:r w:rsidRPr="004A26F7">
        <w:t xml:space="preserve">Name </w:t>
      </w:r>
      <w:r w:rsidR="002D749E" w:rsidRPr="004A26F7">
        <w:t>C</w:t>
      </w:r>
      <w:r w:rsidRPr="004A26F7">
        <w:t>onstraints</w:t>
      </w:r>
      <w:bookmarkEnd w:id="544"/>
      <w:bookmarkEnd w:id="545"/>
    </w:p>
    <w:p w:rsidR="00F31DBE" w:rsidRPr="004A26F7" w:rsidRDefault="001B29DB" w:rsidP="002D749E">
      <w:r>
        <w:t>No stipulation.</w:t>
      </w:r>
    </w:p>
    <w:p w:rsidR="006A0222" w:rsidRPr="004A26F7" w:rsidRDefault="006A0222" w:rsidP="00704E55">
      <w:pPr>
        <w:pStyle w:val="Heading3"/>
      </w:pPr>
      <w:bookmarkStart w:id="546" w:name="_Toc140649597"/>
      <w:bookmarkStart w:id="547" w:name="_Toc310347150"/>
      <w:r w:rsidRPr="004A26F7">
        <w:t xml:space="preserve">Certificate </w:t>
      </w:r>
      <w:r w:rsidR="002D749E" w:rsidRPr="004A26F7">
        <w:t>P</w:t>
      </w:r>
      <w:r w:rsidRPr="004A26F7">
        <w:t xml:space="preserve">olicy </w:t>
      </w:r>
      <w:r w:rsidR="002D749E" w:rsidRPr="004A26F7">
        <w:t>O</w:t>
      </w:r>
      <w:r w:rsidRPr="004A26F7">
        <w:t xml:space="preserve">bject </w:t>
      </w:r>
      <w:r w:rsidR="002D749E" w:rsidRPr="004A26F7">
        <w:t>I</w:t>
      </w:r>
      <w:r w:rsidRPr="004A26F7">
        <w:t>dentifier</w:t>
      </w:r>
      <w:bookmarkEnd w:id="546"/>
      <w:bookmarkEnd w:id="547"/>
    </w:p>
    <w:p w:rsidR="003E45CD" w:rsidRPr="004A26F7" w:rsidRDefault="00555391" w:rsidP="002D749E">
      <w:r w:rsidRPr="004A26F7">
        <w:t xml:space="preserve">The OIDs </w:t>
      </w:r>
      <w:r w:rsidR="00275DC1" w:rsidRPr="004A26F7">
        <w:t xml:space="preserve">used by </w:t>
      </w:r>
      <w:r w:rsidR="00610488">
        <w:t>OSG</w:t>
      </w:r>
      <w:r w:rsidR="00095E32">
        <w:t xml:space="preserve"> are set forth in </w:t>
      </w:r>
      <w:r w:rsidR="00B84EE7">
        <w:rPr>
          <w:spacing w:val="2"/>
        </w:rPr>
        <w:t>DigiCert’s C</w:t>
      </w:r>
      <w:r w:rsidR="009D4581" w:rsidRPr="004A26F7">
        <w:rPr>
          <w:spacing w:val="2"/>
        </w:rPr>
        <w:t xml:space="preserve">ertificate </w:t>
      </w:r>
      <w:r w:rsidR="00B84EE7">
        <w:rPr>
          <w:spacing w:val="2"/>
        </w:rPr>
        <w:t>P</w:t>
      </w:r>
      <w:r w:rsidR="009D4581" w:rsidRPr="004A26F7">
        <w:rPr>
          <w:spacing w:val="2"/>
        </w:rPr>
        <w:t>rofile</w:t>
      </w:r>
      <w:r w:rsidR="00B84EE7">
        <w:rPr>
          <w:spacing w:val="2"/>
        </w:rPr>
        <w:t>s</w:t>
      </w:r>
      <w:r w:rsidR="00E723D6" w:rsidRPr="004A26F7">
        <w:rPr>
          <w:spacing w:val="2"/>
        </w:rPr>
        <w:t xml:space="preserve"> document.</w:t>
      </w:r>
      <w:r w:rsidR="009D4581" w:rsidRPr="004A26F7">
        <w:rPr>
          <w:spacing w:val="2"/>
        </w:rPr>
        <w:t xml:space="preserve"> </w:t>
      </w:r>
    </w:p>
    <w:p w:rsidR="006A0222" w:rsidRPr="004A26F7" w:rsidRDefault="006A0222" w:rsidP="00704E55">
      <w:pPr>
        <w:pStyle w:val="Heading3"/>
      </w:pPr>
      <w:bookmarkStart w:id="548" w:name="_Toc140649598"/>
      <w:bookmarkStart w:id="549" w:name="_Toc310347151"/>
      <w:r w:rsidRPr="004A26F7">
        <w:t xml:space="preserve">Usage of Policy Constraints </w:t>
      </w:r>
      <w:r w:rsidR="00891A64" w:rsidRPr="004A26F7">
        <w:t>E</w:t>
      </w:r>
      <w:r w:rsidRPr="004A26F7">
        <w:t>xtension</w:t>
      </w:r>
      <w:bookmarkEnd w:id="548"/>
      <w:bookmarkEnd w:id="549"/>
    </w:p>
    <w:p w:rsidR="00AC39B9" w:rsidRPr="004A26F7" w:rsidRDefault="009D4581" w:rsidP="002D749E">
      <w:r w:rsidRPr="004A26F7">
        <w:t>Not applicable.</w:t>
      </w:r>
    </w:p>
    <w:p w:rsidR="006A0222" w:rsidRPr="004A26F7" w:rsidRDefault="006A0222" w:rsidP="00704E55">
      <w:pPr>
        <w:pStyle w:val="Heading3"/>
      </w:pPr>
      <w:bookmarkStart w:id="550" w:name="_Toc140649599"/>
      <w:bookmarkStart w:id="551" w:name="_Toc310347152"/>
      <w:r w:rsidRPr="004A26F7">
        <w:t xml:space="preserve">Policy </w:t>
      </w:r>
      <w:r w:rsidR="002F6BE8" w:rsidRPr="004A26F7">
        <w:t>Q</w:t>
      </w:r>
      <w:r w:rsidRPr="004A26F7">
        <w:t xml:space="preserve">ualifiers </w:t>
      </w:r>
      <w:r w:rsidR="002F6BE8" w:rsidRPr="004A26F7">
        <w:t>S</w:t>
      </w:r>
      <w:r w:rsidRPr="004A26F7">
        <w:t xml:space="preserve">yntax and </w:t>
      </w:r>
      <w:r w:rsidR="002F6BE8" w:rsidRPr="004A26F7">
        <w:t>S</w:t>
      </w:r>
      <w:r w:rsidRPr="004A26F7">
        <w:t>emantics</w:t>
      </w:r>
      <w:bookmarkEnd w:id="550"/>
      <w:bookmarkEnd w:id="551"/>
    </w:p>
    <w:p w:rsidR="00FA2E77" w:rsidRPr="004A26F7" w:rsidRDefault="00095E32" w:rsidP="002F6BE8">
      <w:pPr>
        <w:rPr>
          <w:spacing w:val="4"/>
        </w:rPr>
      </w:pPr>
      <w:r>
        <w:t>Certificates may include a</w:t>
      </w:r>
      <w:r w:rsidR="00275DC1" w:rsidRPr="004A26F7">
        <w:t xml:space="preserve"> </w:t>
      </w:r>
      <w:r w:rsidR="00FA2E77" w:rsidRPr="004A26F7">
        <w:t>brief statement</w:t>
      </w:r>
      <w:r>
        <w:t xml:space="preserve"> </w:t>
      </w:r>
      <w:r w:rsidR="00275DC1" w:rsidRPr="004A26F7">
        <w:t>about the</w:t>
      </w:r>
      <w:r w:rsidR="009D4581" w:rsidRPr="004A26F7">
        <w:t xml:space="preserve"> </w:t>
      </w:r>
      <w:r w:rsidR="00FA2E77" w:rsidRPr="004A26F7">
        <w:t>limitations of liability</w:t>
      </w:r>
      <w:r w:rsidR="007F0E38" w:rsidRPr="004A26F7">
        <w:t xml:space="preserve"> and other terms </w:t>
      </w:r>
      <w:r w:rsidR="006B1C45" w:rsidRPr="004A26F7">
        <w:t xml:space="preserve">associated with </w:t>
      </w:r>
      <w:r w:rsidR="002F6BE8" w:rsidRPr="004A26F7">
        <w:t xml:space="preserve">the use of </w:t>
      </w:r>
      <w:r w:rsidR="006B1C45" w:rsidRPr="004A26F7">
        <w:t>a</w:t>
      </w:r>
      <w:r w:rsidR="002F6BE8" w:rsidRPr="004A26F7">
        <w:t xml:space="preserve"> certificate</w:t>
      </w:r>
      <w:r w:rsidR="00275DC1" w:rsidRPr="004A26F7">
        <w:t xml:space="preserve"> in the Policy Qualifier field of the Certificates </w:t>
      </w:r>
      <w:r w:rsidR="00A23E4C">
        <w:t>P</w:t>
      </w:r>
      <w:r w:rsidR="00A23E4C" w:rsidRPr="004A26F7">
        <w:t xml:space="preserve">olicy </w:t>
      </w:r>
      <w:r w:rsidR="00275DC1" w:rsidRPr="004A26F7">
        <w:t>extension.</w:t>
      </w:r>
    </w:p>
    <w:p w:rsidR="006A0222" w:rsidRPr="004A26F7" w:rsidRDefault="002F6BE8" w:rsidP="00704E55">
      <w:pPr>
        <w:pStyle w:val="Heading3"/>
      </w:pPr>
      <w:bookmarkStart w:id="552" w:name="_Toc140649600"/>
      <w:bookmarkStart w:id="553" w:name="_Toc310347153"/>
      <w:r w:rsidRPr="004A26F7">
        <w:t>Processing Semantics</w:t>
      </w:r>
      <w:r w:rsidR="006A0222" w:rsidRPr="004A26F7">
        <w:t xml:space="preserve"> for the </w:t>
      </w:r>
      <w:r w:rsidRPr="004A26F7">
        <w:t>C</w:t>
      </w:r>
      <w:r w:rsidR="006A0222" w:rsidRPr="004A26F7">
        <w:t xml:space="preserve">ritical Certificate Policies </w:t>
      </w:r>
      <w:r w:rsidRPr="004A26F7">
        <w:t>E</w:t>
      </w:r>
      <w:r w:rsidR="006A0222" w:rsidRPr="004A26F7">
        <w:t>xtension</w:t>
      </w:r>
      <w:bookmarkEnd w:id="552"/>
      <w:bookmarkEnd w:id="553"/>
    </w:p>
    <w:p w:rsidR="003E45CD" w:rsidRPr="004A26F7" w:rsidRDefault="001B29DB" w:rsidP="00C41A65">
      <w:r>
        <w:t>No stipulation.</w:t>
      </w:r>
    </w:p>
    <w:p w:rsidR="001B29DB" w:rsidRDefault="006A0222" w:rsidP="005A3465">
      <w:pPr>
        <w:pStyle w:val="Heading2"/>
      </w:pPr>
      <w:r w:rsidRPr="004A26F7">
        <w:t xml:space="preserve"> </w:t>
      </w:r>
      <w:bookmarkStart w:id="554" w:name="_Toc140649601"/>
      <w:bookmarkStart w:id="555" w:name="_Toc310347154"/>
      <w:r w:rsidRPr="004A26F7">
        <w:t>CRL profile</w:t>
      </w:r>
      <w:bookmarkEnd w:id="554"/>
      <w:bookmarkEnd w:id="555"/>
    </w:p>
    <w:p w:rsidR="00C601A5" w:rsidRPr="004A26F7" w:rsidRDefault="00C601A5" w:rsidP="005A3465">
      <w:r>
        <w:t>As specified in the DigiCert CP and CPS.</w:t>
      </w:r>
    </w:p>
    <w:p w:rsidR="00A4005A" w:rsidRDefault="006A0222" w:rsidP="00704E55">
      <w:pPr>
        <w:pStyle w:val="Heading2"/>
      </w:pPr>
      <w:bookmarkStart w:id="556" w:name="_Toc140649604"/>
      <w:bookmarkStart w:id="557" w:name="_Toc310347157"/>
      <w:r w:rsidRPr="004A26F7">
        <w:lastRenderedPageBreak/>
        <w:t>OCSP profile</w:t>
      </w:r>
      <w:bookmarkEnd w:id="556"/>
      <w:bookmarkEnd w:id="557"/>
    </w:p>
    <w:p w:rsidR="00A4005A" w:rsidRPr="004A26F7" w:rsidRDefault="00397276" w:rsidP="00A4005A">
      <w:r>
        <w:t>As specified in the DigiCert CP and CPS.</w:t>
      </w:r>
    </w:p>
    <w:p w:rsidR="006A0222" w:rsidRPr="004A26F7" w:rsidRDefault="006A0222" w:rsidP="00704E55">
      <w:pPr>
        <w:pStyle w:val="Heading1"/>
      </w:pPr>
      <w:bookmarkStart w:id="558" w:name="s8"/>
      <w:bookmarkStart w:id="559" w:name="_Toc140649605"/>
      <w:bookmarkStart w:id="560" w:name="_Toc310347158"/>
      <w:bookmarkEnd w:id="558"/>
      <w:r w:rsidRPr="004A26F7">
        <w:t>COMPLIANCE AUDIT AND OTHER ASSESSMENTS</w:t>
      </w:r>
      <w:bookmarkEnd w:id="559"/>
      <w:bookmarkEnd w:id="560"/>
    </w:p>
    <w:p w:rsidR="006A0222" w:rsidRPr="004A26F7" w:rsidRDefault="006A0222" w:rsidP="00704E55">
      <w:pPr>
        <w:pStyle w:val="Heading2"/>
      </w:pPr>
      <w:bookmarkStart w:id="561" w:name="_Toc140649606"/>
      <w:bookmarkStart w:id="562" w:name="_Toc310347159"/>
      <w:r w:rsidRPr="004A26F7">
        <w:t>Frequency or circumstances of assessment</w:t>
      </w:r>
      <w:bookmarkEnd w:id="561"/>
      <w:bookmarkEnd w:id="562"/>
    </w:p>
    <w:p w:rsidR="00095E32" w:rsidRDefault="0075396B" w:rsidP="003B4246">
      <w:r>
        <w:t>DigiCert a</w:t>
      </w:r>
      <w:r w:rsidR="001B29DB">
        <w:t xml:space="preserve">udits OSG’s </w:t>
      </w:r>
      <w:r>
        <w:t xml:space="preserve">compliance with this RPS and the CPS on an annual basis.  Audits of OSG’s validation process are conducted using a randomly selected sample of certificates.  </w:t>
      </w:r>
      <w:commentRangeStart w:id="563"/>
      <w:r>
        <w:t>O</w:t>
      </w:r>
      <w:r w:rsidR="001B29DB">
        <w:t xml:space="preserve">SG audits </w:t>
      </w:r>
      <w:del w:id="564" w:author="Author">
        <w:r w:rsidR="001B29DB" w:rsidDel="000038DC">
          <w:delText xml:space="preserve">each </w:delText>
        </w:r>
      </w:del>
      <w:ins w:id="565" w:author="Author">
        <w:r w:rsidR="000038DC">
          <w:t xml:space="preserve">its </w:t>
        </w:r>
      </w:ins>
      <w:r w:rsidR="001B29DB">
        <w:t xml:space="preserve">Trusted Agent’s validation process </w:t>
      </w:r>
      <w:r>
        <w:t xml:space="preserve">on an annual basis using a randomly selected sample of certificates. </w:t>
      </w:r>
      <w:commentRangeEnd w:id="563"/>
      <w:r w:rsidR="00D9412D">
        <w:rPr>
          <w:rStyle w:val="CommentReference"/>
        </w:rPr>
        <w:commentReference w:id="563"/>
      </w:r>
      <w:r>
        <w:t xml:space="preserve"> </w:t>
      </w:r>
    </w:p>
    <w:p w:rsidR="006A0222" w:rsidRPr="004A26F7" w:rsidRDefault="006A0222" w:rsidP="00704E55">
      <w:pPr>
        <w:pStyle w:val="Heading2"/>
      </w:pPr>
      <w:bookmarkStart w:id="566" w:name="_Toc140649607"/>
      <w:bookmarkStart w:id="567" w:name="_Toc310347160"/>
      <w:r w:rsidRPr="004A26F7">
        <w:t>Identity/qualifications of assessor</w:t>
      </w:r>
      <w:bookmarkEnd w:id="566"/>
      <w:bookmarkEnd w:id="567"/>
    </w:p>
    <w:p w:rsidR="00544C8A" w:rsidRDefault="00544C8A" w:rsidP="00A67C17">
      <w:r>
        <w:t xml:space="preserve">DigiCert personnel are responsible for auditing </w:t>
      </w:r>
      <w:r w:rsidR="00610488">
        <w:t>OSG</w:t>
      </w:r>
      <w:r>
        <w:t>’s compliance with this RPS.</w:t>
      </w:r>
      <w:r w:rsidR="001B29DB">
        <w:t xml:space="preserve">  OSG personnel are responsible for auditing Trusted Agents.</w:t>
      </w:r>
    </w:p>
    <w:p w:rsidR="006A0222" w:rsidRPr="004A26F7" w:rsidRDefault="006A0222" w:rsidP="00704E55">
      <w:pPr>
        <w:pStyle w:val="Heading2"/>
      </w:pPr>
      <w:bookmarkStart w:id="568" w:name="_Toc140649608"/>
      <w:bookmarkStart w:id="569" w:name="_Toc310347161"/>
      <w:r w:rsidRPr="004A26F7">
        <w:t>Assessor's relationship to assessed entity</w:t>
      </w:r>
      <w:bookmarkEnd w:id="568"/>
      <w:bookmarkEnd w:id="569"/>
    </w:p>
    <w:p w:rsidR="00125251" w:rsidRPr="004A26F7" w:rsidRDefault="00610488" w:rsidP="00125251">
      <w:bookmarkStart w:id="570" w:name="_Toc140649609"/>
      <w:r>
        <w:t>OSG</w:t>
      </w:r>
      <w:r w:rsidR="00544C8A">
        <w:t xml:space="preserve"> is a RA of DigiCert</w:t>
      </w:r>
      <w:r w:rsidR="00125251" w:rsidRPr="004A26F7">
        <w:t xml:space="preserve">.  </w:t>
      </w:r>
      <w:r w:rsidR="001B29DB">
        <w:t xml:space="preserve"> Trusted Agents are members of OSG’s organizational group.</w:t>
      </w:r>
    </w:p>
    <w:p w:rsidR="006A0222" w:rsidRPr="004A26F7" w:rsidRDefault="006A0222" w:rsidP="00704E55">
      <w:pPr>
        <w:pStyle w:val="Heading2"/>
      </w:pPr>
      <w:bookmarkStart w:id="571" w:name="_Toc310347162"/>
      <w:r w:rsidRPr="004A26F7">
        <w:t>Topics covered by assessment</w:t>
      </w:r>
      <w:bookmarkEnd w:id="570"/>
      <w:bookmarkEnd w:id="571"/>
    </w:p>
    <w:p w:rsidR="00544C8A" w:rsidRDefault="007D0FD7" w:rsidP="003B4246">
      <w:r>
        <w:t xml:space="preserve"> </w:t>
      </w:r>
      <w:r w:rsidR="001B29DB">
        <w:t xml:space="preserve">Audits of OSG </w:t>
      </w:r>
      <w:r w:rsidR="000E44A1" w:rsidRPr="004A26F7">
        <w:t xml:space="preserve">cover </w:t>
      </w:r>
      <w:r w:rsidR="00610488">
        <w:t>OSG</w:t>
      </w:r>
      <w:r w:rsidR="00544C8A">
        <w:t>’s systems and validation process.</w:t>
      </w:r>
      <w:r w:rsidR="00512A81">
        <w:t xml:space="preserve">  </w:t>
      </w:r>
      <w:r w:rsidR="001B29DB">
        <w:t xml:space="preserve">Audits may also include a Trusted Agent’s procedure for performing </w:t>
      </w:r>
      <w:r w:rsidR="00512A81">
        <w:t>the certificate validation required under this RPS.</w:t>
      </w:r>
    </w:p>
    <w:p w:rsidR="006A0222" w:rsidRPr="004A26F7" w:rsidRDefault="006A0222" w:rsidP="00704E55">
      <w:pPr>
        <w:pStyle w:val="Heading2"/>
      </w:pPr>
      <w:bookmarkStart w:id="572" w:name="_Toc140649610"/>
      <w:bookmarkStart w:id="573" w:name="_Toc310347163"/>
      <w:r w:rsidRPr="004A26F7">
        <w:t>Actions taken as a result of deficiency</w:t>
      </w:r>
      <w:bookmarkEnd w:id="572"/>
      <w:bookmarkEnd w:id="573"/>
    </w:p>
    <w:p w:rsidR="0019615E" w:rsidRDefault="004B7EA7" w:rsidP="00544C8A">
      <w:r w:rsidRPr="004A26F7">
        <w:t xml:space="preserve">If </w:t>
      </w:r>
      <w:r w:rsidR="001B29DB">
        <w:t>a DigiCert</w:t>
      </w:r>
      <w:r w:rsidR="001B29DB" w:rsidRPr="004A26F7">
        <w:t xml:space="preserve"> </w:t>
      </w:r>
      <w:r w:rsidRPr="004A26F7">
        <w:t xml:space="preserve">audit </w:t>
      </w:r>
      <w:r w:rsidR="001B29DB">
        <w:t>discovers</w:t>
      </w:r>
      <w:r w:rsidR="001B29DB" w:rsidRPr="004A26F7">
        <w:t xml:space="preserve"> </w:t>
      </w:r>
      <w:r w:rsidRPr="004A26F7">
        <w:t>any material noncompliance with applicable law,</w:t>
      </w:r>
      <w:r w:rsidR="00544C8A">
        <w:t xml:space="preserve"> this RPS, the</w:t>
      </w:r>
      <w:r w:rsidRPr="004A26F7">
        <w:t xml:space="preserve"> CP</w:t>
      </w:r>
      <w:r w:rsidR="00A67C17" w:rsidRPr="004A26F7">
        <w:t>S</w:t>
      </w:r>
      <w:r w:rsidRPr="004A26F7">
        <w:t xml:space="preserve">, the CP, or any other contractual obligations related to </w:t>
      </w:r>
      <w:r w:rsidR="00610488">
        <w:t>OSG</w:t>
      </w:r>
      <w:r w:rsidR="00544C8A">
        <w:t>’s</w:t>
      </w:r>
      <w:r w:rsidRPr="004A26F7">
        <w:t xml:space="preserve"> services</w:t>
      </w:r>
      <w:r w:rsidR="00544C8A">
        <w:t xml:space="preserve"> (to the extent such information is audited)</w:t>
      </w:r>
      <w:r w:rsidR="00857914" w:rsidRPr="004A26F7">
        <w:t>, then (1</w:t>
      </w:r>
      <w:r w:rsidRPr="004A26F7">
        <w:t xml:space="preserve">) </w:t>
      </w:r>
      <w:r w:rsidR="00544C8A">
        <w:t>DigiCert</w:t>
      </w:r>
      <w:r w:rsidRPr="004A26F7">
        <w:t xml:space="preserve"> will document the discrepancy, </w:t>
      </w:r>
      <w:r w:rsidR="00857914" w:rsidRPr="004A26F7">
        <w:t>(</w:t>
      </w:r>
      <w:r w:rsidRPr="004A26F7">
        <w:t xml:space="preserve">2) </w:t>
      </w:r>
      <w:r w:rsidR="00544C8A">
        <w:t>DigiCert</w:t>
      </w:r>
      <w:r w:rsidRPr="004A26F7">
        <w:t xml:space="preserve"> will promptly notify </w:t>
      </w:r>
      <w:r w:rsidR="00610488">
        <w:t>the OSG Operator</w:t>
      </w:r>
      <w:r w:rsidRPr="004A26F7">
        <w:t xml:space="preserve">, and </w:t>
      </w:r>
      <w:r w:rsidR="00857914" w:rsidRPr="004A26F7">
        <w:t>(</w:t>
      </w:r>
      <w:r w:rsidRPr="004A26F7">
        <w:t xml:space="preserve">3) </w:t>
      </w:r>
      <w:r w:rsidR="00610488">
        <w:t>the OSG Operator</w:t>
      </w:r>
      <w:r w:rsidR="00610488" w:rsidRPr="004A26F7">
        <w:t xml:space="preserve"> </w:t>
      </w:r>
      <w:r w:rsidRPr="004A26F7">
        <w:t xml:space="preserve">will develop a plan to cure the noncompliance.  </w:t>
      </w:r>
      <w:bookmarkStart w:id="574" w:name="_Toc140649611"/>
      <w:r w:rsidR="001B29DB">
        <w:t xml:space="preserve"> If OSG’s audit of a Trusted Agent discovers any material noncompliance by a Trusted Agent with this RPS, then OSG will (1) document the discrepancy, (2) promptly notify DigiCert, and (3) develop a plan to cure the non-compliance.</w:t>
      </w:r>
    </w:p>
    <w:p w:rsidR="0019615E" w:rsidRPr="004A26F7" w:rsidRDefault="006A0222" w:rsidP="0019615E">
      <w:pPr>
        <w:pStyle w:val="Heading2"/>
      </w:pPr>
      <w:bookmarkStart w:id="575" w:name="_Toc310347164"/>
      <w:r w:rsidRPr="004A26F7">
        <w:t>Communication of results</w:t>
      </w:r>
      <w:bookmarkEnd w:id="574"/>
      <w:bookmarkEnd w:id="575"/>
    </w:p>
    <w:p w:rsidR="00512A81" w:rsidRPr="004A26F7" w:rsidRDefault="00512A81" w:rsidP="00512A81">
      <w:r w:rsidRPr="004A26F7">
        <w:t xml:space="preserve">The results of </w:t>
      </w:r>
      <w:r>
        <w:t>an</w:t>
      </w:r>
      <w:r w:rsidRPr="004A26F7">
        <w:t xml:space="preserve"> audit are reported to </w:t>
      </w:r>
      <w:r w:rsidR="001B29DB">
        <w:t xml:space="preserve">DigiCert’s policy authority </w:t>
      </w:r>
      <w:r w:rsidRPr="004A26F7">
        <w:t>any third party entities which are entitled by law, regulation, or agreement to receive a copy of the audit</w:t>
      </w:r>
      <w:r>
        <w:t xml:space="preserve"> results</w:t>
      </w:r>
      <w:r w:rsidRPr="004A26F7">
        <w:t xml:space="preserve">.  </w:t>
      </w:r>
    </w:p>
    <w:p w:rsidR="00C46D64" w:rsidRPr="004A26F7" w:rsidRDefault="00C46D64" w:rsidP="00704E55">
      <w:pPr>
        <w:pStyle w:val="Heading2"/>
      </w:pPr>
      <w:bookmarkStart w:id="576" w:name="_Toc310347165"/>
      <w:commentRangeStart w:id="577"/>
      <w:r w:rsidRPr="004A26F7">
        <w:t>Self-Audits</w:t>
      </w:r>
      <w:bookmarkEnd w:id="576"/>
      <w:commentRangeEnd w:id="577"/>
      <w:r w:rsidR="00D9412D">
        <w:rPr>
          <w:rStyle w:val="CommentReference"/>
          <w:rFonts w:cs="Times New Roman"/>
          <w:b w:val="0"/>
          <w:bCs w:val="0"/>
          <w:i w:val="0"/>
          <w:iCs w:val="0"/>
          <w:caps w:val="0"/>
        </w:rPr>
        <w:commentReference w:id="577"/>
      </w:r>
    </w:p>
    <w:p w:rsidR="006F6EAC" w:rsidRPr="004A26F7" w:rsidRDefault="00610488" w:rsidP="000E44A1">
      <w:pPr>
        <w:autoSpaceDE w:val="0"/>
        <w:autoSpaceDN w:val="0"/>
        <w:adjustRightInd w:val="0"/>
      </w:pPr>
      <w:r>
        <w:t>The OSG Operator</w:t>
      </w:r>
      <w:r w:rsidR="00512A81">
        <w:t xml:space="preserve"> shall perform regular </w:t>
      </w:r>
      <w:r w:rsidR="00153BBC">
        <w:t xml:space="preserve">self </w:t>
      </w:r>
      <w:r w:rsidR="00512A81">
        <w:t xml:space="preserve">audits to ensure that </w:t>
      </w:r>
      <w:r w:rsidR="00153BBC">
        <w:t>OSG and the</w:t>
      </w:r>
      <w:r w:rsidR="00512A81">
        <w:t xml:space="preserve"> Trusted Agents are </w:t>
      </w:r>
      <w:r w:rsidR="00153BBC">
        <w:t>in compliance with this RPS.  To the extent possible, t</w:t>
      </w:r>
      <w:r w:rsidR="00512A81">
        <w:t>he OSG Operator may conduct these audits electronically by requesting a copy of the documentation relied on in issuing the certificate.</w:t>
      </w:r>
    </w:p>
    <w:p w:rsidR="006A0222" w:rsidRPr="004A26F7" w:rsidRDefault="006A0222" w:rsidP="00704E55">
      <w:pPr>
        <w:pStyle w:val="Heading1"/>
      </w:pPr>
      <w:bookmarkStart w:id="578" w:name="_Toc140649612"/>
      <w:bookmarkStart w:id="579" w:name="_Toc310347166"/>
      <w:r w:rsidRPr="004A26F7">
        <w:t>OTHER BUSINESS AND LEGAL MATTERS</w:t>
      </w:r>
      <w:bookmarkEnd w:id="578"/>
      <w:bookmarkEnd w:id="579"/>
    </w:p>
    <w:p w:rsidR="006A0222" w:rsidRDefault="006A0222" w:rsidP="00704E55">
      <w:pPr>
        <w:pStyle w:val="Heading2"/>
      </w:pPr>
      <w:bookmarkStart w:id="580" w:name="_Toc140649613"/>
      <w:bookmarkStart w:id="581" w:name="_Toc310347167"/>
      <w:r w:rsidRPr="004A26F7">
        <w:t>Fees</w:t>
      </w:r>
      <w:bookmarkEnd w:id="580"/>
      <w:bookmarkEnd w:id="581"/>
    </w:p>
    <w:p w:rsidR="00A81C1E" w:rsidRPr="00A81C1E" w:rsidRDefault="00512A81" w:rsidP="00A81C1E">
      <w:r>
        <w:t xml:space="preserve">OSG may charge fees for certificate services.  </w:t>
      </w:r>
    </w:p>
    <w:p w:rsidR="006A0222" w:rsidRDefault="006A0222" w:rsidP="00704E55">
      <w:pPr>
        <w:pStyle w:val="Heading2"/>
      </w:pPr>
      <w:bookmarkStart w:id="582" w:name="_Toc140649619"/>
      <w:bookmarkStart w:id="583" w:name="_Toc310347168"/>
      <w:r w:rsidRPr="004A26F7">
        <w:t>Financial responsibility</w:t>
      </w:r>
      <w:bookmarkEnd w:id="582"/>
      <w:bookmarkEnd w:id="583"/>
    </w:p>
    <w:p w:rsidR="00A81C1E" w:rsidRPr="00A81C1E" w:rsidRDefault="00512A81" w:rsidP="00A81C1E">
      <w:r>
        <w:t>OSG’s certificates are not publicly trusted and are not covered by an insurance policy.</w:t>
      </w:r>
    </w:p>
    <w:p w:rsidR="006A0222" w:rsidRPr="004A26F7" w:rsidRDefault="006A0222" w:rsidP="00704E55">
      <w:pPr>
        <w:pStyle w:val="Heading2"/>
      </w:pPr>
      <w:bookmarkStart w:id="584" w:name="s93"/>
      <w:bookmarkStart w:id="585" w:name="_Toc140649623"/>
      <w:bookmarkStart w:id="586" w:name="_Ref261867561"/>
      <w:bookmarkStart w:id="587" w:name="_Toc310347169"/>
      <w:bookmarkEnd w:id="584"/>
      <w:r w:rsidRPr="004A26F7">
        <w:t>Confidentiality of business information</w:t>
      </w:r>
      <w:bookmarkEnd w:id="585"/>
      <w:bookmarkEnd w:id="586"/>
      <w:bookmarkEnd w:id="587"/>
    </w:p>
    <w:p w:rsidR="006A0222" w:rsidRPr="004A26F7" w:rsidRDefault="006A0222" w:rsidP="00704E55">
      <w:pPr>
        <w:pStyle w:val="Heading3"/>
      </w:pPr>
      <w:bookmarkStart w:id="588" w:name="_Toc140649624"/>
      <w:bookmarkStart w:id="589" w:name="_Toc310347170"/>
      <w:r w:rsidRPr="004A26F7">
        <w:t xml:space="preserve">Scope of </w:t>
      </w:r>
      <w:r w:rsidR="00D65E25" w:rsidRPr="004A26F7">
        <w:t>C</w:t>
      </w:r>
      <w:r w:rsidRPr="004A26F7">
        <w:t xml:space="preserve">onfidential </w:t>
      </w:r>
      <w:r w:rsidR="00D65E25" w:rsidRPr="004A26F7">
        <w:t>I</w:t>
      </w:r>
      <w:r w:rsidRPr="004A26F7">
        <w:t>nformation</w:t>
      </w:r>
      <w:bookmarkEnd w:id="588"/>
      <w:bookmarkEnd w:id="589"/>
    </w:p>
    <w:p w:rsidR="00F13D15" w:rsidRPr="004A26F7" w:rsidRDefault="00610488" w:rsidP="006E4FA2">
      <w:r>
        <w:t xml:space="preserve">The OSG Operator </w:t>
      </w:r>
      <w:r w:rsidR="004C0F4B">
        <w:t>shall protect</w:t>
      </w:r>
      <w:r w:rsidR="00F13D15" w:rsidRPr="004A26F7">
        <w:t xml:space="preserve"> </w:t>
      </w:r>
      <w:r w:rsidR="004C0F4B">
        <w:t xml:space="preserve">the </w:t>
      </w:r>
      <w:r w:rsidR="00F13D15" w:rsidRPr="004A26F7">
        <w:t xml:space="preserve">following </w:t>
      </w:r>
      <w:r w:rsidR="004C0F4B">
        <w:t>as</w:t>
      </w:r>
      <w:r w:rsidR="00F13D15" w:rsidRPr="004A26F7">
        <w:t xml:space="preserve"> confidential information using a reasonable degree of care:</w:t>
      </w:r>
    </w:p>
    <w:p w:rsidR="00941FAD" w:rsidRDefault="00941FAD" w:rsidP="008C30ED">
      <w:pPr>
        <w:numPr>
          <w:ilvl w:val="0"/>
          <w:numId w:val="6"/>
        </w:numPr>
      </w:pPr>
      <w:r>
        <w:t>Information and data used to access DigiCert’s systems;</w:t>
      </w:r>
    </w:p>
    <w:p w:rsidR="0059120E" w:rsidRPr="004A26F7" w:rsidRDefault="00F13D15" w:rsidP="008C30ED">
      <w:pPr>
        <w:numPr>
          <w:ilvl w:val="0"/>
          <w:numId w:val="6"/>
        </w:numPr>
      </w:pPr>
      <w:r w:rsidRPr="004A26F7">
        <w:lastRenderedPageBreak/>
        <w:t>B</w:t>
      </w:r>
      <w:r w:rsidR="0059120E" w:rsidRPr="004A26F7">
        <w:t>usiness continuity, incident response, contingency, and disaster recovery plans</w:t>
      </w:r>
      <w:r w:rsidR="00D65E25" w:rsidRPr="004A26F7">
        <w:t>;</w:t>
      </w:r>
    </w:p>
    <w:p w:rsidR="0059120E" w:rsidRPr="004A26F7" w:rsidRDefault="00F13D15" w:rsidP="008C30ED">
      <w:pPr>
        <w:numPr>
          <w:ilvl w:val="0"/>
          <w:numId w:val="6"/>
        </w:numPr>
      </w:pPr>
      <w:r w:rsidRPr="004A26F7">
        <w:t>I</w:t>
      </w:r>
      <w:r w:rsidR="0059120E" w:rsidRPr="004A26F7">
        <w:t xml:space="preserve">nformation held by </w:t>
      </w:r>
      <w:r w:rsidR="00610488">
        <w:t>OSG</w:t>
      </w:r>
      <w:r w:rsidR="0059120E" w:rsidRPr="004A26F7">
        <w:t xml:space="preserve"> as private information in accordance with </w:t>
      </w:r>
      <w:r w:rsidR="0059120E" w:rsidRPr="004A26F7">
        <w:rPr>
          <w:rFonts w:cs="Arial"/>
          <w:spacing w:val="4"/>
        </w:rPr>
        <w:t xml:space="preserve">Section </w:t>
      </w:r>
      <w:fldSimple w:instr=" REF _Ref261867795 \w \h  \* MERGEFORMAT ">
        <w:r w:rsidR="00325B8C">
          <w:rPr>
            <w:rFonts w:cs="Arial"/>
            <w:spacing w:val="4"/>
          </w:rPr>
          <w:t>9.4</w:t>
        </w:r>
      </w:fldSimple>
      <w:r w:rsidR="00D65E25" w:rsidRPr="004A26F7">
        <w:t>;</w:t>
      </w:r>
    </w:p>
    <w:p w:rsidR="00F76109" w:rsidRPr="004A26F7" w:rsidRDefault="00F13D15" w:rsidP="008C30ED">
      <w:pPr>
        <w:numPr>
          <w:ilvl w:val="0"/>
          <w:numId w:val="6"/>
        </w:numPr>
      </w:pPr>
      <w:r w:rsidRPr="004A26F7">
        <w:t>A</w:t>
      </w:r>
      <w:r w:rsidR="0059120E" w:rsidRPr="004A26F7">
        <w:t>udit log</w:t>
      </w:r>
      <w:r w:rsidRPr="004A26F7">
        <w:t>s</w:t>
      </w:r>
      <w:r w:rsidR="0059120E" w:rsidRPr="004A26F7">
        <w:t xml:space="preserve"> and archive record</w:t>
      </w:r>
      <w:r w:rsidRPr="004A26F7">
        <w:t>s</w:t>
      </w:r>
      <w:r w:rsidR="00D65E25" w:rsidRPr="004A26F7">
        <w:t xml:space="preserve">; and </w:t>
      </w:r>
    </w:p>
    <w:p w:rsidR="00C5388D" w:rsidRPr="004A26F7" w:rsidRDefault="00F76109" w:rsidP="008C30ED">
      <w:pPr>
        <w:numPr>
          <w:ilvl w:val="0"/>
          <w:numId w:val="6"/>
        </w:numPr>
      </w:pPr>
      <w:r w:rsidRPr="004A26F7">
        <w:t>Transaction records</w:t>
      </w:r>
      <w:r w:rsidR="00C5388D" w:rsidRPr="004A26F7">
        <w:t xml:space="preserve">, </w:t>
      </w:r>
      <w:r w:rsidRPr="004A26F7">
        <w:t>financial audit records</w:t>
      </w:r>
      <w:r w:rsidR="00F13D15" w:rsidRPr="004A26F7">
        <w:t>,</w:t>
      </w:r>
      <w:r w:rsidR="00C5388D" w:rsidRPr="004A26F7">
        <w:t xml:space="preserve"> and e</w:t>
      </w:r>
      <w:r w:rsidRPr="004A26F7">
        <w:t xml:space="preserve">xternal or internal audit trail records and </w:t>
      </w:r>
      <w:r w:rsidR="00544C8A">
        <w:t>any audit reports</w:t>
      </w:r>
      <w:r w:rsidR="00FF3065">
        <w:t>.</w:t>
      </w:r>
    </w:p>
    <w:p w:rsidR="006A0222" w:rsidRPr="004A26F7" w:rsidRDefault="006A0222" w:rsidP="00704E55">
      <w:pPr>
        <w:pStyle w:val="Heading3"/>
      </w:pPr>
      <w:bookmarkStart w:id="590" w:name="_Toc140649625"/>
      <w:bookmarkStart w:id="591" w:name="_Toc310347171"/>
      <w:r w:rsidRPr="004A26F7">
        <w:t xml:space="preserve">Information </w:t>
      </w:r>
      <w:r w:rsidR="006E4FA2" w:rsidRPr="004A26F7">
        <w:t>N</w:t>
      </w:r>
      <w:r w:rsidRPr="004A26F7">
        <w:t xml:space="preserve">ot </w:t>
      </w:r>
      <w:r w:rsidR="006E4FA2" w:rsidRPr="004A26F7">
        <w:t>W</w:t>
      </w:r>
      <w:r w:rsidRPr="004A26F7">
        <w:t xml:space="preserve">ithin the </w:t>
      </w:r>
      <w:r w:rsidR="006E4FA2" w:rsidRPr="004A26F7">
        <w:t>S</w:t>
      </w:r>
      <w:r w:rsidRPr="004A26F7">
        <w:t xml:space="preserve">cope of </w:t>
      </w:r>
      <w:r w:rsidR="006E4FA2" w:rsidRPr="004A26F7">
        <w:t>C</w:t>
      </w:r>
      <w:r w:rsidRPr="004A26F7">
        <w:t xml:space="preserve">onfidential </w:t>
      </w:r>
      <w:r w:rsidR="006E4FA2" w:rsidRPr="004A26F7">
        <w:t>I</w:t>
      </w:r>
      <w:r w:rsidRPr="004A26F7">
        <w:t>nformation</w:t>
      </w:r>
      <w:bookmarkEnd w:id="590"/>
      <w:bookmarkEnd w:id="591"/>
    </w:p>
    <w:p w:rsidR="00913D31" w:rsidRPr="004A26F7" w:rsidRDefault="007449A4" w:rsidP="00913D31">
      <w:bookmarkStart w:id="592" w:name="_Toc140649626"/>
      <w:r>
        <w:t>I</w:t>
      </w:r>
      <w:r w:rsidR="00913D31" w:rsidRPr="004A26F7">
        <w:t xml:space="preserve">nformation not listed as confidential is considered public information.  Published certificate and revocation data is </w:t>
      </w:r>
      <w:r w:rsidR="00FF3065">
        <w:t xml:space="preserve">considered </w:t>
      </w:r>
      <w:r w:rsidR="00913D31" w:rsidRPr="004A26F7">
        <w:t xml:space="preserve">public information.  </w:t>
      </w:r>
    </w:p>
    <w:p w:rsidR="006A0222" w:rsidRPr="004A26F7" w:rsidRDefault="006A0222" w:rsidP="00704E55">
      <w:pPr>
        <w:pStyle w:val="Heading3"/>
      </w:pPr>
      <w:bookmarkStart w:id="593" w:name="_Toc310347172"/>
      <w:r w:rsidRPr="004A26F7">
        <w:t xml:space="preserve">Responsibility to </w:t>
      </w:r>
      <w:r w:rsidR="006E4FA2" w:rsidRPr="004A26F7">
        <w:t>P</w:t>
      </w:r>
      <w:r w:rsidRPr="004A26F7">
        <w:t xml:space="preserve">rotect </w:t>
      </w:r>
      <w:r w:rsidR="006E4FA2" w:rsidRPr="004A26F7">
        <w:t>C</w:t>
      </w:r>
      <w:r w:rsidRPr="004A26F7">
        <w:t xml:space="preserve">onfidential </w:t>
      </w:r>
      <w:r w:rsidR="006E4FA2" w:rsidRPr="004A26F7">
        <w:t>I</w:t>
      </w:r>
      <w:r w:rsidRPr="004A26F7">
        <w:t>nformation</w:t>
      </w:r>
      <w:bookmarkEnd w:id="592"/>
      <w:bookmarkEnd w:id="593"/>
    </w:p>
    <w:p w:rsidR="006E4FA2" w:rsidRPr="004A26F7" w:rsidRDefault="00610488" w:rsidP="006E4FA2">
      <w:r>
        <w:t xml:space="preserve">The OSG Operator </w:t>
      </w:r>
      <w:r w:rsidR="007449A4">
        <w:t>shall contractually obligate its</w:t>
      </w:r>
      <w:r w:rsidR="00544C8A" w:rsidRPr="004A26F7">
        <w:t xml:space="preserve"> </w:t>
      </w:r>
      <w:r w:rsidR="006E4FA2" w:rsidRPr="004A26F7">
        <w:t>employees, agents, and contractors</w:t>
      </w:r>
      <w:r w:rsidR="007449A4">
        <w:t xml:space="preserve"> to</w:t>
      </w:r>
      <w:r w:rsidR="006E4FA2" w:rsidRPr="004A26F7">
        <w:t xml:space="preserve"> protect</w:t>
      </w:r>
      <w:r w:rsidR="007449A4">
        <w:t xml:space="preserve"> confidential information</w:t>
      </w:r>
      <w:r w:rsidR="006E4FA2" w:rsidRPr="004A26F7">
        <w:t xml:space="preserve">.  </w:t>
      </w:r>
      <w:r>
        <w:t xml:space="preserve">The OSG Operator </w:t>
      </w:r>
      <w:r w:rsidR="007449A4">
        <w:t>shall ensure that e</w:t>
      </w:r>
      <w:r w:rsidR="006E4FA2" w:rsidRPr="004A26F7">
        <w:t xml:space="preserve">mployees receive training on how to handle confidential information.  </w:t>
      </w:r>
    </w:p>
    <w:p w:rsidR="006A0222" w:rsidRPr="004A26F7" w:rsidRDefault="006A0222" w:rsidP="00704E55">
      <w:pPr>
        <w:pStyle w:val="Heading2"/>
      </w:pPr>
      <w:bookmarkStart w:id="594" w:name="_Toc140649627"/>
      <w:bookmarkStart w:id="595" w:name="_Ref261867571"/>
      <w:bookmarkStart w:id="596" w:name="_Ref261867795"/>
      <w:bookmarkStart w:id="597" w:name="_Toc310347173"/>
      <w:r w:rsidRPr="004A26F7">
        <w:t>Privacy of personal information</w:t>
      </w:r>
      <w:bookmarkEnd w:id="594"/>
      <w:bookmarkEnd w:id="595"/>
      <w:bookmarkEnd w:id="596"/>
      <w:bookmarkEnd w:id="597"/>
    </w:p>
    <w:p w:rsidR="006A0222" w:rsidRPr="004A26F7" w:rsidRDefault="006A0222" w:rsidP="00704E55">
      <w:pPr>
        <w:pStyle w:val="Heading3"/>
      </w:pPr>
      <w:bookmarkStart w:id="598" w:name="_Toc140649628"/>
      <w:bookmarkStart w:id="599" w:name="_Toc310347174"/>
      <w:r w:rsidRPr="004A26F7">
        <w:t xml:space="preserve">Privacy </w:t>
      </w:r>
      <w:r w:rsidR="006E4FA2" w:rsidRPr="004A26F7">
        <w:t>P</w:t>
      </w:r>
      <w:r w:rsidRPr="004A26F7">
        <w:t>lan</w:t>
      </w:r>
      <w:bookmarkEnd w:id="598"/>
      <w:bookmarkEnd w:id="599"/>
    </w:p>
    <w:p w:rsidR="0041031D" w:rsidRPr="004A26F7" w:rsidRDefault="00610488" w:rsidP="006E4FA2">
      <w:pPr>
        <w:rPr>
          <w:color w:val="040AB4"/>
          <w:spacing w:val="4"/>
        </w:rPr>
      </w:pPr>
      <w:r>
        <w:t xml:space="preserve">The OSG Operator </w:t>
      </w:r>
      <w:r w:rsidR="00913D31" w:rsidRPr="004A26F7">
        <w:t xml:space="preserve">follows </w:t>
      </w:r>
      <w:r w:rsidR="006F7ECC" w:rsidRPr="004A26F7">
        <w:t>the</w:t>
      </w:r>
      <w:r w:rsidR="00913D31" w:rsidRPr="004A26F7">
        <w:t xml:space="preserve"> privacy policy</w:t>
      </w:r>
      <w:r w:rsidR="006F7ECC" w:rsidRPr="004A26F7">
        <w:t xml:space="preserve"> posted on its website</w:t>
      </w:r>
      <w:r w:rsidR="00913D31" w:rsidRPr="004A26F7">
        <w:t xml:space="preserve"> when handling personal information.  </w:t>
      </w:r>
      <w:r w:rsidR="006F7ECC" w:rsidRPr="004A26F7">
        <w:rPr>
          <w:spacing w:val="4"/>
        </w:rPr>
        <w:t>Personal</w:t>
      </w:r>
      <w:r w:rsidR="006E4FA2" w:rsidRPr="004A26F7">
        <w:rPr>
          <w:spacing w:val="4"/>
        </w:rPr>
        <w:t xml:space="preserve"> information is </w:t>
      </w:r>
      <w:r w:rsidR="006F7ECC" w:rsidRPr="004A26F7">
        <w:rPr>
          <w:spacing w:val="4"/>
        </w:rPr>
        <w:t>only</w:t>
      </w:r>
      <w:r w:rsidR="006E4FA2" w:rsidRPr="004A26F7">
        <w:rPr>
          <w:spacing w:val="4"/>
        </w:rPr>
        <w:t xml:space="preserve"> disclosed </w:t>
      </w:r>
      <w:r w:rsidR="00F13D15" w:rsidRPr="004A26F7">
        <w:rPr>
          <w:spacing w:val="4"/>
        </w:rPr>
        <w:t xml:space="preserve">when </w:t>
      </w:r>
      <w:r w:rsidR="006E4FA2" w:rsidRPr="004A26F7">
        <w:rPr>
          <w:spacing w:val="4"/>
        </w:rPr>
        <w:t>required by law</w:t>
      </w:r>
      <w:r w:rsidR="00F13D15" w:rsidRPr="004A26F7">
        <w:rPr>
          <w:spacing w:val="4"/>
        </w:rPr>
        <w:t xml:space="preserve"> or </w:t>
      </w:r>
      <w:r w:rsidR="006F7ECC" w:rsidRPr="004A26F7">
        <w:rPr>
          <w:spacing w:val="4"/>
        </w:rPr>
        <w:t xml:space="preserve">when requested by the subject of </w:t>
      </w:r>
      <w:r w:rsidR="00083B67">
        <w:rPr>
          <w:spacing w:val="4"/>
        </w:rPr>
        <w:t xml:space="preserve">the </w:t>
      </w:r>
      <w:r w:rsidR="006F7ECC" w:rsidRPr="004A26F7">
        <w:rPr>
          <w:spacing w:val="4"/>
        </w:rPr>
        <w:t xml:space="preserve">personal </w:t>
      </w:r>
      <w:r w:rsidR="00F13D15" w:rsidRPr="004A26F7">
        <w:rPr>
          <w:spacing w:val="4"/>
        </w:rPr>
        <w:t>information</w:t>
      </w:r>
      <w:r w:rsidR="006E4FA2" w:rsidRPr="004A26F7">
        <w:rPr>
          <w:spacing w:val="4"/>
        </w:rPr>
        <w:t>.</w:t>
      </w:r>
      <w:r w:rsidR="0019615E">
        <w:rPr>
          <w:spacing w:val="4"/>
        </w:rPr>
        <w:t xml:space="preserve">  </w:t>
      </w:r>
      <w:r>
        <w:t xml:space="preserve">The OSG Operator </w:t>
      </w:r>
      <w:r w:rsidR="0019615E">
        <w:rPr>
          <w:spacing w:val="4"/>
        </w:rPr>
        <w:t>will disclose information related to the issuance or use of a certificate to DigiCert upon request.</w:t>
      </w:r>
    </w:p>
    <w:p w:rsidR="006A0222" w:rsidRPr="004A26F7" w:rsidRDefault="006A0222" w:rsidP="00704E55">
      <w:pPr>
        <w:pStyle w:val="Heading3"/>
      </w:pPr>
      <w:bookmarkStart w:id="600" w:name="_Toc140649629"/>
      <w:bookmarkStart w:id="601" w:name="_Toc310347175"/>
      <w:r w:rsidRPr="004A26F7">
        <w:t xml:space="preserve">Information </w:t>
      </w:r>
      <w:r w:rsidR="006E4FA2" w:rsidRPr="004A26F7">
        <w:t>T</w:t>
      </w:r>
      <w:r w:rsidRPr="004A26F7">
        <w:t xml:space="preserve">reated as </w:t>
      </w:r>
      <w:r w:rsidR="006E4FA2" w:rsidRPr="004A26F7">
        <w:t>P</w:t>
      </w:r>
      <w:r w:rsidRPr="004A26F7">
        <w:t>rivate</w:t>
      </w:r>
      <w:bookmarkEnd w:id="600"/>
      <w:bookmarkEnd w:id="601"/>
    </w:p>
    <w:p w:rsidR="00CE2010" w:rsidRPr="004A26F7" w:rsidRDefault="00610488" w:rsidP="00CE2010">
      <w:bookmarkStart w:id="602" w:name="_Toc140649630"/>
      <w:commentRangeStart w:id="603"/>
      <w:r>
        <w:t xml:space="preserve">The OSG Operator </w:t>
      </w:r>
      <w:r w:rsidR="007449A4">
        <w:t>shall treat</w:t>
      </w:r>
      <w:r w:rsidR="00CE2010" w:rsidRPr="004A26F7">
        <w:t xml:space="preserve"> all personal information about an individual that is not publicly available in the contents of a certificate or CRL as private information.  </w:t>
      </w:r>
      <w:commentRangeEnd w:id="603"/>
      <w:r w:rsidR="00CA17FD">
        <w:rPr>
          <w:rStyle w:val="CommentReference"/>
          <w:vanish/>
        </w:rPr>
        <w:commentReference w:id="603"/>
      </w:r>
      <w:r>
        <w:t xml:space="preserve">The OSG Operator </w:t>
      </w:r>
      <w:r w:rsidR="007449A4">
        <w:t>shall protect</w:t>
      </w:r>
      <w:r w:rsidR="00CE2010" w:rsidRPr="004A26F7">
        <w:t xml:space="preserve"> private information using </w:t>
      </w:r>
      <w:r w:rsidR="004916B5">
        <w:t xml:space="preserve">appropriate safeguards and </w:t>
      </w:r>
      <w:r w:rsidR="00CE2010" w:rsidRPr="004A26F7">
        <w:t>a reasonable degree of care</w:t>
      </w:r>
      <w:r w:rsidR="000E06FD">
        <w:t>, including encrypting private information when in transit to and from OSG’s RA systems</w:t>
      </w:r>
      <w:r w:rsidR="00CE2010" w:rsidRPr="004A26F7">
        <w:t>.</w:t>
      </w:r>
      <w:r w:rsidR="00704E55">
        <w:t xml:space="preserve">  </w:t>
      </w:r>
    </w:p>
    <w:p w:rsidR="006A0222" w:rsidRPr="004A26F7" w:rsidRDefault="006A0222" w:rsidP="00704E55">
      <w:pPr>
        <w:pStyle w:val="Heading3"/>
      </w:pPr>
      <w:bookmarkStart w:id="604" w:name="_Toc310347176"/>
      <w:r w:rsidRPr="004A26F7">
        <w:t xml:space="preserve">Information </w:t>
      </w:r>
      <w:r w:rsidR="00BD2661" w:rsidRPr="004A26F7">
        <w:t>N</w:t>
      </w:r>
      <w:r w:rsidRPr="004A26F7">
        <w:t xml:space="preserve">ot </w:t>
      </w:r>
      <w:r w:rsidR="00BD2661" w:rsidRPr="004A26F7">
        <w:t>D</w:t>
      </w:r>
      <w:r w:rsidRPr="004A26F7">
        <w:t xml:space="preserve">eemed </w:t>
      </w:r>
      <w:r w:rsidR="00BD2661" w:rsidRPr="004A26F7">
        <w:t>P</w:t>
      </w:r>
      <w:r w:rsidRPr="004A26F7">
        <w:t>rivate</w:t>
      </w:r>
      <w:bookmarkEnd w:id="602"/>
      <w:bookmarkEnd w:id="604"/>
    </w:p>
    <w:p w:rsidR="00AC39B9" w:rsidRPr="004A26F7" w:rsidRDefault="004916B5" w:rsidP="00BD2661">
      <w:r>
        <w:t>Private information does not include c</w:t>
      </w:r>
      <w:r w:rsidR="00194C6E" w:rsidRPr="004A26F7">
        <w:t xml:space="preserve">ertificates, CRLs, </w:t>
      </w:r>
      <w:r>
        <w:t xml:space="preserve">or their contents. </w:t>
      </w:r>
    </w:p>
    <w:p w:rsidR="006A0222" w:rsidRPr="004A26F7" w:rsidRDefault="006A0222" w:rsidP="00704E55">
      <w:pPr>
        <w:pStyle w:val="Heading3"/>
      </w:pPr>
      <w:bookmarkStart w:id="605" w:name="_Toc140649631"/>
      <w:bookmarkStart w:id="606" w:name="_Toc310347177"/>
      <w:r w:rsidRPr="004A26F7">
        <w:t xml:space="preserve">Responsibility to </w:t>
      </w:r>
      <w:r w:rsidR="00BD2661" w:rsidRPr="004A26F7">
        <w:t>P</w:t>
      </w:r>
      <w:r w:rsidRPr="004A26F7">
        <w:t xml:space="preserve">rotect </w:t>
      </w:r>
      <w:r w:rsidR="00BD2661" w:rsidRPr="004A26F7">
        <w:t>P</w:t>
      </w:r>
      <w:r w:rsidRPr="004A26F7">
        <w:t xml:space="preserve">rivate </w:t>
      </w:r>
      <w:r w:rsidR="00BD2661" w:rsidRPr="004A26F7">
        <w:t>I</w:t>
      </w:r>
      <w:r w:rsidRPr="004A26F7">
        <w:t>nformation</w:t>
      </w:r>
      <w:bookmarkEnd w:id="605"/>
      <w:bookmarkEnd w:id="606"/>
    </w:p>
    <w:p w:rsidR="004B7EA7" w:rsidRPr="004A26F7" w:rsidRDefault="00610488" w:rsidP="00BD2661">
      <w:r>
        <w:t xml:space="preserve">The OSG Operator shall </w:t>
      </w:r>
      <w:r w:rsidR="00BD2661" w:rsidRPr="004A26F7">
        <w:t>handle person</w:t>
      </w:r>
      <w:r w:rsidR="00A50538">
        <w:t>a</w:t>
      </w:r>
      <w:r w:rsidR="00BD2661" w:rsidRPr="004A26F7">
        <w:t xml:space="preserve">l information in strict confidence and </w:t>
      </w:r>
      <w:r w:rsidR="007449A4">
        <w:t xml:space="preserve">shall </w:t>
      </w:r>
      <w:r w:rsidR="00BD2661" w:rsidRPr="004A26F7">
        <w:t xml:space="preserve">meet the requirements of </w:t>
      </w:r>
      <w:r w:rsidR="00280A6B">
        <w:t xml:space="preserve">all applicable </w:t>
      </w:r>
      <w:r w:rsidR="00BD2661" w:rsidRPr="004A26F7">
        <w:t>law</w:t>
      </w:r>
      <w:r w:rsidR="00280A6B">
        <w:t>s</w:t>
      </w:r>
      <w:r w:rsidR="00BD2661" w:rsidRPr="004A26F7">
        <w:t xml:space="preserve"> concerning the protection of personal data.</w:t>
      </w:r>
      <w:r w:rsidR="004B7EA7" w:rsidRPr="004A26F7">
        <w:t xml:space="preserve">  All sensitive information is </w:t>
      </w:r>
      <w:r w:rsidR="004916B5" w:rsidRPr="004A26F7">
        <w:t xml:space="preserve">securely </w:t>
      </w:r>
      <w:r w:rsidR="004B7EA7" w:rsidRPr="004A26F7">
        <w:t>stored and protected against accidental disclosure.</w:t>
      </w:r>
    </w:p>
    <w:p w:rsidR="006A0222" w:rsidRPr="004A26F7" w:rsidRDefault="006A0222" w:rsidP="00704E55">
      <w:pPr>
        <w:pStyle w:val="Heading3"/>
      </w:pPr>
      <w:bookmarkStart w:id="607" w:name="_Toc140649632"/>
      <w:bookmarkStart w:id="608" w:name="_Toc310347178"/>
      <w:r w:rsidRPr="004A26F7">
        <w:t xml:space="preserve">Notice and </w:t>
      </w:r>
      <w:r w:rsidR="00BD2661" w:rsidRPr="004A26F7">
        <w:t>C</w:t>
      </w:r>
      <w:r w:rsidRPr="004A26F7">
        <w:t xml:space="preserve">onsent to </w:t>
      </w:r>
      <w:r w:rsidR="00BD2661" w:rsidRPr="004A26F7">
        <w:t>U</w:t>
      </w:r>
      <w:r w:rsidRPr="004A26F7">
        <w:t xml:space="preserve">se </w:t>
      </w:r>
      <w:r w:rsidR="00BD2661" w:rsidRPr="004A26F7">
        <w:t>P</w:t>
      </w:r>
      <w:r w:rsidRPr="004A26F7">
        <w:t xml:space="preserve">rivate </w:t>
      </w:r>
      <w:r w:rsidR="00BD2661" w:rsidRPr="004A26F7">
        <w:t>I</w:t>
      </w:r>
      <w:r w:rsidRPr="004A26F7">
        <w:t>nformation</w:t>
      </w:r>
      <w:bookmarkEnd w:id="607"/>
      <w:bookmarkEnd w:id="608"/>
    </w:p>
    <w:p w:rsidR="006F7ECC" w:rsidRPr="004A26F7" w:rsidRDefault="004D4653" w:rsidP="006F7ECC">
      <w:bookmarkStart w:id="609" w:name="_Toc140649633"/>
      <w:r>
        <w:t xml:space="preserve">Personal </w:t>
      </w:r>
      <w:r w:rsidR="004916B5">
        <w:t xml:space="preserve">information </w:t>
      </w:r>
      <w:r>
        <w:t>provided during the application</w:t>
      </w:r>
      <w:r w:rsidR="004916B5">
        <w:t xml:space="preserve"> or</w:t>
      </w:r>
      <w:r>
        <w:t xml:space="preserve"> identity verification process is considered private information</w:t>
      </w:r>
      <w:r w:rsidR="004916B5">
        <w:t xml:space="preserve"> </w:t>
      </w:r>
      <w:r w:rsidR="00D01C1A">
        <w:t>provided that</w:t>
      </w:r>
      <w:r w:rsidR="004916B5">
        <w:t xml:space="preserve"> the information is not included in a Certificate</w:t>
      </w:r>
      <w:r>
        <w:t xml:space="preserve">.  </w:t>
      </w:r>
      <w:r w:rsidR="00610488">
        <w:t>Each party</w:t>
      </w:r>
      <w:r w:rsidR="00544C8A" w:rsidRPr="004A26F7">
        <w:t xml:space="preserve"> </w:t>
      </w:r>
      <w:r w:rsidR="007449A4">
        <w:t>shall</w:t>
      </w:r>
      <w:r w:rsidR="00D01C1A" w:rsidRPr="004A26F7">
        <w:t xml:space="preserve"> </w:t>
      </w:r>
      <w:r w:rsidR="006F7ECC" w:rsidRPr="004A26F7">
        <w:t xml:space="preserve">only use private information </w:t>
      </w:r>
      <w:r w:rsidR="00D01C1A">
        <w:t>after obtaining</w:t>
      </w:r>
      <w:r w:rsidR="00D01C1A" w:rsidRPr="004A26F7">
        <w:t xml:space="preserve"> </w:t>
      </w:r>
      <w:r w:rsidR="006F7ECC" w:rsidRPr="004A26F7">
        <w:t xml:space="preserve">the subject's express written consent or </w:t>
      </w:r>
      <w:r w:rsidR="00083B67">
        <w:t>as</w:t>
      </w:r>
      <w:r w:rsidR="00E8699D">
        <w:t xml:space="preserve"> </w:t>
      </w:r>
      <w:r w:rsidR="006F7ECC" w:rsidRPr="004A26F7">
        <w:t>required by applicable law or regulation.</w:t>
      </w:r>
      <w:r w:rsidR="00704E55">
        <w:t xml:space="preserve">  </w:t>
      </w:r>
      <w:r>
        <w:t xml:space="preserve">All Subscribers </w:t>
      </w:r>
      <w:r w:rsidR="007449A4">
        <w:t xml:space="preserve">must </w:t>
      </w:r>
      <w:r>
        <w:t>consent to the global transfer</w:t>
      </w:r>
      <w:r w:rsidR="00D01C1A">
        <w:t xml:space="preserve"> and publication of any personal data </w:t>
      </w:r>
      <w:r>
        <w:t xml:space="preserve">contained in </w:t>
      </w:r>
      <w:r w:rsidR="00D01C1A">
        <w:t xml:space="preserve">a </w:t>
      </w:r>
      <w:r w:rsidR="004E1FEE">
        <w:t>c</w:t>
      </w:r>
      <w:r>
        <w:t>ertificate.</w:t>
      </w:r>
    </w:p>
    <w:p w:rsidR="006A0222" w:rsidRPr="004A26F7" w:rsidRDefault="006A0222" w:rsidP="00704E55">
      <w:pPr>
        <w:pStyle w:val="Heading3"/>
      </w:pPr>
      <w:bookmarkStart w:id="610" w:name="_Toc310347179"/>
      <w:r w:rsidRPr="004A26F7">
        <w:t xml:space="preserve">Disclosure </w:t>
      </w:r>
      <w:r w:rsidR="00BD2661" w:rsidRPr="004A26F7">
        <w:t>P</w:t>
      </w:r>
      <w:r w:rsidRPr="004A26F7">
        <w:t xml:space="preserve">ursuant to </w:t>
      </w:r>
      <w:r w:rsidR="00BD2661" w:rsidRPr="004A26F7">
        <w:t>J</w:t>
      </w:r>
      <w:r w:rsidRPr="004A26F7">
        <w:t xml:space="preserve">udicial or </w:t>
      </w:r>
      <w:r w:rsidR="00BD2661" w:rsidRPr="004A26F7">
        <w:t>A</w:t>
      </w:r>
      <w:r w:rsidRPr="004A26F7">
        <w:t xml:space="preserve">dministrative </w:t>
      </w:r>
      <w:r w:rsidR="00BD2661" w:rsidRPr="004A26F7">
        <w:t>P</w:t>
      </w:r>
      <w:r w:rsidRPr="004A26F7">
        <w:t>rocess</w:t>
      </w:r>
      <w:bookmarkEnd w:id="609"/>
      <w:bookmarkEnd w:id="610"/>
    </w:p>
    <w:p w:rsidR="00CE2010" w:rsidRPr="004A26F7" w:rsidRDefault="00610488" w:rsidP="00CE2010">
      <w:pPr>
        <w:rPr>
          <w:spacing w:val="2"/>
        </w:rPr>
      </w:pPr>
      <w:bookmarkStart w:id="611" w:name="_Toc140649634"/>
      <w:r>
        <w:rPr>
          <w:spacing w:val="2"/>
        </w:rPr>
        <w:t>OSG</w:t>
      </w:r>
      <w:r w:rsidR="00CE2010" w:rsidRPr="004A26F7">
        <w:rPr>
          <w:spacing w:val="2"/>
        </w:rPr>
        <w:t xml:space="preserve"> may disclose private information, without notice, when required to do so by law or regulation.</w:t>
      </w:r>
    </w:p>
    <w:p w:rsidR="006A0222" w:rsidRPr="004A26F7" w:rsidRDefault="0044540A" w:rsidP="00704E55">
      <w:pPr>
        <w:pStyle w:val="Heading3"/>
      </w:pPr>
      <w:bookmarkStart w:id="612" w:name="_Toc310347180"/>
      <w:r w:rsidRPr="004A26F7">
        <w:t>Other I</w:t>
      </w:r>
      <w:r w:rsidR="006A0222" w:rsidRPr="004A26F7">
        <w:t xml:space="preserve">nformation </w:t>
      </w:r>
      <w:r w:rsidRPr="004A26F7">
        <w:t>D</w:t>
      </w:r>
      <w:r w:rsidR="006A0222" w:rsidRPr="004A26F7">
        <w:t xml:space="preserve">isclosure </w:t>
      </w:r>
      <w:r w:rsidRPr="004A26F7">
        <w:t>C</w:t>
      </w:r>
      <w:r w:rsidR="006A0222" w:rsidRPr="004A26F7">
        <w:t>ircumstances</w:t>
      </w:r>
      <w:bookmarkEnd w:id="611"/>
      <w:bookmarkEnd w:id="612"/>
    </w:p>
    <w:p w:rsidR="00BD2661" w:rsidRPr="004A26F7" w:rsidRDefault="00941FAD" w:rsidP="00BD2661">
      <w:r>
        <w:t>No stipulation.</w:t>
      </w:r>
    </w:p>
    <w:p w:rsidR="006A0222" w:rsidRPr="004A26F7" w:rsidRDefault="006A0222" w:rsidP="00704E55">
      <w:pPr>
        <w:pStyle w:val="Heading2"/>
      </w:pPr>
      <w:bookmarkStart w:id="613" w:name="_Toc140649635"/>
      <w:bookmarkStart w:id="614" w:name="_Toc310347181"/>
      <w:r w:rsidRPr="004A26F7">
        <w:t>Intellectual property rights</w:t>
      </w:r>
      <w:bookmarkEnd w:id="613"/>
      <w:bookmarkEnd w:id="614"/>
    </w:p>
    <w:p w:rsidR="00F00520" w:rsidRPr="00A81C1E" w:rsidRDefault="00F00520" w:rsidP="00BD2661">
      <w:r w:rsidRPr="004A26F7">
        <w:t xml:space="preserve">Certificate </w:t>
      </w:r>
      <w:r w:rsidR="006F7ECC" w:rsidRPr="004A26F7">
        <w:t xml:space="preserve">and revocation information </w:t>
      </w:r>
      <w:r w:rsidRPr="004A26F7">
        <w:t xml:space="preserve">are the exclusive property of DigiCert. </w:t>
      </w:r>
      <w:r w:rsidR="00BD2661" w:rsidRPr="004A26F7">
        <w:t xml:space="preserve"> </w:t>
      </w:r>
      <w:r w:rsidR="00836844" w:rsidRPr="004A26F7">
        <w:t xml:space="preserve">DigiCert does not allow derivative works of its certificates or products without prior written permission.  Private and </w:t>
      </w:r>
      <w:r w:rsidR="0060146C" w:rsidRPr="004A26F7">
        <w:t xml:space="preserve">Public </w:t>
      </w:r>
      <w:r w:rsidR="0060146C" w:rsidRPr="004A26F7">
        <w:lastRenderedPageBreak/>
        <w:t>Key</w:t>
      </w:r>
      <w:r w:rsidR="00836844" w:rsidRPr="004A26F7">
        <w:t>s remain the property of the Subscribers who rightfully hold</w:t>
      </w:r>
      <w:r w:rsidR="00836844" w:rsidRPr="004A26F7">
        <w:rPr>
          <w:spacing w:val="4"/>
        </w:rPr>
        <w:t xml:space="preserve"> them.  </w:t>
      </w:r>
      <w:r w:rsidRPr="004A26F7">
        <w:t xml:space="preserve">All secret shares (distributed elements) of the DigiCert </w:t>
      </w:r>
      <w:r w:rsidR="0060146C" w:rsidRPr="004A26F7">
        <w:t>Private Key</w:t>
      </w:r>
      <w:r w:rsidRPr="004A26F7">
        <w:t xml:space="preserve">s </w:t>
      </w:r>
      <w:r w:rsidR="00BD2661" w:rsidRPr="004A26F7">
        <w:t xml:space="preserve">are </w:t>
      </w:r>
      <w:r w:rsidRPr="004A26F7">
        <w:t xml:space="preserve">the </w:t>
      </w:r>
      <w:r w:rsidRPr="004A26F7">
        <w:rPr>
          <w:spacing w:val="4"/>
        </w:rPr>
        <w:t>property of DigiCert.</w:t>
      </w:r>
    </w:p>
    <w:p w:rsidR="006A0222" w:rsidRPr="004A26F7" w:rsidRDefault="006A0222" w:rsidP="00704E55">
      <w:pPr>
        <w:pStyle w:val="Heading2"/>
      </w:pPr>
      <w:bookmarkStart w:id="615" w:name="_Toc140649636"/>
      <w:bookmarkStart w:id="616" w:name="_Toc310347182"/>
      <w:r w:rsidRPr="004A26F7">
        <w:t>Representations and warranties</w:t>
      </w:r>
      <w:bookmarkEnd w:id="615"/>
      <w:bookmarkEnd w:id="616"/>
    </w:p>
    <w:p w:rsidR="006A0222" w:rsidRPr="004A26F7" w:rsidRDefault="006A0222" w:rsidP="00704E55">
      <w:pPr>
        <w:pStyle w:val="Heading3"/>
      </w:pPr>
      <w:bookmarkStart w:id="617" w:name="_Toc140649637"/>
      <w:bookmarkStart w:id="618" w:name="_Toc310347183"/>
      <w:r w:rsidRPr="004A26F7">
        <w:t xml:space="preserve">CA </w:t>
      </w:r>
      <w:r w:rsidR="00BD2661" w:rsidRPr="004A26F7">
        <w:t>R</w:t>
      </w:r>
      <w:r w:rsidRPr="004A26F7">
        <w:t xml:space="preserve">epresentations and </w:t>
      </w:r>
      <w:r w:rsidR="00BD2661" w:rsidRPr="004A26F7">
        <w:t>W</w:t>
      </w:r>
      <w:r w:rsidRPr="004A26F7">
        <w:t>arranties</w:t>
      </w:r>
      <w:bookmarkEnd w:id="617"/>
      <w:bookmarkEnd w:id="618"/>
    </w:p>
    <w:p w:rsidR="00544C8A" w:rsidRDefault="00544C8A" w:rsidP="00BD2661">
      <w:r>
        <w:t>DigiCert’s offers the warranties described in its CPS.</w:t>
      </w:r>
    </w:p>
    <w:p w:rsidR="00194C6E" w:rsidRPr="004A26F7" w:rsidRDefault="00194C6E" w:rsidP="00704E55">
      <w:pPr>
        <w:pStyle w:val="Heading3"/>
      </w:pPr>
      <w:bookmarkStart w:id="619" w:name="_Toc140649638"/>
      <w:bookmarkStart w:id="620" w:name="_Toc310347184"/>
      <w:r w:rsidRPr="004A26F7">
        <w:t xml:space="preserve">RA </w:t>
      </w:r>
      <w:r w:rsidR="0060391A" w:rsidRPr="004A26F7">
        <w:t>R</w:t>
      </w:r>
      <w:r w:rsidRPr="004A26F7">
        <w:t xml:space="preserve">epresentations and </w:t>
      </w:r>
      <w:r w:rsidR="0060391A" w:rsidRPr="004A26F7">
        <w:t>W</w:t>
      </w:r>
      <w:r w:rsidRPr="004A26F7">
        <w:t>arranties</w:t>
      </w:r>
      <w:bookmarkEnd w:id="619"/>
      <w:bookmarkEnd w:id="620"/>
    </w:p>
    <w:p w:rsidR="00BE3BE9" w:rsidRPr="004A26F7" w:rsidRDefault="00610488" w:rsidP="00BE3BE9">
      <w:bookmarkStart w:id="621" w:name="_Toc140649639"/>
      <w:r>
        <w:t>OSG</w:t>
      </w:r>
      <w:r w:rsidR="00A81C1E">
        <w:t xml:space="preserve"> </w:t>
      </w:r>
      <w:r w:rsidR="00BE3BE9" w:rsidRPr="004A26F7">
        <w:t>represent</w:t>
      </w:r>
      <w:r w:rsidR="00A81C1E">
        <w:t>s</w:t>
      </w:r>
      <w:r w:rsidR="00BE3BE9" w:rsidRPr="004A26F7">
        <w:t xml:space="preserve"> that: </w:t>
      </w:r>
    </w:p>
    <w:p w:rsidR="0068386B" w:rsidRPr="004A26F7" w:rsidRDefault="00610488" w:rsidP="008C30ED">
      <w:pPr>
        <w:numPr>
          <w:ilvl w:val="0"/>
          <w:numId w:val="5"/>
        </w:numPr>
      </w:pPr>
      <w:r>
        <w:t>OSG</w:t>
      </w:r>
      <w:r w:rsidR="00A81C1E">
        <w:t xml:space="preserve">’s </w:t>
      </w:r>
      <w:r w:rsidR="00F119A3">
        <w:t>certificate issuance and management services conform</w:t>
      </w:r>
      <w:r w:rsidR="0068386B" w:rsidRPr="004A26F7">
        <w:t xml:space="preserve"> to the </w:t>
      </w:r>
      <w:r w:rsidR="00F119A3">
        <w:t xml:space="preserve">DigiCert </w:t>
      </w:r>
      <w:r w:rsidR="0068386B" w:rsidRPr="004A26F7">
        <w:t>CP and CPS,</w:t>
      </w:r>
    </w:p>
    <w:p w:rsidR="005334CE" w:rsidRPr="004A26F7" w:rsidRDefault="0068386B" w:rsidP="008C30ED">
      <w:pPr>
        <w:numPr>
          <w:ilvl w:val="0"/>
          <w:numId w:val="5"/>
        </w:numPr>
      </w:pPr>
      <w:r w:rsidRPr="004A26F7">
        <w:t>I</w:t>
      </w:r>
      <w:r w:rsidR="005334CE" w:rsidRPr="004A26F7">
        <w:t xml:space="preserve">nformation provided by </w:t>
      </w:r>
      <w:r w:rsidR="00610488">
        <w:t>the OSG Operator</w:t>
      </w:r>
      <w:r w:rsidR="00610488" w:rsidRPr="004A26F7">
        <w:t xml:space="preserve"> </w:t>
      </w:r>
      <w:r w:rsidR="005334CE" w:rsidRPr="004A26F7">
        <w:t xml:space="preserve">does not contain any </w:t>
      </w:r>
      <w:r w:rsidRPr="004A26F7">
        <w:t>false or misleading information,</w:t>
      </w:r>
    </w:p>
    <w:p w:rsidR="005334CE" w:rsidRPr="004A26F7" w:rsidRDefault="0068386B" w:rsidP="008C30ED">
      <w:pPr>
        <w:numPr>
          <w:ilvl w:val="0"/>
          <w:numId w:val="5"/>
        </w:numPr>
      </w:pPr>
      <w:r w:rsidRPr="004A26F7">
        <w:t>T</w:t>
      </w:r>
      <w:r w:rsidR="005334CE" w:rsidRPr="004A26F7">
        <w:t xml:space="preserve">ranslations performed by </w:t>
      </w:r>
      <w:r w:rsidR="00610488">
        <w:t>the OSG Operator</w:t>
      </w:r>
      <w:r w:rsidR="00610488" w:rsidRPr="004A26F7">
        <w:t xml:space="preserve"> </w:t>
      </w:r>
      <w:r w:rsidR="005334CE" w:rsidRPr="004A26F7">
        <w:t>are an accurate translation of the original information</w:t>
      </w:r>
      <w:r w:rsidRPr="004A26F7">
        <w:t>,</w:t>
      </w:r>
      <w:r w:rsidR="001E49AF" w:rsidRPr="004A26F7">
        <w:t xml:space="preserve"> and</w:t>
      </w:r>
    </w:p>
    <w:p w:rsidR="001E49AF" w:rsidRPr="004A26F7" w:rsidRDefault="005334CE" w:rsidP="008C30ED">
      <w:pPr>
        <w:numPr>
          <w:ilvl w:val="0"/>
          <w:numId w:val="5"/>
        </w:numPr>
      </w:pPr>
      <w:r w:rsidRPr="004A26F7">
        <w:t xml:space="preserve">All </w:t>
      </w:r>
      <w:r w:rsidR="001E246C" w:rsidRPr="004A26F7">
        <w:t>c</w:t>
      </w:r>
      <w:r w:rsidRPr="004A26F7">
        <w:t xml:space="preserve">ertificates requested by </w:t>
      </w:r>
      <w:r w:rsidR="00610488">
        <w:t>the OSG Operator</w:t>
      </w:r>
      <w:r w:rsidR="00610488" w:rsidRPr="004A26F7">
        <w:t xml:space="preserve"> </w:t>
      </w:r>
      <w:r w:rsidRPr="004A26F7">
        <w:t>meet the requirements of th</w:t>
      </w:r>
      <w:r w:rsidR="00A81C1E">
        <w:t>e DigiCert</w:t>
      </w:r>
      <w:r w:rsidRPr="004A26F7">
        <w:t xml:space="preserve"> </w:t>
      </w:r>
      <w:r w:rsidR="001E5C75" w:rsidRPr="004A26F7">
        <w:t>CPS</w:t>
      </w:r>
      <w:r w:rsidR="001E49AF" w:rsidRPr="004A26F7">
        <w:t>.</w:t>
      </w:r>
    </w:p>
    <w:p w:rsidR="006A0222" w:rsidRPr="004A26F7" w:rsidRDefault="006A0222" w:rsidP="00704E55">
      <w:pPr>
        <w:pStyle w:val="Heading3"/>
      </w:pPr>
      <w:bookmarkStart w:id="622" w:name="_Toc310347185"/>
      <w:r w:rsidRPr="004A26F7">
        <w:t xml:space="preserve">Subscriber </w:t>
      </w:r>
      <w:r w:rsidR="005334CE" w:rsidRPr="004A26F7">
        <w:t>R</w:t>
      </w:r>
      <w:r w:rsidRPr="004A26F7">
        <w:t xml:space="preserve">epresentations and </w:t>
      </w:r>
      <w:r w:rsidR="005334CE" w:rsidRPr="004A26F7">
        <w:t>W</w:t>
      </w:r>
      <w:r w:rsidRPr="004A26F7">
        <w:t>arranties</w:t>
      </w:r>
      <w:bookmarkEnd w:id="621"/>
      <w:bookmarkEnd w:id="622"/>
    </w:p>
    <w:p w:rsidR="00FA2E77" w:rsidRPr="004A26F7" w:rsidRDefault="00257A16" w:rsidP="002E4564">
      <w:r w:rsidRPr="004A26F7">
        <w:t xml:space="preserve">Subscribers </w:t>
      </w:r>
      <w:r w:rsidR="00610488">
        <w:t xml:space="preserve">are </w:t>
      </w:r>
      <w:r w:rsidRPr="004A26F7">
        <w:t xml:space="preserve">solely </w:t>
      </w:r>
      <w:r w:rsidR="002E4564" w:rsidRPr="004A26F7">
        <w:t>responsible</w:t>
      </w:r>
      <w:r w:rsidRPr="004A26F7">
        <w:t xml:space="preserve"> for any misrepresentations </w:t>
      </w:r>
      <w:r w:rsidR="002E4564" w:rsidRPr="004A26F7">
        <w:t xml:space="preserve">they make to </w:t>
      </w:r>
      <w:r w:rsidRPr="004A26F7">
        <w:t>third parties</w:t>
      </w:r>
      <w:r w:rsidR="0083229F" w:rsidRPr="004A26F7">
        <w:t xml:space="preserve"> and for all transactions that use Subscriber’s Private Key, regardless of whether such use was authorized.</w:t>
      </w:r>
      <w:r w:rsidR="001E246C" w:rsidRPr="004A26F7">
        <w:t xml:space="preserve">  </w:t>
      </w:r>
      <w:r w:rsidR="002E4564" w:rsidRPr="004A26F7">
        <w:t>Subscriber</w:t>
      </w:r>
      <w:r w:rsidR="007B075D" w:rsidRPr="004A26F7">
        <w:t>s</w:t>
      </w:r>
      <w:r w:rsidR="007449A4">
        <w:t xml:space="preserve"> are required to</w:t>
      </w:r>
      <w:r w:rsidR="002E4564" w:rsidRPr="004A26F7">
        <w:t xml:space="preserve"> represent to </w:t>
      </w:r>
      <w:r w:rsidR="00FA2E77" w:rsidRPr="004A26F7">
        <w:rPr>
          <w:spacing w:val="4"/>
        </w:rPr>
        <w:t>DigiCert</w:t>
      </w:r>
      <w:r w:rsidR="00AF7DC8" w:rsidRPr="004A26F7">
        <w:rPr>
          <w:spacing w:val="4"/>
        </w:rPr>
        <w:t xml:space="preserve">, Application Software Vendors, </w:t>
      </w:r>
      <w:r w:rsidR="00272F72" w:rsidRPr="004A26F7">
        <w:rPr>
          <w:spacing w:val="4"/>
        </w:rPr>
        <w:t xml:space="preserve">and </w:t>
      </w:r>
      <w:r w:rsidR="002E4564" w:rsidRPr="004A26F7">
        <w:rPr>
          <w:spacing w:val="4"/>
        </w:rPr>
        <w:t>Relying Parties that, for each certificate, the Subscriber</w:t>
      </w:r>
      <w:r w:rsidR="001E246C" w:rsidRPr="004A26F7">
        <w:rPr>
          <w:spacing w:val="4"/>
        </w:rPr>
        <w:t xml:space="preserve"> will</w:t>
      </w:r>
      <w:r w:rsidR="00FA2E77" w:rsidRPr="004A26F7">
        <w:rPr>
          <w:spacing w:val="4"/>
        </w:rPr>
        <w:t>:</w:t>
      </w:r>
    </w:p>
    <w:p w:rsidR="005D25B3" w:rsidRDefault="001E49AF">
      <w:pPr>
        <w:numPr>
          <w:ilvl w:val="0"/>
          <w:numId w:val="4"/>
        </w:numPr>
        <w:ind w:left="720" w:hanging="315"/>
        <w:pPrChange w:id="623" w:author="Author">
          <w:pPr>
            <w:numPr>
              <w:numId w:val="17"/>
            </w:numPr>
            <w:tabs>
              <w:tab w:val="num" w:pos="360"/>
              <w:tab w:val="num" w:pos="720"/>
            </w:tabs>
            <w:ind w:left="720" w:hanging="315"/>
          </w:pPr>
        </w:pPrChange>
      </w:pPr>
      <w:r w:rsidRPr="004A26F7">
        <w:t>Securely g</w:t>
      </w:r>
      <w:r w:rsidR="0083229F" w:rsidRPr="004A26F7">
        <w:t xml:space="preserve">enerate </w:t>
      </w:r>
      <w:r w:rsidR="00A80034">
        <w:t xml:space="preserve">its Private Keys </w:t>
      </w:r>
      <w:r w:rsidRPr="004A26F7">
        <w:t xml:space="preserve">and protect </w:t>
      </w:r>
      <w:r w:rsidR="00A80034">
        <w:t>its</w:t>
      </w:r>
      <w:r w:rsidRPr="004A26F7">
        <w:t xml:space="preserve"> </w:t>
      </w:r>
      <w:r w:rsidR="0083229F" w:rsidRPr="004A26F7">
        <w:t>Private Keys</w:t>
      </w:r>
      <w:r w:rsidR="00A80034">
        <w:t xml:space="preserve"> from compromise</w:t>
      </w:r>
      <w:r w:rsidRPr="004A26F7">
        <w:t>,</w:t>
      </w:r>
    </w:p>
    <w:p w:rsidR="005D25B3" w:rsidRDefault="001E49AF">
      <w:pPr>
        <w:numPr>
          <w:ilvl w:val="0"/>
          <w:numId w:val="4"/>
        </w:numPr>
        <w:ind w:left="720" w:hanging="315"/>
        <w:pPrChange w:id="624" w:author="Author">
          <w:pPr>
            <w:numPr>
              <w:numId w:val="17"/>
            </w:numPr>
            <w:tabs>
              <w:tab w:val="num" w:pos="360"/>
              <w:tab w:val="num" w:pos="720"/>
            </w:tabs>
            <w:ind w:left="720" w:hanging="315"/>
          </w:pPr>
        </w:pPrChange>
      </w:pPr>
      <w:r w:rsidRPr="004A26F7">
        <w:t xml:space="preserve">Provide accurate and complete information when communicating with </w:t>
      </w:r>
      <w:r w:rsidR="00610488">
        <w:t>the OSG Operator</w:t>
      </w:r>
      <w:r w:rsidRPr="004A26F7">
        <w:t>,</w:t>
      </w:r>
    </w:p>
    <w:p w:rsidR="005D25B3" w:rsidRDefault="001E246C">
      <w:pPr>
        <w:numPr>
          <w:ilvl w:val="0"/>
          <w:numId w:val="4"/>
        </w:numPr>
        <w:ind w:left="720" w:hanging="315"/>
        <w:pPrChange w:id="625" w:author="Author">
          <w:pPr>
            <w:numPr>
              <w:numId w:val="17"/>
            </w:numPr>
            <w:tabs>
              <w:tab w:val="num" w:pos="360"/>
              <w:tab w:val="num" w:pos="720"/>
            </w:tabs>
            <w:ind w:left="720" w:hanging="315"/>
          </w:pPr>
        </w:pPrChange>
      </w:pPr>
      <w:r w:rsidRPr="004A26F7">
        <w:t>C</w:t>
      </w:r>
      <w:r w:rsidR="002E4564" w:rsidRPr="004A26F7">
        <w:t>onfirm</w:t>
      </w:r>
      <w:r w:rsidRPr="004A26F7">
        <w:t xml:space="preserve"> </w:t>
      </w:r>
      <w:r w:rsidR="002E4564" w:rsidRPr="004A26F7">
        <w:t xml:space="preserve">the accuracy of the </w:t>
      </w:r>
      <w:r w:rsidRPr="004A26F7">
        <w:t xml:space="preserve">certificate </w:t>
      </w:r>
      <w:r w:rsidR="0083229F" w:rsidRPr="004A26F7">
        <w:t>data</w:t>
      </w:r>
      <w:r w:rsidR="002E4564" w:rsidRPr="004A26F7">
        <w:t xml:space="preserve"> </w:t>
      </w:r>
      <w:r w:rsidR="001E49AF" w:rsidRPr="004A26F7">
        <w:t>prior to using the certificate,</w:t>
      </w:r>
    </w:p>
    <w:p w:rsidR="005D25B3" w:rsidRDefault="001E246C">
      <w:pPr>
        <w:numPr>
          <w:ilvl w:val="0"/>
          <w:numId w:val="4"/>
        </w:numPr>
        <w:ind w:left="720" w:hanging="315"/>
        <w:pPrChange w:id="626" w:author="Author">
          <w:pPr>
            <w:numPr>
              <w:numId w:val="17"/>
            </w:numPr>
            <w:tabs>
              <w:tab w:val="num" w:pos="360"/>
              <w:tab w:val="num" w:pos="720"/>
            </w:tabs>
            <w:ind w:left="720" w:hanging="315"/>
          </w:pPr>
        </w:pPrChange>
      </w:pPr>
      <w:r w:rsidRPr="004A26F7">
        <w:rPr>
          <w:spacing w:val="4"/>
        </w:rPr>
        <w:t>P</w:t>
      </w:r>
      <w:r w:rsidR="0083229F" w:rsidRPr="004A26F7">
        <w:rPr>
          <w:spacing w:val="4"/>
        </w:rPr>
        <w:t xml:space="preserve">romptly cease using a certificate and notify </w:t>
      </w:r>
      <w:r w:rsidR="00610488">
        <w:t>the OSG Operator</w:t>
      </w:r>
      <w:r w:rsidR="00610488" w:rsidRPr="004A26F7">
        <w:rPr>
          <w:spacing w:val="4"/>
        </w:rPr>
        <w:t xml:space="preserve"> </w:t>
      </w:r>
      <w:r w:rsidR="0083229F" w:rsidRPr="004A26F7">
        <w:rPr>
          <w:spacing w:val="4"/>
        </w:rPr>
        <w:t xml:space="preserve">if </w:t>
      </w:r>
      <w:r w:rsidR="00BE5665" w:rsidRPr="004A26F7">
        <w:rPr>
          <w:spacing w:val="4"/>
        </w:rPr>
        <w:t>(</w:t>
      </w:r>
      <w:proofErr w:type="spellStart"/>
      <w:r w:rsidR="00BE5665" w:rsidRPr="004A26F7">
        <w:rPr>
          <w:spacing w:val="4"/>
        </w:rPr>
        <w:t>i</w:t>
      </w:r>
      <w:proofErr w:type="spellEnd"/>
      <w:r w:rsidR="00BE5665" w:rsidRPr="004A26F7">
        <w:rPr>
          <w:spacing w:val="4"/>
        </w:rPr>
        <w:t xml:space="preserve">) </w:t>
      </w:r>
      <w:r w:rsidR="0083229F" w:rsidRPr="004A26F7">
        <w:rPr>
          <w:spacing w:val="4"/>
        </w:rPr>
        <w:t xml:space="preserve">any information that was submitted to </w:t>
      </w:r>
      <w:r w:rsidR="00610488">
        <w:t>the OSG Operator</w:t>
      </w:r>
      <w:r w:rsidR="00610488" w:rsidRPr="004A26F7">
        <w:rPr>
          <w:spacing w:val="4"/>
        </w:rPr>
        <w:t xml:space="preserve"> </w:t>
      </w:r>
      <w:r w:rsidR="0083229F" w:rsidRPr="004A26F7">
        <w:rPr>
          <w:spacing w:val="4"/>
        </w:rPr>
        <w:t>or is</w:t>
      </w:r>
      <w:r w:rsidRPr="004A26F7">
        <w:rPr>
          <w:spacing w:val="4"/>
        </w:rPr>
        <w:t xml:space="preserve"> included</w:t>
      </w:r>
      <w:r w:rsidR="0083229F" w:rsidRPr="004A26F7">
        <w:rPr>
          <w:spacing w:val="4"/>
        </w:rPr>
        <w:t xml:space="preserve"> in a </w:t>
      </w:r>
      <w:r w:rsidRPr="004A26F7">
        <w:rPr>
          <w:spacing w:val="4"/>
        </w:rPr>
        <w:t>c</w:t>
      </w:r>
      <w:r w:rsidR="0083229F" w:rsidRPr="004A26F7">
        <w:rPr>
          <w:spacing w:val="4"/>
        </w:rPr>
        <w:t>ertificate changes or becomes misleading</w:t>
      </w:r>
      <w:r w:rsidR="00BE5665" w:rsidRPr="004A26F7">
        <w:rPr>
          <w:spacing w:val="4"/>
        </w:rPr>
        <w:t xml:space="preserve"> or (ii) there is any actual or suspected misuse or compromise of the Private </w:t>
      </w:r>
      <w:r w:rsidRPr="004A26F7">
        <w:rPr>
          <w:spacing w:val="4"/>
        </w:rPr>
        <w:t>K</w:t>
      </w:r>
      <w:r w:rsidR="00BE5665" w:rsidRPr="004A26F7">
        <w:rPr>
          <w:spacing w:val="4"/>
        </w:rPr>
        <w:t>ey associated with the certificate</w:t>
      </w:r>
      <w:r w:rsidR="001E49AF" w:rsidRPr="004A26F7">
        <w:rPr>
          <w:spacing w:val="4"/>
        </w:rPr>
        <w:t>,</w:t>
      </w:r>
    </w:p>
    <w:p w:rsidR="005D25B3" w:rsidRDefault="00A80034">
      <w:pPr>
        <w:numPr>
          <w:ilvl w:val="0"/>
          <w:numId w:val="4"/>
        </w:numPr>
        <w:ind w:left="720" w:hanging="315"/>
        <w:pPrChange w:id="627" w:author="Author">
          <w:pPr>
            <w:numPr>
              <w:numId w:val="17"/>
            </w:numPr>
            <w:tabs>
              <w:tab w:val="num" w:pos="360"/>
              <w:tab w:val="num" w:pos="720"/>
            </w:tabs>
            <w:ind w:left="720" w:hanging="315"/>
          </w:pPr>
        </w:pPrChange>
      </w:pPr>
      <w:r>
        <w:rPr>
          <w:spacing w:val="4"/>
        </w:rPr>
        <w:t xml:space="preserve">Ensure that individuals using certificates </w:t>
      </w:r>
      <w:r w:rsidR="00136FB6">
        <w:rPr>
          <w:spacing w:val="4"/>
        </w:rPr>
        <w:t xml:space="preserve">on behalf of an organization </w:t>
      </w:r>
      <w:r>
        <w:rPr>
          <w:spacing w:val="4"/>
        </w:rPr>
        <w:t xml:space="preserve">have received security training appropriate </w:t>
      </w:r>
      <w:r w:rsidR="00136FB6">
        <w:rPr>
          <w:spacing w:val="4"/>
        </w:rPr>
        <w:t xml:space="preserve">to </w:t>
      </w:r>
      <w:r>
        <w:rPr>
          <w:spacing w:val="4"/>
        </w:rPr>
        <w:t xml:space="preserve"> the certificate,</w:t>
      </w:r>
    </w:p>
    <w:p w:rsidR="005D25B3" w:rsidRDefault="001E246C">
      <w:pPr>
        <w:numPr>
          <w:ilvl w:val="0"/>
          <w:numId w:val="4"/>
        </w:numPr>
        <w:ind w:left="720" w:hanging="315"/>
        <w:pPrChange w:id="628" w:author="Author">
          <w:pPr>
            <w:numPr>
              <w:numId w:val="17"/>
            </w:numPr>
            <w:tabs>
              <w:tab w:val="num" w:pos="360"/>
              <w:tab w:val="num" w:pos="720"/>
            </w:tabs>
            <w:ind w:left="720" w:hanging="315"/>
          </w:pPr>
        </w:pPrChange>
      </w:pPr>
      <w:r w:rsidRPr="004A26F7">
        <w:t>U</w:t>
      </w:r>
      <w:r w:rsidR="0083229F" w:rsidRPr="004A26F7">
        <w:t xml:space="preserve">se the certificate only </w:t>
      </w:r>
      <w:r w:rsidR="00FA2E77" w:rsidRPr="004A26F7">
        <w:t>for authori</w:t>
      </w:r>
      <w:r w:rsidR="002576E0" w:rsidRPr="004A26F7">
        <w:t>z</w:t>
      </w:r>
      <w:r w:rsidR="00FA2E77" w:rsidRPr="004A26F7">
        <w:t xml:space="preserve">ed and legal purposes, consistent with </w:t>
      </w:r>
      <w:r w:rsidR="00A80034">
        <w:t xml:space="preserve">the certificate purpose, </w:t>
      </w:r>
      <w:r w:rsidR="004E1FEE">
        <w:t>the</w:t>
      </w:r>
      <w:r w:rsidR="00731E3B" w:rsidRPr="004A26F7">
        <w:t xml:space="preserve"> </w:t>
      </w:r>
      <w:r w:rsidR="001E5C75" w:rsidRPr="004A26F7">
        <w:t>CPS</w:t>
      </w:r>
      <w:r w:rsidR="00A80034">
        <w:t>, any applicable CP,</w:t>
      </w:r>
      <w:r w:rsidR="0083229F" w:rsidRPr="004A26F7">
        <w:t xml:space="preserve"> and the relevant </w:t>
      </w:r>
      <w:r w:rsidRPr="004A26F7">
        <w:t>S</w:t>
      </w:r>
      <w:r w:rsidR="0083229F" w:rsidRPr="004A26F7">
        <w:t xml:space="preserve">ubscriber </w:t>
      </w:r>
      <w:r w:rsidRPr="004A26F7">
        <w:t>A</w:t>
      </w:r>
      <w:r w:rsidR="0083229F" w:rsidRPr="004A26F7">
        <w:t xml:space="preserve">greement, including only installing SSL certificates on servers accessible at the domain listed in the </w:t>
      </w:r>
      <w:r w:rsidRPr="004A26F7">
        <w:t>c</w:t>
      </w:r>
      <w:r w:rsidR="0083229F" w:rsidRPr="004A26F7">
        <w:t>ertificate</w:t>
      </w:r>
      <w:r w:rsidR="001E49AF" w:rsidRPr="004A26F7">
        <w:t>,</w:t>
      </w:r>
    </w:p>
    <w:p w:rsidR="001E49AF" w:rsidRPr="004A26F7" w:rsidRDefault="001E49AF" w:rsidP="008C30ED">
      <w:pPr>
        <w:numPr>
          <w:ilvl w:val="0"/>
          <w:numId w:val="4"/>
        </w:numPr>
      </w:pPr>
      <w:r w:rsidRPr="004A26F7">
        <w:t xml:space="preserve">Abide by the Subscriber Agreement and </w:t>
      </w:r>
      <w:r w:rsidR="004E1FEE">
        <w:t>the</w:t>
      </w:r>
      <w:r w:rsidRPr="004A26F7">
        <w:t xml:space="preserve"> CPS when requesting or using a Certificate, and</w:t>
      </w:r>
    </w:p>
    <w:p w:rsidR="005D25B3" w:rsidRDefault="001E246C">
      <w:pPr>
        <w:numPr>
          <w:ilvl w:val="0"/>
          <w:numId w:val="4"/>
        </w:numPr>
        <w:ind w:left="720" w:hanging="315"/>
        <w:pPrChange w:id="629" w:author="Author">
          <w:pPr>
            <w:numPr>
              <w:numId w:val="17"/>
            </w:numPr>
            <w:tabs>
              <w:tab w:val="num" w:pos="360"/>
              <w:tab w:val="num" w:pos="720"/>
            </w:tabs>
            <w:ind w:left="720" w:hanging="315"/>
          </w:pPr>
        </w:pPrChange>
      </w:pPr>
      <w:r w:rsidRPr="004A26F7">
        <w:t>P</w:t>
      </w:r>
      <w:r w:rsidR="00BE5665" w:rsidRPr="004A26F7">
        <w:t xml:space="preserve">romptly </w:t>
      </w:r>
      <w:r w:rsidR="0083229F" w:rsidRPr="004A26F7">
        <w:t>cease using the certificate</w:t>
      </w:r>
      <w:r w:rsidR="00BE5665" w:rsidRPr="004A26F7">
        <w:t xml:space="preserve"> and related Private Key</w:t>
      </w:r>
      <w:r w:rsidR="0083229F" w:rsidRPr="004A26F7">
        <w:t xml:space="preserve"> after the certificate’s expiration</w:t>
      </w:r>
      <w:r w:rsidR="001E49AF" w:rsidRPr="004A26F7">
        <w:t xml:space="preserve">. </w:t>
      </w:r>
    </w:p>
    <w:p w:rsidR="00FA2E77" w:rsidRDefault="006A0222" w:rsidP="004C0F4B">
      <w:pPr>
        <w:pStyle w:val="Heading3"/>
      </w:pPr>
      <w:bookmarkStart w:id="630" w:name="_Toc140649640"/>
      <w:bookmarkStart w:id="631" w:name="_Toc310347186"/>
      <w:r w:rsidRPr="004A26F7">
        <w:t xml:space="preserve">Relying </w:t>
      </w:r>
      <w:r w:rsidR="007B41E6" w:rsidRPr="004A26F7">
        <w:t>P</w:t>
      </w:r>
      <w:r w:rsidRPr="004A26F7">
        <w:t xml:space="preserve">arty </w:t>
      </w:r>
      <w:r w:rsidR="007B41E6" w:rsidRPr="004A26F7">
        <w:t>R</w:t>
      </w:r>
      <w:r w:rsidRPr="004A26F7">
        <w:t xml:space="preserve">epresentations and </w:t>
      </w:r>
      <w:r w:rsidR="007B41E6" w:rsidRPr="004A26F7">
        <w:t>W</w:t>
      </w:r>
      <w:r w:rsidRPr="004A26F7">
        <w:t>arranties</w:t>
      </w:r>
      <w:bookmarkEnd w:id="630"/>
      <w:bookmarkEnd w:id="631"/>
    </w:p>
    <w:p w:rsidR="004C0F4B" w:rsidRPr="004C0F4B" w:rsidRDefault="00397276" w:rsidP="004C0F4B">
      <w:r>
        <w:t>As specified in the DigiCert CP and CPS.</w:t>
      </w:r>
    </w:p>
    <w:p w:rsidR="00194C6E" w:rsidRPr="004A26F7" w:rsidRDefault="00194C6E" w:rsidP="00704E55">
      <w:pPr>
        <w:pStyle w:val="Heading3"/>
      </w:pPr>
      <w:bookmarkStart w:id="632" w:name="_Toc140649641"/>
      <w:bookmarkStart w:id="633" w:name="_Toc310347187"/>
      <w:r w:rsidRPr="004A26F7">
        <w:t>Representations and Warranties of Other Participants</w:t>
      </w:r>
      <w:bookmarkEnd w:id="632"/>
      <w:bookmarkEnd w:id="633"/>
    </w:p>
    <w:p w:rsidR="00194C6E" w:rsidRPr="004A26F7" w:rsidRDefault="00397276" w:rsidP="0025015C">
      <w:r>
        <w:t>As specified in the DigiCert CP and CPS.</w:t>
      </w:r>
    </w:p>
    <w:p w:rsidR="006A0222" w:rsidRDefault="006A0222" w:rsidP="00704E55">
      <w:pPr>
        <w:pStyle w:val="Heading2"/>
      </w:pPr>
      <w:bookmarkStart w:id="634" w:name="_Toc140649642"/>
      <w:bookmarkStart w:id="635" w:name="_Toc310347188"/>
      <w:r w:rsidRPr="004A26F7">
        <w:t>Disclaimers of warranties</w:t>
      </w:r>
      <w:bookmarkEnd w:id="634"/>
      <w:bookmarkEnd w:id="635"/>
    </w:p>
    <w:p w:rsidR="00280A6B" w:rsidRDefault="00280A6B" w:rsidP="00B75AFE">
      <w:pPr>
        <w:rPr>
          <w:rFonts w:cs="Calibri"/>
          <w:szCs w:val="20"/>
        </w:rPr>
      </w:pPr>
      <w:r>
        <w:rPr>
          <w:rFonts w:cs="Calibri"/>
          <w:szCs w:val="20"/>
        </w:rPr>
        <w:t xml:space="preserve">The products and services provided under this RPS may be modified or discontinued </w:t>
      </w:r>
      <w:r w:rsidR="00CF5816">
        <w:rPr>
          <w:rFonts w:cs="Calibri"/>
          <w:szCs w:val="20"/>
        </w:rPr>
        <w:t xml:space="preserve">as </w:t>
      </w:r>
      <w:r w:rsidR="00CF5816">
        <w:t xml:space="preserve">set forth in a contract between OSG and </w:t>
      </w:r>
      <w:proofErr w:type="gramStart"/>
      <w:r w:rsidR="00CF5816">
        <w:t>DigiCert</w:t>
      </w:r>
      <w:r w:rsidR="00CF5816" w:rsidDel="00CF5816">
        <w:rPr>
          <w:rFonts w:cs="Calibri"/>
          <w:szCs w:val="20"/>
        </w:rPr>
        <w:t xml:space="preserve"> </w:t>
      </w:r>
      <w:r>
        <w:rPr>
          <w:rFonts w:cs="Calibri"/>
          <w:szCs w:val="20"/>
        </w:rPr>
        <w:t>.</w:t>
      </w:r>
      <w:proofErr w:type="gramEnd"/>
    </w:p>
    <w:p w:rsidR="006A0222" w:rsidRPr="004A26F7" w:rsidRDefault="006A0222" w:rsidP="00704E55">
      <w:pPr>
        <w:pStyle w:val="Heading2"/>
      </w:pPr>
      <w:bookmarkStart w:id="636" w:name="_Toc140649643"/>
      <w:bookmarkStart w:id="637" w:name="_Toc310347189"/>
      <w:r w:rsidRPr="004A26F7">
        <w:t>Limitations of liability</w:t>
      </w:r>
      <w:bookmarkEnd w:id="636"/>
      <w:bookmarkEnd w:id="637"/>
    </w:p>
    <w:p w:rsidR="00C26A39" w:rsidRDefault="00C26A39" w:rsidP="00C26A39">
      <w:pPr>
        <w:spacing w:after="200"/>
        <w:rPr>
          <w:rFonts w:cs="Calibri"/>
          <w:szCs w:val="20"/>
        </w:rPr>
      </w:pPr>
      <w:r>
        <w:rPr>
          <w:rFonts w:cs="Calibri"/>
          <w:szCs w:val="20"/>
        </w:rPr>
        <w:t>NOTHING HEREIN LIMITS LIABILTY RELATED TO (I) DEATH OR PERSONAL INJURY RESULTING FROM DIGICERT’S NEGLIGENCE OR (II) FRAUD COMMITTED BY DIGICERT.  EXCEPT AS STATED ABOVE, ANY ENTITY USING A DIGICERT CERTIFICATE OR SERVICE WAIVES ALL LIABILITY OF DIGICERT RELATED TO SUCH USE.</w:t>
      </w:r>
    </w:p>
    <w:p w:rsidR="00C26A39" w:rsidRPr="004A26F7" w:rsidRDefault="00C26A39" w:rsidP="005A3465">
      <w:pPr>
        <w:autoSpaceDE w:val="0"/>
        <w:autoSpaceDN w:val="0"/>
        <w:adjustRightInd w:val="0"/>
      </w:pPr>
      <w:r w:rsidRPr="00F46854">
        <w:rPr>
          <w:rFonts w:cs="Calibri"/>
          <w:szCs w:val="20"/>
        </w:rPr>
        <w:lastRenderedPageBreak/>
        <w:t>The limitations in this section apply to the maximum extent permitted by law and apply regardless of (</w:t>
      </w:r>
      <w:proofErr w:type="spellStart"/>
      <w:r w:rsidRPr="00F46854">
        <w:rPr>
          <w:rFonts w:cs="Calibri"/>
          <w:szCs w:val="20"/>
        </w:rPr>
        <w:t>i</w:t>
      </w:r>
      <w:proofErr w:type="spellEnd"/>
      <w:r w:rsidRPr="00F46854">
        <w:rPr>
          <w:rFonts w:cs="Calibri"/>
          <w:szCs w:val="20"/>
        </w:rPr>
        <w:t>) the reason for or nature of the liability, including tort claims, (ii) the number of claims</w:t>
      </w:r>
      <w:r>
        <w:rPr>
          <w:rFonts w:cs="Calibri"/>
          <w:szCs w:val="20"/>
        </w:rPr>
        <w:t xml:space="preserve"> of liability</w:t>
      </w:r>
      <w:r w:rsidRPr="00F46854">
        <w:rPr>
          <w:rFonts w:cs="Calibri"/>
          <w:szCs w:val="20"/>
        </w:rPr>
        <w:t xml:space="preserve">, (iii) the extent or nature of </w:t>
      </w:r>
      <w:r w:rsidRPr="00855DFD">
        <w:rPr>
          <w:rFonts w:cs="Calibri"/>
          <w:szCs w:val="20"/>
        </w:rPr>
        <w:t xml:space="preserve">the damages, (iv) whether </w:t>
      </w:r>
      <w:r>
        <w:rPr>
          <w:rFonts w:cs="Calibri"/>
          <w:szCs w:val="20"/>
        </w:rPr>
        <w:t>DigiCert failed to follow any provision of this CPS, or (v) whether a</w:t>
      </w:r>
      <w:r w:rsidRPr="00855DFD">
        <w:rPr>
          <w:rFonts w:cs="Calibri"/>
          <w:szCs w:val="20"/>
        </w:rPr>
        <w:t xml:space="preserve">ny provision of this </w:t>
      </w:r>
      <w:r>
        <w:rPr>
          <w:rFonts w:cs="Calibri"/>
          <w:szCs w:val="20"/>
        </w:rPr>
        <w:t xml:space="preserve">CPS was </w:t>
      </w:r>
      <w:r w:rsidRPr="00855DFD">
        <w:rPr>
          <w:rFonts w:cs="Calibri"/>
          <w:szCs w:val="20"/>
        </w:rPr>
        <w:t xml:space="preserve">proven ineffective.  </w:t>
      </w:r>
      <w:r>
        <w:t>The</w:t>
      </w:r>
      <w:r w:rsidRPr="004A26F7">
        <w:t xml:space="preserve"> disclaimers and limitations on liabilities</w:t>
      </w:r>
      <w:r>
        <w:t xml:space="preserve"> in this RPS</w:t>
      </w:r>
      <w:r w:rsidRPr="004A26F7">
        <w:t xml:space="preserve"> are fundamental terms </w:t>
      </w:r>
      <w:r>
        <w:t>to</w:t>
      </w:r>
      <w:r w:rsidRPr="004A26F7">
        <w:t xml:space="preserve"> the use of DigiCert’s certificates and services.  </w:t>
      </w:r>
    </w:p>
    <w:p w:rsidR="006A0222" w:rsidRPr="004A26F7" w:rsidRDefault="006A0222" w:rsidP="00704E55">
      <w:pPr>
        <w:pStyle w:val="Heading2"/>
      </w:pPr>
      <w:bookmarkStart w:id="638" w:name="_Toc140649644"/>
      <w:bookmarkStart w:id="639" w:name="_Toc310347190"/>
      <w:r w:rsidRPr="004A26F7">
        <w:t>Indemnities</w:t>
      </w:r>
      <w:bookmarkEnd w:id="638"/>
      <w:bookmarkEnd w:id="639"/>
    </w:p>
    <w:p w:rsidR="003654C9" w:rsidRPr="004A26F7" w:rsidRDefault="003654C9" w:rsidP="00704E55">
      <w:pPr>
        <w:pStyle w:val="Heading3"/>
      </w:pPr>
      <w:bookmarkStart w:id="640" w:name="_Toc310347191"/>
      <w:r w:rsidRPr="004A26F7">
        <w:t xml:space="preserve">Indemnification by </w:t>
      </w:r>
      <w:r w:rsidR="00610488">
        <w:t>OSG</w:t>
      </w:r>
      <w:bookmarkEnd w:id="640"/>
    </w:p>
    <w:p w:rsidR="003654C9" w:rsidRPr="004A26F7" w:rsidRDefault="00610488" w:rsidP="003654C9">
      <w:r>
        <w:t>OSG</w:t>
      </w:r>
      <w:r w:rsidR="00BB1261">
        <w:t xml:space="preserve">’s indemnification obligations are set forth in a contract between </w:t>
      </w:r>
      <w:r>
        <w:t>OSG</w:t>
      </w:r>
      <w:r w:rsidR="00BB1261">
        <w:t xml:space="preserve"> and DigiCert.</w:t>
      </w:r>
    </w:p>
    <w:p w:rsidR="003654C9" w:rsidRPr="004A26F7" w:rsidRDefault="003654C9" w:rsidP="00704E55">
      <w:pPr>
        <w:pStyle w:val="Heading3"/>
      </w:pPr>
      <w:bookmarkStart w:id="641" w:name="_Toc310347192"/>
      <w:r w:rsidRPr="004A26F7">
        <w:t>Indemnification by Subscribers</w:t>
      </w:r>
      <w:bookmarkEnd w:id="641"/>
    </w:p>
    <w:p w:rsidR="00611E1C" w:rsidRPr="004A26F7" w:rsidRDefault="00382207" w:rsidP="00F25872">
      <w:r w:rsidRPr="004A26F7">
        <w:t xml:space="preserve">To the extent permitted by law, </w:t>
      </w:r>
      <w:r w:rsidR="00610488">
        <w:t>each</w:t>
      </w:r>
      <w:r w:rsidRPr="004A26F7">
        <w:t xml:space="preserve"> </w:t>
      </w:r>
      <w:r w:rsidR="00DB6D0E">
        <w:t>Subscriber</w:t>
      </w:r>
      <w:r w:rsidR="00610488">
        <w:t xml:space="preserve"> is contractually obligated </w:t>
      </w:r>
      <w:r w:rsidR="00CF5816">
        <w:t xml:space="preserve">(via an online click-through agreement) </w:t>
      </w:r>
      <w:r w:rsidR="006B6C67">
        <w:t xml:space="preserve">to </w:t>
      </w:r>
      <w:r w:rsidRPr="004A26F7">
        <w:t>indemnify</w:t>
      </w:r>
      <w:r w:rsidR="00BB1261">
        <w:t xml:space="preserve"> </w:t>
      </w:r>
      <w:r w:rsidRPr="004A26F7">
        <w:t>DigiCert</w:t>
      </w:r>
      <w:r w:rsidR="00BB1261">
        <w:t xml:space="preserve"> and </w:t>
      </w:r>
      <w:r>
        <w:t>any cross-signed entities, and their  respective</w:t>
      </w:r>
      <w:r w:rsidR="00BB1261">
        <w:t xml:space="preserve"> partners,</w:t>
      </w:r>
      <w:r>
        <w:t xml:space="preserve"> </w:t>
      </w:r>
      <w:r w:rsidRPr="004A26F7">
        <w:t xml:space="preserve">directors, officers, employees, agents, and contractors </w:t>
      </w:r>
      <w:r w:rsidR="00F25872" w:rsidRPr="004A26F7">
        <w:t xml:space="preserve">against any loss, damage, or expense, including reasonable attorney’s fees, related to </w:t>
      </w:r>
      <w:r w:rsidR="00611E1C" w:rsidRPr="004A26F7">
        <w:t>(</w:t>
      </w:r>
      <w:proofErr w:type="spellStart"/>
      <w:r w:rsidR="00611E1C" w:rsidRPr="004A26F7">
        <w:t>i</w:t>
      </w:r>
      <w:proofErr w:type="spellEnd"/>
      <w:r w:rsidR="00611E1C" w:rsidRPr="004A26F7">
        <w:t xml:space="preserve">) </w:t>
      </w:r>
      <w:r w:rsidR="00136BBC" w:rsidRPr="004A26F7">
        <w:t>a</w:t>
      </w:r>
      <w:r w:rsidR="007D0FD7">
        <w:t>ny</w:t>
      </w:r>
      <w:r w:rsidR="0096731B" w:rsidRPr="004A26F7">
        <w:t xml:space="preserve"> </w:t>
      </w:r>
      <w:r w:rsidR="00611E1C" w:rsidRPr="004A26F7">
        <w:t>misrepresentation or omission of material fa</w:t>
      </w:r>
      <w:r w:rsidR="0096731B" w:rsidRPr="004A26F7">
        <w:t>ct</w:t>
      </w:r>
      <w:r w:rsidR="00136BBC" w:rsidRPr="004A26F7">
        <w:t xml:space="preserve"> by Subscriber</w:t>
      </w:r>
      <w:r w:rsidR="00611E1C" w:rsidRPr="004A26F7">
        <w:t xml:space="preserve">, </w:t>
      </w:r>
      <w:r w:rsidR="0096731B" w:rsidRPr="004A26F7">
        <w:t xml:space="preserve">regardless of </w:t>
      </w:r>
      <w:r w:rsidR="00611E1C" w:rsidRPr="004A26F7">
        <w:t xml:space="preserve">whether </w:t>
      </w:r>
      <w:r w:rsidR="0096731B" w:rsidRPr="004A26F7">
        <w:t>the</w:t>
      </w:r>
      <w:r w:rsidR="00611E1C" w:rsidRPr="004A26F7">
        <w:t xml:space="preserve"> misrepresentation or omission was intentional</w:t>
      </w:r>
      <w:r w:rsidR="007D0FD7">
        <w:t xml:space="preserve"> or unintentional</w:t>
      </w:r>
      <w:r w:rsidR="00611E1C" w:rsidRPr="004A26F7">
        <w:t xml:space="preserve">; (ii) </w:t>
      </w:r>
      <w:r w:rsidR="0096731B" w:rsidRPr="004A26F7">
        <w:t xml:space="preserve">Subscriber’s </w:t>
      </w:r>
      <w:r w:rsidR="0051180B" w:rsidRPr="004A26F7">
        <w:t>breach</w:t>
      </w:r>
      <w:r w:rsidR="00611E1C" w:rsidRPr="004A26F7">
        <w:t xml:space="preserve"> of the Subscriber Agreement</w:t>
      </w:r>
      <w:r w:rsidR="003654C9" w:rsidRPr="004A26F7">
        <w:t>,</w:t>
      </w:r>
      <w:r w:rsidR="00611E1C" w:rsidRPr="004A26F7">
        <w:t xml:space="preserve"> </w:t>
      </w:r>
      <w:r w:rsidR="00BB1261">
        <w:t>the</w:t>
      </w:r>
      <w:r w:rsidR="003654C9" w:rsidRPr="004A26F7">
        <w:t xml:space="preserve"> </w:t>
      </w:r>
      <w:r w:rsidR="001E5C75" w:rsidRPr="004A26F7">
        <w:t>CPS</w:t>
      </w:r>
      <w:r w:rsidR="00611E1C" w:rsidRPr="004A26F7">
        <w:t xml:space="preserve">, or applicable law; (iii) </w:t>
      </w:r>
      <w:r w:rsidR="0096731B" w:rsidRPr="004A26F7">
        <w:t xml:space="preserve">the </w:t>
      </w:r>
      <w:r w:rsidR="00611E1C" w:rsidRPr="004A26F7">
        <w:t xml:space="preserve">compromise or unauthorized use of a </w:t>
      </w:r>
      <w:r w:rsidR="0096731B" w:rsidRPr="004A26F7">
        <w:t xml:space="preserve">certificate or Private Key </w:t>
      </w:r>
      <w:r w:rsidR="00611E1C" w:rsidRPr="004A26F7">
        <w:t xml:space="preserve">caused by the </w:t>
      </w:r>
      <w:r w:rsidR="007D0FD7">
        <w:t xml:space="preserve">Subscriber’s </w:t>
      </w:r>
      <w:r w:rsidR="00611E1C" w:rsidRPr="004A26F7">
        <w:t xml:space="preserve">negligence; or (iv) </w:t>
      </w:r>
      <w:r w:rsidR="0096731B" w:rsidRPr="004A26F7">
        <w:t xml:space="preserve">Subscriber’s </w:t>
      </w:r>
      <w:r w:rsidR="00611E1C" w:rsidRPr="004A26F7">
        <w:t xml:space="preserve">misuse of the </w:t>
      </w:r>
      <w:r w:rsidR="0096731B" w:rsidRPr="004A26F7">
        <w:t>ce</w:t>
      </w:r>
      <w:r w:rsidR="00611E1C" w:rsidRPr="004A26F7">
        <w:t>rtificate or Private Key.</w:t>
      </w:r>
    </w:p>
    <w:p w:rsidR="003654C9" w:rsidRPr="004A26F7" w:rsidRDefault="003654C9" w:rsidP="00704E55">
      <w:pPr>
        <w:pStyle w:val="Heading3"/>
      </w:pPr>
      <w:bookmarkStart w:id="642" w:name="_Toc310347193"/>
      <w:r w:rsidRPr="004A26F7">
        <w:t>Indemnification by Relying Parties</w:t>
      </w:r>
      <w:bookmarkEnd w:id="642"/>
    </w:p>
    <w:p w:rsidR="0051180B" w:rsidRPr="004A26F7" w:rsidRDefault="00397276" w:rsidP="003654C9">
      <w:r>
        <w:t>As specified in the DigiCert CP and CPS.</w:t>
      </w:r>
    </w:p>
    <w:p w:rsidR="006A0222" w:rsidRPr="004A26F7" w:rsidRDefault="006A0222" w:rsidP="00704E55">
      <w:pPr>
        <w:pStyle w:val="Heading2"/>
      </w:pPr>
      <w:bookmarkStart w:id="643" w:name="_Toc140649645"/>
      <w:bookmarkStart w:id="644" w:name="_Ref261867505"/>
      <w:bookmarkStart w:id="645" w:name="_Toc310347194"/>
      <w:r w:rsidRPr="004A26F7">
        <w:t>Term and termination</w:t>
      </w:r>
      <w:bookmarkEnd w:id="643"/>
      <w:bookmarkEnd w:id="644"/>
      <w:bookmarkEnd w:id="645"/>
    </w:p>
    <w:p w:rsidR="006A0222" w:rsidRPr="004A26F7" w:rsidRDefault="006A0222" w:rsidP="00704E55">
      <w:pPr>
        <w:pStyle w:val="Heading3"/>
      </w:pPr>
      <w:bookmarkStart w:id="646" w:name="_Toc140649646"/>
      <w:bookmarkStart w:id="647" w:name="_Toc310347195"/>
      <w:r w:rsidRPr="004A26F7">
        <w:t>Term</w:t>
      </w:r>
      <w:bookmarkEnd w:id="646"/>
      <w:bookmarkEnd w:id="647"/>
    </w:p>
    <w:p w:rsidR="00AC39B9" w:rsidRPr="004A26F7" w:rsidRDefault="006C5D49" w:rsidP="0025015C">
      <w:r w:rsidRPr="004A26F7">
        <w:t xml:space="preserve">This </w:t>
      </w:r>
      <w:r w:rsidR="00A65D1D">
        <w:t>R</w:t>
      </w:r>
      <w:r w:rsidR="001E5C75" w:rsidRPr="004A26F7">
        <w:t>PS</w:t>
      </w:r>
      <w:r w:rsidRPr="004A26F7">
        <w:t xml:space="preserve"> and any amendments </w:t>
      </w:r>
      <w:r w:rsidR="007D0FD7">
        <w:t xml:space="preserve">to the </w:t>
      </w:r>
      <w:r w:rsidR="00A65D1D">
        <w:t>R</w:t>
      </w:r>
      <w:r w:rsidR="007D0FD7">
        <w:t xml:space="preserve">PS </w:t>
      </w:r>
      <w:r w:rsidR="0025015C" w:rsidRPr="004A26F7">
        <w:t xml:space="preserve">are effective </w:t>
      </w:r>
      <w:r w:rsidR="0096731B" w:rsidRPr="004A26F7">
        <w:t>when</w:t>
      </w:r>
      <w:r w:rsidR="0025015C" w:rsidRPr="004A26F7">
        <w:t xml:space="preserve"> </w:t>
      </w:r>
      <w:r w:rsidR="00A65D1D">
        <w:t xml:space="preserve">approved by DigiCert and </w:t>
      </w:r>
      <w:r w:rsidR="00610488">
        <w:t>the OSG Operator</w:t>
      </w:r>
      <w:r w:rsidR="00A65D1D">
        <w:t xml:space="preserve"> </w:t>
      </w:r>
      <w:r w:rsidR="0025015C" w:rsidRPr="004A26F7">
        <w:t xml:space="preserve">and remain in effect until </w:t>
      </w:r>
      <w:r w:rsidR="0051180B" w:rsidRPr="004A26F7">
        <w:t>replaced with a newer version</w:t>
      </w:r>
      <w:r w:rsidRPr="004A26F7">
        <w:t>.</w:t>
      </w:r>
    </w:p>
    <w:p w:rsidR="006A0222" w:rsidRPr="004A26F7" w:rsidRDefault="006A0222" w:rsidP="00704E55">
      <w:pPr>
        <w:pStyle w:val="Heading3"/>
      </w:pPr>
      <w:bookmarkStart w:id="648" w:name="_Toc140649647"/>
      <w:bookmarkStart w:id="649" w:name="_Toc310347196"/>
      <w:r w:rsidRPr="004A26F7">
        <w:t>Termination</w:t>
      </w:r>
      <w:bookmarkEnd w:id="648"/>
      <w:bookmarkEnd w:id="649"/>
    </w:p>
    <w:p w:rsidR="0051180B" w:rsidRPr="004A26F7" w:rsidRDefault="006C5D49" w:rsidP="0025015C">
      <w:r w:rsidRPr="004A26F7">
        <w:t xml:space="preserve">This </w:t>
      </w:r>
      <w:r w:rsidR="00A65D1D">
        <w:t>R</w:t>
      </w:r>
      <w:r w:rsidR="001E5C75" w:rsidRPr="004A26F7">
        <w:t>PS</w:t>
      </w:r>
      <w:r w:rsidRPr="004A26F7">
        <w:t xml:space="preserve"> </w:t>
      </w:r>
      <w:r w:rsidR="0051180B" w:rsidRPr="004A26F7">
        <w:t>and any amendments remain in effect until replaced by a newer version.</w:t>
      </w:r>
    </w:p>
    <w:p w:rsidR="006A0222" w:rsidRPr="004A26F7" w:rsidRDefault="006A0222" w:rsidP="00704E55">
      <w:pPr>
        <w:pStyle w:val="Heading3"/>
      </w:pPr>
      <w:bookmarkStart w:id="650" w:name="_Toc140649648"/>
      <w:bookmarkStart w:id="651" w:name="_Toc310347197"/>
      <w:r w:rsidRPr="004A26F7">
        <w:t xml:space="preserve">Effect of </w:t>
      </w:r>
      <w:r w:rsidR="0025015C" w:rsidRPr="004A26F7">
        <w:t>T</w:t>
      </w:r>
      <w:r w:rsidRPr="004A26F7">
        <w:t xml:space="preserve">ermination and </w:t>
      </w:r>
      <w:r w:rsidR="0025015C" w:rsidRPr="004A26F7">
        <w:t>S</w:t>
      </w:r>
      <w:r w:rsidRPr="004A26F7">
        <w:t>urvival</w:t>
      </w:r>
      <w:bookmarkEnd w:id="650"/>
      <w:bookmarkEnd w:id="651"/>
    </w:p>
    <w:p w:rsidR="0096731B" w:rsidRPr="004A26F7" w:rsidRDefault="00610488" w:rsidP="0096731B">
      <w:bookmarkStart w:id="652" w:name="_Toc140649649"/>
      <w:r>
        <w:t xml:space="preserve">The OSG Operator </w:t>
      </w:r>
      <w:r w:rsidR="004C0F4B">
        <w:t>shall</w:t>
      </w:r>
      <w:r w:rsidR="0096731B" w:rsidRPr="004A26F7">
        <w:t xml:space="preserve"> communicate the conditions and effect of this </w:t>
      </w:r>
      <w:r w:rsidR="00A65D1D">
        <w:t>R</w:t>
      </w:r>
      <w:r w:rsidR="0096731B" w:rsidRPr="004A26F7">
        <w:t xml:space="preserve">PS’s termination </w:t>
      </w:r>
      <w:r w:rsidR="00A65D1D">
        <w:t xml:space="preserve">in a manner mutually agreed to by DigiCert and </w:t>
      </w:r>
      <w:r>
        <w:t>the OSG Operator</w:t>
      </w:r>
      <w:r w:rsidR="00A65D1D">
        <w:t xml:space="preserve">.  </w:t>
      </w:r>
      <w:r w:rsidR="0096731B" w:rsidRPr="004A26F7">
        <w:t xml:space="preserve">The communication will specify which provisions survive termination.  At a minimum, </w:t>
      </w:r>
      <w:r w:rsidR="006C3EC7">
        <w:t xml:space="preserve">all </w:t>
      </w:r>
      <w:r w:rsidR="0096731B" w:rsidRPr="004A26F7">
        <w:t xml:space="preserve">responsibilities related to protecting confidential information will survive termination.  </w:t>
      </w:r>
    </w:p>
    <w:p w:rsidR="006A0222" w:rsidRPr="004A26F7" w:rsidRDefault="006A0222" w:rsidP="00704E55">
      <w:pPr>
        <w:pStyle w:val="Heading2"/>
      </w:pPr>
      <w:bookmarkStart w:id="653" w:name="_Toc310347198"/>
      <w:r w:rsidRPr="004A26F7">
        <w:t>Individual notices and communications with participants</w:t>
      </w:r>
      <w:bookmarkEnd w:id="652"/>
      <w:bookmarkEnd w:id="653"/>
    </w:p>
    <w:p w:rsidR="0096731B" w:rsidRPr="004A26F7" w:rsidRDefault="006B6C67" w:rsidP="0025015C">
      <w:r>
        <w:t>Notice requirements are set forth in the agreement between the parties.</w:t>
      </w:r>
    </w:p>
    <w:p w:rsidR="006A0222" w:rsidRPr="004A26F7" w:rsidRDefault="006A0222" w:rsidP="00704E55">
      <w:pPr>
        <w:pStyle w:val="Heading2"/>
      </w:pPr>
      <w:bookmarkStart w:id="654" w:name="s912"/>
      <w:bookmarkStart w:id="655" w:name="_Toc140649650"/>
      <w:bookmarkStart w:id="656" w:name="_Ref261867506"/>
      <w:bookmarkStart w:id="657" w:name="_Toc310347199"/>
      <w:bookmarkEnd w:id="654"/>
      <w:r w:rsidRPr="004A26F7">
        <w:t>Amendments</w:t>
      </w:r>
      <w:bookmarkEnd w:id="655"/>
      <w:bookmarkEnd w:id="656"/>
      <w:bookmarkEnd w:id="657"/>
    </w:p>
    <w:p w:rsidR="006A0222" w:rsidRPr="004A26F7" w:rsidRDefault="006A0222" w:rsidP="00704E55">
      <w:pPr>
        <w:pStyle w:val="Heading3"/>
      </w:pPr>
      <w:bookmarkStart w:id="658" w:name="_Toc140649651"/>
      <w:bookmarkStart w:id="659" w:name="_Toc310347200"/>
      <w:r w:rsidRPr="004A26F7">
        <w:t xml:space="preserve">Procedure for </w:t>
      </w:r>
      <w:r w:rsidR="0025015C" w:rsidRPr="004A26F7">
        <w:t>A</w:t>
      </w:r>
      <w:r w:rsidRPr="004A26F7">
        <w:t>mendment</w:t>
      </w:r>
      <w:bookmarkEnd w:id="658"/>
      <w:bookmarkEnd w:id="659"/>
    </w:p>
    <w:p w:rsidR="004238DA" w:rsidRDefault="004E5553" w:rsidP="00D46501">
      <w:r w:rsidRPr="004A26F7">
        <w:t xml:space="preserve">This </w:t>
      </w:r>
      <w:r w:rsidR="00722F21">
        <w:t>R</w:t>
      </w:r>
      <w:r w:rsidRPr="004A26F7">
        <w:t>PS is reviewed annually</w:t>
      </w:r>
      <w:r>
        <w:t xml:space="preserve">.  </w:t>
      </w:r>
      <w:r w:rsidR="00CE79DA">
        <w:t>A</w:t>
      </w:r>
      <w:r w:rsidR="004238DA">
        <w:t xml:space="preserve">mendments are made by mutual agreement between DigiCert and </w:t>
      </w:r>
      <w:r w:rsidR="00610488">
        <w:t>the OSG Operator</w:t>
      </w:r>
      <w:r w:rsidR="004238DA">
        <w:t>.</w:t>
      </w:r>
    </w:p>
    <w:p w:rsidR="006A0222" w:rsidRPr="004A26F7" w:rsidRDefault="006A0222" w:rsidP="00704E55">
      <w:pPr>
        <w:pStyle w:val="Heading3"/>
      </w:pPr>
      <w:bookmarkStart w:id="660" w:name="_Toc140649652"/>
      <w:bookmarkStart w:id="661" w:name="_Toc310347201"/>
      <w:r w:rsidRPr="004A26F7">
        <w:t xml:space="preserve">Notification </w:t>
      </w:r>
      <w:r w:rsidR="0025015C" w:rsidRPr="004A26F7">
        <w:t>M</w:t>
      </w:r>
      <w:r w:rsidRPr="004A26F7">
        <w:t xml:space="preserve">echanism and </w:t>
      </w:r>
      <w:r w:rsidR="0025015C" w:rsidRPr="004A26F7">
        <w:t>P</w:t>
      </w:r>
      <w:r w:rsidRPr="004A26F7">
        <w:t>eriod</w:t>
      </w:r>
      <w:bookmarkEnd w:id="660"/>
      <w:bookmarkEnd w:id="661"/>
    </w:p>
    <w:p w:rsidR="004238DA" w:rsidRDefault="004238DA" w:rsidP="001062C4">
      <w:r>
        <w:t>Notice</w:t>
      </w:r>
      <w:r w:rsidR="008B6902">
        <w:t>s</w:t>
      </w:r>
      <w:r>
        <w:t xml:space="preserve"> of amendments </w:t>
      </w:r>
      <w:r w:rsidR="008B6902">
        <w:t xml:space="preserve">are </w:t>
      </w:r>
      <w:r>
        <w:t>not provided to any third party.</w:t>
      </w:r>
    </w:p>
    <w:p w:rsidR="001062C4" w:rsidRPr="004A26F7" w:rsidRDefault="006A0222" w:rsidP="001062C4">
      <w:pPr>
        <w:pStyle w:val="Heading3"/>
      </w:pPr>
      <w:bookmarkStart w:id="662" w:name="_Toc140649653"/>
      <w:bookmarkStart w:id="663" w:name="_Toc310347202"/>
      <w:r w:rsidRPr="004A26F7">
        <w:t xml:space="preserve">Circumstances </w:t>
      </w:r>
      <w:r w:rsidR="00853D1E" w:rsidRPr="004A26F7">
        <w:t>under</w:t>
      </w:r>
      <w:r w:rsidRPr="004A26F7">
        <w:t xml:space="preserve"> </w:t>
      </w:r>
      <w:r w:rsidR="00853D1E" w:rsidRPr="004A26F7">
        <w:t>w</w:t>
      </w:r>
      <w:r w:rsidRPr="004A26F7">
        <w:t xml:space="preserve">hich OID </w:t>
      </w:r>
      <w:r w:rsidR="0025015C" w:rsidRPr="004A26F7">
        <w:t>M</w:t>
      </w:r>
      <w:r w:rsidRPr="004A26F7">
        <w:t xml:space="preserve">ust </w:t>
      </w:r>
      <w:r w:rsidR="0025015C" w:rsidRPr="004A26F7">
        <w:t>B</w:t>
      </w:r>
      <w:r w:rsidRPr="004A26F7">
        <w:t xml:space="preserve">e </w:t>
      </w:r>
      <w:r w:rsidR="0025015C" w:rsidRPr="004A26F7">
        <w:t>C</w:t>
      </w:r>
      <w:r w:rsidRPr="004A26F7">
        <w:t>hanged</w:t>
      </w:r>
      <w:bookmarkEnd w:id="662"/>
      <w:bookmarkEnd w:id="663"/>
    </w:p>
    <w:p w:rsidR="008B6902" w:rsidRDefault="008B6902" w:rsidP="008B6902">
      <w:bookmarkStart w:id="664" w:name="_Toc140649654"/>
      <w:r>
        <w:t>DigiCert is responsible for determining when an OID must be changed.</w:t>
      </w:r>
    </w:p>
    <w:p w:rsidR="006A0222" w:rsidRPr="004A26F7" w:rsidRDefault="006A0222" w:rsidP="00704E55">
      <w:pPr>
        <w:pStyle w:val="Heading2"/>
      </w:pPr>
      <w:bookmarkStart w:id="665" w:name="_Toc310347203"/>
      <w:r w:rsidRPr="004A26F7">
        <w:lastRenderedPageBreak/>
        <w:t>Dispute resolution provisions</w:t>
      </w:r>
      <w:bookmarkEnd w:id="664"/>
      <w:bookmarkEnd w:id="665"/>
    </w:p>
    <w:p w:rsidR="00F00520" w:rsidRPr="004A26F7" w:rsidRDefault="00397276" w:rsidP="0025015C">
      <w:r>
        <w:rPr>
          <w:spacing w:val="2"/>
        </w:rPr>
        <w:t>As specified in the DigiCert CP and CPS.</w:t>
      </w:r>
    </w:p>
    <w:p w:rsidR="006A0222" w:rsidRPr="004A26F7" w:rsidRDefault="006A0222" w:rsidP="00704E55">
      <w:pPr>
        <w:pStyle w:val="Heading2"/>
      </w:pPr>
      <w:bookmarkStart w:id="666" w:name="_Toc140649655"/>
      <w:bookmarkStart w:id="667" w:name="_Toc310347204"/>
      <w:r w:rsidRPr="004A26F7">
        <w:t>Governing law</w:t>
      </w:r>
      <w:bookmarkEnd w:id="666"/>
      <w:bookmarkEnd w:id="667"/>
    </w:p>
    <w:p w:rsidR="001251A0" w:rsidRPr="004A26F7" w:rsidRDefault="00A65D1D" w:rsidP="0025015C">
      <w:r>
        <w:rPr>
          <w:rFonts w:eastAsia="MS Mincho"/>
        </w:rPr>
        <w:t>T</w:t>
      </w:r>
      <w:r w:rsidR="00D46501" w:rsidRPr="004A26F7">
        <w:rPr>
          <w:rFonts w:eastAsia="MS Mincho"/>
        </w:rPr>
        <w:t xml:space="preserve">he laws of the state of </w:t>
      </w:r>
      <w:r w:rsidR="00610488">
        <w:rPr>
          <w:rFonts w:eastAsia="MS Mincho"/>
        </w:rPr>
        <w:t xml:space="preserve">Utah </w:t>
      </w:r>
      <w:r w:rsidR="00D46501" w:rsidRPr="004A26F7">
        <w:rPr>
          <w:rFonts w:eastAsia="MS Mincho"/>
        </w:rPr>
        <w:t>govern</w:t>
      </w:r>
      <w:r w:rsidR="00136BBC" w:rsidRPr="004A26F7">
        <w:rPr>
          <w:rFonts w:eastAsia="MS Mincho"/>
        </w:rPr>
        <w:t xml:space="preserve"> </w:t>
      </w:r>
      <w:r w:rsidR="00D46501" w:rsidRPr="004A26F7">
        <w:t xml:space="preserve">the interpretation, construction, and enforcement of this </w:t>
      </w:r>
      <w:r>
        <w:t>R</w:t>
      </w:r>
      <w:r w:rsidR="001E5C75" w:rsidRPr="004A26F7">
        <w:t>PS</w:t>
      </w:r>
      <w:r w:rsidR="00136BBC" w:rsidRPr="004A26F7">
        <w:t xml:space="preserve"> and </w:t>
      </w:r>
      <w:r w:rsidR="00D46501" w:rsidRPr="004A26F7">
        <w:t xml:space="preserve">all proceedings </w:t>
      </w:r>
      <w:r w:rsidR="00136BBC" w:rsidRPr="004A26F7">
        <w:t xml:space="preserve">related to </w:t>
      </w:r>
      <w:r w:rsidR="00D46501" w:rsidRPr="004A26F7">
        <w:t xml:space="preserve">DigiCert’s products and services, including tort claims, without regard to any conflicts of law principles.  </w:t>
      </w:r>
      <w:r w:rsidR="00610488">
        <w:t>The courts of the state of Utah</w:t>
      </w:r>
      <w:r w:rsidR="001251A0" w:rsidRPr="004A26F7">
        <w:t xml:space="preserve"> ha</w:t>
      </w:r>
      <w:r w:rsidR="00610488">
        <w:t>ve</w:t>
      </w:r>
      <w:r w:rsidR="001251A0" w:rsidRPr="004A26F7">
        <w:t xml:space="preserve"> non-exclusive venue and jurisdiction over any proceedings related to the</w:t>
      </w:r>
      <w:r>
        <w:t xml:space="preserve"> R</w:t>
      </w:r>
      <w:r w:rsidR="001251A0" w:rsidRPr="004A26F7">
        <w:t xml:space="preserve">PS or </w:t>
      </w:r>
      <w:r w:rsidR="003B2E1B">
        <w:t>any DigiCert</w:t>
      </w:r>
      <w:r w:rsidR="001251A0" w:rsidRPr="004A26F7">
        <w:t xml:space="preserve"> product</w:t>
      </w:r>
      <w:r w:rsidR="003B2E1B">
        <w:t xml:space="preserve"> or service</w:t>
      </w:r>
      <w:r w:rsidR="001251A0" w:rsidRPr="004A26F7">
        <w:t>.</w:t>
      </w:r>
    </w:p>
    <w:p w:rsidR="006A0222" w:rsidRPr="004A26F7" w:rsidRDefault="006A0222" w:rsidP="00704E55">
      <w:pPr>
        <w:pStyle w:val="Heading2"/>
      </w:pPr>
      <w:bookmarkStart w:id="668" w:name="_Toc140649656"/>
      <w:bookmarkStart w:id="669" w:name="_Toc310347205"/>
      <w:r w:rsidRPr="004A26F7">
        <w:t>Compliance with applicable law</w:t>
      </w:r>
      <w:bookmarkEnd w:id="668"/>
      <w:bookmarkEnd w:id="669"/>
    </w:p>
    <w:p w:rsidR="00BD5A13" w:rsidRPr="004A26F7" w:rsidRDefault="00397276" w:rsidP="0025015C">
      <w:r>
        <w:t>As specified in the DigiCert CP and CPS.</w:t>
      </w:r>
    </w:p>
    <w:p w:rsidR="006A0222" w:rsidRDefault="006A0222" w:rsidP="00704E55">
      <w:pPr>
        <w:pStyle w:val="Heading2"/>
      </w:pPr>
      <w:bookmarkStart w:id="670" w:name="_Toc140649657"/>
      <w:bookmarkStart w:id="671" w:name="_Toc310347206"/>
      <w:r w:rsidRPr="004A26F7">
        <w:t>Miscellaneous provisions</w:t>
      </w:r>
      <w:bookmarkEnd w:id="670"/>
      <w:bookmarkEnd w:id="671"/>
    </w:p>
    <w:p w:rsidR="004238DA" w:rsidRPr="004238DA" w:rsidRDefault="00397276" w:rsidP="004238DA">
      <w:r>
        <w:t>As specified in the DigiCert CP and CPS.</w:t>
      </w:r>
    </w:p>
    <w:p w:rsidR="003E5930" w:rsidRPr="004A26F7" w:rsidRDefault="006A0222" w:rsidP="00704E55">
      <w:pPr>
        <w:pStyle w:val="Heading2"/>
      </w:pPr>
      <w:bookmarkStart w:id="672" w:name="_Toc140649663"/>
      <w:bookmarkStart w:id="673" w:name="_Toc310347207"/>
      <w:r w:rsidRPr="004A26F7">
        <w:t>Other provisions</w:t>
      </w:r>
      <w:bookmarkEnd w:id="672"/>
      <w:bookmarkEnd w:id="673"/>
    </w:p>
    <w:p w:rsidR="00F00520" w:rsidRPr="004A26F7" w:rsidRDefault="00397276" w:rsidP="006D1681">
      <w:r>
        <w:t>As specified in the DigiCert CP and CPS.</w:t>
      </w:r>
    </w:p>
    <w:p w:rsidR="005C7508" w:rsidRPr="004E3080" w:rsidRDefault="005C7508" w:rsidP="00B50596">
      <w:pPr>
        <w:rPr>
          <w:szCs w:val="20"/>
        </w:rPr>
      </w:pPr>
      <w:bookmarkStart w:id="674" w:name="App_A"/>
      <w:bookmarkStart w:id="675" w:name="App_B"/>
      <w:bookmarkEnd w:id="674"/>
      <w:bookmarkEnd w:id="675"/>
    </w:p>
    <w:sectPr w:rsidR="005C7508" w:rsidRPr="004E3080" w:rsidSect="000D143B">
      <w:footerReference w:type="default" r:id="rId13"/>
      <w:pgSz w:w="12240" w:h="15840"/>
      <w:pgMar w:top="1440" w:right="1800" w:bottom="1440" w:left="1800" w:header="720" w:footer="84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Author" w:initials="A">
    <w:p w:rsidR="005D25B3" w:rsidRDefault="005D25B3">
      <w:pPr>
        <w:pStyle w:val="CommentText"/>
      </w:pPr>
      <w:r>
        <w:rPr>
          <w:rStyle w:val="CommentReference"/>
        </w:rPr>
        <w:annotationRef/>
      </w:r>
      <w:r>
        <w:t xml:space="preserve">Is this the right terminology. Digicert Agreement calls these as Participants. Why they are called “other” </w:t>
      </w:r>
    </w:p>
  </w:comment>
  <w:comment w:id="30" w:author="Author" w:initials="A">
    <w:p w:rsidR="005D25B3" w:rsidRDefault="005D25B3">
      <w:pPr>
        <w:pStyle w:val="CommentText"/>
      </w:pPr>
      <w:r>
        <w:rPr>
          <w:rStyle w:val="CommentReference"/>
        </w:rPr>
        <w:annotationRef/>
      </w:r>
      <w:r>
        <w:t>Would be good to see RFC 3820 Proxy Certificates mentioned explicitly.</w:t>
      </w:r>
    </w:p>
  </w:comment>
  <w:comment w:id="31" w:author="Author" w:initials="A">
    <w:p w:rsidR="005D25B3" w:rsidRDefault="005D25B3">
      <w:pPr>
        <w:pStyle w:val="CommentText"/>
      </w:pPr>
      <w:r>
        <w:rPr>
          <w:rStyle w:val="CommentReference"/>
        </w:rPr>
        <w:annotationRef/>
      </w:r>
      <w:r>
        <w:t xml:space="preserve">We do not only use RFC compliant proxies. </w:t>
      </w:r>
    </w:p>
  </w:comment>
  <w:comment w:id="37" w:author="Author" w:initials="A">
    <w:p w:rsidR="005D25B3" w:rsidRDefault="005D25B3">
      <w:pPr>
        <w:pStyle w:val="CommentText"/>
      </w:pPr>
      <w:r>
        <w:rPr>
          <w:rStyle w:val="CommentReference"/>
        </w:rPr>
        <w:annotationRef/>
      </w:r>
      <w:r>
        <w:t>LHC?</w:t>
      </w:r>
    </w:p>
  </w:comment>
  <w:comment w:id="54" w:author="Author" w:initials="A">
    <w:p w:rsidR="005D25B3" w:rsidRDefault="005D25B3">
      <w:pPr>
        <w:pStyle w:val="CommentText"/>
      </w:pPr>
      <w:r>
        <w:rPr>
          <w:rStyle w:val="CommentReference"/>
        </w:rPr>
        <w:annotationRef/>
      </w:r>
      <w:r>
        <w:t xml:space="preserve">Are you talking about service </w:t>
      </w:r>
      <w:proofErr w:type="spellStart"/>
      <w:r>
        <w:t>crts</w:t>
      </w:r>
      <w:proofErr w:type="spellEnd"/>
      <w:r>
        <w:t xml:space="preserve"> and FQDN. Are we planning to represent end user’s affiliation as well?</w:t>
      </w:r>
    </w:p>
  </w:comment>
  <w:comment w:id="60" w:author="Author" w:initials="A">
    <w:p w:rsidR="005D25B3" w:rsidRDefault="005D25B3">
      <w:pPr>
        <w:pStyle w:val="CommentText"/>
      </w:pPr>
      <w:r>
        <w:rPr>
          <w:rStyle w:val="CommentReference"/>
        </w:rPr>
        <w:annotationRef/>
      </w:r>
      <w:r>
        <w:t>?</w:t>
      </w:r>
    </w:p>
  </w:comment>
  <w:comment w:id="67" w:author="Author" w:initials="A">
    <w:p w:rsidR="005D25B3" w:rsidRDefault="005D25B3">
      <w:pPr>
        <w:pStyle w:val="CommentText"/>
      </w:pPr>
      <w:r>
        <w:rPr>
          <w:rStyle w:val="CommentReference"/>
        </w:rPr>
        <w:annotationRef/>
      </w:r>
      <w:r>
        <w:t>That is 3.65 days per year. Given a one week expiration on CRLs, that is OK?</w:t>
      </w:r>
    </w:p>
  </w:comment>
  <w:comment w:id="68" w:author="Author" w:initials="A">
    <w:p w:rsidR="005D25B3" w:rsidRDefault="005D25B3">
      <w:pPr>
        <w:pStyle w:val="CommentText"/>
      </w:pPr>
      <w:r>
        <w:rPr>
          <w:rStyle w:val="CommentReference"/>
        </w:rPr>
        <w:annotationRef/>
      </w:r>
      <w:r>
        <w:t xml:space="preserve">They issue new </w:t>
      </w:r>
      <w:proofErr w:type="spellStart"/>
      <w:r>
        <w:t>crls</w:t>
      </w:r>
      <w:proofErr w:type="spellEnd"/>
      <w:r>
        <w:t xml:space="preserve"> each day. So at any given time, we have a 7 day window and at worst case 4 day down time can be tolerated during that 7 days. </w:t>
      </w:r>
    </w:p>
  </w:comment>
  <w:comment w:id="104" w:author="Author" w:initials="A">
    <w:p w:rsidR="005D25B3" w:rsidRDefault="005D25B3">
      <w:pPr>
        <w:pStyle w:val="CommentText"/>
      </w:pPr>
      <w:r>
        <w:rPr>
          <w:rStyle w:val="CommentReference"/>
        </w:rPr>
        <w:annotationRef/>
      </w:r>
      <w:r>
        <w:t>Define who this is in section 1.6</w:t>
      </w:r>
    </w:p>
  </w:comment>
  <w:comment w:id="112" w:author="Author" w:initials="A">
    <w:p w:rsidR="005D25B3" w:rsidRDefault="005D25B3">
      <w:pPr>
        <w:pStyle w:val="CommentText"/>
      </w:pPr>
      <w:r>
        <w:rPr>
          <w:rStyle w:val="CommentReference"/>
        </w:rPr>
        <w:annotationRef/>
      </w:r>
      <w:r>
        <w:t xml:space="preserve">Now that section 3.2.3 is changed, under this new </w:t>
      </w:r>
      <w:proofErr w:type="gramStart"/>
      <w:r>
        <w:t>condition ,</w:t>
      </w:r>
      <w:proofErr w:type="gramEnd"/>
      <w:r>
        <w:t xml:space="preserve"> what documents should be recorded and archived?</w:t>
      </w:r>
    </w:p>
  </w:comment>
  <w:comment w:id="115" w:author="Author" w:initials="A">
    <w:p w:rsidR="005D25B3" w:rsidRDefault="005D25B3">
      <w:pPr>
        <w:pStyle w:val="CommentText"/>
      </w:pPr>
      <w:r>
        <w:rPr>
          <w:rStyle w:val="CommentReference"/>
        </w:rPr>
        <w:annotationRef/>
      </w:r>
      <w:r>
        <w:t>Let us discuss this.</w:t>
      </w:r>
    </w:p>
  </w:comment>
  <w:comment w:id="125" w:author="Author" w:initials="A">
    <w:p w:rsidR="005D25B3" w:rsidRDefault="005D25B3">
      <w:pPr>
        <w:pStyle w:val="CommentText"/>
      </w:pPr>
      <w:r>
        <w:rPr>
          <w:rStyle w:val="CommentReference"/>
        </w:rPr>
        <w:annotationRef/>
      </w:r>
      <w:r>
        <w:t xml:space="preserve">Is this same as Trusted Agents </w:t>
      </w:r>
      <w:proofErr w:type="spellStart"/>
      <w:r>
        <w:t>amdin</w:t>
      </w:r>
      <w:proofErr w:type="spellEnd"/>
      <w:r>
        <w:t xml:space="preserve">? </w:t>
      </w:r>
      <w:proofErr w:type="gramStart"/>
      <w:r>
        <w:t>are</w:t>
      </w:r>
      <w:proofErr w:type="gramEnd"/>
      <w:r>
        <w:t xml:space="preserve"> these </w:t>
      </w:r>
      <w:proofErr w:type="spellStart"/>
      <w:r>
        <w:t>gridadmins</w:t>
      </w:r>
      <w:proofErr w:type="spellEnd"/>
      <w:r>
        <w:t xml:space="preserve">.? These terms should be defined up front. </w:t>
      </w:r>
    </w:p>
  </w:comment>
  <w:comment w:id="140" w:author="Author" w:initials="A">
    <w:p w:rsidR="005D25B3" w:rsidRDefault="005D25B3">
      <w:pPr>
        <w:pStyle w:val="CommentText"/>
      </w:pPr>
      <w:r>
        <w:rPr>
          <w:rStyle w:val="CommentReference"/>
        </w:rPr>
        <w:annotationRef/>
      </w:r>
      <w:r>
        <w:t>What requires an update?</w:t>
      </w:r>
    </w:p>
  </w:comment>
  <w:comment w:id="154" w:author="Author" w:initials="A">
    <w:p w:rsidR="005D25B3" w:rsidRDefault="005D25B3">
      <w:pPr>
        <w:pStyle w:val="CommentText"/>
      </w:pPr>
      <w:r>
        <w:rPr>
          <w:rStyle w:val="CommentReference"/>
        </w:rPr>
        <w:annotationRef/>
      </w:r>
      <w:r>
        <w:t>Does this mean that end users cannot directly apply for a certificate?</w:t>
      </w:r>
    </w:p>
  </w:comment>
  <w:comment w:id="157" w:author="Author" w:initials="A">
    <w:p w:rsidR="005D25B3" w:rsidRDefault="005D25B3">
      <w:pPr>
        <w:pStyle w:val="CommentText"/>
      </w:pPr>
      <w:r>
        <w:rPr>
          <w:rStyle w:val="CommentReference"/>
        </w:rPr>
        <w:annotationRef/>
      </w:r>
      <w:r>
        <w:t>Not true for OSG.</w:t>
      </w:r>
    </w:p>
  </w:comment>
  <w:comment w:id="174" w:author="Author" w:initials="A">
    <w:p w:rsidR="005D25B3" w:rsidRDefault="005D25B3">
      <w:pPr>
        <w:pStyle w:val="CommentText"/>
      </w:pPr>
      <w:r>
        <w:rPr>
          <w:rStyle w:val="CommentReference"/>
        </w:rPr>
        <w:annotationRef/>
      </w:r>
      <w:r>
        <w:t>Interesting expectation.</w:t>
      </w:r>
    </w:p>
  </w:comment>
  <w:comment w:id="175" w:author="Author" w:initials="A">
    <w:p w:rsidR="005D25B3" w:rsidRDefault="005D25B3">
      <w:pPr>
        <w:pStyle w:val="CommentText"/>
      </w:pPr>
      <w:r>
        <w:rPr>
          <w:rStyle w:val="CommentReference"/>
        </w:rPr>
        <w:annotationRef/>
      </w:r>
      <w:r>
        <w:t>This usually takes a week if not more depending on the trusted agent reps. Is this a requirement?</w:t>
      </w:r>
    </w:p>
  </w:comment>
  <w:comment w:id="196" w:author="Author" w:initials="A">
    <w:p w:rsidR="005D2961" w:rsidRDefault="005D2961">
      <w:pPr>
        <w:pStyle w:val="CommentText"/>
      </w:pPr>
      <w:r>
        <w:rPr>
          <w:rStyle w:val="CommentReference"/>
        </w:rPr>
        <w:annotationRef/>
      </w:r>
      <w:r>
        <w:t>Depends on how the certificate is ordered.</w:t>
      </w:r>
    </w:p>
  </w:comment>
  <w:comment w:id="191" w:author="Author" w:initials="A">
    <w:p w:rsidR="005D25B3" w:rsidRDefault="005D25B3">
      <w:pPr>
        <w:pStyle w:val="CommentText"/>
      </w:pPr>
      <w:r>
        <w:rPr>
          <w:rStyle w:val="CommentReference"/>
        </w:rPr>
        <w:annotationRef/>
      </w:r>
      <w:r>
        <w:t xml:space="preserve">This sounds like end user and OSG directly interact without any Digicert intervention. It is consistent with section 4.1.1. </w:t>
      </w:r>
    </w:p>
  </w:comment>
  <w:comment w:id="202" w:author="Author" w:initials="A">
    <w:p w:rsidR="005D25B3" w:rsidRDefault="005D25B3">
      <w:pPr>
        <w:pStyle w:val="CommentText"/>
      </w:pPr>
      <w:r>
        <w:rPr>
          <w:rStyle w:val="CommentReference"/>
        </w:rPr>
        <w:annotationRef/>
      </w:r>
      <w:r>
        <w:t>Seems to disallow renewal?</w:t>
      </w:r>
    </w:p>
  </w:comment>
  <w:comment w:id="203" w:author="Author" w:initials="A">
    <w:p w:rsidR="005D25B3" w:rsidRDefault="005D25B3">
      <w:pPr>
        <w:pStyle w:val="CommentText"/>
      </w:pPr>
      <w:r>
        <w:rPr>
          <w:rStyle w:val="CommentReference"/>
        </w:rPr>
        <w:annotationRef/>
      </w:r>
      <w:r>
        <w:t>Renewal must occur prior to expiration or revocation</w:t>
      </w:r>
    </w:p>
  </w:comment>
  <w:comment w:id="208" w:author="Author" w:initials="A">
    <w:p w:rsidR="005D25B3" w:rsidRDefault="005D25B3">
      <w:pPr>
        <w:pStyle w:val="CommentText"/>
      </w:pPr>
      <w:r>
        <w:rPr>
          <w:rStyle w:val="CommentReference"/>
        </w:rPr>
        <w:annotationRef/>
      </w:r>
      <w:r>
        <w:t>Renewal is issuing new certificate for same key pair?</w:t>
      </w:r>
    </w:p>
  </w:comment>
  <w:comment w:id="210" w:author="Author" w:initials="A">
    <w:p w:rsidR="005D25B3" w:rsidRDefault="005D25B3">
      <w:pPr>
        <w:pStyle w:val="CommentText"/>
      </w:pPr>
      <w:r>
        <w:rPr>
          <w:rStyle w:val="CommentReference"/>
        </w:rPr>
        <w:annotationRef/>
      </w:r>
      <w:r>
        <w:t>Yes</w:t>
      </w:r>
    </w:p>
  </w:comment>
  <w:comment w:id="216" w:author="Author" w:initials="A">
    <w:p w:rsidR="005D25B3" w:rsidRDefault="005D25B3">
      <w:pPr>
        <w:pStyle w:val="CommentText"/>
      </w:pPr>
      <w:r>
        <w:rPr>
          <w:rStyle w:val="CommentReference"/>
        </w:rPr>
        <w:annotationRef/>
      </w:r>
      <w:r>
        <w:t xml:space="preserve">Who delivers it? E.g. 4.4.2 specifically says </w:t>
      </w:r>
      <w:proofErr w:type="spellStart"/>
      <w:r>
        <w:t>osg</w:t>
      </w:r>
      <w:proofErr w:type="spellEnd"/>
      <w:r>
        <w:t xml:space="preserve"> delivers the </w:t>
      </w:r>
      <w:proofErr w:type="spellStart"/>
      <w:r>
        <w:t>certs</w:t>
      </w:r>
      <w:proofErr w:type="spellEnd"/>
      <w:r>
        <w:t xml:space="preserve">.  </w:t>
      </w:r>
    </w:p>
  </w:comment>
  <w:comment w:id="224" w:author="Author" w:initials="A">
    <w:p w:rsidR="005D25B3" w:rsidRDefault="005D25B3">
      <w:pPr>
        <w:pStyle w:val="CommentText"/>
      </w:pPr>
      <w:r>
        <w:rPr>
          <w:rStyle w:val="CommentReference"/>
        </w:rPr>
        <w:annotationRef/>
      </w:r>
      <w:r>
        <w:t xml:space="preserve">This is different than section 4.6.2 and 4.1.1 </w:t>
      </w:r>
    </w:p>
  </w:comment>
  <w:comment w:id="230" w:author="Author" w:initials="A">
    <w:p w:rsidR="005D25B3" w:rsidRDefault="005D25B3">
      <w:pPr>
        <w:pStyle w:val="CommentText"/>
      </w:pPr>
      <w:r>
        <w:rPr>
          <w:rStyle w:val="CommentReference"/>
        </w:rPr>
        <w:annotationRef/>
      </w:r>
      <w:r>
        <w:t xml:space="preserve">Same as above. Who delivers it? </w:t>
      </w:r>
    </w:p>
  </w:comment>
  <w:comment w:id="231" w:author="Author" w:initials="A">
    <w:p w:rsidR="005D2961" w:rsidRDefault="005D2961">
      <w:pPr>
        <w:pStyle w:val="CommentText"/>
      </w:pPr>
      <w:r>
        <w:rPr>
          <w:rStyle w:val="CommentReference"/>
        </w:rPr>
        <w:annotationRef/>
      </w:r>
      <w:r>
        <w:rPr>
          <w:rStyle w:val="CommentReference"/>
        </w:rPr>
        <w:t>Currently via email but we left the language vague in case OSG will be delivering some certificates</w:t>
      </w:r>
    </w:p>
  </w:comment>
  <w:comment w:id="247" w:author="Author" w:initials="A">
    <w:p w:rsidR="005D2961" w:rsidRDefault="005D2961">
      <w:pPr>
        <w:pStyle w:val="CommentText"/>
      </w:pPr>
      <w:r>
        <w:rPr>
          <w:rStyle w:val="CommentReference"/>
        </w:rPr>
        <w:annotationRef/>
      </w:r>
      <w:r>
        <w:t>Generally, we revoke the certificate and issue a new one.</w:t>
      </w:r>
    </w:p>
  </w:comment>
  <w:comment w:id="246" w:author="Author" w:initials="A">
    <w:p w:rsidR="005D25B3" w:rsidRDefault="005D25B3">
      <w:pPr>
        <w:pStyle w:val="CommentText"/>
      </w:pPr>
      <w:r>
        <w:rPr>
          <w:rStyle w:val="CommentReference"/>
        </w:rPr>
        <w:annotationRef/>
      </w:r>
      <w:r>
        <w:t xml:space="preserve">Does this mean any certificate modification request is preceded by a revocation first? A modification is requested usually because information became inaccurate. </w:t>
      </w:r>
    </w:p>
  </w:comment>
  <w:comment w:id="248" w:author="Author" w:initials="A">
    <w:p w:rsidR="005D25B3" w:rsidRDefault="005D25B3">
      <w:pPr>
        <w:pStyle w:val="CommentText"/>
      </w:pPr>
      <w:r>
        <w:rPr>
          <w:rStyle w:val="CommentReference"/>
        </w:rPr>
        <w:annotationRef/>
      </w:r>
      <w:r>
        <w:t xml:space="preserve">Does this mean a name change? E.g. through marriage, etc. otherwise </w:t>
      </w:r>
      <w:proofErr w:type="spellStart"/>
      <w:r>
        <w:t>otherwise</w:t>
      </w:r>
      <w:proofErr w:type="spellEnd"/>
      <w:r>
        <w:t xml:space="preserve"> how does this happen? </w:t>
      </w:r>
    </w:p>
  </w:comment>
  <w:comment w:id="249" w:author="Author" w:initials="A">
    <w:p w:rsidR="005D2961" w:rsidRDefault="005D2961">
      <w:pPr>
        <w:pStyle w:val="CommentText"/>
      </w:pPr>
      <w:r>
        <w:rPr>
          <w:rStyle w:val="CommentReference"/>
        </w:rPr>
        <w:annotationRef/>
      </w:r>
      <w:r>
        <w:t>A name change or, if the certificate includes an address, a change in address</w:t>
      </w:r>
    </w:p>
  </w:comment>
  <w:comment w:id="252" w:author="Author" w:initials="A">
    <w:p w:rsidR="005D25B3" w:rsidRDefault="005D25B3">
      <w:pPr>
        <w:pStyle w:val="CommentText"/>
      </w:pPr>
      <w:r>
        <w:rPr>
          <w:rStyle w:val="CommentReference"/>
        </w:rPr>
        <w:annotationRef/>
      </w:r>
      <w:r>
        <w:t>This is hard to meet. Especially when certificate include end user email address and that address changes</w:t>
      </w:r>
    </w:p>
  </w:comment>
  <w:comment w:id="260" w:author="Author" w:initials="A">
    <w:p w:rsidR="005D25B3" w:rsidRDefault="005D25B3">
      <w:pPr>
        <w:pStyle w:val="CommentText"/>
      </w:pPr>
      <w:r>
        <w:rPr>
          <w:rStyle w:val="CommentReference"/>
        </w:rPr>
        <w:annotationRef/>
      </w:r>
      <w:r>
        <w:t>Note requirement.</w:t>
      </w:r>
    </w:p>
  </w:comment>
  <w:comment w:id="297" w:author="Author" w:initials="A">
    <w:p w:rsidR="005D25B3" w:rsidRDefault="005D25B3">
      <w:pPr>
        <w:pStyle w:val="CommentText"/>
      </w:pPr>
      <w:r>
        <w:rPr>
          <w:rStyle w:val="CommentReference"/>
        </w:rPr>
        <w:annotationRef/>
      </w:r>
      <w:r>
        <w:t>Have we thought about these requirements?</w:t>
      </w:r>
    </w:p>
  </w:comment>
  <w:comment w:id="319" w:author="Author" w:initials="A">
    <w:p w:rsidR="005D25B3" w:rsidRDefault="005D25B3">
      <w:pPr>
        <w:pStyle w:val="CommentText"/>
      </w:pPr>
      <w:r>
        <w:rPr>
          <w:rStyle w:val="CommentReference"/>
        </w:rPr>
        <w:annotationRef/>
      </w:r>
      <w:r>
        <w:t>Note the requirement.</w:t>
      </w:r>
    </w:p>
  </w:comment>
  <w:comment w:id="325" w:author="Author" w:initials="A">
    <w:p w:rsidR="005D25B3" w:rsidRDefault="005D25B3">
      <w:pPr>
        <w:pStyle w:val="CommentText"/>
      </w:pPr>
      <w:r>
        <w:rPr>
          <w:rStyle w:val="CommentReference"/>
        </w:rPr>
        <w:annotationRef/>
      </w:r>
      <w:r>
        <w:t>I don’t see how this works for new OSG users.</w:t>
      </w:r>
    </w:p>
  </w:comment>
  <w:comment w:id="365" w:author="Author" w:initials="A">
    <w:p w:rsidR="005D25B3" w:rsidRDefault="005D25B3">
      <w:pPr>
        <w:pStyle w:val="CommentText"/>
      </w:pPr>
      <w:r>
        <w:rPr>
          <w:rStyle w:val="CommentReference"/>
        </w:rPr>
        <w:annotationRef/>
      </w:r>
      <w:r>
        <w:t>What does this term mean?</w:t>
      </w:r>
    </w:p>
  </w:comment>
  <w:comment w:id="383" w:author="Author" w:initials="A">
    <w:p w:rsidR="005D25B3" w:rsidRDefault="005D25B3">
      <w:pPr>
        <w:pStyle w:val="CommentText"/>
      </w:pPr>
      <w:r>
        <w:rPr>
          <w:rStyle w:val="CommentReference"/>
        </w:rPr>
        <w:annotationRef/>
      </w:r>
      <w:r>
        <w:t>We OK with this?</w:t>
      </w:r>
    </w:p>
  </w:comment>
  <w:comment w:id="391" w:author="Author" w:initials="A">
    <w:p w:rsidR="005D25B3" w:rsidRDefault="005D25B3">
      <w:pPr>
        <w:pStyle w:val="CommentText"/>
      </w:pPr>
      <w:r>
        <w:rPr>
          <w:rStyle w:val="CommentReference"/>
        </w:rPr>
        <w:annotationRef/>
      </w:r>
      <w:r>
        <w:t xml:space="preserve">?? </w:t>
      </w:r>
      <w:proofErr w:type="gramStart"/>
      <w:r>
        <w:t>especially</w:t>
      </w:r>
      <w:proofErr w:type="gramEnd"/>
      <w:r>
        <w:t xml:space="preserve"> since we modified 3.2.3</w:t>
      </w:r>
    </w:p>
  </w:comment>
  <w:comment w:id="392" w:author="Author" w:initials="A">
    <w:p w:rsidR="005D25B3" w:rsidRDefault="005D25B3">
      <w:pPr>
        <w:pStyle w:val="CommentText"/>
      </w:pPr>
      <w:r>
        <w:rPr>
          <w:rStyle w:val="CommentReference"/>
        </w:rPr>
        <w:annotationRef/>
      </w:r>
      <w:r>
        <w:t>This language comes directly from the Grid PMA’s requirements</w:t>
      </w:r>
    </w:p>
  </w:comment>
  <w:comment w:id="395" w:author="Author" w:initials="A">
    <w:p w:rsidR="005D25B3" w:rsidRDefault="005D25B3">
      <w:pPr>
        <w:pStyle w:val="CommentText"/>
      </w:pPr>
      <w:r>
        <w:rPr>
          <w:rStyle w:val="CommentReference"/>
        </w:rPr>
        <w:annotationRef/>
      </w:r>
      <w:r>
        <w:t>????</w:t>
      </w:r>
    </w:p>
  </w:comment>
  <w:comment w:id="407" w:author="Author" w:initials="A">
    <w:p w:rsidR="005D25B3" w:rsidRDefault="005D25B3">
      <w:pPr>
        <w:pStyle w:val="CommentText"/>
      </w:pPr>
      <w:r>
        <w:rPr>
          <w:rStyle w:val="CommentReference"/>
        </w:rPr>
        <w:annotationRef/>
      </w:r>
      <w:r>
        <w:t>How do we commit to this given project lifetime?</w:t>
      </w:r>
    </w:p>
  </w:comment>
  <w:comment w:id="417" w:author="Author" w:initials="A">
    <w:p w:rsidR="005D25B3" w:rsidRDefault="005D25B3">
      <w:pPr>
        <w:pStyle w:val="CommentText"/>
      </w:pPr>
      <w:r>
        <w:rPr>
          <w:rStyle w:val="CommentReference"/>
        </w:rPr>
        <w:annotationRef/>
      </w:r>
      <w:r>
        <w:t>How do we do this?</w:t>
      </w:r>
    </w:p>
  </w:comment>
  <w:comment w:id="444" w:author="Author" w:initials="A">
    <w:p w:rsidR="005D25B3" w:rsidRDefault="005D25B3">
      <w:pPr>
        <w:pStyle w:val="CommentText"/>
      </w:pPr>
      <w:r>
        <w:rPr>
          <w:rStyle w:val="CommentReference"/>
        </w:rPr>
        <w:annotationRef/>
      </w:r>
      <w:r>
        <w:t>Discuss this.</w:t>
      </w:r>
    </w:p>
  </w:comment>
  <w:comment w:id="447" w:author="Author" w:initials="A">
    <w:p w:rsidR="005D25B3" w:rsidRDefault="005D25B3">
      <w:pPr>
        <w:pStyle w:val="CommentText"/>
      </w:pPr>
      <w:r>
        <w:rPr>
          <w:rStyle w:val="CommentReference"/>
        </w:rPr>
        <w:annotationRef/>
      </w:r>
      <w:r>
        <w:t xml:space="preserve">Can we request revocation </w:t>
      </w:r>
      <w:proofErr w:type="spellStart"/>
      <w:r>
        <w:t>fo</w:t>
      </w:r>
      <w:proofErr w:type="spellEnd"/>
      <w:r>
        <w:t xml:space="preserve"> all </w:t>
      </w:r>
      <w:proofErr w:type="spellStart"/>
      <w:r>
        <w:t>osg</w:t>
      </w:r>
      <w:proofErr w:type="spellEnd"/>
      <w:r>
        <w:t xml:space="preserve"> certificates when </w:t>
      </w:r>
      <w:proofErr w:type="spellStart"/>
      <w:r>
        <w:t>osg</w:t>
      </w:r>
      <w:proofErr w:type="spellEnd"/>
      <w:r>
        <w:t xml:space="preserve"> terminates? If so, this will eliminate the need for keeping archives for the duration of active certificates.</w:t>
      </w:r>
    </w:p>
  </w:comment>
  <w:comment w:id="505" w:author="Author" w:initials="A">
    <w:p w:rsidR="005D25B3" w:rsidRDefault="005D25B3">
      <w:pPr>
        <w:pStyle w:val="CommentText"/>
      </w:pPr>
      <w:r>
        <w:rPr>
          <w:rStyle w:val="CommentReference"/>
        </w:rPr>
        <w:annotationRef/>
      </w:r>
      <w:r>
        <w:t xml:space="preserve">Is this a problem for host </w:t>
      </w:r>
      <w:proofErr w:type="spellStart"/>
      <w:r>
        <w:t>certs</w:t>
      </w:r>
      <w:proofErr w:type="spellEnd"/>
      <w:r>
        <w:t xml:space="preserve">? </w:t>
      </w:r>
    </w:p>
  </w:comment>
  <w:comment w:id="521" w:author="Author" w:initials="A">
    <w:p w:rsidR="005D25B3" w:rsidRDefault="005D25B3">
      <w:pPr>
        <w:pStyle w:val="CommentText"/>
      </w:pPr>
      <w:r>
        <w:rPr>
          <w:rStyle w:val="CommentReference"/>
        </w:rPr>
        <w:annotationRef/>
      </w:r>
      <w:r>
        <w:t>Is this a requirement</w:t>
      </w:r>
    </w:p>
  </w:comment>
  <w:comment w:id="563" w:author="Author" w:initials="A">
    <w:p w:rsidR="005D25B3" w:rsidRDefault="005D25B3">
      <w:pPr>
        <w:pStyle w:val="CommentText"/>
      </w:pPr>
      <w:r>
        <w:rPr>
          <w:rStyle w:val="CommentReference"/>
        </w:rPr>
        <w:annotationRef/>
      </w:r>
      <w:r>
        <w:t>Note requirement.</w:t>
      </w:r>
    </w:p>
  </w:comment>
  <w:comment w:id="577" w:author="Author" w:initials="A">
    <w:p w:rsidR="005D25B3" w:rsidRDefault="005D25B3">
      <w:pPr>
        <w:pStyle w:val="CommentText"/>
      </w:pPr>
      <w:r>
        <w:rPr>
          <w:rStyle w:val="CommentReference"/>
        </w:rPr>
        <w:annotationRef/>
      </w:r>
      <w:r>
        <w:t>Note requirement.</w:t>
      </w:r>
    </w:p>
  </w:comment>
  <w:comment w:id="603" w:author="Author" w:initials="A">
    <w:p w:rsidR="005D25B3" w:rsidRDefault="005D25B3">
      <w:pPr>
        <w:pStyle w:val="CommentText"/>
      </w:pPr>
      <w:r>
        <w:rPr>
          <w:rStyle w:val="CommentReference"/>
        </w:rPr>
        <w:annotationRef/>
      </w:r>
      <w:r>
        <w:t>Treated as confidential under section 9.3.1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55B" w:rsidRDefault="000B255B">
      <w:r>
        <w:separator/>
      </w:r>
    </w:p>
  </w:endnote>
  <w:endnote w:type="continuationSeparator" w:id="0">
    <w:p w:rsidR="000B255B" w:rsidRDefault="000B255B">
      <w:r>
        <w:continuationSeparator/>
      </w:r>
    </w:p>
  </w:endnote>
  <w:endnote w:type="continuationNotice" w:id="1">
    <w:p w:rsidR="000B255B" w:rsidRDefault="000B255B"/>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B3" w:rsidRPr="009A2F57" w:rsidRDefault="005D25B3"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Pr>
        <w:rStyle w:val="PageNumber"/>
        <w:rFonts w:ascii="Helvetica" w:hAnsi="Helvetica"/>
        <w:b/>
        <w:szCs w:val="20"/>
      </w:rPr>
      <w:fldChar w:fldCharType="begin"/>
    </w:r>
    <w:r>
      <w:rPr>
        <w:rStyle w:val="PageNumber"/>
        <w:rFonts w:ascii="Helvetica" w:hAnsi="Helvetica"/>
        <w:b/>
        <w:szCs w:val="20"/>
      </w:rPr>
      <w:instrText xml:space="preserve"> PAGE  \* roman </w:instrText>
    </w:r>
    <w:r>
      <w:rPr>
        <w:rStyle w:val="PageNumber"/>
        <w:rFonts w:ascii="Helvetica" w:hAnsi="Helvetica"/>
        <w:b/>
        <w:szCs w:val="20"/>
      </w:rPr>
      <w:fldChar w:fldCharType="separate"/>
    </w:r>
    <w:r>
      <w:rPr>
        <w:rStyle w:val="PageNumber"/>
        <w:rFonts w:ascii="Helvetica" w:hAnsi="Helvetica"/>
        <w:b/>
        <w:noProof/>
        <w:szCs w:val="20"/>
      </w:rPr>
      <w:t>vi</w:t>
    </w:r>
    <w:r>
      <w:rPr>
        <w:rStyle w:val="PageNumber"/>
        <w:rFonts w:ascii="Helvetica" w:hAnsi="Helvetica"/>
        <w:b/>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B3" w:rsidRPr="009A2F57" w:rsidRDefault="005D25B3" w:rsidP="001309AE">
    <w:pPr>
      <w:pStyle w:val="Footer"/>
      <w:ind w:right="360"/>
      <w:jc w:val="center"/>
      <w:rPr>
        <w:rFonts w:ascii="Helvetica" w:hAnsi="Helvetica"/>
        <w:b/>
        <w:szCs w:val="20"/>
      </w:rPr>
    </w:pPr>
    <w:r w:rsidRPr="008447E9">
      <w:rPr>
        <w:rStyle w:val="PageNumber"/>
        <w:rFonts w:ascii="Helvetica" w:hAnsi="Helvetica"/>
        <w:b/>
        <w:szCs w:val="20"/>
      </w:rPr>
      <w:t xml:space="preserve"> </w:t>
    </w:r>
    <w:r w:rsidRPr="009A2F57">
      <w:rPr>
        <w:rStyle w:val="PageNumber"/>
        <w:rFonts w:ascii="Helvetica" w:hAnsi="Helvetica"/>
        <w:b/>
        <w:szCs w:val="20"/>
      </w:rPr>
      <w:fldChar w:fldCharType="begin"/>
    </w:r>
    <w:r w:rsidRPr="009A2F57">
      <w:rPr>
        <w:rStyle w:val="PageNumber"/>
        <w:rFonts w:ascii="Helvetica" w:hAnsi="Helvetica"/>
        <w:b/>
        <w:szCs w:val="20"/>
      </w:rPr>
      <w:instrText xml:space="preserve"> PAGE </w:instrText>
    </w:r>
    <w:r w:rsidRPr="009A2F57">
      <w:rPr>
        <w:rStyle w:val="PageNumber"/>
        <w:rFonts w:ascii="Helvetica" w:hAnsi="Helvetica"/>
        <w:b/>
        <w:szCs w:val="20"/>
      </w:rPr>
      <w:fldChar w:fldCharType="separate"/>
    </w:r>
    <w:r w:rsidR="005D2961">
      <w:rPr>
        <w:rStyle w:val="PageNumber"/>
        <w:rFonts w:ascii="Helvetica" w:hAnsi="Helvetica"/>
        <w:b/>
        <w:noProof/>
        <w:szCs w:val="20"/>
      </w:rPr>
      <w:t>9</w:t>
    </w:r>
    <w:r w:rsidRPr="009A2F57">
      <w:rPr>
        <w:rStyle w:val="PageNumber"/>
        <w:rFonts w:ascii="Helvetica" w:hAnsi="Helvetica"/>
        <w:b/>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55B" w:rsidRDefault="000B255B">
      <w:r>
        <w:separator/>
      </w:r>
    </w:p>
  </w:footnote>
  <w:footnote w:type="continuationSeparator" w:id="0">
    <w:p w:rsidR="000B255B" w:rsidRDefault="000B255B">
      <w:r>
        <w:continuationSeparator/>
      </w:r>
    </w:p>
  </w:footnote>
  <w:footnote w:type="continuationNotice" w:id="1">
    <w:p w:rsidR="000B255B" w:rsidRDefault="000B25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B3" w:rsidRDefault="005D25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260"/>
    <w:multiLevelType w:val="multilevel"/>
    <w:tmpl w:val="1CA09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9D86120"/>
    <w:multiLevelType w:val="hybridMultilevel"/>
    <w:tmpl w:val="ADCCEB4A"/>
    <w:lvl w:ilvl="0" w:tplc="ABC050A6">
      <w:start w:val="1"/>
      <w:numFmt w:val="decimal"/>
      <w:lvlText w:val="%1."/>
      <w:lvlJc w:val="left"/>
      <w:pPr>
        <w:ind w:left="720" w:hanging="360"/>
      </w:pPr>
      <w:rPr>
        <w:rFonts w:ascii="Cambria" w:hAnsi="Cambr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E04D1"/>
    <w:multiLevelType w:val="multilevel"/>
    <w:tmpl w:val="2502338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756A5B"/>
    <w:multiLevelType w:val="hybridMultilevel"/>
    <w:tmpl w:val="CC86E9F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1500E9C"/>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0C3DE8"/>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7C7F"/>
    <w:multiLevelType w:val="hybridMultilevel"/>
    <w:tmpl w:val="41408CCE"/>
    <w:lvl w:ilvl="0" w:tplc="57001842">
      <w:start w:val="1"/>
      <w:numFmt w:val="decimal"/>
      <w:pStyle w:val="Style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3740D0"/>
    <w:multiLevelType w:val="hybridMultilevel"/>
    <w:tmpl w:val="6F10506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05AE1"/>
    <w:multiLevelType w:val="hybridMultilevel"/>
    <w:tmpl w:val="40E01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7C2C0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D5472A"/>
    <w:multiLevelType w:val="multilevel"/>
    <w:tmpl w:val="D52EE1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152" w:hanging="792"/>
      </w:pPr>
      <w:rPr>
        <w:rFonts w:hint="default"/>
      </w:rPr>
    </w:lvl>
    <w:lvl w:ilvl="3">
      <w:start w:val="1"/>
      <w:numFmt w:val="decimal"/>
      <w:pStyle w:val="Heading4"/>
      <w:lvlText w:val="%1.%2.%3.%4."/>
      <w:lvlJc w:val="left"/>
      <w:pPr>
        <w:ind w:left="1800" w:hanging="1080"/>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32262E2"/>
    <w:multiLevelType w:val="hybridMultilevel"/>
    <w:tmpl w:val="57468398"/>
    <w:lvl w:ilvl="0" w:tplc="90209B24">
      <w:start w:val="1"/>
      <w:numFmt w:val="lowerLetter"/>
      <w:pStyle w:val="Style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8F1610"/>
    <w:multiLevelType w:val="multilevel"/>
    <w:tmpl w:val="3B967AA4"/>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BA723C"/>
    <w:multiLevelType w:val="hybridMultilevel"/>
    <w:tmpl w:val="4DA8A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208C8"/>
    <w:multiLevelType w:val="hybridMultilevel"/>
    <w:tmpl w:val="20000B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3"/>
  </w:num>
  <w:num w:numId="5">
    <w:abstractNumId w:val="12"/>
  </w:num>
  <w:num w:numId="6">
    <w:abstractNumId w:val="1"/>
  </w:num>
  <w:num w:numId="7">
    <w:abstractNumId w:val="13"/>
  </w:num>
  <w:num w:numId="8">
    <w:abstractNumId w:val="5"/>
  </w:num>
  <w:num w:numId="9">
    <w:abstractNumId w:val="2"/>
  </w:num>
  <w:num w:numId="10">
    <w:abstractNumId w:val="7"/>
  </w:num>
  <w:num w:numId="11">
    <w:abstractNumId w:val="8"/>
  </w:num>
  <w:num w:numId="12">
    <w:abstractNumId w:val="11"/>
  </w:num>
  <w:num w:numId="13">
    <w:abstractNumId w:val="4"/>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doNotDisplayPageBoundaries/>
  <w:proofState w:spelling="clean" w:grammar="clean"/>
  <w:stylePaneFormatFilter w:val="3701"/>
  <w:trackRevisions/>
  <w:doNotTrackMoves/>
  <w:defaultTabStop w:val="720"/>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rsids>
    <w:rsidRoot w:val="00935C74"/>
    <w:rsid w:val="000016AF"/>
    <w:rsid w:val="000038DC"/>
    <w:rsid w:val="00003AE4"/>
    <w:rsid w:val="00003F78"/>
    <w:rsid w:val="000052E7"/>
    <w:rsid w:val="00006FFE"/>
    <w:rsid w:val="00010AB6"/>
    <w:rsid w:val="000112F4"/>
    <w:rsid w:val="0001138A"/>
    <w:rsid w:val="00011A7A"/>
    <w:rsid w:val="0001280C"/>
    <w:rsid w:val="00014792"/>
    <w:rsid w:val="00014FE7"/>
    <w:rsid w:val="000169DE"/>
    <w:rsid w:val="00017C54"/>
    <w:rsid w:val="000200E9"/>
    <w:rsid w:val="00020D64"/>
    <w:rsid w:val="000228D0"/>
    <w:rsid w:val="00022FC7"/>
    <w:rsid w:val="000234F2"/>
    <w:rsid w:val="00023527"/>
    <w:rsid w:val="00025A51"/>
    <w:rsid w:val="0003063B"/>
    <w:rsid w:val="00031127"/>
    <w:rsid w:val="00032F4D"/>
    <w:rsid w:val="00033142"/>
    <w:rsid w:val="0003494B"/>
    <w:rsid w:val="00034E2E"/>
    <w:rsid w:val="00036D6A"/>
    <w:rsid w:val="000420B2"/>
    <w:rsid w:val="00044ACB"/>
    <w:rsid w:val="0004576E"/>
    <w:rsid w:val="0004588E"/>
    <w:rsid w:val="00046643"/>
    <w:rsid w:val="0004717B"/>
    <w:rsid w:val="00047299"/>
    <w:rsid w:val="000479B0"/>
    <w:rsid w:val="00053173"/>
    <w:rsid w:val="00054180"/>
    <w:rsid w:val="00054376"/>
    <w:rsid w:val="000547D5"/>
    <w:rsid w:val="00054942"/>
    <w:rsid w:val="00055F03"/>
    <w:rsid w:val="00056448"/>
    <w:rsid w:val="00060AF5"/>
    <w:rsid w:val="00062B27"/>
    <w:rsid w:val="00066F2B"/>
    <w:rsid w:val="00072239"/>
    <w:rsid w:val="0007330B"/>
    <w:rsid w:val="000734CD"/>
    <w:rsid w:val="00073F9E"/>
    <w:rsid w:val="000752D8"/>
    <w:rsid w:val="00077D33"/>
    <w:rsid w:val="00080655"/>
    <w:rsid w:val="00080A29"/>
    <w:rsid w:val="00081102"/>
    <w:rsid w:val="00081455"/>
    <w:rsid w:val="00081722"/>
    <w:rsid w:val="0008322E"/>
    <w:rsid w:val="00083B67"/>
    <w:rsid w:val="00087751"/>
    <w:rsid w:val="0009140A"/>
    <w:rsid w:val="00092C44"/>
    <w:rsid w:val="0009346F"/>
    <w:rsid w:val="00093EC7"/>
    <w:rsid w:val="00095E32"/>
    <w:rsid w:val="000967E7"/>
    <w:rsid w:val="00097D8A"/>
    <w:rsid w:val="000A1A0D"/>
    <w:rsid w:val="000A2071"/>
    <w:rsid w:val="000A27E7"/>
    <w:rsid w:val="000A427F"/>
    <w:rsid w:val="000A44B8"/>
    <w:rsid w:val="000A4A5C"/>
    <w:rsid w:val="000A56D2"/>
    <w:rsid w:val="000A77A8"/>
    <w:rsid w:val="000B0F7B"/>
    <w:rsid w:val="000B197C"/>
    <w:rsid w:val="000B22B6"/>
    <w:rsid w:val="000B255B"/>
    <w:rsid w:val="000B2E79"/>
    <w:rsid w:val="000B3011"/>
    <w:rsid w:val="000B302C"/>
    <w:rsid w:val="000B3428"/>
    <w:rsid w:val="000C2A9C"/>
    <w:rsid w:val="000C2AF7"/>
    <w:rsid w:val="000C40BA"/>
    <w:rsid w:val="000C4F13"/>
    <w:rsid w:val="000C5A8F"/>
    <w:rsid w:val="000C6701"/>
    <w:rsid w:val="000C6707"/>
    <w:rsid w:val="000C6863"/>
    <w:rsid w:val="000C7D3C"/>
    <w:rsid w:val="000D143B"/>
    <w:rsid w:val="000D2A97"/>
    <w:rsid w:val="000D38D5"/>
    <w:rsid w:val="000D5C05"/>
    <w:rsid w:val="000D6030"/>
    <w:rsid w:val="000D6372"/>
    <w:rsid w:val="000D6526"/>
    <w:rsid w:val="000D7DCA"/>
    <w:rsid w:val="000E002F"/>
    <w:rsid w:val="000E02B2"/>
    <w:rsid w:val="000E06FD"/>
    <w:rsid w:val="000E1E36"/>
    <w:rsid w:val="000E331F"/>
    <w:rsid w:val="000E3332"/>
    <w:rsid w:val="000E44A1"/>
    <w:rsid w:val="000E5824"/>
    <w:rsid w:val="000E5B5B"/>
    <w:rsid w:val="000E5CE6"/>
    <w:rsid w:val="000E6031"/>
    <w:rsid w:val="000E720F"/>
    <w:rsid w:val="000E726A"/>
    <w:rsid w:val="000E751B"/>
    <w:rsid w:val="000E76B8"/>
    <w:rsid w:val="000F1C37"/>
    <w:rsid w:val="000F2EED"/>
    <w:rsid w:val="000F7AF8"/>
    <w:rsid w:val="00100EF8"/>
    <w:rsid w:val="00101302"/>
    <w:rsid w:val="00101423"/>
    <w:rsid w:val="00101892"/>
    <w:rsid w:val="00102155"/>
    <w:rsid w:val="00102284"/>
    <w:rsid w:val="001023EE"/>
    <w:rsid w:val="00103E63"/>
    <w:rsid w:val="00104BE1"/>
    <w:rsid w:val="001062C4"/>
    <w:rsid w:val="00106735"/>
    <w:rsid w:val="00111216"/>
    <w:rsid w:val="00113C04"/>
    <w:rsid w:val="00113FB4"/>
    <w:rsid w:val="0011537D"/>
    <w:rsid w:val="00116238"/>
    <w:rsid w:val="00116F41"/>
    <w:rsid w:val="00117B7A"/>
    <w:rsid w:val="001207F4"/>
    <w:rsid w:val="001208E9"/>
    <w:rsid w:val="001232AF"/>
    <w:rsid w:val="001251A0"/>
    <w:rsid w:val="00125251"/>
    <w:rsid w:val="001258CF"/>
    <w:rsid w:val="00125D2C"/>
    <w:rsid w:val="0012666B"/>
    <w:rsid w:val="00126CC2"/>
    <w:rsid w:val="001307A5"/>
    <w:rsid w:val="001309AE"/>
    <w:rsid w:val="0013201F"/>
    <w:rsid w:val="00134832"/>
    <w:rsid w:val="00136463"/>
    <w:rsid w:val="00136BBC"/>
    <w:rsid w:val="00136FB6"/>
    <w:rsid w:val="00141EFC"/>
    <w:rsid w:val="0014310D"/>
    <w:rsid w:val="001436D2"/>
    <w:rsid w:val="00143F2A"/>
    <w:rsid w:val="00144FE8"/>
    <w:rsid w:val="001453D4"/>
    <w:rsid w:val="0014611E"/>
    <w:rsid w:val="00153BBC"/>
    <w:rsid w:val="00154B05"/>
    <w:rsid w:val="00155BD9"/>
    <w:rsid w:val="00155CD3"/>
    <w:rsid w:val="00157C03"/>
    <w:rsid w:val="001616B6"/>
    <w:rsid w:val="00163D5A"/>
    <w:rsid w:val="00166AC3"/>
    <w:rsid w:val="00166B3E"/>
    <w:rsid w:val="00166D8D"/>
    <w:rsid w:val="00170849"/>
    <w:rsid w:val="001716B7"/>
    <w:rsid w:val="001729D5"/>
    <w:rsid w:val="00174295"/>
    <w:rsid w:val="00174CD7"/>
    <w:rsid w:val="00175308"/>
    <w:rsid w:val="0017663F"/>
    <w:rsid w:val="00177E10"/>
    <w:rsid w:val="00181934"/>
    <w:rsid w:val="00183647"/>
    <w:rsid w:val="001866BC"/>
    <w:rsid w:val="0019012A"/>
    <w:rsid w:val="00190A07"/>
    <w:rsid w:val="001911E0"/>
    <w:rsid w:val="001913B3"/>
    <w:rsid w:val="0019385C"/>
    <w:rsid w:val="00194C6E"/>
    <w:rsid w:val="00195281"/>
    <w:rsid w:val="0019615E"/>
    <w:rsid w:val="00197097"/>
    <w:rsid w:val="001A4768"/>
    <w:rsid w:val="001A5BBE"/>
    <w:rsid w:val="001A7650"/>
    <w:rsid w:val="001B0174"/>
    <w:rsid w:val="001B1C05"/>
    <w:rsid w:val="001B29DB"/>
    <w:rsid w:val="001B4012"/>
    <w:rsid w:val="001B5BB9"/>
    <w:rsid w:val="001B6477"/>
    <w:rsid w:val="001B6811"/>
    <w:rsid w:val="001B7DF5"/>
    <w:rsid w:val="001C00C6"/>
    <w:rsid w:val="001C11B8"/>
    <w:rsid w:val="001C384B"/>
    <w:rsid w:val="001C5CF1"/>
    <w:rsid w:val="001D2384"/>
    <w:rsid w:val="001D4287"/>
    <w:rsid w:val="001D653B"/>
    <w:rsid w:val="001D6B23"/>
    <w:rsid w:val="001D77DC"/>
    <w:rsid w:val="001D792E"/>
    <w:rsid w:val="001E1A8F"/>
    <w:rsid w:val="001E246C"/>
    <w:rsid w:val="001E28D6"/>
    <w:rsid w:val="001E3335"/>
    <w:rsid w:val="001E492A"/>
    <w:rsid w:val="001E49AF"/>
    <w:rsid w:val="001E4B24"/>
    <w:rsid w:val="001E5C75"/>
    <w:rsid w:val="001E6F0C"/>
    <w:rsid w:val="001E7635"/>
    <w:rsid w:val="001E7C0F"/>
    <w:rsid w:val="001F0CD3"/>
    <w:rsid w:val="001F4459"/>
    <w:rsid w:val="00200B57"/>
    <w:rsid w:val="002019C8"/>
    <w:rsid w:val="00203A6F"/>
    <w:rsid w:val="0020482D"/>
    <w:rsid w:val="00204927"/>
    <w:rsid w:val="00204C0F"/>
    <w:rsid w:val="002063D5"/>
    <w:rsid w:val="002068DA"/>
    <w:rsid w:val="00211750"/>
    <w:rsid w:val="00211E68"/>
    <w:rsid w:val="00216208"/>
    <w:rsid w:val="00216B5D"/>
    <w:rsid w:val="002209F3"/>
    <w:rsid w:val="002254ED"/>
    <w:rsid w:val="0022742F"/>
    <w:rsid w:val="00227C02"/>
    <w:rsid w:val="00230EF6"/>
    <w:rsid w:val="00234BBD"/>
    <w:rsid w:val="00235232"/>
    <w:rsid w:val="002375AE"/>
    <w:rsid w:val="00237F65"/>
    <w:rsid w:val="00240A5E"/>
    <w:rsid w:val="002414FF"/>
    <w:rsid w:val="002427A0"/>
    <w:rsid w:val="00242D75"/>
    <w:rsid w:val="00243B25"/>
    <w:rsid w:val="00244314"/>
    <w:rsid w:val="00244C8C"/>
    <w:rsid w:val="00245452"/>
    <w:rsid w:val="00245A90"/>
    <w:rsid w:val="0025015C"/>
    <w:rsid w:val="0025082B"/>
    <w:rsid w:val="0025114F"/>
    <w:rsid w:val="00251346"/>
    <w:rsid w:val="00251F1A"/>
    <w:rsid w:val="00252218"/>
    <w:rsid w:val="002551ED"/>
    <w:rsid w:val="002558F4"/>
    <w:rsid w:val="00256D3E"/>
    <w:rsid w:val="002576E0"/>
    <w:rsid w:val="00257834"/>
    <w:rsid w:val="00257A16"/>
    <w:rsid w:val="00257DD7"/>
    <w:rsid w:val="00262FF4"/>
    <w:rsid w:val="00263F3C"/>
    <w:rsid w:val="0026467A"/>
    <w:rsid w:val="0026676E"/>
    <w:rsid w:val="00266C2C"/>
    <w:rsid w:val="00270D61"/>
    <w:rsid w:val="0027294B"/>
    <w:rsid w:val="00272F72"/>
    <w:rsid w:val="0027429C"/>
    <w:rsid w:val="00275994"/>
    <w:rsid w:val="00275DC1"/>
    <w:rsid w:val="00276AA4"/>
    <w:rsid w:val="00277CDB"/>
    <w:rsid w:val="00280A6B"/>
    <w:rsid w:val="00281249"/>
    <w:rsid w:val="00284ED0"/>
    <w:rsid w:val="00286045"/>
    <w:rsid w:val="002904F7"/>
    <w:rsid w:val="002921DD"/>
    <w:rsid w:val="0029395F"/>
    <w:rsid w:val="00293C8D"/>
    <w:rsid w:val="00293ECF"/>
    <w:rsid w:val="00294F0B"/>
    <w:rsid w:val="00297693"/>
    <w:rsid w:val="002A1F23"/>
    <w:rsid w:val="002A3851"/>
    <w:rsid w:val="002A44FE"/>
    <w:rsid w:val="002A5992"/>
    <w:rsid w:val="002B09B0"/>
    <w:rsid w:val="002B1A7A"/>
    <w:rsid w:val="002B1CF4"/>
    <w:rsid w:val="002B1EDE"/>
    <w:rsid w:val="002B364F"/>
    <w:rsid w:val="002B4E3F"/>
    <w:rsid w:val="002B68D6"/>
    <w:rsid w:val="002B70F8"/>
    <w:rsid w:val="002B7133"/>
    <w:rsid w:val="002C2B7D"/>
    <w:rsid w:val="002C3EFB"/>
    <w:rsid w:val="002C4BF3"/>
    <w:rsid w:val="002C56BB"/>
    <w:rsid w:val="002C6721"/>
    <w:rsid w:val="002C711F"/>
    <w:rsid w:val="002D2247"/>
    <w:rsid w:val="002D3660"/>
    <w:rsid w:val="002D3DFB"/>
    <w:rsid w:val="002D3F20"/>
    <w:rsid w:val="002D4AAC"/>
    <w:rsid w:val="002D4D6F"/>
    <w:rsid w:val="002D58E6"/>
    <w:rsid w:val="002D6C3F"/>
    <w:rsid w:val="002D749E"/>
    <w:rsid w:val="002D77C4"/>
    <w:rsid w:val="002E09B8"/>
    <w:rsid w:val="002E0E7E"/>
    <w:rsid w:val="002E1874"/>
    <w:rsid w:val="002E23DC"/>
    <w:rsid w:val="002E27E0"/>
    <w:rsid w:val="002E3822"/>
    <w:rsid w:val="002E4564"/>
    <w:rsid w:val="002E4EDE"/>
    <w:rsid w:val="002E600B"/>
    <w:rsid w:val="002E6C74"/>
    <w:rsid w:val="002F00EC"/>
    <w:rsid w:val="002F1A30"/>
    <w:rsid w:val="002F2F95"/>
    <w:rsid w:val="002F34CF"/>
    <w:rsid w:val="002F37B4"/>
    <w:rsid w:val="002F37E2"/>
    <w:rsid w:val="002F388A"/>
    <w:rsid w:val="002F3B3B"/>
    <w:rsid w:val="002F3EAA"/>
    <w:rsid w:val="002F6580"/>
    <w:rsid w:val="002F6BE8"/>
    <w:rsid w:val="002F6F14"/>
    <w:rsid w:val="00301014"/>
    <w:rsid w:val="0030192E"/>
    <w:rsid w:val="00301C69"/>
    <w:rsid w:val="00304064"/>
    <w:rsid w:val="00305142"/>
    <w:rsid w:val="003065B4"/>
    <w:rsid w:val="00310328"/>
    <w:rsid w:val="00311CE5"/>
    <w:rsid w:val="00312E9A"/>
    <w:rsid w:val="0031535E"/>
    <w:rsid w:val="003175CA"/>
    <w:rsid w:val="003203B7"/>
    <w:rsid w:val="0032124D"/>
    <w:rsid w:val="00321449"/>
    <w:rsid w:val="003216D7"/>
    <w:rsid w:val="00322B4D"/>
    <w:rsid w:val="003236C9"/>
    <w:rsid w:val="00323DE7"/>
    <w:rsid w:val="00324A25"/>
    <w:rsid w:val="00325B8C"/>
    <w:rsid w:val="003276B7"/>
    <w:rsid w:val="00327894"/>
    <w:rsid w:val="0033181A"/>
    <w:rsid w:val="0033206F"/>
    <w:rsid w:val="003331C2"/>
    <w:rsid w:val="003369D8"/>
    <w:rsid w:val="00337E82"/>
    <w:rsid w:val="003402B7"/>
    <w:rsid w:val="00340F8A"/>
    <w:rsid w:val="003421D0"/>
    <w:rsid w:val="00345F21"/>
    <w:rsid w:val="003462B6"/>
    <w:rsid w:val="0034689D"/>
    <w:rsid w:val="00346D9B"/>
    <w:rsid w:val="00346FE6"/>
    <w:rsid w:val="003529B4"/>
    <w:rsid w:val="003529F0"/>
    <w:rsid w:val="00354035"/>
    <w:rsid w:val="00361581"/>
    <w:rsid w:val="00362A43"/>
    <w:rsid w:val="003654C9"/>
    <w:rsid w:val="0036614C"/>
    <w:rsid w:val="00370AB6"/>
    <w:rsid w:val="00372947"/>
    <w:rsid w:val="00373A93"/>
    <w:rsid w:val="00373DDD"/>
    <w:rsid w:val="00373EDF"/>
    <w:rsid w:val="00380020"/>
    <w:rsid w:val="0038023B"/>
    <w:rsid w:val="00380B7E"/>
    <w:rsid w:val="00380FC5"/>
    <w:rsid w:val="00381294"/>
    <w:rsid w:val="00382207"/>
    <w:rsid w:val="00382B18"/>
    <w:rsid w:val="00385A32"/>
    <w:rsid w:val="0038796D"/>
    <w:rsid w:val="00390117"/>
    <w:rsid w:val="00392057"/>
    <w:rsid w:val="00392676"/>
    <w:rsid w:val="00393D57"/>
    <w:rsid w:val="00393F18"/>
    <w:rsid w:val="00395089"/>
    <w:rsid w:val="00397276"/>
    <w:rsid w:val="003A0568"/>
    <w:rsid w:val="003A1A55"/>
    <w:rsid w:val="003A3946"/>
    <w:rsid w:val="003A46B9"/>
    <w:rsid w:val="003A4F9D"/>
    <w:rsid w:val="003B2C2F"/>
    <w:rsid w:val="003B2E1B"/>
    <w:rsid w:val="003B39A4"/>
    <w:rsid w:val="003B4246"/>
    <w:rsid w:val="003B70D3"/>
    <w:rsid w:val="003C0314"/>
    <w:rsid w:val="003C25C3"/>
    <w:rsid w:val="003C273F"/>
    <w:rsid w:val="003C296C"/>
    <w:rsid w:val="003C39EE"/>
    <w:rsid w:val="003D2A89"/>
    <w:rsid w:val="003D4293"/>
    <w:rsid w:val="003D4DE4"/>
    <w:rsid w:val="003D5672"/>
    <w:rsid w:val="003E3E75"/>
    <w:rsid w:val="003E45CD"/>
    <w:rsid w:val="003E5930"/>
    <w:rsid w:val="003E6A31"/>
    <w:rsid w:val="003E7DF1"/>
    <w:rsid w:val="003F07A1"/>
    <w:rsid w:val="003F0C82"/>
    <w:rsid w:val="003F394F"/>
    <w:rsid w:val="003F44DF"/>
    <w:rsid w:val="003F52FD"/>
    <w:rsid w:val="003F79E8"/>
    <w:rsid w:val="004008E3"/>
    <w:rsid w:val="004015D1"/>
    <w:rsid w:val="004015EE"/>
    <w:rsid w:val="004016A2"/>
    <w:rsid w:val="004032AE"/>
    <w:rsid w:val="00404CF5"/>
    <w:rsid w:val="00404D9B"/>
    <w:rsid w:val="00405E7F"/>
    <w:rsid w:val="0040777B"/>
    <w:rsid w:val="0041031D"/>
    <w:rsid w:val="00410D06"/>
    <w:rsid w:val="00410ED1"/>
    <w:rsid w:val="00411D26"/>
    <w:rsid w:val="00412BF7"/>
    <w:rsid w:val="004133E3"/>
    <w:rsid w:val="00413C72"/>
    <w:rsid w:val="00414641"/>
    <w:rsid w:val="00414D9D"/>
    <w:rsid w:val="00414DAF"/>
    <w:rsid w:val="0041769F"/>
    <w:rsid w:val="00420E1B"/>
    <w:rsid w:val="00421938"/>
    <w:rsid w:val="00421A0A"/>
    <w:rsid w:val="004238DA"/>
    <w:rsid w:val="00425412"/>
    <w:rsid w:val="00426378"/>
    <w:rsid w:val="00430E9C"/>
    <w:rsid w:val="00431105"/>
    <w:rsid w:val="004319CB"/>
    <w:rsid w:val="00433ED3"/>
    <w:rsid w:val="004340CB"/>
    <w:rsid w:val="004363BC"/>
    <w:rsid w:val="004367C2"/>
    <w:rsid w:val="00440F7E"/>
    <w:rsid w:val="0044287B"/>
    <w:rsid w:val="00444988"/>
    <w:rsid w:val="0044540A"/>
    <w:rsid w:val="00450465"/>
    <w:rsid w:val="004508D2"/>
    <w:rsid w:val="00450DD5"/>
    <w:rsid w:val="0045137E"/>
    <w:rsid w:val="00454895"/>
    <w:rsid w:val="00456332"/>
    <w:rsid w:val="00456465"/>
    <w:rsid w:val="00456A8F"/>
    <w:rsid w:val="0045759E"/>
    <w:rsid w:val="00457B38"/>
    <w:rsid w:val="00460674"/>
    <w:rsid w:val="004609A8"/>
    <w:rsid w:val="00463880"/>
    <w:rsid w:val="00464EDB"/>
    <w:rsid w:val="004655EF"/>
    <w:rsid w:val="00465F58"/>
    <w:rsid w:val="00465F63"/>
    <w:rsid w:val="00466B4A"/>
    <w:rsid w:val="00467806"/>
    <w:rsid w:val="00467875"/>
    <w:rsid w:val="00467CB1"/>
    <w:rsid w:val="00467E4B"/>
    <w:rsid w:val="00472CB6"/>
    <w:rsid w:val="00472CDA"/>
    <w:rsid w:val="00474A8D"/>
    <w:rsid w:val="00474E34"/>
    <w:rsid w:val="00477959"/>
    <w:rsid w:val="00481999"/>
    <w:rsid w:val="00482E1D"/>
    <w:rsid w:val="004854E7"/>
    <w:rsid w:val="00485704"/>
    <w:rsid w:val="00487044"/>
    <w:rsid w:val="004901F3"/>
    <w:rsid w:val="0049161F"/>
    <w:rsid w:val="004916B5"/>
    <w:rsid w:val="00492BA6"/>
    <w:rsid w:val="00492CC7"/>
    <w:rsid w:val="0049307E"/>
    <w:rsid w:val="00493436"/>
    <w:rsid w:val="00493F52"/>
    <w:rsid w:val="00494FAA"/>
    <w:rsid w:val="00495B34"/>
    <w:rsid w:val="00496069"/>
    <w:rsid w:val="00496D6F"/>
    <w:rsid w:val="004A26F7"/>
    <w:rsid w:val="004A2FD5"/>
    <w:rsid w:val="004A484E"/>
    <w:rsid w:val="004A4E34"/>
    <w:rsid w:val="004A6340"/>
    <w:rsid w:val="004A72ED"/>
    <w:rsid w:val="004A7847"/>
    <w:rsid w:val="004B04C7"/>
    <w:rsid w:val="004B1CFD"/>
    <w:rsid w:val="004B34D9"/>
    <w:rsid w:val="004B41B1"/>
    <w:rsid w:val="004B4EA4"/>
    <w:rsid w:val="004B79EB"/>
    <w:rsid w:val="004B7EA7"/>
    <w:rsid w:val="004B7F6D"/>
    <w:rsid w:val="004C0B46"/>
    <w:rsid w:val="004C0F4B"/>
    <w:rsid w:val="004C1686"/>
    <w:rsid w:val="004C1B07"/>
    <w:rsid w:val="004C242F"/>
    <w:rsid w:val="004C2F40"/>
    <w:rsid w:val="004C52E8"/>
    <w:rsid w:val="004C5C85"/>
    <w:rsid w:val="004C5D5F"/>
    <w:rsid w:val="004C6198"/>
    <w:rsid w:val="004C645A"/>
    <w:rsid w:val="004C710C"/>
    <w:rsid w:val="004D047D"/>
    <w:rsid w:val="004D1442"/>
    <w:rsid w:val="004D2376"/>
    <w:rsid w:val="004D2755"/>
    <w:rsid w:val="004D2EB8"/>
    <w:rsid w:val="004D4653"/>
    <w:rsid w:val="004D4D76"/>
    <w:rsid w:val="004D5DF7"/>
    <w:rsid w:val="004D7425"/>
    <w:rsid w:val="004D7E6C"/>
    <w:rsid w:val="004E0ACB"/>
    <w:rsid w:val="004E1FEE"/>
    <w:rsid w:val="004E3080"/>
    <w:rsid w:val="004E3477"/>
    <w:rsid w:val="004E4FF4"/>
    <w:rsid w:val="004E5553"/>
    <w:rsid w:val="004E6857"/>
    <w:rsid w:val="004F0412"/>
    <w:rsid w:val="004F0790"/>
    <w:rsid w:val="004F1293"/>
    <w:rsid w:val="004F271A"/>
    <w:rsid w:val="004F4A5A"/>
    <w:rsid w:val="004F4C8A"/>
    <w:rsid w:val="004F4FB4"/>
    <w:rsid w:val="005006F8"/>
    <w:rsid w:val="00500B90"/>
    <w:rsid w:val="005030BB"/>
    <w:rsid w:val="00503986"/>
    <w:rsid w:val="00503B1B"/>
    <w:rsid w:val="005045A0"/>
    <w:rsid w:val="00504C06"/>
    <w:rsid w:val="00505776"/>
    <w:rsid w:val="00506F1C"/>
    <w:rsid w:val="0051180B"/>
    <w:rsid w:val="00512A81"/>
    <w:rsid w:val="00512F3C"/>
    <w:rsid w:val="00512F7C"/>
    <w:rsid w:val="00513E07"/>
    <w:rsid w:val="00516043"/>
    <w:rsid w:val="005163BB"/>
    <w:rsid w:val="00516E76"/>
    <w:rsid w:val="005171EA"/>
    <w:rsid w:val="00520147"/>
    <w:rsid w:val="00521892"/>
    <w:rsid w:val="00521A50"/>
    <w:rsid w:val="00521E0F"/>
    <w:rsid w:val="00522292"/>
    <w:rsid w:val="0052462F"/>
    <w:rsid w:val="005251D6"/>
    <w:rsid w:val="005251E7"/>
    <w:rsid w:val="00525210"/>
    <w:rsid w:val="00525754"/>
    <w:rsid w:val="00525AD5"/>
    <w:rsid w:val="00527747"/>
    <w:rsid w:val="00531A2D"/>
    <w:rsid w:val="005334CE"/>
    <w:rsid w:val="00534065"/>
    <w:rsid w:val="00535887"/>
    <w:rsid w:val="00540D59"/>
    <w:rsid w:val="005414BC"/>
    <w:rsid w:val="0054153A"/>
    <w:rsid w:val="00544C8A"/>
    <w:rsid w:val="0054513D"/>
    <w:rsid w:val="005452B4"/>
    <w:rsid w:val="00551674"/>
    <w:rsid w:val="005519FA"/>
    <w:rsid w:val="00553622"/>
    <w:rsid w:val="00554753"/>
    <w:rsid w:val="00555376"/>
    <w:rsid w:val="00555391"/>
    <w:rsid w:val="00555BF8"/>
    <w:rsid w:val="005608FE"/>
    <w:rsid w:val="00560F3D"/>
    <w:rsid w:val="00562504"/>
    <w:rsid w:val="00563405"/>
    <w:rsid w:val="00563AA5"/>
    <w:rsid w:val="005647AF"/>
    <w:rsid w:val="005723B4"/>
    <w:rsid w:val="00574551"/>
    <w:rsid w:val="00576045"/>
    <w:rsid w:val="00580A8A"/>
    <w:rsid w:val="00582551"/>
    <w:rsid w:val="00584695"/>
    <w:rsid w:val="0058685B"/>
    <w:rsid w:val="005870E9"/>
    <w:rsid w:val="0059021F"/>
    <w:rsid w:val="0059120E"/>
    <w:rsid w:val="005957F0"/>
    <w:rsid w:val="005A1647"/>
    <w:rsid w:val="005A1745"/>
    <w:rsid w:val="005A3465"/>
    <w:rsid w:val="005A41AB"/>
    <w:rsid w:val="005A45D3"/>
    <w:rsid w:val="005A466F"/>
    <w:rsid w:val="005A7142"/>
    <w:rsid w:val="005A7D38"/>
    <w:rsid w:val="005B137F"/>
    <w:rsid w:val="005B1928"/>
    <w:rsid w:val="005B2AFC"/>
    <w:rsid w:val="005B74E8"/>
    <w:rsid w:val="005C063A"/>
    <w:rsid w:val="005C0A48"/>
    <w:rsid w:val="005C3063"/>
    <w:rsid w:val="005C3639"/>
    <w:rsid w:val="005C62C1"/>
    <w:rsid w:val="005C7508"/>
    <w:rsid w:val="005D0E0A"/>
    <w:rsid w:val="005D191B"/>
    <w:rsid w:val="005D1A48"/>
    <w:rsid w:val="005D25B3"/>
    <w:rsid w:val="005D2961"/>
    <w:rsid w:val="005D2A69"/>
    <w:rsid w:val="005D5459"/>
    <w:rsid w:val="005D62BE"/>
    <w:rsid w:val="005D6BD0"/>
    <w:rsid w:val="005D7795"/>
    <w:rsid w:val="005E22E1"/>
    <w:rsid w:val="005E2FA5"/>
    <w:rsid w:val="005E362D"/>
    <w:rsid w:val="005E3DD8"/>
    <w:rsid w:val="005E6227"/>
    <w:rsid w:val="005E71F9"/>
    <w:rsid w:val="005E7A2C"/>
    <w:rsid w:val="005F084E"/>
    <w:rsid w:val="005F1984"/>
    <w:rsid w:val="005F1B3B"/>
    <w:rsid w:val="005F1BDB"/>
    <w:rsid w:val="005F217B"/>
    <w:rsid w:val="005F249D"/>
    <w:rsid w:val="005F651D"/>
    <w:rsid w:val="005F7069"/>
    <w:rsid w:val="005F7414"/>
    <w:rsid w:val="0060062E"/>
    <w:rsid w:val="0060146C"/>
    <w:rsid w:val="0060391A"/>
    <w:rsid w:val="00604208"/>
    <w:rsid w:val="00605C82"/>
    <w:rsid w:val="00606059"/>
    <w:rsid w:val="00610488"/>
    <w:rsid w:val="00611501"/>
    <w:rsid w:val="00611E1C"/>
    <w:rsid w:val="00617F7B"/>
    <w:rsid w:val="006208F6"/>
    <w:rsid w:val="00620B2C"/>
    <w:rsid w:val="0062406F"/>
    <w:rsid w:val="006243F5"/>
    <w:rsid w:val="0062580C"/>
    <w:rsid w:val="00627B1B"/>
    <w:rsid w:val="00627F1E"/>
    <w:rsid w:val="00634791"/>
    <w:rsid w:val="00634B6F"/>
    <w:rsid w:val="00634F72"/>
    <w:rsid w:val="006365A2"/>
    <w:rsid w:val="006367E1"/>
    <w:rsid w:val="00640AA0"/>
    <w:rsid w:val="00641347"/>
    <w:rsid w:val="00641A7E"/>
    <w:rsid w:val="00641D48"/>
    <w:rsid w:val="00645A1E"/>
    <w:rsid w:val="00646B78"/>
    <w:rsid w:val="00646D10"/>
    <w:rsid w:val="00647921"/>
    <w:rsid w:val="00652A70"/>
    <w:rsid w:val="00653A66"/>
    <w:rsid w:val="00653C9E"/>
    <w:rsid w:val="00654050"/>
    <w:rsid w:val="00654202"/>
    <w:rsid w:val="006567F5"/>
    <w:rsid w:val="006604AF"/>
    <w:rsid w:val="006628CC"/>
    <w:rsid w:val="0066317C"/>
    <w:rsid w:val="00663ED2"/>
    <w:rsid w:val="006658B7"/>
    <w:rsid w:val="00667334"/>
    <w:rsid w:val="00667AE0"/>
    <w:rsid w:val="0067006C"/>
    <w:rsid w:val="006721D5"/>
    <w:rsid w:val="006745AD"/>
    <w:rsid w:val="00674AC4"/>
    <w:rsid w:val="00675756"/>
    <w:rsid w:val="0068232A"/>
    <w:rsid w:val="0068386B"/>
    <w:rsid w:val="00683B2C"/>
    <w:rsid w:val="006857CA"/>
    <w:rsid w:val="00686776"/>
    <w:rsid w:val="0068767B"/>
    <w:rsid w:val="00690173"/>
    <w:rsid w:val="00690422"/>
    <w:rsid w:val="0069084E"/>
    <w:rsid w:val="006912A1"/>
    <w:rsid w:val="00691368"/>
    <w:rsid w:val="00691405"/>
    <w:rsid w:val="006924C8"/>
    <w:rsid w:val="006928C2"/>
    <w:rsid w:val="0069336F"/>
    <w:rsid w:val="006941AA"/>
    <w:rsid w:val="0069467A"/>
    <w:rsid w:val="00694823"/>
    <w:rsid w:val="00694E88"/>
    <w:rsid w:val="006962F5"/>
    <w:rsid w:val="00696F99"/>
    <w:rsid w:val="00697B65"/>
    <w:rsid w:val="006A0193"/>
    <w:rsid w:val="006A0222"/>
    <w:rsid w:val="006A1E9E"/>
    <w:rsid w:val="006A1F6A"/>
    <w:rsid w:val="006A3D13"/>
    <w:rsid w:val="006A4034"/>
    <w:rsid w:val="006A4F9C"/>
    <w:rsid w:val="006A5F36"/>
    <w:rsid w:val="006A6A54"/>
    <w:rsid w:val="006B06F3"/>
    <w:rsid w:val="006B1C45"/>
    <w:rsid w:val="006B3641"/>
    <w:rsid w:val="006B3A1B"/>
    <w:rsid w:val="006B475D"/>
    <w:rsid w:val="006B557E"/>
    <w:rsid w:val="006B61E1"/>
    <w:rsid w:val="006B6C67"/>
    <w:rsid w:val="006B7387"/>
    <w:rsid w:val="006C0A2E"/>
    <w:rsid w:val="006C231E"/>
    <w:rsid w:val="006C3EC7"/>
    <w:rsid w:val="006C4E12"/>
    <w:rsid w:val="006C5BD9"/>
    <w:rsid w:val="006C5D49"/>
    <w:rsid w:val="006C7C42"/>
    <w:rsid w:val="006D1065"/>
    <w:rsid w:val="006D1681"/>
    <w:rsid w:val="006D29E0"/>
    <w:rsid w:val="006D3EA1"/>
    <w:rsid w:val="006D3F47"/>
    <w:rsid w:val="006D4CAC"/>
    <w:rsid w:val="006D5098"/>
    <w:rsid w:val="006E0D46"/>
    <w:rsid w:val="006E3930"/>
    <w:rsid w:val="006E3C04"/>
    <w:rsid w:val="006E4030"/>
    <w:rsid w:val="006E4343"/>
    <w:rsid w:val="006E4FA2"/>
    <w:rsid w:val="006E57C9"/>
    <w:rsid w:val="006E70B0"/>
    <w:rsid w:val="006E7B03"/>
    <w:rsid w:val="006F09AF"/>
    <w:rsid w:val="006F1392"/>
    <w:rsid w:val="006F22AF"/>
    <w:rsid w:val="006F24D1"/>
    <w:rsid w:val="006F2818"/>
    <w:rsid w:val="006F4730"/>
    <w:rsid w:val="006F4A79"/>
    <w:rsid w:val="006F4D33"/>
    <w:rsid w:val="006F6EAC"/>
    <w:rsid w:val="006F74A9"/>
    <w:rsid w:val="006F7ECC"/>
    <w:rsid w:val="00700794"/>
    <w:rsid w:val="007008AC"/>
    <w:rsid w:val="00700DD2"/>
    <w:rsid w:val="00700FCF"/>
    <w:rsid w:val="007011A0"/>
    <w:rsid w:val="007018AE"/>
    <w:rsid w:val="00701C41"/>
    <w:rsid w:val="007048F1"/>
    <w:rsid w:val="00704E55"/>
    <w:rsid w:val="00706256"/>
    <w:rsid w:val="0070682B"/>
    <w:rsid w:val="007078B9"/>
    <w:rsid w:val="00707E9C"/>
    <w:rsid w:val="007101EF"/>
    <w:rsid w:val="0071530D"/>
    <w:rsid w:val="00715E71"/>
    <w:rsid w:val="00720B8B"/>
    <w:rsid w:val="00722798"/>
    <w:rsid w:val="00722F21"/>
    <w:rsid w:val="007244C8"/>
    <w:rsid w:val="0072584C"/>
    <w:rsid w:val="00725E13"/>
    <w:rsid w:val="00726020"/>
    <w:rsid w:val="007261FA"/>
    <w:rsid w:val="00730E87"/>
    <w:rsid w:val="0073181A"/>
    <w:rsid w:val="00731ACB"/>
    <w:rsid w:val="00731E3B"/>
    <w:rsid w:val="0073369B"/>
    <w:rsid w:val="0073388C"/>
    <w:rsid w:val="00734052"/>
    <w:rsid w:val="00735AE9"/>
    <w:rsid w:val="00736A0E"/>
    <w:rsid w:val="00737864"/>
    <w:rsid w:val="00740D6C"/>
    <w:rsid w:val="00740DC8"/>
    <w:rsid w:val="00740F4F"/>
    <w:rsid w:val="00741949"/>
    <w:rsid w:val="0074202A"/>
    <w:rsid w:val="0074334E"/>
    <w:rsid w:val="007449A4"/>
    <w:rsid w:val="00750248"/>
    <w:rsid w:val="0075069D"/>
    <w:rsid w:val="0075295F"/>
    <w:rsid w:val="0075396B"/>
    <w:rsid w:val="0075741B"/>
    <w:rsid w:val="00757A1F"/>
    <w:rsid w:val="00757AAC"/>
    <w:rsid w:val="00760ACF"/>
    <w:rsid w:val="00764129"/>
    <w:rsid w:val="007641A4"/>
    <w:rsid w:val="00764A05"/>
    <w:rsid w:val="0076599D"/>
    <w:rsid w:val="00766046"/>
    <w:rsid w:val="007677F1"/>
    <w:rsid w:val="00767B7C"/>
    <w:rsid w:val="00770202"/>
    <w:rsid w:val="00770A57"/>
    <w:rsid w:val="00770F63"/>
    <w:rsid w:val="00771A0B"/>
    <w:rsid w:val="00773824"/>
    <w:rsid w:val="00775286"/>
    <w:rsid w:val="00775B03"/>
    <w:rsid w:val="00776020"/>
    <w:rsid w:val="00777D38"/>
    <w:rsid w:val="00780155"/>
    <w:rsid w:val="007804FB"/>
    <w:rsid w:val="00780880"/>
    <w:rsid w:val="007814E8"/>
    <w:rsid w:val="007822B2"/>
    <w:rsid w:val="00782517"/>
    <w:rsid w:val="00782DA4"/>
    <w:rsid w:val="007837E2"/>
    <w:rsid w:val="007841D1"/>
    <w:rsid w:val="00785E50"/>
    <w:rsid w:val="007900E3"/>
    <w:rsid w:val="00793268"/>
    <w:rsid w:val="00793FB0"/>
    <w:rsid w:val="00794009"/>
    <w:rsid w:val="00794422"/>
    <w:rsid w:val="00796C14"/>
    <w:rsid w:val="00797EFD"/>
    <w:rsid w:val="007A1687"/>
    <w:rsid w:val="007A1ACA"/>
    <w:rsid w:val="007A4528"/>
    <w:rsid w:val="007A4920"/>
    <w:rsid w:val="007A68F6"/>
    <w:rsid w:val="007A7939"/>
    <w:rsid w:val="007B0540"/>
    <w:rsid w:val="007B075D"/>
    <w:rsid w:val="007B41E6"/>
    <w:rsid w:val="007B58CD"/>
    <w:rsid w:val="007B7705"/>
    <w:rsid w:val="007C27A5"/>
    <w:rsid w:val="007C3122"/>
    <w:rsid w:val="007C37D3"/>
    <w:rsid w:val="007C4173"/>
    <w:rsid w:val="007C704A"/>
    <w:rsid w:val="007D0351"/>
    <w:rsid w:val="007D0FD7"/>
    <w:rsid w:val="007D1DB7"/>
    <w:rsid w:val="007D325D"/>
    <w:rsid w:val="007D3B4E"/>
    <w:rsid w:val="007D3C6E"/>
    <w:rsid w:val="007D495F"/>
    <w:rsid w:val="007D5510"/>
    <w:rsid w:val="007E2278"/>
    <w:rsid w:val="007E3068"/>
    <w:rsid w:val="007E5E40"/>
    <w:rsid w:val="007E618A"/>
    <w:rsid w:val="007E74E1"/>
    <w:rsid w:val="007E75E9"/>
    <w:rsid w:val="007E7738"/>
    <w:rsid w:val="007F0E38"/>
    <w:rsid w:val="007F1A0B"/>
    <w:rsid w:val="007F6B58"/>
    <w:rsid w:val="007F7B61"/>
    <w:rsid w:val="00800368"/>
    <w:rsid w:val="008018C2"/>
    <w:rsid w:val="00801E0B"/>
    <w:rsid w:val="008059E1"/>
    <w:rsid w:val="00806D22"/>
    <w:rsid w:val="00811BEC"/>
    <w:rsid w:val="00811F40"/>
    <w:rsid w:val="00812180"/>
    <w:rsid w:val="00812A02"/>
    <w:rsid w:val="00812A65"/>
    <w:rsid w:val="00813611"/>
    <w:rsid w:val="0081433B"/>
    <w:rsid w:val="008147FD"/>
    <w:rsid w:val="00814B25"/>
    <w:rsid w:val="00815CEF"/>
    <w:rsid w:val="00816543"/>
    <w:rsid w:val="00816CD0"/>
    <w:rsid w:val="00821893"/>
    <w:rsid w:val="00823124"/>
    <w:rsid w:val="0083194E"/>
    <w:rsid w:val="0083229F"/>
    <w:rsid w:val="00832B94"/>
    <w:rsid w:val="00833FA7"/>
    <w:rsid w:val="00836844"/>
    <w:rsid w:val="0083715E"/>
    <w:rsid w:val="00842B9B"/>
    <w:rsid w:val="00843C6C"/>
    <w:rsid w:val="008447E9"/>
    <w:rsid w:val="00844A19"/>
    <w:rsid w:val="00844C82"/>
    <w:rsid w:val="0084547D"/>
    <w:rsid w:val="00846620"/>
    <w:rsid w:val="008476EA"/>
    <w:rsid w:val="00847F57"/>
    <w:rsid w:val="0085121B"/>
    <w:rsid w:val="00851377"/>
    <w:rsid w:val="00852335"/>
    <w:rsid w:val="00853D1E"/>
    <w:rsid w:val="00854EBB"/>
    <w:rsid w:val="00855DFD"/>
    <w:rsid w:val="00857914"/>
    <w:rsid w:val="00861B33"/>
    <w:rsid w:val="00862F49"/>
    <w:rsid w:val="008630A5"/>
    <w:rsid w:val="008637EE"/>
    <w:rsid w:val="00863CB3"/>
    <w:rsid w:val="008641D0"/>
    <w:rsid w:val="00864B85"/>
    <w:rsid w:val="00865618"/>
    <w:rsid w:val="008664CB"/>
    <w:rsid w:val="0086749E"/>
    <w:rsid w:val="00867A92"/>
    <w:rsid w:val="00870181"/>
    <w:rsid w:val="008703CD"/>
    <w:rsid w:val="008744CC"/>
    <w:rsid w:val="0087490B"/>
    <w:rsid w:val="008752FE"/>
    <w:rsid w:val="00875891"/>
    <w:rsid w:val="008765C5"/>
    <w:rsid w:val="00876F9B"/>
    <w:rsid w:val="00877600"/>
    <w:rsid w:val="00880A6C"/>
    <w:rsid w:val="008811A2"/>
    <w:rsid w:val="008820F5"/>
    <w:rsid w:val="00882673"/>
    <w:rsid w:val="00882932"/>
    <w:rsid w:val="00882F21"/>
    <w:rsid w:val="00884307"/>
    <w:rsid w:val="00885EB8"/>
    <w:rsid w:val="00887555"/>
    <w:rsid w:val="00891A64"/>
    <w:rsid w:val="00892049"/>
    <w:rsid w:val="008922A5"/>
    <w:rsid w:val="00892495"/>
    <w:rsid w:val="00893DC2"/>
    <w:rsid w:val="008A0848"/>
    <w:rsid w:val="008A0E69"/>
    <w:rsid w:val="008A1BF9"/>
    <w:rsid w:val="008A1E50"/>
    <w:rsid w:val="008A2AB8"/>
    <w:rsid w:val="008A36D0"/>
    <w:rsid w:val="008A5367"/>
    <w:rsid w:val="008A6A15"/>
    <w:rsid w:val="008A7092"/>
    <w:rsid w:val="008A75AC"/>
    <w:rsid w:val="008B1022"/>
    <w:rsid w:val="008B1BA1"/>
    <w:rsid w:val="008B2926"/>
    <w:rsid w:val="008B66BB"/>
    <w:rsid w:val="008B6902"/>
    <w:rsid w:val="008B7168"/>
    <w:rsid w:val="008B7A92"/>
    <w:rsid w:val="008B7DF1"/>
    <w:rsid w:val="008C155F"/>
    <w:rsid w:val="008C29F6"/>
    <w:rsid w:val="008C30ED"/>
    <w:rsid w:val="008C355E"/>
    <w:rsid w:val="008C3A1A"/>
    <w:rsid w:val="008C4047"/>
    <w:rsid w:val="008C6081"/>
    <w:rsid w:val="008C7FE3"/>
    <w:rsid w:val="008D0A03"/>
    <w:rsid w:val="008D169B"/>
    <w:rsid w:val="008D348D"/>
    <w:rsid w:val="008D4675"/>
    <w:rsid w:val="008D4E32"/>
    <w:rsid w:val="008D5500"/>
    <w:rsid w:val="008D5612"/>
    <w:rsid w:val="008D58E6"/>
    <w:rsid w:val="008D5DB5"/>
    <w:rsid w:val="008D7458"/>
    <w:rsid w:val="008E257A"/>
    <w:rsid w:val="008E2692"/>
    <w:rsid w:val="008E3A23"/>
    <w:rsid w:val="008E41CB"/>
    <w:rsid w:val="008E4448"/>
    <w:rsid w:val="008E75C8"/>
    <w:rsid w:val="008F00A5"/>
    <w:rsid w:val="008F0628"/>
    <w:rsid w:val="008F1624"/>
    <w:rsid w:val="008F18EE"/>
    <w:rsid w:val="008F23C8"/>
    <w:rsid w:val="008F25C7"/>
    <w:rsid w:val="008F50B5"/>
    <w:rsid w:val="008F63D1"/>
    <w:rsid w:val="008F6681"/>
    <w:rsid w:val="008F6EE2"/>
    <w:rsid w:val="008F7AB7"/>
    <w:rsid w:val="00900A82"/>
    <w:rsid w:val="009010BC"/>
    <w:rsid w:val="00902D52"/>
    <w:rsid w:val="0090495A"/>
    <w:rsid w:val="00905E13"/>
    <w:rsid w:val="00906587"/>
    <w:rsid w:val="00907F6D"/>
    <w:rsid w:val="00910D46"/>
    <w:rsid w:val="00911281"/>
    <w:rsid w:val="00913D31"/>
    <w:rsid w:val="0091583C"/>
    <w:rsid w:val="00915868"/>
    <w:rsid w:val="009159F3"/>
    <w:rsid w:val="009176E9"/>
    <w:rsid w:val="00917D3C"/>
    <w:rsid w:val="00920A44"/>
    <w:rsid w:val="00921335"/>
    <w:rsid w:val="00921ADB"/>
    <w:rsid w:val="00921CA0"/>
    <w:rsid w:val="00922512"/>
    <w:rsid w:val="00922ADB"/>
    <w:rsid w:val="00923B72"/>
    <w:rsid w:val="00925866"/>
    <w:rsid w:val="0092741C"/>
    <w:rsid w:val="0093064A"/>
    <w:rsid w:val="00931386"/>
    <w:rsid w:val="00931B29"/>
    <w:rsid w:val="00935C74"/>
    <w:rsid w:val="009368A4"/>
    <w:rsid w:val="00937ACF"/>
    <w:rsid w:val="0094125D"/>
    <w:rsid w:val="009412BE"/>
    <w:rsid w:val="00941FAD"/>
    <w:rsid w:val="0094254F"/>
    <w:rsid w:val="00942729"/>
    <w:rsid w:val="0094464D"/>
    <w:rsid w:val="00944D42"/>
    <w:rsid w:val="009463AA"/>
    <w:rsid w:val="00947CCA"/>
    <w:rsid w:val="00951C03"/>
    <w:rsid w:val="00952029"/>
    <w:rsid w:val="00952977"/>
    <w:rsid w:val="00955E36"/>
    <w:rsid w:val="009571CC"/>
    <w:rsid w:val="0096008E"/>
    <w:rsid w:val="009607D7"/>
    <w:rsid w:val="009616E8"/>
    <w:rsid w:val="009624FA"/>
    <w:rsid w:val="009630D3"/>
    <w:rsid w:val="00965834"/>
    <w:rsid w:val="009661BD"/>
    <w:rsid w:val="0096731B"/>
    <w:rsid w:val="009708D1"/>
    <w:rsid w:val="009717EF"/>
    <w:rsid w:val="0097231A"/>
    <w:rsid w:val="0097333D"/>
    <w:rsid w:val="00973524"/>
    <w:rsid w:val="00975390"/>
    <w:rsid w:val="009760F0"/>
    <w:rsid w:val="00976F85"/>
    <w:rsid w:val="00980230"/>
    <w:rsid w:val="009808C1"/>
    <w:rsid w:val="00986A0C"/>
    <w:rsid w:val="00986D3C"/>
    <w:rsid w:val="009878A7"/>
    <w:rsid w:val="009909C3"/>
    <w:rsid w:val="009916C0"/>
    <w:rsid w:val="00991A29"/>
    <w:rsid w:val="00992A3E"/>
    <w:rsid w:val="00992F43"/>
    <w:rsid w:val="00993875"/>
    <w:rsid w:val="00993FF8"/>
    <w:rsid w:val="0099482C"/>
    <w:rsid w:val="0099521B"/>
    <w:rsid w:val="00995E10"/>
    <w:rsid w:val="00997B1A"/>
    <w:rsid w:val="009A0C84"/>
    <w:rsid w:val="009A2F57"/>
    <w:rsid w:val="009A3366"/>
    <w:rsid w:val="009A4083"/>
    <w:rsid w:val="009A4715"/>
    <w:rsid w:val="009A542F"/>
    <w:rsid w:val="009A626C"/>
    <w:rsid w:val="009A76C4"/>
    <w:rsid w:val="009A7C59"/>
    <w:rsid w:val="009B08AB"/>
    <w:rsid w:val="009B1884"/>
    <w:rsid w:val="009B1FCB"/>
    <w:rsid w:val="009B4136"/>
    <w:rsid w:val="009B4700"/>
    <w:rsid w:val="009B4F5B"/>
    <w:rsid w:val="009B5678"/>
    <w:rsid w:val="009B61F1"/>
    <w:rsid w:val="009B658C"/>
    <w:rsid w:val="009B6611"/>
    <w:rsid w:val="009B7990"/>
    <w:rsid w:val="009C0159"/>
    <w:rsid w:val="009C0784"/>
    <w:rsid w:val="009C35D2"/>
    <w:rsid w:val="009C3A8C"/>
    <w:rsid w:val="009C53EC"/>
    <w:rsid w:val="009D0E26"/>
    <w:rsid w:val="009D3876"/>
    <w:rsid w:val="009D4581"/>
    <w:rsid w:val="009D4F8D"/>
    <w:rsid w:val="009D57B5"/>
    <w:rsid w:val="009D671C"/>
    <w:rsid w:val="009D6A51"/>
    <w:rsid w:val="009D792F"/>
    <w:rsid w:val="009E2002"/>
    <w:rsid w:val="009E2331"/>
    <w:rsid w:val="009E5D14"/>
    <w:rsid w:val="009E6466"/>
    <w:rsid w:val="009F2364"/>
    <w:rsid w:val="009F53B1"/>
    <w:rsid w:val="009F5932"/>
    <w:rsid w:val="009F5A89"/>
    <w:rsid w:val="009F5FE9"/>
    <w:rsid w:val="009F615D"/>
    <w:rsid w:val="009F6690"/>
    <w:rsid w:val="009F761E"/>
    <w:rsid w:val="00A01A2C"/>
    <w:rsid w:val="00A02D51"/>
    <w:rsid w:val="00A036AF"/>
    <w:rsid w:val="00A03AF8"/>
    <w:rsid w:val="00A05171"/>
    <w:rsid w:val="00A05381"/>
    <w:rsid w:val="00A07C90"/>
    <w:rsid w:val="00A1021D"/>
    <w:rsid w:val="00A1261C"/>
    <w:rsid w:val="00A128B4"/>
    <w:rsid w:val="00A134B7"/>
    <w:rsid w:val="00A13E47"/>
    <w:rsid w:val="00A14228"/>
    <w:rsid w:val="00A14BC3"/>
    <w:rsid w:val="00A16C37"/>
    <w:rsid w:val="00A206F5"/>
    <w:rsid w:val="00A2122D"/>
    <w:rsid w:val="00A213F4"/>
    <w:rsid w:val="00A2192F"/>
    <w:rsid w:val="00A22535"/>
    <w:rsid w:val="00A23604"/>
    <w:rsid w:val="00A23B76"/>
    <w:rsid w:val="00A23DA3"/>
    <w:rsid w:val="00A23E4C"/>
    <w:rsid w:val="00A25923"/>
    <w:rsid w:val="00A25BA7"/>
    <w:rsid w:val="00A26ACF"/>
    <w:rsid w:val="00A27163"/>
    <w:rsid w:val="00A33C7F"/>
    <w:rsid w:val="00A34BD0"/>
    <w:rsid w:val="00A3553E"/>
    <w:rsid w:val="00A35DB9"/>
    <w:rsid w:val="00A36320"/>
    <w:rsid w:val="00A3717B"/>
    <w:rsid w:val="00A37852"/>
    <w:rsid w:val="00A4005A"/>
    <w:rsid w:val="00A44967"/>
    <w:rsid w:val="00A4584D"/>
    <w:rsid w:val="00A50538"/>
    <w:rsid w:val="00A50EE6"/>
    <w:rsid w:val="00A529F2"/>
    <w:rsid w:val="00A52B3F"/>
    <w:rsid w:val="00A52F37"/>
    <w:rsid w:val="00A53756"/>
    <w:rsid w:val="00A56FBF"/>
    <w:rsid w:val="00A61F50"/>
    <w:rsid w:val="00A623F8"/>
    <w:rsid w:val="00A6374F"/>
    <w:rsid w:val="00A637C8"/>
    <w:rsid w:val="00A642C3"/>
    <w:rsid w:val="00A65389"/>
    <w:rsid w:val="00A65CE0"/>
    <w:rsid w:val="00A65D1D"/>
    <w:rsid w:val="00A6687D"/>
    <w:rsid w:val="00A677BA"/>
    <w:rsid w:val="00A67C17"/>
    <w:rsid w:val="00A67D9E"/>
    <w:rsid w:val="00A67E7F"/>
    <w:rsid w:val="00A70CA7"/>
    <w:rsid w:val="00A7117D"/>
    <w:rsid w:val="00A76617"/>
    <w:rsid w:val="00A778C2"/>
    <w:rsid w:val="00A80034"/>
    <w:rsid w:val="00A81C1E"/>
    <w:rsid w:val="00A8273D"/>
    <w:rsid w:val="00A84085"/>
    <w:rsid w:val="00A847C4"/>
    <w:rsid w:val="00A848A5"/>
    <w:rsid w:val="00A84A04"/>
    <w:rsid w:val="00A91F6A"/>
    <w:rsid w:val="00A929A5"/>
    <w:rsid w:val="00A95923"/>
    <w:rsid w:val="00A978A4"/>
    <w:rsid w:val="00A97E47"/>
    <w:rsid w:val="00AA350B"/>
    <w:rsid w:val="00AA46B5"/>
    <w:rsid w:val="00AA4EB6"/>
    <w:rsid w:val="00AA5552"/>
    <w:rsid w:val="00AA5692"/>
    <w:rsid w:val="00AA796B"/>
    <w:rsid w:val="00AB2393"/>
    <w:rsid w:val="00AB3EC9"/>
    <w:rsid w:val="00AB6249"/>
    <w:rsid w:val="00AB7096"/>
    <w:rsid w:val="00AC1060"/>
    <w:rsid w:val="00AC22EC"/>
    <w:rsid w:val="00AC2330"/>
    <w:rsid w:val="00AC39B9"/>
    <w:rsid w:val="00AC3BEB"/>
    <w:rsid w:val="00AC3ECF"/>
    <w:rsid w:val="00AC5AD8"/>
    <w:rsid w:val="00AC644D"/>
    <w:rsid w:val="00AC66BB"/>
    <w:rsid w:val="00AD08DC"/>
    <w:rsid w:val="00AD3F17"/>
    <w:rsid w:val="00AD41F3"/>
    <w:rsid w:val="00AD436C"/>
    <w:rsid w:val="00AD5A46"/>
    <w:rsid w:val="00AE002F"/>
    <w:rsid w:val="00AE0AA2"/>
    <w:rsid w:val="00AE0F33"/>
    <w:rsid w:val="00AE123B"/>
    <w:rsid w:val="00AE12B5"/>
    <w:rsid w:val="00AE1EAF"/>
    <w:rsid w:val="00AE4B46"/>
    <w:rsid w:val="00AE61A5"/>
    <w:rsid w:val="00AE6D67"/>
    <w:rsid w:val="00AF0D3E"/>
    <w:rsid w:val="00AF0F7C"/>
    <w:rsid w:val="00AF32D6"/>
    <w:rsid w:val="00AF414D"/>
    <w:rsid w:val="00AF5E91"/>
    <w:rsid w:val="00AF7355"/>
    <w:rsid w:val="00AF7DC8"/>
    <w:rsid w:val="00B009FB"/>
    <w:rsid w:val="00B013B0"/>
    <w:rsid w:val="00B03F8A"/>
    <w:rsid w:val="00B06D5B"/>
    <w:rsid w:val="00B0753F"/>
    <w:rsid w:val="00B11146"/>
    <w:rsid w:val="00B11D61"/>
    <w:rsid w:val="00B128E4"/>
    <w:rsid w:val="00B13598"/>
    <w:rsid w:val="00B13702"/>
    <w:rsid w:val="00B14EC4"/>
    <w:rsid w:val="00B1702D"/>
    <w:rsid w:val="00B170CD"/>
    <w:rsid w:val="00B17149"/>
    <w:rsid w:val="00B1725B"/>
    <w:rsid w:val="00B17F07"/>
    <w:rsid w:val="00B2110C"/>
    <w:rsid w:val="00B2584C"/>
    <w:rsid w:val="00B34248"/>
    <w:rsid w:val="00B34AF5"/>
    <w:rsid w:val="00B37933"/>
    <w:rsid w:val="00B42656"/>
    <w:rsid w:val="00B439CB"/>
    <w:rsid w:val="00B43CE4"/>
    <w:rsid w:val="00B452B9"/>
    <w:rsid w:val="00B45E6C"/>
    <w:rsid w:val="00B474CA"/>
    <w:rsid w:val="00B47961"/>
    <w:rsid w:val="00B5012E"/>
    <w:rsid w:val="00B50596"/>
    <w:rsid w:val="00B50F97"/>
    <w:rsid w:val="00B53ED2"/>
    <w:rsid w:val="00B553F2"/>
    <w:rsid w:val="00B56C8A"/>
    <w:rsid w:val="00B56CF7"/>
    <w:rsid w:val="00B61D16"/>
    <w:rsid w:val="00B61DD2"/>
    <w:rsid w:val="00B62EC8"/>
    <w:rsid w:val="00B63791"/>
    <w:rsid w:val="00B63911"/>
    <w:rsid w:val="00B641C4"/>
    <w:rsid w:val="00B65083"/>
    <w:rsid w:val="00B65DB8"/>
    <w:rsid w:val="00B664FC"/>
    <w:rsid w:val="00B7173C"/>
    <w:rsid w:val="00B7250C"/>
    <w:rsid w:val="00B73DDE"/>
    <w:rsid w:val="00B74BBD"/>
    <w:rsid w:val="00B75AFE"/>
    <w:rsid w:val="00B76364"/>
    <w:rsid w:val="00B76595"/>
    <w:rsid w:val="00B775FF"/>
    <w:rsid w:val="00B77AD4"/>
    <w:rsid w:val="00B81149"/>
    <w:rsid w:val="00B81EB8"/>
    <w:rsid w:val="00B821B3"/>
    <w:rsid w:val="00B827EE"/>
    <w:rsid w:val="00B84EE7"/>
    <w:rsid w:val="00B85E29"/>
    <w:rsid w:val="00B87573"/>
    <w:rsid w:val="00B90E33"/>
    <w:rsid w:val="00B91016"/>
    <w:rsid w:val="00B91275"/>
    <w:rsid w:val="00B925EA"/>
    <w:rsid w:val="00B928E8"/>
    <w:rsid w:val="00B92A6E"/>
    <w:rsid w:val="00B95858"/>
    <w:rsid w:val="00B960EE"/>
    <w:rsid w:val="00B9751E"/>
    <w:rsid w:val="00BA1080"/>
    <w:rsid w:val="00BA1233"/>
    <w:rsid w:val="00BA3AAE"/>
    <w:rsid w:val="00BA4540"/>
    <w:rsid w:val="00BA77E1"/>
    <w:rsid w:val="00BB1261"/>
    <w:rsid w:val="00BB3DC0"/>
    <w:rsid w:val="00BB5969"/>
    <w:rsid w:val="00BB6B99"/>
    <w:rsid w:val="00BB7233"/>
    <w:rsid w:val="00BB7793"/>
    <w:rsid w:val="00BC10C6"/>
    <w:rsid w:val="00BC5F71"/>
    <w:rsid w:val="00BD0A56"/>
    <w:rsid w:val="00BD1ACC"/>
    <w:rsid w:val="00BD2661"/>
    <w:rsid w:val="00BD2E9F"/>
    <w:rsid w:val="00BD42AB"/>
    <w:rsid w:val="00BD4454"/>
    <w:rsid w:val="00BD4F48"/>
    <w:rsid w:val="00BD5444"/>
    <w:rsid w:val="00BD5A13"/>
    <w:rsid w:val="00BE0111"/>
    <w:rsid w:val="00BE213A"/>
    <w:rsid w:val="00BE3BE9"/>
    <w:rsid w:val="00BE5665"/>
    <w:rsid w:val="00BE63FD"/>
    <w:rsid w:val="00BF1F48"/>
    <w:rsid w:val="00BF211D"/>
    <w:rsid w:val="00BF21D9"/>
    <w:rsid w:val="00BF24CE"/>
    <w:rsid w:val="00BF2E01"/>
    <w:rsid w:val="00BF493C"/>
    <w:rsid w:val="00BF49BC"/>
    <w:rsid w:val="00BF4CED"/>
    <w:rsid w:val="00BF79CB"/>
    <w:rsid w:val="00C02C6B"/>
    <w:rsid w:val="00C046AE"/>
    <w:rsid w:val="00C04F08"/>
    <w:rsid w:val="00C04F23"/>
    <w:rsid w:val="00C058AA"/>
    <w:rsid w:val="00C058CF"/>
    <w:rsid w:val="00C12876"/>
    <w:rsid w:val="00C1316D"/>
    <w:rsid w:val="00C13314"/>
    <w:rsid w:val="00C149C2"/>
    <w:rsid w:val="00C17752"/>
    <w:rsid w:val="00C219D5"/>
    <w:rsid w:val="00C21C3E"/>
    <w:rsid w:val="00C26A39"/>
    <w:rsid w:val="00C27337"/>
    <w:rsid w:val="00C27C9A"/>
    <w:rsid w:val="00C3141E"/>
    <w:rsid w:val="00C3280F"/>
    <w:rsid w:val="00C32CFE"/>
    <w:rsid w:val="00C33CDE"/>
    <w:rsid w:val="00C3510D"/>
    <w:rsid w:val="00C35AA7"/>
    <w:rsid w:val="00C376AC"/>
    <w:rsid w:val="00C405A6"/>
    <w:rsid w:val="00C40B23"/>
    <w:rsid w:val="00C41A65"/>
    <w:rsid w:val="00C44CF9"/>
    <w:rsid w:val="00C44F59"/>
    <w:rsid w:val="00C45259"/>
    <w:rsid w:val="00C45329"/>
    <w:rsid w:val="00C46D64"/>
    <w:rsid w:val="00C475E8"/>
    <w:rsid w:val="00C50815"/>
    <w:rsid w:val="00C51967"/>
    <w:rsid w:val="00C5287C"/>
    <w:rsid w:val="00C52BFD"/>
    <w:rsid w:val="00C5388D"/>
    <w:rsid w:val="00C54441"/>
    <w:rsid w:val="00C54D2F"/>
    <w:rsid w:val="00C55271"/>
    <w:rsid w:val="00C557A9"/>
    <w:rsid w:val="00C601A5"/>
    <w:rsid w:val="00C602E9"/>
    <w:rsid w:val="00C62054"/>
    <w:rsid w:val="00C6563D"/>
    <w:rsid w:val="00C66D14"/>
    <w:rsid w:val="00C708E9"/>
    <w:rsid w:val="00C71945"/>
    <w:rsid w:val="00C741B9"/>
    <w:rsid w:val="00C74809"/>
    <w:rsid w:val="00C74DA5"/>
    <w:rsid w:val="00C75623"/>
    <w:rsid w:val="00C75AB9"/>
    <w:rsid w:val="00C765FC"/>
    <w:rsid w:val="00C8026F"/>
    <w:rsid w:val="00C80557"/>
    <w:rsid w:val="00C81219"/>
    <w:rsid w:val="00C828C6"/>
    <w:rsid w:val="00C829BD"/>
    <w:rsid w:val="00C83B77"/>
    <w:rsid w:val="00C83B7D"/>
    <w:rsid w:val="00C8480C"/>
    <w:rsid w:val="00C84B8F"/>
    <w:rsid w:val="00C90AB0"/>
    <w:rsid w:val="00C916EB"/>
    <w:rsid w:val="00C91E47"/>
    <w:rsid w:val="00C94288"/>
    <w:rsid w:val="00C96AFF"/>
    <w:rsid w:val="00CA142E"/>
    <w:rsid w:val="00CA17FD"/>
    <w:rsid w:val="00CA18A9"/>
    <w:rsid w:val="00CA4220"/>
    <w:rsid w:val="00CA5F94"/>
    <w:rsid w:val="00CA6309"/>
    <w:rsid w:val="00CA74C3"/>
    <w:rsid w:val="00CB0120"/>
    <w:rsid w:val="00CB086A"/>
    <w:rsid w:val="00CB1CD1"/>
    <w:rsid w:val="00CB1E57"/>
    <w:rsid w:val="00CB3150"/>
    <w:rsid w:val="00CB5E5F"/>
    <w:rsid w:val="00CC0BA3"/>
    <w:rsid w:val="00CC0E5A"/>
    <w:rsid w:val="00CC10B0"/>
    <w:rsid w:val="00CC1762"/>
    <w:rsid w:val="00CC4029"/>
    <w:rsid w:val="00CC6486"/>
    <w:rsid w:val="00CC75A3"/>
    <w:rsid w:val="00CC7F45"/>
    <w:rsid w:val="00CD28F1"/>
    <w:rsid w:val="00CD4859"/>
    <w:rsid w:val="00CD5DED"/>
    <w:rsid w:val="00CD5F0A"/>
    <w:rsid w:val="00CE02DA"/>
    <w:rsid w:val="00CE14B3"/>
    <w:rsid w:val="00CE2010"/>
    <w:rsid w:val="00CE3FA2"/>
    <w:rsid w:val="00CE4615"/>
    <w:rsid w:val="00CE6808"/>
    <w:rsid w:val="00CE76F3"/>
    <w:rsid w:val="00CE79DA"/>
    <w:rsid w:val="00CF06AD"/>
    <w:rsid w:val="00CF099F"/>
    <w:rsid w:val="00CF1FA0"/>
    <w:rsid w:val="00CF5816"/>
    <w:rsid w:val="00CF67A1"/>
    <w:rsid w:val="00CF729B"/>
    <w:rsid w:val="00D01C1A"/>
    <w:rsid w:val="00D04927"/>
    <w:rsid w:val="00D0790A"/>
    <w:rsid w:val="00D11177"/>
    <w:rsid w:val="00D11ABE"/>
    <w:rsid w:val="00D1242F"/>
    <w:rsid w:val="00D124F6"/>
    <w:rsid w:val="00D1298E"/>
    <w:rsid w:val="00D14804"/>
    <w:rsid w:val="00D14A32"/>
    <w:rsid w:val="00D156EA"/>
    <w:rsid w:val="00D157CD"/>
    <w:rsid w:val="00D15D7C"/>
    <w:rsid w:val="00D166D3"/>
    <w:rsid w:val="00D17BF1"/>
    <w:rsid w:val="00D2126A"/>
    <w:rsid w:val="00D214D2"/>
    <w:rsid w:val="00D217E2"/>
    <w:rsid w:val="00D225B6"/>
    <w:rsid w:val="00D23078"/>
    <w:rsid w:val="00D24989"/>
    <w:rsid w:val="00D25A13"/>
    <w:rsid w:val="00D265A6"/>
    <w:rsid w:val="00D26D76"/>
    <w:rsid w:val="00D27F5D"/>
    <w:rsid w:val="00D3239E"/>
    <w:rsid w:val="00D33FD7"/>
    <w:rsid w:val="00D346DD"/>
    <w:rsid w:val="00D3679A"/>
    <w:rsid w:val="00D367F2"/>
    <w:rsid w:val="00D36F7B"/>
    <w:rsid w:val="00D41C2D"/>
    <w:rsid w:val="00D42CB5"/>
    <w:rsid w:val="00D43547"/>
    <w:rsid w:val="00D4376F"/>
    <w:rsid w:val="00D44619"/>
    <w:rsid w:val="00D46501"/>
    <w:rsid w:val="00D47CE3"/>
    <w:rsid w:val="00D51BDF"/>
    <w:rsid w:val="00D5352C"/>
    <w:rsid w:val="00D538A0"/>
    <w:rsid w:val="00D54373"/>
    <w:rsid w:val="00D54855"/>
    <w:rsid w:val="00D56B9E"/>
    <w:rsid w:val="00D605FE"/>
    <w:rsid w:val="00D611EA"/>
    <w:rsid w:val="00D6262D"/>
    <w:rsid w:val="00D63A47"/>
    <w:rsid w:val="00D64770"/>
    <w:rsid w:val="00D64794"/>
    <w:rsid w:val="00D65BAC"/>
    <w:rsid w:val="00D65E25"/>
    <w:rsid w:val="00D66414"/>
    <w:rsid w:val="00D66E42"/>
    <w:rsid w:val="00D67BB5"/>
    <w:rsid w:val="00D701D0"/>
    <w:rsid w:val="00D703A9"/>
    <w:rsid w:val="00D716A6"/>
    <w:rsid w:val="00D74557"/>
    <w:rsid w:val="00D74FB1"/>
    <w:rsid w:val="00D7529F"/>
    <w:rsid w:val="00D7572C"/>
    <w:rsid w:val="00D7748F"/>
    <w:rsid w:val="00D81BD5"/>
    <w:rsid w:val="00D83EBE"/>
    <w:rsid w:val="00D842EC"/>
    <w:rsid w:val="00D84C8A"/>
    <w:rsid w:val="00D84D67"/>
    <w:rsid w:val="00D85722"/>
    <w:rsid w:val="00D8581E"/>
    <w:rsid w:val="00D87514"/>
    <w:rsid w:val="00D921C5"/>
    <w:rsid w:val="00D9235D"/>
    <w:rsid w:val="00D93826"/>
    <w:rsid w:val="00D9412D"/>
    <w:rsid w:val="00D95773"/>
    <w:rsid w:val="00D96C0B"/>
    <w:rsid w:val="00D9737D"/>
    <w:rsid w:val="00DA0A43"/>
    <w:rsid w:val="00DA0CD9"/>
    <w:rsid w:val="00DA199A"/>
    <w:rsid w:val="00DA2C7A"/>
    <w:rsid w:val="00DA2DAD"/>
    <w:rsid w:val="00DA3A92"/>
    <w:rsid w:val="00DA4D84"/>
    <w:rsid w:val="00DA4FD8"/>
    <w:rsid w:val="00DA78BF"/>
    <w:rsid w:val="00DA7B48"/>
    <w:rsid w:val="00DA7BBA"/>
    <w:rsid w:val="00DA7E0D"/>
    <w:rsid w:val="00DB00A9"/>
    <w:rsid w:val="00DB0936"/>
    <w:rsid w:val="00DB36B6"/>
    <w:rsid w:val="00DB3FD8"/>
    <w:rsid w:val="00DB6D0E"/>
    <w:rsid w:val="00DC2CC4"/>
    <w:rsid w:val="00DC55A5"/>
    <w:rsid w:val="00DC574F"/>
    <w:rsid w:val="00DC7B82"/>
    <w:rsid w:val="00DD085A"/>
    <w:rsid w:val="00DD110B"/>
    <w:rsid w:val="00DD12C2"/>
    <w:rsid w:val="00DD29FE"/>
    <w:rsid w:val="00DD2D3D"/>
    <w:rsid w:val="00DD4B5E"/>
    <w:rsid w:val="00DD52E3"/>
    <w:rsid w:val="00DD6A49"/>
    <w:rsid w:val="00DE0472"/>
    <w:rsid w:val="00DE0A82"/>
    <w:rsid w:val="00DE0C71"/>
    <w:rsid w:val="00DE57D7"/>
    <w:rsid w:val="00DF0594"/>
    <w:rsid w:val="00DF0B4E"/>
    <w:rsid w:val="00DF4277"/>
    <w:rsid w:val="00DF5008"/>
    <w:rsid w:val="00DF7883"/>
    <w:rsid w:val="00DF7C4B"/>
    <w:rsid w:val="00E041EF"/>
    <w:rsid w:val="00E04A45"/>
    <w:rsid w:val="00E05CFE"/>
    <w:rsid w:val="00E069A4"/>
    <w:rsid w:val="00E07BC9"/>
    <w:rsid w:val="00E07C74"/>
    <w:rsid w:val="00E10302"/>
    <w:rsid w:val="00E10658"/>
    <w:rsid w:val="00E10836"/>
    <w:rsid w:val="00E11026"/>
    <w:rsid w:val="00E11CEF"/>
    <w:rsid w:val="00E1323C"/>
    <w:rsid w:val="00E14AE4"/>
    <w:rsid w:val="00E14B41"/>
    <w:rsid w:val="00E1667E"/>
    <w:rsid w:val="00E17DC2"/>
    <w:rsid w:val="00E20101"/>
    <w:rsid w:val="00E22CD1"/>
    <w:rsid w:val="00E23F1B"/>
    <w:rsid w:val="00E25248"/>
    <w:rsid w:val="00E2541B"/>
    <w:rsid w:val="00E258BD"/>
    <w:rsid w:val="00E347A2"/>
    <w:rsid w:val="00E35D90"/>
    <w:rsid w:val="00E35E0A"/>
    <w:rsid w:val="00E368CC"/>
    <w:rsid w:val="00E36B6F"/>
    <w:rsid w:val="00E3798C"/>
    <w:rsid w:val="00E42EC3"/>
    <w:rsid w:val="00E431EA"/>
    <w:rsid w:val="00E434A1"/>
    <w:rsid w:val="00E4676C"/>
    <w:rsid w:val="00E4698A"/>
    <w:rsid w:val="00E4721E"/>
    <w:rsid w:val="00E513DE"/>
    <w:rsid w:val="00E52003"/>
    <w:rsid w:val="00E520A5"/>
    <w:rsid w:val="00E52939"/>
    <w:rsid w:val="00E52D6C"/>
    <w:rsid w:val="00E54529"/>
    <w:rsid w:val="00E55BE3"/>
    <w:rsid w:val="00E560EA"/>
    <w:rsid w:val="00E560F6"/>
    <w:rsid w:val="00E5733F"/>
    <w:rsid w:val="00E575C7"/>
    <w:rsid w:val="00E575F9"/>
    <w:rsid w:val="00E576D7"/>
    <w:rsid w:val="00E5793C"/>
    <w:rsid w:val="00E60EBD"/>
    <w:rsid w:val="00E61C59"/>
    <w:rsid w:val="00E62862"/>
    <w:rsid w:val="00E6540D"/>
    <w:rsid w:val="00E67BD4"/>
    <w:rsid w:val="00E713F3"/>
    <w:rsid w:val="00E723D6"/>
    <w:rsid w:val="00E75BB8"/>
    <w:rsid w:val="00E76699"/>
    <w:rsid w:val="00E8140C"/>
    <w:rsid w:val="00E845D0"/>
    <w:rsid w:val="00E85941"/>
    <w:rsid w:val="00E8699D"/>
    <w:rsid w:val="00E901B8"/>
    <w:rsid w:val="00E90745"/>
    <w:rsid w:val="00E93AE6"/>
    <w:rsid w:val="00E948AA"/>
    <w:rsid w:val="00E96B50"/>
    <w:rsid w:val="00E96DC9"/>
    <w:rsid w:val="00EA27AD"/>
    <w:rsid w:val="00EA3528"/>
    <w:rsid w:val="00EA4DF6"/>
    <w:rsid w:val="00EA5D75"/>
    <w:rsid w:val="00EA5FAD"/>
    <w:rsid w:val="00EA6DBA"/>
    <w:rsid w:val="00EA79C0"/>
    <w:rsid w:val="00EB168A"/>
    <w:rsid w:val="00EB2245"/>
    <w:rsid w:val="00EB66F7"/>
    <w:rsid w:val="00EB70CD"/>
    <w:rsid w:val="00EB7BF2"/>
    <w:rsid w:val="00EC3356"/>
    <w:rsid w:val="00EC5406"/>
    <w:rsid w:val="00EC566C"/>
    <w:rsid w:val="00EC7E04"/>
    <w:rsid w:val="00ED20E5"/>
    <w:rsid w:val="00ED2216"/>
    <w:rsid w:val="00ED27E4"/>
    <w:rsid w:val="00ED4887"/>
    <w:rsid w:val="00ED5F45"/>
    <w:rsid w:val="00ED685A"/>
    <w:rsid w:val="00ED7C27"/>
    <w:rsid w:val="00EE1FE8"/>
    <w:rsid w:val="00EE210F"/>
    <w:rsid w:val="00EE2969"/>
    <w:rsid w:val="00EE3B4D"/>
    <w:rsid w:val="00EE5117"/>
    <w:rsid w:val="00EE575A"/>
    <w:rsid w:val="00EE6311"/>
    <w:rsid w:val="00EE7602"/>
    <w:rsid w:val="00EF032B"/>
    <w:rsid w:val="00EF145B"/>
    <w:rsid w:val="00EF1B5F"/>
    <w:rsid w:val="00EF1E9C"/>
    <w:rsid w:val="00EF2D89"/>
    <w:rsid w:val="00EF2F77"/>
    <w:rsid w:val="00EF2FA2"/>
    <w:rsid w:val="00EF3130"/>
    <w:rsid w:val="00EF3712"/>
    <w:rsid w:val="00EF5B30"/>
    <w:rsid w:val="00EF5D0E"/>
    <w:rsid w:val="00EF6987"/>
    <w:rsid w:val="00EF6994"/>
    <w:rsid w:val="00F00520"/>
    <w:rsid w:val="00F01357"/>
    <w:rsid w:val="00F01EF1"/>
    <w:rsid w:val="00F028D7"/>
    <w:rsid w:val="00F03ED9"/>
    <w:rsid w:val="00F11707"/>
    <w:rsid w:val="00F119A3"/>
    <w:rsid w:val="00F13482"/>
    <w:rsid w:val="00F13D15"/>
    <w:rsid w:val="00F14702"/>
    <w:rsid w:val="00F17FB7"/>
    <w:rsid w:val="00F2056A"/>
    <w:rsid w:val="00F2100C"/>
    <w:rsid w:val="00F21CF9"/>
    <w:rsid w:val="00F239FC"/>
    <w:rsid w:val="00F25872"/>
    <w:rsid w:val="00F26298"/>
    <w:rsid w:val="00F26A5E"/>
    <w:rsid w:val="00F278A2"/>
    <w:rsid w:val="00F31821"/>
    <w:rsid w:val="00F31C28"/>
    <w:rsid w:val="00F31D1B"/>
    <w:rsid w:val="00F31DBE"/>
    <w:rsid w:val="00F32545"/>
    <w:rsid w:val="00F331FF"/>
    <w:rsid w:val="00F3459F"/>
    <w:rsid w:val="00F35317"/>
    <w:rsid w:val="00F356A4"/>
    <w:rsid w:val="00F35B08"/>
    <w:rsid w:val="00F36482"/>
    <w:rsid w:val="00F37AD6"/>
    <w:rsid w:val="00F40DC4"/>
    <w:rsid w:val="00F4205D"/>
    <w:rsid w:val="00F42B82"/>
    <w:rsid w:val="00F44EF4"/>
    <w:rsid w:val="00F46061"/>
    <w:rsid w:val="00F46378"/>
    <w:rsid w:val="00F47808"/>
    <w:rsid w:val="00F50670"/>
    <w:rsid w:val="00F506B5"/>
    <w:rsid w:val="00F50D98"/>
    <w:rsid w:val="00F521DB"/>
    <w:rsid w:val="00F537BA"/>
    <w:rsid w:val="00F601EC"/>
    <w:rsid w:val="00F63009"/>
    <w:rsid w:val="00F64B72"/>
    <w:rsid w:val="00F65B92"/>
    <w:rsid w:val="00F67CC8"/>
    <w:rsid w:val="00F67D12"/>
    <w:rsid w:val="00F71889"/>
    <w:rsid w:val="00F72085"/>
    <w:rsid w:val="00F72CDF"/>
    <w:rsid w:val="00F72F35"/>
    <w:rsid w:val="00F73503"/>
    <w:rsid w:val="00F741B3"/>
    <w:rsid w:val="00F74D38"/>
    <w:rsid w:val="00F76109"/>
    <w:rsid w:val="00F763A4"/>
    <w:rsid w:val="00F8108A"/>
    <w:rsid w:val="00F82B67"/>
    <w:rsid w:val="00F8313A"/>
    <w:rsid w:val="00F85EAE"/>
    <w:rsid w:val="00F86617"/>
    <w:rsid w:val="00F8664D"/>
    <w:rsid w:val="00F90DFF"/>
    <w:rsid w:val="00F91280"/>
    <w:rsid w:val="00F9169C"/>
    <w:rsid w:val="00F92C64"/>
    <w:rsid w:val="00F94ACF"/>
    <w:rsid w:val="00F967D1"/>
    <w:rsid w:val="00F9706C"/>
    <w:rsid w:val="00F9737F"/>
    <w:rsid w:val="00FA17EA"/>
    <w:rsid w:val="00FA2622"/>
    <w:rsid w:val="00FA2E77"/>
    <w:rsid w:val="00FA32F7"/>
    <w:rsid w:val="00FA44C3"/>
    <w:rsid w:val="00FA65BE"/>
    <w:rsid w:val="00FB126F"/>
    <w:rsid w:val="00FB1728"/>
    <w:rsid w:val="00FB19A9"/>
    <w:rsid w:val="00FB2132"/>
    <w:rsid w:val="00FB2956"/>
    <w:rsid w:val="00FB2E24"/>
    <w:rsid w:val="00FB42CC"/>
    <w:rsid w:val="00FB7985"/>
    <w:rsid w:val="00FB7CC4"/>
    <w:rsid w:val="00FC0A3D"/>
    <w:rsid w:val="00FC0C3C"/>
    <w:rsid w:val="00FC26A1"/>
    <w:rsid w:val="00FC2839"/>
    <w:rsid w:val="00FC336C"/>
    <w:rsid w:val="00FC3FDE"/>
    <w:rsid w:val="00FC5147"/>
    <w:rsid w:val="00FC5D1B"/>
    <w:rsid w:val="00FC703E"/>
    <w:rsid w:val="00FD0B90"/>
    <w:rsid w:val="00FD1EED"/>
    <w:rsid w:val="00FD2B4D"/>
    <w:rsid w:val="00FD3DBD"/>
    <w:rsid w:val="00FD3DC9"/>
    <w:rsid w:val="00FD4E20"/>
    <w:rsid w:val="00FD5EC0"/>
    <w:rsid w:val="00FE01F2"/>
    <w:rsid w:val="00FE0461"/>
    <w:rsid w:val="00FE059A"/>
    <w:rsid w:val="00FE07CB"/>
    <w:rsid w:val="00FE2142"/>
    <w:rsid w:val="00FE4546"/>
    <w:rsid w:val="00FE61A3"/>
    <w:rsid w:val="00FE6F24"/>
    <w:rsid w:val="00FE7369"/>
    <w:rsid w:val="00FE76DC"/>
    <w:rsid w:val="00FF0CB3"/>
    <w:rsid w:val="00FF153D"/>
    <w:rsid w:val="00FF23D3"/>
    <w:rsid w:val="00FF3065"/>
    <w:rsid w:val="00FF38F9"/>
    <w:rsid w:val="00FF4632"/>
    <w:rsid w:val="00FF68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2"/>
      </w:numPr>
      <w:ind w:left="720" w:hanging="720"/>
    </w:pPr>
  </w:style>
  <w:style w:type="paragraph" w:customStyle="1" w:styleId="Style2">
    <w:name w:val="Style2"/>
    <w:basedOn w:val="Heading3"/>
    <w:link w:val="Style2Char"/>
    <w:qFormat/>
    <w:rsid w:val="00AC1060"/>
    <w:pPr>
      <w:numPr>
        <w:ilvl w:val="0"/>
        <w:numId w:val="3"/>
      </w:numPr>
    </w:pPr>
  </w:style>
  <w:style w:type="character" w:customStyle="1" w:styleId="Style1Char">
    <w:name w:val="Style1 Char"/>
    <w:basedOn w:val="Heading2Char"/>
    <w:link w:val="Style1"/>
    <w:rsid w:val="00AC1060"/>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2" w:uiPriority="99"/>
    <w:lsdException w:name="Title" w:qFormat="1"/>
    <w:lsdException w:name="Subtitle" w:qFormat="1"/>
    <w:lsdException w:name="Strong" w:qFormat="1"/>
    <w:lsdException w:name="Emphasis" w:qFormat="1"/>
    <w:lsdException w:name="Plain Text" w:uiPriority="99"/>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25B"/>
    <w:rPr>
      <w:rFonts w:ascii="Cambria" w:hAnsi="Cambria"/>
      <w:szCs w:val="24"/>
    </w:rPr>
  </w:style>
  <w:style w:type="paragraph" w:styleId="Heading1">
    <w:name w:val="heading 1"/>
    <w:basedOn w:val="Normal"/>
    <w:next w:val="Normal"/>
    <w:link w:val="Heading1Char"/>
    <w:qFormat/>
    <w:rsid w:val="00B1725B"/>
    <w:pPr>
      <w:keepNext/>
      <w:numPr>
        <w:numId w:val="1"/>
      </w:numPr>
      <w:spacing w:before="200"/>
      <w:outlineLvl w:val="0"/>
    </w:pPr>
    <w:rPr>
      <w:rFonts w:cs="Arial"/>
      <w:b/>
      <w:bCs/>
      <w:caps/>
      <w:kern w:val="32"/>
      <w:sz w:val="24"/>
      <w:szCs w:val="32"/>
    </w:rPr>
  </w:style>
  <w:style w:type="paragraph" w:styleId="Heading2">
    <w:name w:val="heading 2"/>
    <w:basedOn w:val="Normal"/>
    <w:next w:val="Normal"/>
    <w:link w:val="Heading2Char"/>
    <w:qFormat/>
    <w:rsid w:val="00B1725B"/>
    <w:pPr>
      <w:keepNext/>
      <w:numPr>
        <w:ilvl w:val="1"/>
        <w:numId w:val="1"/>
      </w:numPr>
      <w:spacing w:before="200"/>
      <w:outlineLvl w:val="1"/>
    </w:pPr>
    <w:rPr>
      <w:rFonts w:cs="Arial"/>
      <w:b/>
      <w:bCs/>
      <w:i/>
      <w:iCs/>
      <w:caps/>
      <w:sz w:val="24"/>
      <w:szCs w:val="28"/>
    </w:rPr>
  </w:style>
  <w:style w:type="paragraph" w:styleId="Heading3">
    <w:name w:val="heading 3"/>
    <w:basedOn w:val="Heading2"/>
    <w:next w:val="Normal"/>
    <w:link w:val="Heading3Char"/>
    <w:qFormat/>
    <w:rsid w:val="002E27E0"/>
    <w:pPr>
      <w:numPr>
        <w:ilvl w:val="2"/>
      </w:numPr>
      <w:outlineLvl w:val="2"/>
    </w:pPr>
    <w:rPr>
      <w:i w:val="0"/>
      <w:caps w:val="0"/>
    </w:rPr>
  </w:style>
  <w:style w:type="paragraph" w:styleId="Heading4">
    <w:name w:val="heading 4"/>
    <w:basedOn w:val="Normal"/>
    <w:next w:val="Normal"/>
    <w:link w:val="Heading4Char"/>
    <w:unhideWhenUsed/>
    <w:qFormat/>
    <w:rsid w:val="002E27E0"/>
    <w:pPr>
      <w:keepNext/>
      <w:numPr>
        <w:ilvl w:val="3"/>
        <w:numId w:val="1"/>
      </w:numPr>
      <w:spacing w:before="200"/>
      <w:outlineLvl w:val="3"/>
    </w:pPr>
    <w:rPr>
      <w:rFonts w:ascii="Calibri" w:hAnsi="Calibri"/>
      <w:b/>
      <w:bCs/>
      <w:i/>
      <w:sz w:val="24"/>
      <w:szCs w:val="28"/>
    </w:rPr>
  </w:style>
  <w:style w:type="paragraph" w:styleId="Heading5">
    <w:name w:val="heading 5"/>
    <w:basedOn w:val="Normal"/>
    <w:next w:val="Normal"/>
    <w:link w:val="Heading5Char"/>
    <w:unhideWhenUsed/>
    <w:qFormat/>
    <w:rsid w:val="00AF0F7C"/>
    <w:pPr>
      <w:numPr>
        <w:ilvl w:val="4"/>
        <w:numId w:val="1"/>
      </w:num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E27E0"/>
    <w:rPr>
      <w:rFonts w:ascii="Cambria" w:hAnsi="Cambria"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0B3428"/>
    <w:rPr>
      <w:rFonts w:ascii="Arial" w:hAnsi="Arial"/>
      <w:sz w:val="18"/>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rsid w:val="00D64770"/>
    <w:pPr>
      <w:spacing w:before="40" w:after="40"/>
    </w:pPr>
    <w:rPr>
      <w:rFonts w:ascii="Arial" w:hAnsi="Arial"/>
      <w:szCs w:val="20"/>
    </w:rPr>
  </w:style>
  <w:style w:type="character" w:styleId="CommentReference">
    <w:name w:val="annotation reference"/>
    <w:semiHidden/>
    <w:rsid w:val="006C5BD9"/>
    <w:rPr>
      <w:sz w:val="16"/>
      <w:szCs w:val="16"/>
    </w:rPr>
  </w:style>
  <w:style w:type="paragraph" w:styleId="CommentText">
    <w:name w:val="annotation text"/>
    <w:basedOn w:val="Normal"/>
    <w:semiHidden/>
    <w:rsid w:val="006C5BD9"/>
    <w:rPr>
      <w:szCs w:val="20"/>
    </w:rPr>
  </w:style>
  <w:style w:type="paragraph" w:styleId="CommentSubject">
    <w:name w:val="annotation subject"/>
    <w:basedOn w:val="CommentText"/>
    <w:next w:val="CommentText"/>
    <w:semiHidden/>
    <w:rsid w:val="006C5BD9"/>
    <w:rPr>
      <w:b/>
      <w:bCs/>
    </w:rPr>
  </w:style>
  <w:style w:type="paragraph" w:styleId="BalloonText">
    <w:name w:val="Balloon Text"/>
    <w:basedOn w:val="Normal"/>
    <w:semiHidden/>
    <w:rsid w:val="006C5BD9"/>
    <w:rPr>
      <w:rFonts w:ascii="Tahoma" w:hAnsi="Tahoma" w:cs="Tahoma"/>
      <w:sz w:val="16"/>
      <w:szCs w:val="16"/>
    </w:rPr>
  </w:style>
  <w:style w:type="paragraph" w:customStyle="1" w:styleId="TableHeading">
    <w:name w:val="Table Heading"/>
    <w:basedOn w:val="BodyText"/>
    <w:rsid w:val="004A2FD5"/>
    <w:pPr>
      <w:spacing w:before="40" w:after="40"/>
    </w:pPr>
    <w:rPr>
      <w:rFonts w:ascii="Arial" w:hAnsi="Arial"/>
      <w:b/>
      <w:szCs w:val="20"/>
    </w:rPr>
  </w:style>
  <w:style w:type="paragraph" w:customStyle="1" w:styleId="TableText">
    <w:name w:val="Table Text"/>
    <w:basedOn w:val="BodyText"/>
    <w:rsid w:val="004A2FD5"/>
    <w:pPr>
      <w:spacing w:before="40" w:after="40"/>
    </w:pPr>
    <w:rPr>
      <w:rFonts w:ascii="Arial" w:hAnsi="Arial"/>
      <w:szCs w:val="20"/>
    </w:rPr>
  </w:style>
  <w:style w:type="paragraph" w:styleId="BodyText">
    <w:name w:val="Body Text"/>
    <w:basedOn w:val="Normal"/>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Helvetica" w:hAnsi="Helvetica"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link w:val="Heading4"/>
    <w:rsid w:val="002E27E0"/>
    <w:rPr>
      <w:rFonts w:ascii="Calibri" w:hAnsi="Calibri"/>
      <w:b/>
      <w:bCs/>
      <w:i/>
      <w:sz w:val="24"/>
      <w:szCs w:val="28"/>
    </w:rPr>
  </w:style>
  <w:style w:type="character" w:customStyle="1" w:styleId="Heading5Char">
    <w:name w:val="Heading 5 Char"/>
    <w:link w:val="Heading5"/>
    <w:rsid w:val="00AF0F7C"/>
    <w:rPr>
      <w:rFonts w:ascii="Calibri" w:hAnsi="Calibri"/>
      <w:b/>
      <w:bCs/>
      <w:i/>
      <w:iCs/>
      <w:sz w:val="26"/>
      <w:szCs w:val="26"/>
    </w:rPr>
  </w:style>
  <w:style w:type="paragraph" w:customStyle="1" w:styleId="Default">
    <w:name w:val="Default"/>
    <w:rsid w:val="002D749E"/>
    <w:pPr>
      <w:autoSpaceDE w:val="0"/>
      <w:autoSpaceDN w:val="0"/>
      <w:adjustRightInd w:val="0"/>
    </w:pPr>
    <w:rPr>
      <w:color w:val="000000"/>
      <w:sz w:val="24"/>
      <w:szCs w:val="24"/>
    </w:rPr>
  </w:style>
  <w:style w:type="table" w:styleId="TableGrid">
    <w:name w:val="Table Grid"/>
    <w:basedOn w:val="TableNormal"/>
    <w:rsid w:val="00A400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Tahoma" w:hAnsi="Tahoma" w:cs="Tahoma"/>
      <w:sz w:val="16"/>
      <w:szCs w:val="16"/>
    </w:rPr>
  </w:style>
  <w:style w:type="character" w:customStyle="1" w:styleId="DocumentMapChar">
    <w:name w:val="Document Map Char"/>
    <w:link w:val="DocumentMap"/>
    <w:rsid w:val="0026467A"/>
    <w:rPr>
      <w:rFonts w:ascii="Tahoma" w:hAnsi="Tahoma" w:cs="Tahoma"/>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2Char">
    <w:name w:val="Heading 2 Char"/>
    <w:link w:val="Heading2"/>
    <w:rsid w:val="00B1725B"/>
    <w:rPr>
      <w:rFonts w:ascii="Cambria" w:hAnsi="Cambria" w:cs="Arial"/>
      <w:b/>
      <w:bCs/>
      <w:i/>
      <w:iCs/>
      <w:caps/>
      <w:sz w:val="24"/>
      <w:szCs w:val="28"/>
    </w:rPr>
  </w:style>
  <w:style w:type="character" w:customStyle="1" w:styleId="Heading2-AppendixChar">
    <w:name w:val="Heading 2 - Appendix Char"/>
    <w:basedOn w:val="Heading2Char"/>
    <w:link w:val="Heading2-Appendix"/>
    <w:rsid w:val="00907F6D"/>
    <w:rPr>
      <w:rFonts w:ascii="Cambria" w:hAnsi="Cambria" w:cs="Arial"/>
      <w:b/>
      <w:bCs/>
      <w:i/>
      <w:iCs/>
      <w:caps/>
      <w:sz w:val="24"/>
      <w:szCs w:val="28"/>
    </w:rPr>
  </w:style>
  <w:style w:type="character" w:customStyle="1" w:styleId="HTMLPreformattedChar">
    <w:name w:val="HTML Preformatted Char"/>
    <w:link w:val="HTMLPreformatted"/>
    <w:uiPriority w:val="99"/>
    <w:rsid w:val="00861B33"/>
    <w:rPr>
      <w:rFonts w:ascii="Courier New" w:hAnsi="Courier New" w:cs="Courier New"/>
    </w:rPr>
  </w:style>
  <w:style w:type="character" w:customStyle="1" w:styleId="Heading1Char">
    <w:name w:val="Heading 1 Char"/>
    <w:link w:val="Heading1"/>
    <w:rsid w:val="00B50596"/>
    <w:rPr>
      <w:rFonts w:ascii="Cambria" w:hAnsi="Cambria" w:cs="Arial"/>
      <w:b/>
      <w:bCs/>
      <w:caps/>
      <w:kern w:val="32"/>
      <w:sz w:val="24"/>
      <w:szCs w:val="32"/>
    </w:rPr>
  </w:style>
  <w:style w:type="paragraph" w:customStyle="1" w:styleId="Style1">
    <w:name w:val="Style1"/>
    <w:basedOn w:val="Heading2"/>
    <w:link w:val="Style1Char"/>
    <w:qFormat/>
    <w:rsid w:val="00AC1060"/>
    <w:pPr>
      <w:numPr>
        <w:ilvl w:val="0"/>
        <w:numId w:val="5"/>
      </w:numPr>
      <w:ind w:left="720" w:hanging="720"/>
    </w:pPr>
  </w:style>
  <w:style w:type="paragraph" w:customStyle="1" w:styleId="Style2">
    <w:name w:val="Style2"/>
    <w:basedOn w:val="Heading3"/>
    <w:link w:val="Style2Char"/>
    <w:qFormat/>
    <w:rsid w:val="00AC1060"/>
    <w:pPr>
      <w:numPr>
        <w:ilvl w:val="0"/>
        <w:numId w:val="6"/>
      </w:numPr>
    </w:pPr>
  </w:style>
  <w:style w:type="character" w:customStyle="1" w:styleId="Style1Char">
    <w:name w:val="Style1 Char"/>
    <w:basedOn w:val="Heading2Char"/>
    <w:link w:val="Style1"/>
    <w:rsid w:val="00AC1060"/>
    <w:rPr>
      <w:rFonts w:ascii="Cambria" w:hAnsi="Cambria" w:cs="Arial"/>
      <w:b/>
      <w:bCs/>
      <w:i/>
      <w:iCs/>
      <w:caps/>
      <w:sz w:val="24"/>
      <w:szCs w:val="28"/>
    </w:rPr>
  </w:style>
  <w:style w:type="paragraph" w:styleId="List2">
    <w:name w:val="List 2"/>
    <w:basedOn w:val="Normal"/>
    <w:uiPriority w:val="99"/>
    <w:unhideWhenUsed/>
    <w:rsid w:val="00E35D90"/>
    <w:pPr>
      <w:ind w:left="720" w:hanging="360"/>
      <w:contextualSpacing/>
    </w:pPr>
  </w:style>
  <w:style w:type="character" w:customStyle="1" w:styleId="Style2Char">
    <w:name w:val="Style2 Char"/>
    <w:basedOn w:val="Heading3Char"/>
    <w:link w:val="Style2"/>
    <w:rsid w:val="00AC1060"/>
    <w:rPr>
      <w:rFonts w:ascii="Cambria" w:hAnsi="Cambria" w:cs="Arial"/>
      <w:b/>
      <w:bCs/>
      <w:iCs/>
      <w:sz w:val="24"/>
      <w:szCs w:val="28"/>
    </w:rPr>
  </w:style>
  <w:style w:type="paragraph" w:styleId="PlainText">
    <w:name w:val="Plain Text"/>
    <w:basedOn w:val="Normal"/>
    <w:link w:val="PlainTextChar"/>
    <w:uiPriority w:val="99"/>
    <w:unhideWhenUsed/>
    <w:rsid w:val="00B91016"/>
    <w:rPr>
      <w:rFonts w:ascii="Consolas" w:eastAsia="Calibri" w:hAnsi="Consolas"/>
      <w:sz w:val="21"/>
      <w:szCs w:val="21"/>
    </w:rPr>
  </w:style>
  <w:style w:type="character" w:customStyle="1" w:styleId="PlainTextChar">
    <w:name w:val="Plain Text Char"/>
    <w:link w:val="PlainText"/>
    <w:uiPriority w:val="99"/>
    <w:rsid w:val="00B91016"/>
    <w:rPr>
      <w:rFonts w:ascii="Consolas" w:eastAsia="Calibri" w:hAnsi="Consolas" w:cs="Times New Roman"/>
      <w:sz w:val="21"/>
      <w:szCs w:val="21"/>
    </w:rPr>
  </w:style>
  <w:style w:type="paragraph" w:styleId="Date">
    <w:name w:val="Date"/>
    <w:basedOn w:val="Normal"/>
    <w:next w:val="Normal"/>
    <w:link w:val="DateChar"/>
    <w:rsid w:val="00E76699"/>
    <w:rPr>
      <w:rFonts w:ascii="Arial" w:hAnsi="Arial"/>
      <w:szCs w:val="20"/>
    </w:rPr>
  </w:style>
  <w:style w:type="character" w:customStyle="1" w:styleId="DateChar">
    <w:name w:val="Date Char"/>
    <w:link w:val="Date"/>
    <w:rsid w:val="00E76699"/>
    <w:rPr>
      <w:rFonts w:ascii="Arial" w:hAnsi="Arial"/>
    </w:rPr>
  </w:style>
</w:styles>
</file>

<file path=word/webSettings.xml><?xml version="1.0" encoding="utf-8"?>
<w:webSettings xmlns:r="http://schemas.openxmlformats.org/officeDocument/2006/relationships" xmlns:w="http://schemas.openxmlformats.org/wordprocessingml/2006/main">
  <w:divs>
    <w:div w:id="200092572">
      <w:bodyDiv w:val="1"/>
      <w:marLeft w:val="0"/>
      <w:marRight w:val="0"/>
      <w:marTop w:val="0"/>
      <w:marBottom w:val="0"/>
      <w:divBdr>
        <w:top w:val="none" w:sz="0" w:space="0" w:color="auto"/>
        <w:left w:val="none" w:sz="0" w:space="0" w:color="auto"/>
        <w:bottom w:val="none" w:sz="0" w:space="0" w:color="auto"/>
        <w:right w:val="none" w:sz="0" w:space="0" w:color="auto"/>
      </w:divBdr>
    </w:div>
    <w:div w:id="419105220">
      <w:bodyDiv w:val="1"/>
      <w:marLeft w:val="0"/>
      <w:marRight w:val="0"/>
      <w:marTop w:val="0"/>
      <w:marBottom w:val="0"/>
      <w:divBdr>
        <w:top w:val="none" w:sz="0" w:space="0" w:color="auto"/>
        <w:left w:val="none" w:sz="0" w:space="0" w:color="auto"/>
        <w:bottom w:val="none" w:sz="0" w:space="0" w:color="auto"/>
        <w:right w:val="none" w:sz="0" w:space="0" w:color="auto"/>
      </w:divBdr>
    </w:div>
    <w:div w:id="518353072">
      <w:bodyDiv w:val="1"/>
      <w:marLeft w:val="0"/>
      <w:marRight w:val="0"/>
      <w:marTop w:val="0"/>
      <w:marBottom w:val="0"/>
      <w:divBdr>
        <w:top w:val="none" w:sz="0" w:space="0" w:color="auto"/>
        <w:left w:val="none" w:sz="0" w:space="0" w:color="auto"/>
        <w:bottom w:val="none" w:sz="0" w:space="0" w:color="auto"/>
        <w:right w:val="none" w:sz="0" w:space="0" w:color="auto"/>
      </w:divBdr>
    </w:div>
    <w:div w:id="521552902">
      <w:bodyDiv w:val="1"/>
      <w:marLeft w:val="0"/>
      <w:marRight w:val="0"/>
      <w:marTop w:val="0"/>
      <w:marBottom w:val="0"/>
      <w:divBdr>
        <w:top w:val="none" w:sz="0" w:space="0" w:color="auto"/>
        <w:left w:val="none" w:sz="0" w:space="0" w:color="auto"/>
        <w:bottom w:val="none" w:sz="0" w:space="0" w:color="auto"/>
        <w:right w:val="none" w:sz="0" w:space="0" w:color="auto"/>
      </w:divBdr>
    </w:div>
    <w:div w:id="608119674">
      <w:bodyDiv w:val="1"/>
      <w:marLeft w:val="0"/>
      <w:marRight w:val="0"/>
      <w:marTop w:val="0"/>
      <w:marBottom w:val="0"/>
      <w:divBdr>
        <w:top w:val="none" w:sz="0" w:space="0" w:color="auto"/>
        <w:left w:val="none" w:sz="0" w:space="0" w:color="auto"/>
        <w:bottom w:val="none" w:sz="0" w:space="0" w:color="auto"/>
        <w:right w:val="none" w:sz="0" w:space="0" w:color="auto"/>
      </w:divBdr>
    </w:div>
    <w:div w:id="885413992">
      <w:bodyDiv w:val="1"/>
      <w:marLeft w:val="0"/>
      <w:marRight w:val="0"/>
      <w:marTop w:val="0"/>
      <w:marBottom w:val="0"/>
      <w:divBdr>
        <w:top w:val="none" w:sz="0" w:space="0" w:color="auto"/>
        <w:left w:val="none" w:sz="0" w:space="0" w:color="auto"/>
        <w:bottom w:val="none" w:sz="0" w:space="0" w:color="auto"/>
        <w:right w:val="none" w:sz="0" w:space="0" w:color="auto"/>
      </w:divBdr>
    </w:div>
    <w:div w:id="1140154111">
      <w:bodyDiv w:val="1"/>
      <w:marLeft w:val="0"/>
      <w:marRight w:val="0"/>
      <w:marTop w:val="0"/>
      <w:marBottom w:val="0"/>
      <w:divBdr>
        <w:top w:val="none" w:sz="0" w:space="0" w:color="auto"/>
        <w:left w:val="none" w:sz="0" w:space="0" w:color="auto"/>
        <w:bottom w:val="none" w:sz="0" w:space="0" w:color="auto"/>
        <w:right w:val="none" w:sz="0" w:space="0" w:color="auto"/>
      </w:divBdr>
    </w:div>
    <w:div w:id="1331835333">
      <w:bodyDiv w:val="1"/>
      <w:marLeft w:val="0"/>
      <w:marRight w:val="0"/>
      <w:marTop w:val="0"/>
      <w:marBottom w:val="0"/>
      <w:divBdr>
        <w:top w:val="none" w:sz="0" w:space="0" w:color="auto"/>
        <w:left w:val="none" w:sz="0" w:space="0" w:color="auto"/>
        <w:bottom w:val="none" w:sz="0" w:space="0" w:color="auto"/>
        <w:right w:val="none" w:sz="0" w:space="0" w:color="auto"/>
      </w:divBdr>
    </w:div>
    <w:div w:id="1599362720">
      <w:bodyDiv w:val="1"/>
      <w:marLeft w:val="0"/>
      <w:marRight w:val="0"/>
      <w:marTop w:val="0"/>
      <w:marBottom w:val="0"/>
      <w:divBdr>
        <w:top w:val="none" w:sz="0" w:space="0" w:color="auto"/>
        <w:left w:val="none" w:sz="0" w:space="0" w:color="auto"/>
        <w:bottom w:val="none" w:sz="0" w:space="0" w:color="auto"/>
        <w:right w:val="none" w:sz="0" w:space="0" w:color="auto"/>
      </w:divBdr>
    </w:div>
    <w:div w:id="16617339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igicert-grid.com"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7025C-A5B2-4E9E-8A78-0E2021E35710}">
  <ds:schemaRefs>
    <ds:schemaRef ds:uri="http://schemas.openxmlformats.org/officeDocument/2006/bibliography"/>
  </ds:schemaRefs>
</ds:datastoreItem>
</file>

<file path=customXml/itemProps2.xml><?xml version="1.0" encoding="utf-8"?>
<ds:datastoreItem xmlns:ds="http://schemas.openxmlformats.org/officeDocument/2006/customXml" ds:itemID="{03F78D24-7E0E-4F76-BCD3-E418BF19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12413</Words>
  <Characters>70756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DigiCert</vt:lpstr>
    </vt:vector>
  </TitlesOfParts>
  <LinksUpToDate>false</LinksUpToDate>
  <CharactersWithSpaces>83003</CharactersWithSpaces>
  <SharedDoc>false</SharedDoc>
  <HLinks>
    <vt:vector size="1506" baseType="variant">
      <vt:variant>
        <vt:i4>7864399</vt:i4>
      </vt:variant>
      <vt:variant>
        <vt:i4>1503</vt:i4>
      </vt:variant>
      <vt:variant>
        <vt:i4>0</vt:i4>
      </vt:variant>
      <vt:variant>
        <vt:i4>5</vt:i4>
      </vt:variant>
      <vt:variant>
        <vt:lpwstr>http://www.digicert.com</vt:lpwstr>
      </vt:variant>
      <vt:variant>
        <vt:lpwstr/>
      </vt:variant>
      <vt:variant>
        <vt:i4>1179650</vt:i4>
      </vt:variant>
      <vt:variant>
        <vt:i4>1496</vt:i4>
      </vt:variant>
      <vt:variant>
        <vt:i4>0</vt:i4>
      </vt:variant>
      <vt:variant>
        <vt:i4>5</vt:i4>
      </vt:variant>
      <vt:variant>
        <vt:lpwstr/>
      </vt:variant>
      <vt:variant>
        <vt:lpwstr>_Toc310347207</vt:lpwstr>
      </vt:variant>
      <vt:variant>
        <vt:i4>1179651</vt:i4>
      </vt:variant>
      <vt:variant>
        <vt:i4>1490</vt:i4>
      </vt:variant>
      <vt:variant>
        <vt:i4>0</vt:i4>
      </vt:variant>
      <vt:variant>
        <vt:i4>5</vt:i4>
      </vt:variant>
      <vt:variant>
        <vt:lpwstr/>
      </vt:variant>
      <vt:variant>
        <vt:lpwstr>_Toc310347206</vt:lpwstr>
      </vt:variant>
      <vt:variant>
        <vt:i4>1179648</vt:i4>
      </vt:variant>
      <vt:variant>
        <vt:i4>1484</vt:i4>
      </vt:variant>
      <vt:variant>
        <vt:i4>0</vt:i4>
      </vt:variant>
      <vt:variant>
        <vt:i4>5</vt:i4>
      </vt:variant>
      <vt:variant>
        <vt:lpwstr/>
      </vt:variant>
      <vt:variant>
        <vt:lpwstr>_Toc310347205</vt:lpwstr>
      </vt:variant>
      <vt:variant>
        <vt:i4>1179649</vt:i4>
      </vt:variant>
      <vt:variant>
        <vt:i4>1478</vt:i4>
      </vt:variant>
      <vt:variant>
        <vt:i4>0</vt:i4>
      </vt:variant>
      <vt:variant>
        <vt:i4>5</vt:i4>
      </vt:variant>
      <vt:variant>
        <vt:lpwstr/>
      </vt:variant>
      <vt:variant>
        <vt:lpwstr>_Toc310347204</vt:lpwstr>
      </vt:variant>
      <vt:variant>
        <vt:i4>1179654</vt:i4>
      </vt:variant>
      <vt:variant>
        <vt:i4>1472</vt:i4>
      </vt:variant>
      <vt:variant>
        <vt:i4>0</vt:i4>
      </vt:variant>
      <vt:variant>
        <vt:i4>5</vt:i4>
      </vt:variant>
      <vt:variant>
        <vt:lpwstr/>
      </vt:variant>
      <vt:variant>
        <vt:lpwstr>_Toc310347203</vt:lpwstr>
      </vt:variant>
      <vt:variant>
        <vt:i4>1179655</vt:i4>
      </vt:variant>
      <vt:variant>
        <vt:i4>1466</vt:i4>
      </vt:variant>
      <vt:variant>
        <vt:i4>0</vt:i4>
      </vt:variant>
      <vt:variant>
        <vt:i4>5</vt:i4>
      </vt:variant>
      <vt:variant>
        <vt:lpwstr/>
      </vt:variant>
      <vt:variant>
        <vt:lpwstr>_Toc310347202</vt:lpwstr>
      </vt:variant>
      <vt:variant>
        <vt:i4>1179652</vt:i4>
      </vt:variant>
      <vt:variant>
        <vt:i4>1460</vt:i4>
      </vt:variant>
      <vt:variant>
        <vt:i4>0</vt:i4>
      </vt:variant>
      <vt:variant>
        <vt:i4>5</vt:i4>
      </vt:variant>
      <vt:variant>
        <vt:lpwstr/>
      </vt:variant>
      <vt:variant>
        <vt:lpwstr>_Toc310347201</vt:lpwstr>
      </vt:variant>
      <vt:variant>
        <vt:i4>1179653</vt:i4>
      </vt:variant>
      <vt:variant>
        <vt:i4>1454</vt:i4>
      </vt:variant>
      <vt:variant>
        <vt:i4>0</vt:i4>
      </vt:variant>
      <vt:variant>
        <vt:i4>5</vt:i4>
      </vt:variant>
      <vt:variant>
        <vt:lpwstr/>
      </vt:variant>
      <vt:variant>
        <vt:lpwstr>_Toc310347200</vt:lpwstr>
      </vt:variant>
      <vt:variant>
        <vt:i4>1769487</vt:i4>
      </vt:variant>
      <vt:variant>
        <vt:i4>1448</vt:i4>
      </vt:variant>
      <vt:variant>
        <vt:i4>0</vt:i4>
      </vt:variant>
      <vt:variant>
        <vt:i4>5</vt:i4>
      </vt:variant>
      <vt:variant>
        <vt:lpwstr/>
      </vt:variant>
      <vt:variant>
        <vt:lpwstr>_Toc310347199</vt:lpwstr>
      </vt:variant>
      <vt:variant>
        <vt:i4>1769486</vt:i4>
      </vt:variant>
      <vt:variant>
        <vt:i4>1442</vt:i4>
      </vt:variant>
      <vt:variant>
        <vt:i4>0</vt:i4>
      </vt:variant>
      <vt:variant>
        <vt:i4>5</vt:i4>
      </vt:variant>
      <vt:variant>
        <vt:lpwstr/>
      </vt:variant>
      <vt:variant>
        <vt:lpwstr>_Toc310347198</vt:lpwstr>
      </vt:variant>
      <vt:variant>
        <vt:i4>1769473</vt:i4>
      </vt:variant>
      <vt:variant>
        <vt:i4>1436</vt:i4>
      </vt:variant>
      <vt:variant>
        <vt:i4>0</vt:i4>
      </vt:variant>
      <vt:variant>
        <vt:i4>5</vt:i4>
      </vt:variant>
      <vt:variant>
        <vt:lpwstr/>
      </vt:variant>
      <vt:variant>
        <vt:lpwstr>_Toc310347197</vt:lpwstr>
      </vt:variant>
      <vt:variant>
        <vt:i4>1769472</vt:i4>
      </vt:variant>
      <vt:variant>
        <vt:i4>1430</vt:i4>
      </vt:variant>
      <vt:variant>
        <vt:i4>0</vt:i4>
      </vt:variant>
      <vt:variant>
        <vt:i4>5</vt:i4>
      </vt:variant>
      <vt:variant>
        <vt:lpwstr/>
      </vt:variant>
      <vt:variant>
        <vt:lpwstr>_Toc310347196</vt:lpwstr>
      </vt:variant>
      <vt:variant>
        <vt:i4>1769475</vt:i4>
      </vt:variant>
      <vt:variant>
        <vt:i4>1424</vt:i4>
      </vt:variant>
      <vt:variant>
        <vt:i4>0</vt:i4>
      </vt:variant>
      <vt:variant>
        <vt:i4>5</vt:i4>
      </vt:variant>
      <vt:variant>
        <vt:lpwstr/>
      </vt:variant>
      <vt:variant>
        <vt:lpwstr>_Toc310347195</vt:lpwstr>
      </vt:variant>
      <vt:variant>
        <vt:i4>1769474</vt:i4>
      </vt:variant>
      <vt:variant>
        <vt:i4>1418</vt:i4>
      </vt:variant>
      <vt:variant>
        <vt:i4>0</vt:i4>
      </vt:variant>
      <vt:variant>
        <vt:i4>5</vt:i4>
      </vt:variant>
      <vt:variant>
        <vt:lpwstr/>
      </vt:variant>
      <vt:variant>
        <vt:lpwstr>_Toc310347194</vt:lpwstr>
      </vt:variant>
      <vt:variant>
        <vt:i4>1769477</vt:i4>
      </vt:variant>
      <vt:variant>
        <vt:i4>1412</vt:i4>
      </vt:variant>
      <vt:variant>
        <vt:i4>0</vt:i4>
      </vt:variant>
      <vt:variant>
        <vt:i4>5</vt:i4>
      </vt:variant>
      <vt:variant>
        <vt:lpwstr/>
      </vt:variant>
      <vt:variant>
        <vt:lpwstr>_Toc310347193</vt:lpwstr>
      </vt:variant>
      <vt:variant>
        <vt:i4>1769476</vt:i4>
      </vt:variant>
      <vt:variant>
        <vt:i4>1406</vt:i4>
      </vt:variant>
      <vt:variant>
        <vt:i4>0</vt:i4>
      </vt:variant>
      <vt:variant>
        <vt:i4>5</vt:i4>
      </vt:variant>
      <vt:variant>
        <vt:lpwstr/>
      </vt:variant>
      <vt:variant>
        <vt:lpwstr>_Toc310347192</vt:lpwstr>
      </vt:variant>
      <vt:variant>
        <vt:i4>1769479</vt:i4>
      </vt:variant>
      <vt:variant>
        <vt:i4>1400</vt:i4>
      </vt:variant>
      <vt:variant>
        <vt:i4>0</vt:i4>
      </vt:variant>
      <vt:variant>
        <vt:i4>5</vt:i4>
      </vt:variant>
      <vt:variant>
        <vt:lpwstr/>
      </vt:variant>
      <vt:variant>
        <vt:lpwstr>_Toc310347191</vt:lpwstr>
      </vt:variant>
      <vt:variant>
        <vt:i4>1769478</vt:i4>
      </vt:variant>
      <vt:variant>
        <vt:i4>1394</vt:i4>
      </vt:variant>
      <vt:variant>
        <vt:i4>0</vt:i4>
      </vt:variant>
      <vt:variant>
        <vt:i4>5</vt:i4>
      </vt:variant>
      <vt:variant>
        <vt:lpwstr/>
      </vt:variant>
      <vt:variant>
        <vt:lpwstr>_Toc310347190</vt:lpwstr>
      </vt:variant>
      <vt:variant>
        <vt:i4>1703951</vt:i4>
      </vt:variant>
      <vt:variant>
        <vt:i4>1388</vt:i4>
      </vt:variant>
      <vt:variant>
        <vt:i4>0</vt:i4>
      </vt:variant>
      <vt:variant>
        <vt:i4>5</vt:i4>
      </vt:variant>
      <vt:variant>
        <vt:lpwstr/>
      </vt:variant>
      <vt:variant>
        <vt:lpwstr>_Toc310347189</vt:lpwstr>
      </vt:variant>
      <vt:variant>
        <vt:i4>1703950</vt:i4>
      </vt:variant>
      <vt:variant>
        <vt:i4>1382</vt:i4>
      </vt:variant>
      <vt:variant>
        <vt:i4>0</vt:i4>
      </vt:variant>
      <vt:variant>
        <vt:i4>5</vt:i4>
      </vt:variant>
      <vt:variant>
        <vt:lpwstr/>
      </vt:variant>
      <vt:variant>
        <vt:lpwstr>_Toc310347188</vt:lpwstr>
      </vt:variant>
      <vt:variant>
        <vt:i4>1703937</vt:i4>
      </vt:variant>
      <vt:variant>
        <vt:i4>1376</vt:i4>
      </vt:variant>
      <vt:variant>
        <vt:i4>0</vt:i4>
      </vt:variant>
      <vt:variant>
        <vt:i4>5</vt:i4>
      </vt:variant>
      <vt:variant>
        <vt:lpwstr/>
      </vt:variant>
      <vt:variant>
        <vt:lpwstr>_Toc310347187</vt:lpwstr>
      </vt:variant>
      <vt:variant>
        <vt:i4>1703936</vt:i4>
      </vt:variant>
      <vt:variant>
        <vt:i4>1370</vt:i4>
      </vt:variant>
      <vt:variant>
        <vt:i4>0</vt:i4>
      </vt:variant>
      <vt:variant>
        <vt:i4>5</vt:i4>
      </vt:variant>
      <vt:variant>
        <vt:lpwstr/>
      </vt:variant>
      <vt:variant>
        <vt:lpwstr>_Toc310347186</vt:lpwstr>
      </vt:variant>
      <vt:variant>
        <vt:i4>1703939</vt:i4>
      </vt:variant>
      <vt:variant>
        <vt:i4>1364</vt:i4>
      </vt:variant>
      <vt:variant>
        <vt:i4>0</vt:i4>
      </vt:variant>
      <vt:variant>
        <vt:i4>5</vt:i4>
      </vt:variant>
      <vt:variant>
        <vt:lpwstr/>
      </vt:variant>
      <vt:variant>
        <vt:lpwstr>_Toc310347185</vt:lpwstr>
      </vt:variant>
      <vt:variant>
        <vt:i4>1703938</vt:i4>
      </vt:variant>
      <vt:variant>
        <vt:i4>1358</vt:i4>
      </vt:variant>
      <vt:variant>
        <vt:i4>0</vt:i4>
      </vt:variant>
      <vt:variant>
        <vt:i4>5</vt:i4>
      </vt:variant>
      <vt:variant>
        <vt:lpwstr/>
      </vt:variant>
      <vt:variant>
        <vt:lpwstr>_Toc310347184</vt:lpwstr>
      </vt:variant>
      <vt:variant>
        <vt:i4>1703941</vt:i4>
      </vt:variant>
      <vt:variant>
        <vt:i4>1352</vt:i4>
      </vt:variant>
      <vt:variant>
        <vt:i4>0</vt:i4>
      </vt:variant>
      <vt:variant>
        <vt:i4>5</vt:i4>
      </vt:variant>
      <vt:variant>
        <vt:lpwstr/>
      </vt:variant>
      <vt:variant>
        <vt:lpwstr>_Toc310347183</vt:lpwstr>
      </vt:variant>
      <vt:variant>
        <vt:i4>1703940</vt:i4>
      </vt:variant>
      <vt:variant>
        <vt:i4>1346</vt:i4>
      </vt:variant>
      <vt:variant>
        <vt:i4>0</vt:i4>
      </vt:variant>
      <vt:variant>
        <vt:i4>5</vt:i4>
      </vt:variant>
      <vt:variant>
        <vt:lpwstr/>
      </vt:variant>
      <vt:variant>
        <vt:lpwstr>_Toc310347182</vt:lpwstr>
      </vt:variant>
      <vt:variant>
        <vt:i4>1703943</vt:i4>
      </vt:variant>
      <vt:variant>
        <vt:i4>1340</vt:i4>
      </vt:variant>
      <vt:variant>
        <vt:i4>0</vt:i4>
      </vt:variant>
      <vt:variant>
        <vt:i4>5</vt:i4>
      </vt:variant>
      <vt:variant>
        <vt:lpwstr/>
      </vt:variant>
      <vt:variant>
        <vt:lpwstr>_Toc310347181</vt:lpwstr>
      </vt:variant>
      <vt:variant>
        <vt:i4>1703942</vt:i4>
      </vt:variant>
      <vt:variant>
        <vt:i4>1334</vt:i4>
      </vt:variant>
      <vt:variant>
        <vt:i4>0</vt:i4>
      </vt:variant>
      <vt:variant>
        <vt:i4>5</vt:i4>
      </vt:variant>
      <vt:variant>
        <vt:lpwstr/>
      </vt:variant>
      <vt:variant>
        <vt:lpwstr>_Toc310347180</vt:lpwstr>
      </vt:variant>
      <vt:variant>
        <vt:i4>1376271</vt:i4>
      </vt:variant>
      <vt:variant>
        <vt:i4>1328</vt:i4>
      </vt:variant>
      <vt:variant>
        <vt:i4>0</vt:i4>
      </vt:variant>
      <vt:variant>
        <vt:i4>5</vt:i4>
      </vt:variant>
      <vt:variant>
        <vt:lpwstr/>
      </vt:variant>
      <vt:variant>
        <vt:lpwstr>_Toc310347179</vt:lpwstr>
      </vt:variant>
      <vt:variant>
        <vt:i4>1376270</vt:i4>
      </vt:variant>
      <vt:variant>
        <vt:i4>1322</vt:i4>
      </vt:variant>
      <vt:variant>
        <vt:i4>0</vt:i4>
      </vt:variant>
      <vt:variant>
        <vt:i4>5</vt:i4>
      </vt:variant>
      <vt:variant>
        <vt:lpwstr/>
      </vt:variant>
      <vt:variant>
        <vt:lpwstr>_Toc310347178</vt:lpwstr>
      </vt:variant>
      <vt:variant>
        <vt:i4>1376257</vt:i4>
      </vt:variant>
      <vt:variant>
        <vt:i4>1316</vt:i4>
      </vt:variant>
      <vt:variant>
        <vt:i4>0</vt:i4>
      </vt:variant>
      <vt:variant>
        <vt:i4>5</vt:i4>
      </vt:variant>
      <vt:variant>
        <vt:lpwstr/>
      </vt:variant>
      <vt:variant>
        <vt:lpwstr>_Toc310347177</vt:lpwstr>
      </vt:variant>
      <vt:variant>
        <vt:i4>1376256</vt:i4>
      </vt:variant>
      <vt:variant>
        <vt:i4>1310</vt:i4>
      </vt:variant>
      <vt:variant>
        <vt:i4>0</vt:i4>
      </vt:variant>
      <vt:variant>
        <vt:i4>5</vt:i4>
      </vt:variant>
      <vt:variant>
        <vt:lpwstr/>
      </vt:variant>
      <vt:variant>
        <vt:lpwstr>_Toc310347176</vt:lpwstr>
      </vt:variant>
      <vt:variant>
        <vt:i4>1376259</vt:i4>
      </vt:variant>
      <vt:variant>
        <vt:i4>1304</vt:i4>
      </vt:variant>
      <vt:variant>
        <vt:i4>0</vt:i4>
      </vt:variant>
      <vt:variant>
        <vt:i4>5</vt:i4>
      </vt:variant>
      <vt:variant>
        <vt:lpwstr/>
      </vt:variant>
      <vt:variant>
        <vt:lpwstr>_Toc310347175</vt:lpwstr>
      </vt:variant>
      <vt:variant>
        <vt:i4>1376258</vt:i4>
      </vt:variant>
      <vt:variant>
        <vt:i4>1298</vt:i4>
      </vt:variant>
      <vt:variant>
        <vt:i4>0</vt:i4>
      </vt:variant>
      <vt:variant>
        <vt:i4>5</vt:i4>
      </vt:variant>
      <vt:variant>
        <vt:lpwstr/>
      </vt:variant>
      <vt:variant>
        <vt:lpwstr>_Toc310347174</vt:lpwstr>
      </vt:variant>
      <vt:variant>
        <vt:i4>1376261</vt:i4>
      </vt:variant>
      <vt:variant>
        <vt:i4>1292</vt:i4>
      </vt:variant>
      <vt:variant>
        <vt:i4>0</vt:i4>
      </vt:variant>
      <vt:variant>
        <vt:i4>5</vt:i4>
      </vt:variant>
      <vt:variant>
        <vt:lpwstr/>
      </vt:variant>
      <vt:variant>
        <vt:lpwstr>_Toc310347173</vt:lpwstr>
      </vt:variant>
      <vt:variant>
        <vt:i4>1376260</vt:i4>
      </vt:variant>
      <vt:variant>
        <vt:i4>1286</vt:i4>
      </vt:variant>
      <vt:variant>
        <vt:i4>0</vt:i4>
      </vt:variant>
      <vt:variant>
        <vt:i4>5</vt:i4>
      </vt:variant>
      <vt:variant>
        <vt:lpwstr/>
      </vt:variant>
      <vt:variant>
        <vt:lpwstr>_Toc310347172</vt:lpwstr>
      </vt:variant>
      <vt:variant>
        <vt:i4>1376263</vt:i4>
      </vt:variant>
      <vt:variant>
        <vt:i4>1280</vt:i4>
      </vt:variant>
      <vt:variant>
        <vt:i4>0</vt:i4>
      </vt:variant>
      <vt:variant>
        <vt:i4>5</vt:i4>
      </vt:variant>
      <vt:variant>
        <vt:lpwstr/>
      </vt:variant>
      <vt:variant>
        <vt:lpwstr>_Toc310347171</vt:lpwstr>
      </vt:variant>
      <vt:variant>
        <vt:i4>1376262</vt:i4>
      </vt:variant>
      <vt:variant>
        <vt:i4>1274</vt:i4>
      </vt:variant>
      <vt:variant>
        <vt:i4>0</vt:i4>
      </vt:variant>
      <vt:variant>
        <vt:i4>5</vt:i4>
      </vt:variant>
      <vt:variant>
        <vt:lpwstr/>
      </vt:variant>
      <vt:variant>
        <vt:lpwstr>_Toc310347170</vt:lpwstr>
      </vt:variant>
      <vt:variant>
        <vt:i4>1310735</vt:i4>
      </vt:variant>
      <vt:variant>
        <vt:i4>1268</vt:i4>
      </vt:variant>
      <vt:variant>
        <vt:i4>0</vt:i4>
      </vt:variant>
      <vt:variant>
        <vt:i4>5</vt:i4>
      </vt:variant>
      <vt:variant>
        <vt:lpwstr/>
      </vt:variant>
      <vt:variant>
        <vt:lpwstr>_Toc310347169</vt:lpwstr>
      </vt:variant>
      <vt:variant>
        <vt:i4>1310734</vt:i4>
      </vt:variant>
      <vt:variant>
        <vt:i4>1262</vt:i4>
      </vt:variant>
      <vt:variant>
        <vt:i4>0</vt:i4>
      </vt:variant>
      <vt:variant>
        <vt:i4>5</vt:i4>
      </vt:variant>
      <vt:variant>
        <vt:lpwstr/>
      </vt:variant>
      <vt:variant>
        <vt:lpwstr>_Toc310347168</vt:lpwstr>
      </vt:variant>
      <vt:variant>
        <vt:i4>1310721</vt:i4>
      </vt:variant>
      <vt:variant>
        <vt:i4>1256</vt:i4>
      </vt:variant>
      <vt:variant>
        <vt:i4>0</vt:i4>
      </vt:variant>
      <vt:variant>
        <vt:i4>5</vt:i4>
      </vt:variant>
      <vt:variant>
        <vt:lpwstr/>
      </vt:variant>
      <vt:variant>
        <vt:lpwstr>_Toc310347167</vt:lpwstr>
      </vt:variant>
      <vt:variant>
        <vt:i4>1310720</vt:i4>
      </vt:variant>
      <vt:variant>
        <vt:i4>1250</vt:i4>
      </vt:variant>
      <vt:variant>
        <vt:i4>0</vt:i4>
      </vt:variant>
      <vt:variant>
        <vt:i4>5</vt:i4>
      </vt:variant>
      <vt:variant>
        <vt:lpwstr/>
      </vt:variant>
      <vt:variant>
        <vt:lpwstr>_Toc310347166</vt:lpwstr>
      </vt:variant>
      <vt:variant>
        <vt:i4>1310723</vt:i4>
      </vt:variant>
      <vt:variant>
        <vt:i4>1244</vt:i4>
      </vt:variant>
      <vt:variant>
        <vt:i4>0</vt:i4>
      </vt:variant>
      <vt:variant>
        <vt:i4>5</vt:i4>
      </vt:variant>
      <vt:variant>
        <vt:lpwstr/>
      </vt:variant>
      <vt:variant>
        <vt:lpwstr>_Toc310347165</vt:lpwstr>
      </vt:variant>
      <vt:variant>
        <vt:i4>1310722</vt:i4>
      </vt:variant>
      <vt:variant>
        <vt:i4>1238</vt:i4>
      </vt:variant>
      <vt:variant>
        <vt:i4>0</vt:i4>
      </vt:variant>
      <vt:variant>
        <vt:i4>5</vt:i4>
      </vt:variant>
      <vt:variant>
        <vt:lpwstr/>
      </vt:variant>
      <vt:variant>
        <vt:lpwstr>_Toc310347164</vt:lpwstr>
      </vt:variant>
      <vt:variant>
        <vt:i4>1310725</vt:i4>
      </vt:variant>
      <vt:variant>
        <vt:i4>1232</vt:i4>
      </vt:variant>
      <vt:variant>
        <vt:i4>0</vt:i4>
      </vt:variant>
      <vt:variant>
        <vt:i4>5</vt:i4>
      </vt:variant>
      <vt:variant>
        <vt:lpwstr/>
      </vt:variant>
      <vt:variant>
        <vt:lpwstr>_Toc310347163</vt:lpwstr>
      </vt:variant>
      <vt:variant>
        <vt:i4>1310724</vt:i4>
      </vt:variant>
      <vt:variant>
        <vt:i4>1226</vt:i4>
      </vt:variant>
      <vt:variant>
        <vt:i4>0</vt:i4>
      </vt:variant>
      <vt:variant>
        <vt:i4>5</vt:i4>
      </vt:variant>
      <vt:variant>
        <vt:lpwstr/>
      </vt:variant>
      <vt:variant>
        <vt:lpwstr>_Toc310347162</vt:lpwstr>
      </vt:variant>
      <vt:variant>
        <vt:i4>1310727</vt:i4>
      </vt:variant>
      <vt:variant>
        <vt:i4>1220</vt:i4>
      </vt:variant>
      <vt:variant>
        <vt:i4>0</vt:i4>
      </vt:variant>
      <vt:variant>
        <vt:i4>5</vt:i4>
      </vt:variant>
      <vt:variant>
        <vt:lpwstr/>
      </vt:variant>
      <vt:variant>
        <vt:lpwstr>_Toc310347161</vt:lpwstr>
      </vt:variant>
      <vt:variant>
        <vt:i4>1310726</vt:i4>
      </vt:variant>
      <vt:variant>
        <vt:i4>1214</vt:i4>
      </vt:variant>
      <vt:variant>
        <vt:i4>0</vt:i4>
      </vt:variant>
      <vt:variant>
        <vt:i4>5</vt:i4>
      </vt:variant>
      <vt:variant>
        <vt:lpwstr/>
      </vt:variant>
      <vt:variant>
        <vt:lpwstr>_Toc310347160</vt:lpwstr>
      </vt:variant>
      <vt:variant>
        <vt:i4>1507343</vt:i4>
      </vt:variant>
      <vt:variant>
        <vt:i4>1208</vt:i4>
      </vt:variant>
      <vt:variant>
        <vt:i4>0</vt:i4>
      </vt:variant>
      <vt:variant>
        <vt:i4>5</vt:i4>
      </vt:variant>
      <vt:variant>
        <vt:lpwstr/>
      </vt:variant>
      <vt:variant>
        <vt:lpwstr>_Toc310347159</vt:lpwstr>
      </vt:variant>
      <vt:variant>
        <vt:i4>1507342</vt:i4>
      </vt:variant>
      <vt:variant>
        <vt:i4>1202</vt:i4>
      </vt:variant>
      <vt:variant>
        <vt:i4>0</vt:i4>
      </vt:variant>
      <vt:variant>
        <vt:i4>5</vt:i4>
      </vt:variant>
      <vt:variant>
        <vt:lpwstr/>
      </vt:variant>
      <vt:variant>
        <vt:lpwstr>_Toc310347158</vt:lpwstr>
      </vt:variant>
      <vt:variant>
        <vt:i4>1507329</vt:i4>
      </vt:variant>
      <vt:variant>
        <vt:i4>1196</vt:i4>
      </vt:variant>
      <vt:variant>
        <vt:i4>0</vt:i4>
      </vt:variant>
      <vt:variant>
        <vt:i4>5</vt:i4>
      </vt:variant>
      <vt:variant>
        <vt:lpwstr/>
      </vt:variant>
      <vt:variant>
        <vt:lpwstr>_Toc310347157</vt:lpwstr>
      </vt:variant>
      <vt:variant>
        <vt:i4>1507328</vt:i4>
      </vt:variant>
      <vt:variant>
        <vt:i4>1190</vt:i4>
      </vt:variant>
      <vt:variant>
        <vt:i4>0</vt:i4>
      </vt:variant>
      <vt:variant>
        <vt:i4>5</vt:i4>
      </vt:variant>
      <vt:variant>
        <vt:lpwstr/>
      </vt:variant>
      <vt:variant>
        <vt:lpwstr>_Toc310347156</vt:lpwstr>
      </vt:variant>
      <vt:variant>
        <vt:i4>1507331</vt:i4>
      </vt:variant>
      <vt:variant>
        <vt:i4>1184</vt:i4>
      </vt:variant>
      <vt:variant>
        <vt:i4>0</vt:i4>
      </vt:variant>
      <vt:variant>
        <vt:i4>5</vt:i4>
      </vt:variant>
      <vt:variant>
        <vt:lpwstr/>
      </vt:variant>
      <vt:variant>
        <vt:lpwstr>_Toc310347155</vt:lpwstr>
      </vt:variant>
      <vt:variant>
        <vt:i4>1507330</vt:i4>
      </vt:variant>
      <vt:variant>
        <vt:i4>1178</vt:i4>
      </vt:variant>
      <vt:variant>
        <vt:i4>0</vt:i4>
      </vt:variant>
      <vt:variant>
        <vt:i4>5</vt:i4>
      </vt:variant>
      <vt:variant>
        <vt:lpwstr/>
      </vt:variant>
      <vt:variant>
        <vt:lpwstr>_Toc310347154</vt:lpwstr>
      </vt:variant>
      <vt:variant>
        <vt:i4>1507333</vt:i4>
      </vt:variant>
      <vt:variant>
        <vt:i4>1172</vt:i4>
      </vt:variant>
      <vt:variant>
        <vt:i4>0</vt:i4>
      </vt:variant>
      <vt:variant>
        <vt:i4>5</vt:i4>
      </vt:variant>
      <vt:variant>
        <vt:lpwstr/>
      </vt:variant>
      <vt:variant>
        <vt:lpwstr>_Toc310347153</vt:lpwstr>
      </vt:variant>
      <vt:variant>
        <vt:i4>1507332</vt:i4>
      </vt:variant>
      <vt:variant>
        <vt:i4>1166</vt:i4>
      </vt:variant>
      <vt:variant>
        <vt:i4>0</vt:i4>
      </vt:variant>
      <vt:variant>
        <vt:i4>5</vt:i4>
      </vt:variant>
      <vt:variant>
        <vt:lpwstr/>
      </vt:variant>
      <vt:variant>
        <vt:lpwstr>_Toc310347152</vt:lpwstr>
      </vt:variant>
      <vt:variant>
        <vt:i4>1507335</vt:i4>
      </vt:variant>
      <vt:variant>
        <vt:i4>1160</vt:i4>
      </vt:variant>
      <vt:variant>
        <vt:i4>0</vt:i4>
      </vt:variant>
      <vt:variant>
        <vt:i4>5</vt:i4>
      </vt:variant>
      <vt:variant>
        <vt:lpwstr/>
      </vt:variant>
      <vt:variant>
        <vt:lpwstr>_Toc310347151</vt:lpwstr>
      </vt:variant>
      <vt:variant>
        <vt:i4>1507334</vt:i4>
      </vt:variant>
      <vt:variant>
        <vt:i4>1154</vt:i4>
      </vt:variant>
      <vt:variant>
        <vt:i4>0</vt:i4>
      </vt:variant>
      <vt:variant>
        <vt:i4>5</vt:i4>
      </vt:variant>
      <vt:variant>
        <vt:lpwstr/>
      </vt:variant>
      <vt:variant>
        <vt:lpwstr>_Toc310347150</vt:lpwstr>
      </vt:variant>
      <vt:variant>
        <vt:i4>1441807</vt:i4>
      </vt:variant>
      <vt:variant>
        <vt:i4>1148</vt:i4>
      </vt:variant>
      <vt:variant>
        <vt:i4>0</vt:i4>
      </vt:variant>
      <vt:variant>
        <vt:i4>5</vt:i4>
      </vt:variant>
      <vt:variant>
        <vt:lpwstr/>
      </vt:variant>
      <vt:variant>
        <vt:lpwstr>_Toc310347149</vt:lpwstr>
      </vt:variant>
      <vt:variant>
        <vt:i4>1441806</vt:i4>
      </vt:variant>
      <vt:variant>
        <vt:i4>1142</vt:i4>
      </vt:variant>
      <vt:variant>
        <vt:i4>0</vt:i4>
      </vt:variant>
      <vt:variant>
        <vt:i4>5</vt:i4>
      </vt:variant>
      <vt:variant>
        <vt:lpwstr/>
      </vt:variant>
      <vt:variant>
        <vt:lpwstr>_Toc310347148</vt:lpwstr>
      </vt:variant>
      <vt:variant>
        <vt:i4>1441793</vt:i4>
      </vt:variant>
      <vt:variant>
        <vt:i4>1136</vt:i4>
      </vt:variant>
      <vt:variant>
        <vt:i4>0</vt:i4>
      </vt:variant>
      <vt:variant>
        <vt:i4>5</vt:i4>
      </vt:variant>
      <vt:variant>
        <vt:lpwstr/>
      </vt:variant>
      <vt:variant>
        <vt:lpwstr>_Toc310347147</vt:lpwstr>
      </vt:variant>
      <vt:variant>
        <vt:i4>1441792</vt:i4>
      </vt:variant>
      <vt:variant>
        <vt:i4>1130</vt:i4>
      </vt:variant>
      <vt:variant>
        <vt:i4>0</vt:i4>
      </vt:variant>
      <vt:variant>
        <vt:i4>5</vt:i4>
      </vt:variant>
      <vt:variant>
        <vt:lpwstr/>
      </vt:variant>
      <vt:variant>
        <vt:lpwstr>_Toc310347146</vt:lpwstr>
      </vt:variant>
      <vt:variant>
        <vt:i4>1441795</vt:i4>
      </vt:variant>
      <vt:variant>
        <vt:i4>1124</vt:i4>
      </vt:variant>
      <vt:variant>
        <vt:i4>0</vt:i4>
      </vt:variant>
      <vt:variant>
        <vt:i4>5</vt:i4>
      </vt:variant>
      <vt:variant>
        <vt:lpwstr/>
      </vt:variant>
      <vt:variant>
        <vt:lpwstr>_Toc310347145</vt:lpwstr>
      </vt:variant>
      <vt:variant>
        <vt:i4>1441794</vt:i4>
      </vt:variant>
      <vt:variant>
        <vt:i4>1118</vt:i4>
      </vt:variant>
      <vt:variant>
        <vt:i4>0</vt:i4>
      </vt:variant>
      <vt:variant>
        <vt:i4>5</vt:i4>
      </vt:variant>
      <vt:variant>
        <vt:lpwstr/>
      </vt:variant>
      <vt:variant>
        <vt:lpwstr>_Toc310347144</vt:lpwstr>
      </vt:variant>
      <vt:variant>
        <vt:i4>1441797</vt:i4>
      </vt:variant>
      <vt:variant>
        <vt:i4>1112</vt:i4>
      </vt:variant>
      <vt:variant>
        <vt:i4>0</vt:i4>
      </vt:variant>
      <vt:variant>
        <vt:i4>5</vt:i4>
      </vt:variant>
      <vt:variant>
        <vt:lpwstr/>
      </vt:variant>
      <vt:variant>
        <vt:lpwstr>_Toc310347143</vt:lpwstr>
      </vt:variant>
      <vt:variant>
        <vt:i4>1441796</vt:i4>
      </vt:variant>
      <vt:variant>
        <vt:i4>1106</vt:i4>
      </vt:variant>
      <vt:variant>
        <vt:i4>0</vt:i4>
      </vt:variant>
      <vt:variant>
        <vt:i4>5</vt:i4>
      </vt:variant>
      <vt:variant>
        <vt:lpwstr/>
      </vt:variant>
      <vt:variant>
        <vt:lpwstr>_Toc310347142</vt:lpwstr>
      </vt:variant>
      <vt:variant>
        <vt:i4>1441799</vt:i4>
      </vt:variant>
      <vt:variant>
        <vt:i4>1100</vt:i4>
      </vt:variant>
      <vt:variant>
        <vt:i4>0</vt:i4>
      </vt:variant>
      <vt:variant>
        <vt:i4>5</vt:i4>
      </vt:variant>
      <vt:variant>
        <vt:lpwstr/>
      </vt:variant>
      <vt:variant>
        <vt:lpwstr>_Toc310347141</vt:lpwstr>
      </vt:variant>
      <vt:variant>
        <vt:i4>1441798</vt:i4>
      </vt:variant>
      <vt:variant>
        <vt:i4>1094</vt:i4>
      </vt:variant>
      <vt:variant>
        <vt:i4>0</vt:i4>
      </vt:variant>
      <vt:variant>
        <vt:i4>5</vt:i4>
      </vt:variant>
      <vt:variant>
        <vt:lpwstr/>
      </vt:variant>
      <vt:variant>
        <vt:lpwstr>_Toc310347140</vt:lpwstr>
      </vt:variant>
      <vt:variant>
        <vt:i4>1114127</vt:i4>
      </vt:variant>
      <vt:variant>
        <vt:i4>1088</vt:i4>
      </vt:variant>
      <vt:variant>
        <vt:i4>0</vt:i4>
      </vt:variant>
      <vt:variant>
        <vt:i4>5</vt:i4>
      </vt:variant>
      <vt:variant>
        <vt:lpwstr/>
      </vt:variant>
      <vt:variant>
        <vt:lpwstr>_Toc310347139</vt:lpwstr>
      </vt:variant>
      <vt:variant>
        <vt:i4>1114126</vt:i4>
      </vt:variant>
      <vt:variant>
        <vt:i4>1082</vt:i4>
      </vt:variant>
      <vt:variant>
        <vt:i4>0</vt:i4>
      </vt:variant>
      <vt:variant>
        <vt:i4>5</vt:i4>
      </vt:variant>
      <vt:variant>
        <vt:lpwstr/>
      </vt:variant>
      <vt:variant>
        <vt:lpwstr>_Toc310347138</vt:lpwstr>
      </vt:variant>
      <vt:variant>
        <vt:i4>1114113</vt:i4>
      </vt:variant>
      <vt:variant>
        <vt:i4>1076</vt:i4>
      </vt:variant>
      <vt:variant>
        <vt:i4>0</vt:i4>
      </vt:variant>
      <vt:variant>
        <vt:i4>5</vt:i4>
      </vt:variant>
      <vt:variant>
        <vt:lpwstr/>
      </vt:variant>
      <vt:variant>
        <vt:lpwstr>_Toc310347137</vt:lpwstr>
      </vt:variant>
      <vt:variant>
        <vt:i4>1114112</vt:i4>
      </vt:variant>
      <vt:variant>
        <vt:i4>1070</vt:i4>
      </vt:variant>
      <vt:variant>
        <vt:i4>0</vt:i4>
      </vt:variant>
      <vt:variant>
        <vt:i4>5</vt:i4>
      </vt:variant>
      <vt:variant>
        <vt:lpwstr/>
      </vt:variant>
      <vt:variant>
        <vt:lpwstr>_Toc310347136</vt:lpwstr>
      </vt:variant>
      <vt:variant>
        <vt:i4>1114115</vt:i4>
      </vt:variant>
      <vt:variant>
        <vt:i4>1064</vt:i4>
      </vt:variant>
      <vt:variant>
        <vt:i4>0</vt:i4>
      </vt:variant>
      <vt:variant>
        <vt:i4>5</vt:i4>
      </vt:variant>
      <vt:variant>
        <vt:lpwstr/>
      </vt:variant>
      <vt:variant>
        <vt:lpwstr>_Toc310347135</vt:lpwstr>
      </vt:variant>
      <vt:variant>
        <vt:i4>1114114</vt:i4>
      </vt:variant>
      <vt:variant>
        <vt:i4>1058</vt:i4>
      </vt:variant>
      <vt:variant>
        <vt:i4>0</vt:i4>
      </vt:variant>
      <vt:variant>
        <vt:i4>5</vt:i4>
      </vt:variant>
      <vt:variant>
        <vt:lpwstr/>
      </vt:variant>
      <vt:variant>
        <vt:lpwstr>_Toc310347134</vt:lpwstr>
      </vt:variant>
      <vt:variant>
        <vt:i4>1114117</vt:i4>
      </vt:variant>
      <vt:variant>
        <vt:i4>1052</vt:i4>
      </vt:variant>
      <vt:variant>
        <vt:i4>0</vt:i4>
      </vt:variant>
      <vt:variant>
        <vt:i4>5</vt:i4>
      </vt:variant>
      <vt:variant>
        <vt:lpwstr/>
      </vt:variant>
      <vt:variant>
        <vt:lpwstr>_Toc310347133</vt:lpwstr>
      </vt:variant>
      <vt:variant>
        <vt:i4>1114116</vt:i4>
      </vt:variant>
      <vt:variant>
        <vt:i4>1046</vt:i4>
      </vt:variant>
      <vt:variant>
        <vt:i4>0</vt:i4>
      </vt:variant>
      <vt:variant>
        <vt:i4>5</vt:i4>
      </vt:variant>
      <vt:variant>
        <vt:lpwstr/>
      </vt:variant>
      <vt:variant>
        <vt:lpwstr>_Toc310347132</vt:lpwstr>
      </vt:variant>
      <vt:variant>
        <vt:i4>1114119</vt:i4>
      </vt:variant>
      <vt:variant>
        <vt:i4>1040</vt:i4>
      </vt:variant>
      <vt:variant>
        <vt:i4>0</vt:i4>
      </vt:variant>
      <vt:variant>
        <vt:i4>5</vt:i4>
      </vt:variant>
      <vt:variant>
        <vt:lpwstr/>
      </vt:variant>
      <vt:variant>
        <vt:lpwstr>_Toc310347131</vt:lpwstr>
      </vt:variant>
      <vt:variant>
        <vt:i4>1114118</vt:i4>
      </vt:variant>
      <vt:variant>
        <vt:i4>1034</vt:i4>
      </vt:variant>
      <vt:variant>
        <vt:i4>0</vt:i4>
      </vt:variant>
      <vt:variant>
        <vt:i4>5</vt:i4>
      </vt:variant>
      <vt:variant>
        <vt:lpwstr/>
      </vt:variant>
      <vt:variant>
        <vt:lpwstr>_Toc310347130</vt:lpwstr>
      </vt:variant>
      <vt:variant>
        <vt:i4>1048591</vt:i4>
      </vt:variant>
      <vt:variant>
        <vt:i4>1028</vt:i4>
      </vt:variant>
      <vt:variant>
        <vt:i4>0</vt:i4>
      </vt:variant>
      <vt:variant>
        <vt:i4>5</vt:i4>
      </vt:variant>
      <vt:variant>
        <vt:lpwstr/>
      </vt:variant>
      <vt:variant>
        <vt:lpwstr>_Toc310347129</vt:lpwstr>
      </vt:variant>
      <vt:variant>
        <vt:i4>1048590</vt:i4>
      </vt:variant>
      <vt:variant>
        <vt:i4>1022</vt:i4>
      </vt:variant>
      <vt:variant>
        <vt:i4>0</vt:i4>
      </vt:variant>
      <vt:variant>
        <vt:i4>5</vt:i4>
      </vt:variant>
      <vt:variant>
        <vt:lpwstr/>
      </vt:variant>
      <vt:variant>
        <vt:lpwstr>_Toc310347128</vt:lpwstr>
      </vt:variant>
      <vt:variant>
        <vt:i4>1048577</vt:i4>
      </vt:variant>
      <vt:variant>
        <vt:i4>1016</vt:i4>
      </vt:variant>
      <vt:variant>
        <vt:i4>0</vt:i4>
      </vt:variant>
      <vt:variant>
        <vt:i4>5</vt:i4>
      </vt:variant>
      <vt:variant>
        <vt:lpwstr/>
      </vt:variant>
      <vt:variant>
        <vt:lpwstr>_Toc310347127</vt:lpwstr>
      </vt:variant>
      <vt:variant>
        <vt:i4>1048576</vt:i4>
      </vt:variant>
      <vt:variant>
        <vt:i4>1010</vt:i4>
      </vt:variant>
      <vt:variant>
        <vt:i4>0</vt:i4>
      </vt:variant>
      <vt:variant>
        <vt:i4>5</vt:i4>
      </vt:variant>
      <vt:variant>
        <vt:lpwstr/>
      </vt:variant>
      <vt:variant>
        <vt:lpwstr>_Toc310347126</vt:lpwstr>
      </vt:variant>
      <vt:variant>
        <vt:i4>1048579</vt:i4>
      </vt:variant>
      <vt:variant>
        <vt:i4>1004</vt:i4>
      </vt:variant>
      <vt:variant>
        <vt:i4>0</vt:i4>
      </vt:variant>
      <vt:variant>
        <vt:i4>5</vt:i4>
      </vt:variant>
      <vt:variant>
        <vt:lpwstr/>
      </vt:variant>
      <vt:variant>
        <vt:lpwstr>_Toc310347125</vt:lpwstr>
      </vt:variant>
      <vt:variant>
        <vt:i4>1048578</vt:i4>
      </vt:variant>
      <vt:variant>
        <vt:i4>998</vt:i4>
      </vt:variant>
      <vt:variant>
        <vt:i4>0</vt:i4>
      </vt:variant>
      <vt:variant>
        <vt:i4>5</vt:i4>
      </vt:variant>
      <vt:variant>
        <vt:lpwstr/>
      </vt:variant>
      <vt:variant>
        <vt:lpwstr>_Toc310347124</vt:lpwstr>
      </vt:variant>
      <vt:variant>
        <vt:i4>1048581</vt:i4>
      </vt:variant>
      <vt:variant>
        <vt:i4>992</vt:i4>
      </vt:variant>
      <vt:variant>
        <vt:i4>0</vt:i4>
      </vt:variant>
      <vt:variant>
        <vt:i4>5</vt:i4>
      </vt:variant>
      <vt:variant>
        <vt:lpwstr/>
      </vt:variant>
      <vt:variant>
        <vt:lpwstr>_Toc310347123</vt:lpwstr>
      </vt:variant>
      <vt:variant>
        <vt:i4>1048580</vt:i4>
      </vt:variant>
      <vt:variant>
        <vt:i4>986</vt:i4>
      </vt:variant>
      <vt:variant>
        <vt:i4>0</vt:i4>
      </vt:variant>
      <vt:variant>
        <vt:i4>5</vt:i4>
      </vt:variant>
      <vt:variant>
        <vt:lpwstr/>
      </vt:variant>
      <vt:variant>
        <vt:lpwstr>_Toc310347122</vt:lpwstr>
      </vt:variant>
      <vt:variant>
        <vt:i4>1048583</vt:i4>
      </vt:variant>
      <vt:variant>
        <vt:i4>980</vt:i4>
      </vt:variant>
      <vt:variant>
        <vt:i4>0</vt:i4>
      </vt:variant>
      <vt:variant>
        <vt:i4>5</vt:i4>
      </vt:variant>
      <vt:variant>
        <vt:lpwstr/>
      </vt:variant>
      <vt:variant>
        <vt:lpwstr>_Toc310347121</vt:lpwstr>
      </vt:variant>
      <vt:variant>
        <vt:i4>1048582</vt:i4>
      </vt:variant>
      <vt:variant>
        <vt:i4>974</vt:i4>
      </vt:variant>
      <vt:variant>
        <vt:i4>0</vt:i4>
      </vt:variant>
      <vt:variant>
        <vt:i4>5</vt:i4>
      </vt:variant>
      <vt:variant>
        <vt:lpwstr/>
      </vt:variant>
      <vt:variant>
        <vt:lpwstr>_Toc310347120</vt:lpwstr>
      </vt:variant>
      <vt:variant>
        <vt:i4>1245199</vt:i4>
      </vt:variant>
      <vt:variant>
        <vt:i4>968</vt:i4>
      </vt:variant>
      <vt:variant>
        <vt:i4>0</vt:i4>
      </vt:variant>
      <vt:variant>
        <vt:i4>5</vt:i4>
      </vt:variant>
      <vt:variant>
        <vt:lpwstr/>
      </vt:variant>
      <vt:variant>
        <vt:lpwstr>_Toc310347119</vt:lpwstr>
      </vt:variant>
      <vt:variant>
        <vt:i4>1245198</vt:i4>
      </vt:variant>
      <vt:variant>
        <vt:i4>962</vt:i4>
      </vt:variant>
      <vt:variant>
        <vt:i4>0</vt:i4>
      </vt:variant>
      <vt:variant>
        <vt:i4>5</vt:i4>
      </vt:variant>
      <vt:variant>
        <vt:lpwstr/>
      </vt:variant>
      <vt:variant>
        <vt:lpwstr>_Toc310347118</vt:lpwstr>
      </vt:variant>
      <vt:variant>
        <vt:i4>1245185</vt:i4>
      </vt:variant>
      <vt:variant>
        <vt:i4>956</vt:i4>
      </vt:variant>
      <vt:variant>
        <vt:i4>0</vt:i4>
      </vt:variant>
      <vt:variant>
        <vt:i4>5</vt:i4>
      </vt:variant>
      <vt:variant>
        <vt:lpwstr/>
      </vt:variant>
      <vt:variant>
        <vt:lpwstr>_Toc310347117</vt:lpwstr>
      </vt:variant>
      <vt:variant>
        <vt:i4>1245184</vt:i4>
      </vt:variant>
      <vt:variant>
        <vt:i4>950</vt:i4>
      </vt:variant>
      <vt:variant>
        <vt:i4>0</vt:i4>
      </vt:variant>
      <vt:variant>
        <vt:i4>5</vt:i4>
      </vt:variant>
      <vt:variant>
        <vt:lpwstr/>
      </vt:variant>
      <vt:variant>
        <vt:lpwstr>_Toc310347116</vt:lpwstr>
      </vt:variant>
      <vt:variant>
        <vt:i4>1245187</vt:i4>
      </vt:variant>
      <vt:variant>
        <vt:i4>944</vt:i4>
      </vt:variant>
      <vt:variant>
        <vt:i4>0</vt:i4>
      </vt:variant>
      <vt:variant>
        <vt:i4>5</vt:i4>
      </vt:variant>
      <vt:variant>
        <vt:lpwstr/>
      </vt:variant>
      <vt:variant>
        <vt:lpwstr>_Toc310347115</vt:lpwstr>
      </vt:variant>
      <vt:variant>
        <vt:i4>1245186</vt:i4>
      </vt:variant>
      <vt:variant>
        <vt:i4>938</vt:i4>
      </vt:variant>
      <vt:variant>
        <vt:i4>0</vt:i4>
      </vt:variant>
      <vt:variant>
        <vt:i4>5</vt:i4>
      </vt:variant>
      <vt:variant>
        <vt:lpwstr/>
      </vt:variant>
      <vt:variant>
        <vt:lpwstr>_Toc310347114</vt:lpwstr>
      </vt:variant>
      <vt:variant>
        <vt:i4>1245189</vt:i4>
      </vt:variant>
      <vt:variant>
        <vt:i4>932</vt:i4>
      </vt:variant>
      <vt:variant>
        <vt:i4>0</vt:i4>
      </vt:variant>
      <vt:variant>
        <vt:i4>5</vt:i4>
      </vt:variant>
      <vt:variant>
        <vt:lpwstr/>
      </vt:variant>
      <vt:variant>
        <vt:lpwstr>_Toc310347113</vt:lpwstr>
      </vt:variant>
      <vt:variant>
        <vt:i4>1245188</vt:i4>
      </vt:variant>
      <vt:variant>
        <vt:i4>926</vt:i4>
      </vt:variant>
      <vt:variant>
        <vt:i4>0</vt:i4>
      </vt:variant>
      <vt:variant>
        <vt:i4>5</vt:i4>
      </vt:variant>
      <vt:variant>
        <vt:lpwstr/>
      </vt:variant>
      <vt:variant>
        <vt:lpwstr>_Toc310347112</vt:lpwstr>
      </vt:variant>
      <vt:variant>
        <vt:i4>1245191</vt:i4>
      </vt:variant>
      <vt:variant>
        <vt:i4>920</vt:i4>
      </vt:variant>
      <vt:variant>
        <vt:i4>0</vt:i4>
      </vt:variant>
      <vt:variant>
        <vt:i4>5</vt:i4>
      </vt:variant>
      <vt:variant>
        <vt:lpwstr/>
      </vt:variant>
      <vt:variant>
        <vt:lpwstr>_Toc310347111</vt:lpwstr>
      </vt:variant>
      <vt:variant>
        <vt:i4>1245190</vt:i4>
      </vt:variant>
      <vt:variant>
        <vt:i4>914</vt:i4>
      </vt:variant>
      <vt:variant>
        <vt:i4>0</vt:i4>
      </vt:variant>
      <vt:variant>
        <vt:i4>5</vt:i4>
      </vt:variant>
      <vt:variant>
        <vt:lpwstr/>
      </vt:variant>
      <vt:variant>
        <vt:lpwstr>_Toc310347110</vt:lpwstr>
      </vt:variant>
      <vt:variant>
        <vt:i4>1179663</vt:i4>
      </vt:variant>
      <vt:variant>
        <vt:i4>908</vt:i4>
      </vt:variant>
      <vt:variant>
        <vt:i4>0</vt:i4>
      </vt:variant>
      <vt:variant>
        <vt:i4>5</vt:i4>
      </vt:variant>
      <vt:variant>
        <vt:lpwstr/>
      </vt:variant>
      <vt:variant>
        <vt:lpwstr>_Toc310347109</vt:lpwstr>
      </vt:variant>
      <vt:variant>
        <vt:i4>1179662</vt:i4>
      </vt:variant>
      <vt:variant>
        <vt:i4>902</vt:i4>
      </vt:variant>
      <vt:variant>
        <vt:i4>0</vt:i4>
      </vt:variant>
      <vt:variant>
        <vt:i4>5</vt:i4>
      </vt:variant>
      <vt:variant>
        <vt:lpwstr/>
      </vt:variant>
      <vt:variant>
        <vt:lpwstr>_Toc310347108</vt:lpwstr>
      </vt:variant>
      <vt:variant>
        <vt:i4>1179649</vt:i4>
      </vt:variant>
      <vt:variant>
        <vt:i4>896</vt:i4>
      </vt:variant>
      <vt:variant>
        <vt:i4>0</vt:i4>
      </vt:variant>
      <vt:variant>
        <vt:i4>5</vt:i4>
      </vt:variant>
      <vt:variant>
        <vt:lpwstr/>
      </vt:variant>
      <vt:variant>
        <vt:lpwstr>_Toc310347107</vt:lpwstr>
      </vt:variant>
      <vt:variant>
        <vt:i4>1179648</vt:i4>
      </vt:variant>
      <vt:variant>
        <vt:i4>890</vt:i4>
      </vt:variant>
      <vt:variant>
        <vt:i4>0</vt:i4>
      </vt:variant>
      <vt:variant>
        <vt:i4>5</vt:i4>
      </vt:variant>
      <vt:variant>
        <vt:lpwstr/>
      </vt:variant>
      <vt:variant>
        <vt:lpwstr>_Toc310347106</vt:lpwstr>
      </vt:variant>
      <vt:variant>
        <vt:i4>1179651</vt:i4>
      </vt:variant>
      <vt:variant>
        <vt:i4>884</vt:i4>
      </vt:variant>
      <vt:variant>
        <vt:i4>0</vt:i4>
      </vt:variant>
      <vt:variant>
        <vt:i4>5</vt:i4>
      </vt:variant>
      <vt:variant>
        <vt:lpwstr/>
      </vt:variant>
      <vt:variant>
        <vt:lpwstr>_Toc310347105</vt:lpwstr>
      </vt:variant>
      <vt:variant>
        <vt:i4>1179650</vt:i4>
      </vt:variant>
      <vt:variant>
        <vt:i4>878</vt:i4>
      </vt:variant>
      <vt:variant>
        <vt:i4>0</vt:i4>
      </vt:variant>
      <vt:variant>
        <vt:i4>5</vt:i4>
      </vt:variant>
      <vt:variant>
        <vt:lpwstr/>
      </vt:variant>
      <vt:variant>
        <vt:lpwstr>_Toc310347104</vt:lpwstr>
      </vt:variant>
      <vt:variant>
        <vt:i4>1179653</vt:i4>
      </vt:variant>
      <vt:variant>
        <vt:i4>872</vt:i4>
      </vt:variant>
      <vt:variant>
        <vt:i4>0</vt:i4>
      </vt:variant>
      <vt:variant>
        <vt:i4>5</vt:i4>
      </vt:variant>
      <vt:variant>
        <vt:lpwstr/>
      </vt:variant>
      <vt:variant>
        <vt:lpwstr>_Toc310347103</vt:lpwstr>
      </vt:variant>
      <vt:variant>
        <vt:i4>1179652</vt:i4>
      </vt:variant>
      <vt:variant>
        <vt:i4>866</vt:i4>
      </vt:variant>
      <vt:variant>
        <vt:i4>0</vt:i4>
      </vt:variant>
      <vt:variant>
        <vt:i4>5</vt:i4>
      </vt:variant>
      <vt:variant>
        <vt:lpwstr/>
      </vt:variant>
      <vt:variant>
        <vt:lpwstr>_Toc310347102</vt:lpwstr>
      </vt:variant>
      <vt:variant>
        <vt:i4>1179655</vt:i4>
      </vt:variant>
      <vt:variant>
        <vt:i4>860</vt:i4>
      </vt:variant>
      <vt:variant>
        <vt:i4>0</vt:i4>
      </vt:variant>
      <vt:variant>
        <vt:i4>5</vt:i4>
      </vt:variant>
      <vt:variant>
        <vt:lpwstr/>
      </vt:variant>
      <vt:variant>
        <vt:lpwstr>_Toc310347101</vt:lpwstr>
      </vt:variant>
      <vt:variant>
        <vt:i4>1179654</vt:i4>
      </vt:variant>
      <vt:variant>
        <vt:i4>854</vt:i4>
      </vt:variant>
      <vt:variant>
        <vt:i4>0</vt:i4>
      </vt:variant>
      <vt:variant>
        <vt:i4>5</vt:i4>
      </vt:variant>
      <vt:variant>
        <vt:lpwstr/>
      </vt:variant>
      <vt:variant>
        <vt:lpwstr>_Toc310347100</vt:lpwstr>
      </vt:variant>
      <vt:variant>
        <vt:i4>1769486</vt:i4>
      </vt:variant>
      <vt:variant>
        <vt:i4>848</vt:i4>
      </vt:variant>
      <vt:variant>
        <vt:i4>0</vt:i4>
      </vt:variant>
      <vt:variant>
        <vt:i4>5</vt:i4>
      </vt:variant>
      <vt:variant>
        <vt:lpwstr/>
      </vt:variant>
      <vt:variant>
        <vt:lpwstr>_Toc310347099</vt:lpwstr>
      </vt:variant>
      <vt:variant>
        <vt:i4>1769487</vt:i4>
      </vt:variant>
      <vt:variant>
        <vt:i4>842</vt:i4>
      </vt:variant>
      <vt:variant>
        <vt:i4>0</vt:i4>
      </vt:variant>
      <vt:variant>
        <vt:i4>5</vt:i4>
      </vt:variant>
      <vt:variant>
        <vt:lpwstr/>
      </vt:variant>
      <vt:variant>
        <vt:lpwstr>_Toc310347098</vt:lpwstr>
      </vt:variant>
      <vt:variant>
        <vt:i4>1769472</vt:i4>
      </vt:variant>
      <vt:variant>
        <vt:i4>836</vt:i4>
      </vt:variant>
      <vt:variant>
        <vt:i4>0</vt:i4>
      </vt:variant>
      <vt:variant>
        <vt:i4>5</vt:i4>
      </vt:variant>
      <vt:variant>
        <vt:lpwstr/>
      </vt:variant>
      <vt:variant>
        <vt:lpwstr>_Toc310347097</vt:lpwstr>
      </vt:variant>
      <vt:variant>
        <vt:i4>1769473</vt:i4>
      </vt:variant>
      <vt:variant>
        <vt:i4>830</vt:i4>
      </vt:variant>
      <vt:variant>
        <vt:i4>0</vt:i4>
      </vt:variant>
      <vt:variant>
        <vt:i4>5</vt:i4>
      </vt:variant>
      <vt:variant>
        <vt:lpwstr/>
      </vt:variant>
      <vt:variant>
        <vt:lpwstr>_Toc310347096</vt:lpwstr>
      </vt:variant>
      <vt:variant>
        <vt:i4>1769474</vt:i4>
      </vt:variant>
      <vt:variant>
        <vt:i4>824</vt:i4>
      </vt:variant>
      <vt:variant>
        <vt:i4>0</vt:i4>
      </vt:variant>
      <vt:variant>
        <vt:i4>5</vt:i4>
      </vt:variant>
      <vt:variant>
        <vt:lpwstr/>
      </vt:variant>
      <vt:variant>
        <vt:lpwstr>_Toc310347095</vt:lpwstr>
      </vt:variant>
      <vt:variant>
        <vt:i4>1769475</vt:i4>
      </vt:variant>
      <vt:variant>
        <vt:i4>818</vt:i4>
      </vt:variant>
      <vt:variant>
        <vt:i4>0</vt:i4>
      </vt:variant>
      <vt:variant>
        <vt:i4>5</vt:i4>
      </vt:variant>
      <vt:variant>
        <vt:lpwstr/>
      </vt:variant>
      <vt:variant>
        <vt:lpwstr>_Toc310347094</vt:lpwstr>
      </vt:variant>
      <vt:variant>
        <vt:i4>1769476</vt:i4>
      </vt:variant>
      <vt:variant>
        <vt:i4>812</vt:i4>
      </vt:variant>
      <vt:variant>
        <vt:i4>0</vt:i4>
      </vt:variant>
      <vt:variant>
        <vt:i4>5</vt:i4>
      </vt:variant>
      <vt:variant>
        <vt:lpwstr/>
      </vt:variant>
      <vt:variant>
        <vt:lpwstr>_Toc310347093</vt:lpwstr>
      </vt:variant>
      <vt:variant>
        <vt:i4>1769477</vt:i4>
      </vt:variant>
      <vt:variant>
        <vt:i4>806</vt:i4>
      </vt:variant>
      <vt:variant>
        <vt:i4>0</vt:i4>
      </vt:variant>
      <vt:variant>
        <vt:i4>5</vt:i4>
      </vt:variant>
      <vt:variant>
        <vt:lpwstr/>
      </vt:variant>
      <vt:variant>
        <vt:lpwstr>_Toc310347092</vt:lpwstr>
      </vt:variant>
      <vt:variant>
        <vt:i4>1769478</vt:i4>
      </vt:variant>
      <vt:variant>
        <vt:i4>800</vt:i4>
      </vt:variant>
      <vt:variant>
        <vt:i4>0</vt:i4>
      </vt:variant>
      <vt:variant>
        <vt:i4>5</vt:i4>
      </vt:variant>
      <vt:variant>
        <vt:lpwstr/>
      </vt:variant>
      <vt:variant>
        <vt:lpwstr>_Toc310347091</vt:lpwstr>
      </vt:variant>
      <vt:variant>
        <vt:i4>1769479</vt:i4>
      </vt:variant>
      <vt:variant>
        <vt:i4>794</vt:i4>
      </vt:variant>
      <vt:variant>
        <vt:i4>0</vt:i4>
      </vt:variant>
      <vt:variant>
        <vt:i4>5</vt:i4>
      </vt:variant>
      <vt:variant>
        <vt:lpwstr/>
      </vt:variant>
      <vt:variant>
        <vt:lpwstr>_Toc310347090</vt:lpwstr>
      </vt:variant>
      <vt:variant>
        <vt:i4>1703950</vt:i4>
      </vt:variant>
      <vt:variant>
        <vt:i4>788</vt:i4>
      </vt:variant>
      <vt:variant>
        <vt:i4>0</vt:i4>
      </vt:variant>
      <vt:variant>
        <vt:i4>5</vt:i4>
      </vt:variant>
      <vt:variant>
        <vt:lpwstr/>
      </vt:variant>
      <vt:variant>
        <vt:lpwstr>_Toc310347089</vt:lpwstr>
      </vt:variant>
      <vt:variant>
        <vt:i4>1703951</vt:i4>
      </vt:variant>
      <vt:variant>
        <vt:i4>782</vt:i4>
      </vt:variant>
      <vt:variant>
        <vt:i4>0</vt:i4>
      </vt:variant>
      <vt:variant>
        <vt:i4>5</vt:i4>
      </vt:variant>
      <vt:variant>
        <vt:lpwstr/>
      </vt:variant>
      <vt:variant>
        <vt:lpwstr>_Toc310347088</vt:lpwstr>
      </vt:variant>
      <vt:variant>
        <vt:i4>1703936</vt:i4>
      </vt:variant>
      <vt:variant>
        <vt:i4>776</vt:i4>
      </vt:variant>
      <vt:variant>
        <vt:i4>0</vt:i4>
      </vt:variant>
      <vt:variant>
        <vt:i4>5</vt:i4>
      </vt:variant>
      <vt:variant>
        <vt:lpwstr/>
      </vt:variant>
      <vt:variant>
        <vt:lpwstr>_Toc310347087</vt:lpwstr>
      </vt:variant>
      <vt:variant>
        <vt:i4>1703937</vt:i4>
      </vt:variant>
      <vt:variant>
        <vt:i4>770</vt:i4>
      </vt:variant>
      <vt:variant>
        <vt:i4>0</vt:i4>
      </vt:variant>
      <vt:variant>
        <vt:i4>5</vt:i4>
      </vt:variant>
      <vt:variant>
        <vt:lpwstr/>
      </vt:variant>
      <vt:variant>
        <vt:lpwstr>_Toc310347086</vt:lpwstr>
      </vt:variant>
      <vt:variant>
        <vt:i4>1703938</vt:i4>
      </vt:variant>
      <vt:variant>
        <vt:i4>764</vt:i4>
      </vt:variant>
      <vt:variant>
        <vt:i4>0</vt:i4>
      </vt:variant>
      <vt:variant>
        <vt:i4>5</vt:i4>
      </vt:variant>
      <vt:variant>
        <vt:lpwstr/>
      </vt:variant>
      <vt:variant>
        <vt:lpwstr>_Toc310347085</vt:lpwstr>
      </vt:variant>
      <vt:variant>
        <vt:i4>1703939</vt:i4>
      </vt:variant>
      <vt:variant>
        <vt:i4>758</vt:i4>
      </vt:variant>
      <vt:variant>
        <vt:i4>0</vt:i4>
      </vt:variant>
      <vt:variant>
        <vt:i4>5</vt:i4>
      </vt:variant>
      <vt:variant>
        <vt:lpwstr/>
      </vt:variant>
      <vt:variant>
        <vt:lpwstr>_Toc310347084</vt:lpwstr>
      </vt:variant>
      <vt:variant>
        <vt:i4>1703940</vt:i4>
      </vt:variant>
      <vt:variant>
        <vt:i4>752</vt:i4>
      </vt:variant>
      <vt:variant>
        <vt:i4>0</vt:i4>
      </vt:variant>
      <vt:variant>
        <vt:i4>5</vt:i4>
      </vt:variant>
      <vt:variant>
        <vt:lpwstr/>
      </vt:variant>
      <vt:variant>
        <vt:lpwstr>_Toc310347083</vt:lpwstr>
      </vt:variant>
      <vt:variant>
        <vt:i4>1703941</vt:i4>
      </vt:variant>
      <vt:variant>
        <vt:i4>746</vt:i4>
      </vt:variant>
      <vt:variant>
        <vt:i4>0</vt:i4>
      </vt:variant>
      <vt:variant>
        <vt:i4>5</vt:i4>
      </vt:variant>
      <vt:variant>
        <vt:lpwstr/>
      </vt:variant>
      <vt:variant>
        <vt:lpwstr>_Toc310347082</vt:lpwstr>
      </vt:variant>
      <vt:variant>
        <vt:i4>1703942</vt:i4>
      </vt:variant>
      <vt:variant>
        <vt:i4>740</vt:i4>
      </vt:variant>
      <vt:variant>
        <vt:i4>0</vt:i4>
      </vt:variant>
      <vt:variant>
        <vt:i4>5</vt:i4>
      </vt:variant>
      <vt:variant>
        <vt:lpwstr/>
      </vt:variant>
      <vt:variant>
        <vt:lpwstr>_Toc310347081</vt:lpwstr>
      </vt:variant>
      <vt:variant>
        <vt:i4>1703943</vt:i4>
      </vt:variant>
      <vt:variant>
        <vt:i4>734</vt:i4>
      </vt:variant>
      <vt:variant>
        <vt:i4>0</vt:i4>
      </vt:variant>
      <vt:variant>
        <vt:i4>5</vt:i4>
      </vt:variant>
      <vt:variant>
        <vt:lpwstr/>
      </vt:variant>
      <vt:variant>
        <vt:lpwstr>_Toc310347080</vt:lpwstr>
      </vt:variant>
      <vt:variant>
        <vt:i4>1376270</vt:i4>
      </vt:variant>
      <vt:variant>
        <vt:i4>728</vt:i4>
      </vt:variant>
      <vt:variant>
        <vt:i4>0</vt:i4>
      </vt:variant>
      <vt:variant>
        <vt:i4>5</vt:i4>
      </vt:variant>
      <vt:variant>
        <vt:lpwstr/>
      </vt:variant>
      <vt:variant>
        <vt:lpwstr>_Toc310347079</vt:lpwstr>
      </vt:variant>
      <vt:variant>
        <vt:i4>1376271</vt:i4>
      </vt:variant>
      <vt:variant>
        <vt:i4>722</vt:i4>
      </vt:variant>
      <vt:variant>
        <vt:i4>0</vt:i4>
      </vt:variant>
      <vt:variant>
        <vt:i4>5</vt:i4>
      </vt:variant>
      <vt:variant>
        <vt:lpwstr/>
      </vt:variant>
      <vt:variant>
        <vt:lpwstr>_Toc310347078</vt:lpwstr>
      </vt:variant>
      <vt:variant>
        <vt:i4>1376256</vt:i4>
      </vt:variant>
      <vt:variant>
        <vt:i4>716</vt:i4>
      </vt:variant>
      <vt:variant>
        <vt:i4>0</vt:i4>
      </vt:variant>
      <vt:variant>
        <vt:i4>5</vt:i4>
      </vt:variant>
      <vt:variant>
        <vt:lpwstr/>
      </vt:variant>
      <vt:variant>
        <vt:lpwstr>_Toc310347077</vt:lpwstr>
      </vt:variant>
      <vt:variant>
        <vt:i4>1376257</vt:i4>
      </vt:variant>
      <vt:variant>
        <vt:i4>710</vt:i4>
      </vt:variant>
      <vt:variant>
        <vt:i4>0</vt:i4>
      </vt:variant>
      <vt:variant>
        <vt:i4>5</vt:i4>
      </vt:variant>
      <vt:variant>
        <vt:lpwstr/>
      </vt:variant>
      <vt:variant>
        <vt:lpwstr>_Toc310347076</vt:lpwstr>
      </vt:variant>
      <vt:variant>
        <vt:i4>1376258</vt:i4>
      </vt:variant>
      <vt:variant>
        <vt:i4>704</vt:i4>
      </vt:variant>
      <vt:variant>
        <vt:i4>0</vt:i4>
      </vt:variant>
      <vt:variant>
        <vt:i4>5</vt:i4>
      </vt:variant>
      <vt:variant>
        <vt:lpwstr/>
      </vt:variant>
      <vt:variant>
        <vt:lpwstr>_Toc310347075</vt:lpwstr>
      </vt:variant>
      <vt:variant>
        <vt:i4>1376259</vt:i4>
      </vt:variant>
      <vt:variant>
        <vt:i4>698</vt:i4>
      </vt:variant>
      <vt:variant>
        <vt:i4>0</vt:i4>
      </vt:variant>
      <vt:variant>
        <vt:i4>5</vt:i4>
      </vt:variant>
      <vt:variant>
        <vt:lpwstr/>
      </vt:variant>
      <vt:variant>
        <vt:lpwstr>_Toc310347074</vt:lpwstr>
      </vt:variant>
      <vt:variant>
        <vt:i4>1376260</vt:i4>
      </vt:variant>
      <vt:variant>
        <vt:i4>692</vt:i4>
      </vt:variant>
      <vt:variant>
        <vt:i4>0</vt:i4>
      </vt:variant>
      <vt:variant>
        <vt:i4>5</vt:i4>
      </vt:variant>
      <vt:variant>
        <vt:lpwstr/>
      </vt:variant>
      <vt:variant>
        <vt:lpwstr>_Toc310347073</vt:lpwstr>
      </vt:variant>
      <vt:variant>
        <vt:i4>1376261</vt:i4>
      </vt:variant>
      <vt:variant>
        <vt:i4>686</vt:i4>
      </vt:variant>
      <vt:variant>
        <vt:i4>0</vt:i4>
      </vt:variant>
      <vt:variant>
        <vt:i4>5</vt:i4>
      </vt:variant>
      <vt:variant>
        <vt:lpwstr/>
      </vt:variant>
      <vt:variant>
        <vt:lpwstr>_Toc310347072</vt:lpwstr>
      </vt:variant>
      <vt:variant>
        <vt:i4>1376262</vt:i4>
      </vt:variant>
      <vt:variant>
        <vt:i4>680</vt:i4>
      </vt:variant>
      <vt:variant>
        <vt:i4>0</vt:i4>
      </vt:variant>
      <vt:variant>
        <vt:i4>5</vt:i4>
      </vt:variant>
      <vt:variant>
        <vt:lpwstr/>
      </vt:variant>
      <vt:variant>
        <vt:lpwstr>_Toc310347071</vt:lpwstr>
      </vt:variant>
      <vt:variant>
        <vt:i4>1376263</vt:i4>
      </vt:variant>
      <vt:variant>
        <vt:i4>674</vt:i4>
      </vt:variant>
      <vt:variant>
        <vt:i4>0</vt:i4>
      </vt:variant>
      <vt:variant>
        <vt:i4>5</vt:i4>
      </vt:variant>
      <vt:variant>
        <vt:lpwstr/>
      </vt:variant>
      <vt:variant>
        <vt:lpwstr>_Toc310347070</vt:lpwstr>
      </vt:variant>
      <vt:variant>
        <vt:i4>1310734</vt:i4>
      </vt:variant>
      <vt:variant>
        <vt:i4>668</vt:i4>
      </vt:variant>
      <vt:variant>
        <vt:i4>0</vt:i4>
      </vt:variant>
      <vt:variant>
        <vt:i4>5</vt:i4>
      </vt:variant>
      <vt:variant>
        <vt:lpwstr/>
      </vt:variant>
      <vt:variant>
        <vt:lpwstr>_Toc310347069</vt:lpwstr>
      </vt:variant>
      <vt:variant>
        <vt:i4>1310735</vt:i4>
      </vt:variant>
      <vt:variant>
        <vt:i4>662</vt:i4>
      </vt:variant>
      <vt:variant>
        <vt:i4>0</vt:i4>
      </vt:variant>
      <vt:variant>
        <vt:i4>5</vt:i4>
      </vt:variant>
      <vt:variant>
        <vt:lpwstr/>
      </vt:variant>
      <vt:variant>
        <vt:lpwstr>_Toc310347068</vt:lpwstr>
      </vt:variant>
      <vt:variant>
        <vt:i4>1310720</vt:i4>
      </vt:variant>
      <vt:variant>
        <vt:i4>656</vt:i4>
      </vt:variant>
      <vt:variant>
        <vt:i4>0</vt:i4>
      </vt:variant>
      <vt:variant>
        <vt:i4>5</vt:i4>
      </vt:variant>
      <vt:variant>
        <vt:lpwstr/>
      </vt:variant>
      <vt:variant>
        <vt:lpwstr>_Toc310347067</vt:lpwstr>
      </vt:variant>
      <vt:variant>
        <vt:i4>1310721</vt:i4>
      </vt:variant>
      <vt:variant>
        <vt:i4>650</vt:i4>
      </vt:variant>
      <vt:variant>
        <vt:i4>0</vt:i4>
      </vt:variant>
      <vt:variant>
        <vt:i4>5</vt:i4>
      </vt:variant>
      <vt:variant>
        <vt:lpwstr/>
      </vt:variant>
      <vt:variant>
        <vt:lpwstr>_Toc310347066</vt:lpwstr>
      </vt:variant>
      <vt:variant>
        <vt:i4>1310722</vt:i4>
      </vt:variant>
      <vt:variant>
        <vt:i4>644</vt:i4>
      </vt:variant>
      <vt:variant>
        <vt:i4>0</vt:i4>
      </vt:variant>
      <vt:variant>
        <vt:i4>5</vt:i4>
      </vt:variant>
      <vt:variant>
        <vt:lpwstr/>
      </vt:variant>
      <vt:variant>
        <vt:lpwstr>_Toc310347065</vt:lpwstr>
      </vt:variant>
      <vt:variant>
        <vt:i4>1310723</vt:i4>
      </vt:variant>
      <vt:variant>
        <vt:i4>638</vt:i4>
      </vt:variant>
      <vt:variant>
        <vt:i4>0</vt:i4>
      </vt:variant>
      <vt:variant>
        <vt:i4>5</vt:i4>
      </vt:variant>
      <vt:variant>
        <vt:lpwstr/>
      </vt:variant>
      <vt:variant>
        <vt:lpwstr>_Toc310347064</vt:lpwstr>
      </vt:variant>
      <vt:variant>
        <vt:i4>1310724</vt:i4>
      </vt:variant>
      <vt:variant>
        <vt:i4>632</vt:i4>
      </vt:variant>
      <vt:variant>
        <vt:i4>0</vt:i4>
      </vt:variant>
      <vt:variant>
        <vt:i4>5</vt:i4>
      </vt:variant>
      <vt:variant>
        <vt:lpwstr/>
      </vt:variant>
      <vt:variant>
        <vt:lpwstr>_Toc310347063</vt:lpwstr>
      </vt:variant>
      <vt:variant>
        <vt:i4>1310725</vt:i4>
      </vt:variant>
      <vt:variant>
        <vt:i4>626</vt:i4>
      </vt:variant>
      <vt:variant>
        <vt:i4>0</vt:i4>
      </vt:variant>
      <vt:variant>
        <vt:i4>5</vt:i4>
      </vt:variant>
      <vt:variant>
        <vt:lpwstr/>
      </vt:variant>
      <vt:variant>
        <vt:lpwstr>_Toc310347062</vt:lpwstr>
      </vt:variant>
      <vt:variant>
        <vt:i4>1310726</vt:i4>
      </vt:variant>
      <vt:variant>
        <vt:i4>620</vt:i4>
      </vt:variant>
      <vt:variant>
        <vt:i4>0</vt:i4>
      </vt:variant>
      <vt:variant>
        <vt:i4>5</vt:i4>
      </vt:variant>
      <vt:variant>
        <vt:lpwstr/>
      </vt:variant>
      <vt:variant>
        <vt:lpwstr>_Toc310347061</vt:lpwstr>
      </vt:variant>
      <vt:variant>
        <vt:i4>1310727</vt:i4>
      </vt:variant>
      <vt:variant>
        <vt:i4>614</vt:i4>
      </vt:variant>
      <vt:variant>
        <vt:i4>0</vt:i4>
      </vt:variant>
      <vt:variant>
        <vt:i4>5</vt:i4>
      </vt:variant>
      <vt:variant>
        <vt:lpwstr/>
      </vt:variant>
      <vt:variant>
        <vt:lpwstr>_Toc310347060</vt:lpwstr>
      </vt:variant>
      <vt:variant>
        <vt:i4>1507342</vt:i4>
      </vt:variant>
      <vt:variant>
        <vt:i4>608</vt:i4>
      </vt:variant>
      <vt:variant>
        <vt:i4>0</vt:i4>
      </vt:variant>
      <vt:variant>
        <vt:i4>5</vt:i4>
      </vt:variant>
      <vt:variant>
        <vt:lpwstr/>
      </vt:variant>
      <vt:variant>
        <vt:lpwstr>_Toc310347059</vt:lpwstr>
      </vt:variant>
      <vt:variant>
        <vt:i4>1507343</vt:i4>
      </vt:variant>
      <vt:variant>
        <vt:i4>602</vt:i4>
      </vt:variant>
      <vt:variant>
        <vt:i4>0</vt:i4>
      </vt:variant>
      <vt:variant>
        <vt:i4>5</vt:i4>
      </vt:variant>
      <vt:variant>
        <vt:lpwstr/>
      </vt:variant>
      <vt:variant>
        <vt:lpwstr>_Toc310347058</vt:lpwstr>
      </vt:variant>
      <vt:variant>
        <vt:i4>1507328</vt:i4>
      </vt:variant>
      <vt:variant>
        <vt:i4>596</vt:i4>
      </vt:variant>
      <vt:variant>
        <vt:i4>0</vt:i4>
      </vt:variant>
      <vt:variant>
        <vt:i4>5</vt:i4>
      </vt:variant>
      <vt:variant>
        <vt:lpwstr/>
      </vt:variant>
      <vt:variant>
        <vt:lpwstr>_Toc310347057</vt:lpwstr>
      </vt:variant>
      <vt:variant>
        <vt:i4>1507329</vt:i4>
      </vt:variant>
      <vt:variant>
        <vt:i4>590</vt:i4>
      </vt:variant>
      <vt:variant>
        <vt:i4>0</vt:i4>
      </vt:variant>
      <vt:variant>
        <vt:i4>5</vt:i4>
      </vt:variant>
      <vt:variant>
        <vt:lpwstr/>
      </vt:variant>
      <vt:variant>
        <vt:lpwstr>_Toc310347056</vt:lpwstr>
      </vt:variant>
      <vt:variant>
        <vt:i4>1507330</vt:i4>
      </vt:variant>
      <vt:variant>
        <vt:i4>584</vt:i4>
      </vt:variant>
      <vt:variant>
        <vt:i4>0</vt:i4>
      </vt:variant>
      <vt:variant>
        <vt:i4>5</vt:i4>
      </vt:variant>
      <vt:variant>
        <vt:lpwstr/>
      </vt:variant>
      <vt:variant>
        <vt:lpwstr>_Toc310347055</vt:lpwstr>
      </vt:variant>
      <vt:variant>
        <vt:i4>1507331</vt:i4>
      </vt:variant>
      <vt:variant>
        <vt:i4>578</vt:i4>
      </vt:variant>
      <vt:variant>
        <vt:i4>0</vt:i4>
      </vt:variant>
      <vt:variant>
        <vt:i4>5</vt:i4>
      </vt:variant>
      <vt:variant>
        <vt:lpwstr/>
      </vt:variant>
      <vt:variant>
        <vt:lpwstr>_Toc310347054</vt:lpwstr>
      </vt:variant>
      <vt:variant>
        <vt:i4>1507332</vt:i4>
      </vt:variant>
      <vt:variant>
        <vt:i4>572</vt:i4>
      </vt:variant>
      <vt:variant>
        <vt:i4>0</vt:i4>
      </vt:variant>
      <vt:variant>
        <vt:i4>5</vt:i4>
      </vt:variant>
      <vt:variant>
        <vt:lpwstr/>
      </vt:variant>
      <vt:variant>
        <vt:lpwstr>_Toc310347053</vt:lpwstr>
      </vt:variant>
      <vt:variant>
        <vt:i4>1507333</vt:i4>
      </vt:variant>
      <vt:variant>
        <vt:i4>566</vt:i4>
      </vt:variant>
      <vt:variant>
        <vt:i4>0</vt:i4>
      </vt:variant>
      <vt:variant>
        <vt:i4>5</vt:i4>
      </vt:variant>
      <vt:variant>
        <vt:lpwstr/>
      </vt:variant>
      <vt:variant>
        <vt:lpwstr>_Toc310347052</vt:lpwstr>
      </vt:variant>
      <vt:variant>
        <vt:i4>1507334</vt:i4>
      </vt:variant>
      <vt:variant>
        <vt:i4>560</vt:i4>
      </vt:variant>
      <vt:variant>
        <vt:i4>0</vt:i4>
      </vt:variant>
      <vt:variant>
        <vt:i4>5</vt:i4>
      </vt:variant>
      <vt:variant>
        <vt:lpwstr/>
      </vt:variant>
      <vt:variant>
        <vt:lpwstr>_Toc310347051</vt:lpwstr>
      </vt:variant>
      <vt:variant>
        <vt:i4>1507335</vt:i4>
      </vt:variant>
      <vt:variant>
        <vt:i4>554</vt:i4>
      </vt:variant>
      <vt:variant>
        <vt:i4>0</vt:i4>
      </vt:variant>
      <vt:variant>
        <vt:i4>5</vt:i4>
      </vt:variant>
      <vt:variant>
        <vt:lpwstr/>
      </vt:variant>
      <vt:variant>
        <vt:lpwstr>_Toc310347050</vt:lpwstr>
      </vt:variant>
      <vt:variant>
        <vt:i4>1441806</vt:i4>
      </vt:variant>
      <vt:variant>
        <vt:i4>548</vt:i4>
      </vt:variant>
      <vt:variant>
        <vt:i4>0</vt:i4>
      </vt:variant>
      <vt:variant>
        <vt:i4>5</vt:i4>
      </vt:variant>
      <vt:variant>
        <vt:lpwstr/>
      </vt:variant>
      <vt:variant>
        <vt:lpwstr>_Toc310347049</vt:lpwstr>
      </vt:variant>
      <vt:variant>
        <vt:i4>1441807</vt:i4>
      </vt:variant>
      <vt:variant>
        <vt:i4>542</vt:i4>
      </vt:variant>
      <vt:variant>
        <vt:i4>0</vt:i4>
      </vt:variant>
      <vt:variant>
        <vt:i4>5</vt:i4>
      </vt:variant>
      <vt:variant>
        <vt:lpwstr/>
      </vt:variant>
      <vt:variant>
        <vt:lpwstr>_Toc310347048</vt:lpwstr>
      </vt:variant>
      <vt:variant>
        <vt:i4>1441792</vt:i4>
      </vt:variant>
      <vt:variant>
        <vt:i4>536</vt:i4>
      </vt:variant>
      <vt:variant>
        <vt:i4>0</vt:i4>
      </vt:variant>
      <vt:variant>
        <vt:i4>5</vt:i4>
      </vt:variant>
      <vt:variant>
        <vt:lpwstr/>
      </vt:variant>
      <vt:variant>
        <vt:lpwstr>_Toc310347047</vt:lpwstr>
      </vt:variant>
      <vt:variant>
        <vt:i4>1441793</vt:i4>
      </vt:variant>
      <vt:variant>
        <vt:i4>530</vt:i4>
      </vt:variant>
      <vt:variant>
        <vt:i4>0</vt:i4>
      </vt:variant>
      <vt:variant>
        <vt:i4>5</vt:i4>
      </vt:variant>
      <vt:variant>
        <vt:lpwstr/>
      </vt:variant>
      <vt:variant>
        <vt:lpwstr>_Toc310347046</vt:lpwstr>
      </vt:variant>
      <vt:variant>
        <vt:i4>1441794</vt:i4>
      </vt:variant>
      <vt:variant>
        <vt:i4>524</vt:i4>
      </vt:variant>
      <vt:variant>
        <vt:i4>0</vt:i4>
      </vt:variant>
      <vt:variant>
        <vt:i4>5</vt:i4>
      </vt:variant>
      <vt:variant>
        <vt:lpwstr/>
      </vt:variant>
      <vt:variant>
        <vt:lpwstr>_Toc310347045</vt:lpwstr>
      </vt:variant>
      <vt:variant>
        <vt:i4>1441795</vt:i4>
      </vt:variant>
      <vt:variant>
        <vt:i4>518</vt:i4>
      </vt:variant>
      <vt:variant>
        <vt:i4>0</vt:i4>
      </vt:variant>
      <vt:variant>
        <vt:i4>5</vt:i4>
      </vt:variant>
      <vt:variant>
        <vt:lpwstr/>
      </vt:variant>
      <vt:variant>
        <vt:lpwstr>_Toc310347044</vt:lpwstr>
      </vt:variant>
      <vt:variant>
        <vt:i4>1441796</vt:i4>
      </vt:variant>
      <vt:variant>
        <vt:i4>512</vt:i4>
      </vt:variant>
      <vt:variant>
        <vt:i4>0</vt:i4>
      </vt:variant>
      <vt:variant>
        <vt:i4>5</vt:i4>
      </vt:variant>
      <vt:variant>
        <vt:lpwstr/>
      </vt:variant>
      <vt:variant>
        <vt:lpwstr>_Toc310347043</vt:lpwstr>
      </vt:variant>
      <vt:variant>
        <vt:i4>1441797</vt:i4>
      </vt:variant>
      <vt:variant>
        <vt:i4>506</vt:i4>
      </vt:variant>
      <vt:variant>
        <vt:i4>0</vt:i4>
      </vt:variant>
      <vt:variant>
        <vt:i4>5</vt:i4>
      </vt:variant>
      <vt:variant>
        <vt:lpwstr/>
      </vt:variant>
      <vt:variant>
        <vt:lpwstr>_Toc310347042</vt:lpwstr>
      </vt:variant>
      <vt:variant>
        <vt:i4>1441798</vt:i4>
      </vt:variant>
      <vt:variant>
        <vt:i4>500</vt:i4>
      </vt:variant>
      <vt:variant>
        <vt:i4>0</vt:i4>
      </vt:variant>
      <vt:variant>
        <vt:i4>5</vt:i4>
      </vt:variant>
      <vt:variant>
        <vt:lpwstr/>
      </vt:variant>
      <vt:variant>
        <vt:lpwstr>_Toc310347041</vt:lpwstr>
      </vt:variant>
      <vt:variant>
        <vt:i4>1441799</vt:i4>
      </vt:variant>
      <vt:variant>
        <vt:i4>494</vt:i4>
      </vt:variant>
      <vt:variant>
        <vt:i4>0</vt:i4>
      </vt:variant>
      <vt:variant>
        <vt:i4>5</vt:i4>
      </vt:variant>
      <vt:variant>
        <vt:lpwstr/>
      </vt:variant>
      <vt:variant>
        <vt:lpwstr>_Toc310347040</vt:lpwstr>
      </vt:variant>
      <vt:variant>
        <vt:i4>1114126</vt:i4>
      </vt:variant>
      <vt:variant>
        <vt:i4>488</vt:i4>
      </vt:variant>
      <vt:variant>
        <vt:i4>0</vt:i4>
      </vt:variant>
      <vt:variant>
        <vt:i4>5</vt:i4>
      </vt:variant>
      <vt:variant>
        <vt:lpwstr/>
      </vt:variant>
      <vt:variant>
        <vt:lpwstr>_Toc310347039</vt:lpwstr>
      </vt:variant>
      <vt:variant>
        <vt:i4>1114127</vt:i4>
      </vt:variant>
      <vt:variant>
        <vt:i4>482</vt:i4>
      </vt:variant>
      <vt:variant>
        <vt:i4>0</vt:i4>
      </vt:variant>
      <vt:variant>
        <vt:i4>5</vt:i4>
      </vt:variant>
      <vt:variant>
        <vt:lpwstr/>
      </vt:variant>
      <vt:variant>
        <vt:lpwstr>_Toc310347038</vt:lpwstr>
      </vt:variant>
      <vt:variant>
        <vt:i4>1114112</vt:i4>
      </vt:variant>
      <vt:variant>
        <vt:i4>476</vt:i4>
      </vt:variant>
      <vt:variant>
        <vt:i4>0</vt:i4>
      </vt:variant>
      <vt:variant>
        <vt:i4>5</vt:i4>
      </vt:variant>
      <vt:variant>
        <vt:lpwstr/>
      </vt:variant>
      <vt:variant>
        <vt:lpwstr>_Toc310347037</vt:lpwstr>
      </vt:variant>
      <vt:variant>
        <vt:i4>1114113</vt:i4>
      </vt:variant>
      <vt:variant>
        <vt:i4>470</vt:i4>
      </vt:variant>
      <vt:variant>
        <vt:i4>0</vt:i4>
      </vt:variant>
      <vt:variant>
        <vt:i4>5</vt:i4>
      </vt:variant>
      <vt:variant>
        <vt:lpwstr/>
      </vt:variant>
      <vt:variant>
        <vt:lpwstr>_Toc310347036</vt:lpwstr>
      </vt:variant>
      <vt:variant>
        <vt:i4>1114114</vt:i4>
      </vt:variant>
      <vt:variant>
        <vt:i4>464</vt:i4>
      </vt:variant>
      <vt:variant>
        <vt:i4>0</vt:i4>
      </vt:variant>
      <vt:variant>
        <vt:i4>5</vt:i4>
      </vt:variant>
      <vt:variant>
        <vt:lpwstr/>
      </vt:variant>
      <vt:variant>
        <vt:lpwstr>_Toc310347035</vt:lpwstr>
      </vt:variant>
      <vt:variant>
        <vt:i4>1114115</vt:i4>
      </vt:variant>
      <vt:variant>
        <vt:i4>458</vt:i4>
      </vt:variant>
      <vt:variant>
        <vt:i4>0</vt:i4>
      </vt:variant>
      <vt:variant>
        <vt:i4>5</vt:i4>
      </vt:variant>
      <vt:variant>
        <vt:lpwstr/>
      </vt:variant>
      <vt:variant>
        <vt:lpwstr>_Toc310347034</vt:lpwstr>
      </vt:variant>
      <vt:variant>
        <vt:i4>1114116</vt:i4>
      </vt:variant>
      <vt:variant>
        <vt:i4>452</vt:i4>
      </vt:variant>
      <vt:variant>
        <vt:i4>0</vt:i4>
      </vt:variant>
      <vt:variant>
        <vt:i4>5</vt:i4>
      </vt:variant>
      <vt:variant>
        <vt:lpwstr/>
      </vt:variant>
      <vt:variant>
        <vt:lpwstr>_Toc310347033</vt:lpwstr>
      </vt:variant>
      <vt:variant>
        <vt:i4>1114117</vt:i4>
      </vt:variant>
      <vt:variant>
        <vt:i4>446</vt:i4>
      </vt:variant>
      <vt:variant>
        <vt:i4>0</vt:i4>
      </vt:variant>
      <vt:variant>
        <vt:i4>5</vt:i4>
      </vt:variant>
      <vt:variant>
        <vt:lpwstr/>
      </vt:variant>
      <vt:variant>
        <vt:lpwstr>_Toc310347032</vt:lpwstr>
      </vt:variant>
      <vt:variant>
        <vt:i4>1114118</vt:i4>
      </vt:variant>
      <vt:variant>
        <vt:i4>440</vt:i4>
      </vt:variant>
      <vt:variant>
        <vt:i4>0</vt:i4>
      </vt:variant>
      <vt:variant>
        <vt:i4>5</vt:i4>
      </vt:variant>
      <vt:variant>
        <vt:lpwstr/>
      </vt:variant>
      <vt:variant>
        <vt:lpwstr>_Toc310347031</vt:lpwstr>
      </vt:variant>
      <vt:variant>
        <vt:i4>1114119</vt:i4>
      </vt:variant>
      <vt:variant>
        <vt:i4>434</vt:i4>
      </vt:variant>
      <vt:variant>
        <vt:i4>0</vt:i4>
      </vt:variant>
      <vt:variant>
        <vt:i4>5</vt:i4>
      </vt:variant>
      <vt:variant>
        <vt:lpwstr/>
      </vt:variant>
      <vt:variant>
        <vt:lpwstr>_Toc310347030</vt:lpwstr>
      </vt:variant>
      <vt:variant>
        <vt:i4>1048590</vt:i4>
      </vt:variant>
      <vt:variant>
        <vt:i4>428</vt:i4>
      </vt:variant>
      <vt:variant>
        <vt:i4>0</vt:i4>
      </vt:variant>
      <vt:variant>
        <vt:i4>5</vt:i4>
      </vt:variant>
      <vt:variant>
        <vt:lpwstr/>
      </vt:variant>
      <vt:variant>
        <vt:lpwstr>_Toc310347029</vt:lpwstr>
      </vt:variant>
      <vt:variant>
        <vt:i4>1048591</vt:i4>
      </vt:variant>
      <vt:variant>
        <vt:i4>422</vt:i4>
      </vt:variant>
      <vt:variant>
        <vt:i4>0</vt:i4>
      </vt:variant>
      <vt:variant>
        <vt:i4>5</vt:i4>
      </vt:variant>
      <vt:variant>
        <vt:lpwstr/>
      </vt:variant>
      <vt:variant>
        <vt:lpwstr>_Toc310347028</vt:lpwstr>
      </vt:variant>
      <vt:variant>
        <vt:i4>1048576</vt:i4>
      </vt:variant>
      <vt:variant>
        <vt:i4>416</vt:i4>
      </vt:variant>
      <vt:variant>
        <vt:i4>0</vt:i4>
      </vt:variant>
      <vt:variant>
        <vt:i4>5</vt:i4>
      </vt:variant>
      <vt:variant>
        <vt:lpwstr/>
      </vt:variant>
      <vt:variant>
        <vt:lpwstr>_Toc310347027</vt:lpwstr>
      </vt:variant>
      <vt:variant>
        <vt:i4>1048577</vt:i4>
      </vt:variant>
      <vt:variant>
        <vt:i4>410</vt:i4>
      </vt:variant>
      <vt:variant>
        <vt:i4>0</vt:i4>
      </vt:variant>
      <vt:variant>
        <vt:i4>5</vt:i4>
      </vt:variant>
      <vt:variant>
        <vt:lpwstr/>
      </vt:variant>
      <vt:variant>
        <vt:lpwstr>_Toc310347026</vt:lpwstr>
      </vt:variant>
      <vt:variant>
        <vt:i4>1048578</vt:i4>
      </vt:variant>
      <vt:variant>
        <vt:i4>404</vt:i4>
      </vt:variant>
      <vt:variant>
        <vt:i4>0</vt:i4>
      </vt:variant>
      <vt:variant>
        <vt:i4>5</vt:i4>
      </vt:variant>
      <vt:variant>
        <vt:lpwstr/>
      </vt:variant>
      <vt:variant>
        <vt:lpwstr>_Toc310347025</vt:lpwstr>
      </vt:variant>
      <vt:variant>
        <vt:i4>1048579</vt:i4>
      </vt:variant>
      <vt:variant>
        <vt:i4>398</vt:i4>
      </vt:variant>
      <vt:variant>
        <vt:i4>0</vt:i4>
      </vt:variant>
      <vt:variant>
        <vt:i4>5</vt:i4>
      </vt:variant>
      <vt:variant>
        <vt:lpwstr/>
      </vt:variant>
      <vt:variant>
        <vt:lpwstr>_Toc310347024</vt:lpwstr>
      </vt:variant>
      <vt:variant>
        <vt:i4>1048580</vt:i4>
      </vt:variant>
      <vt:variant>
        <vt:i4>392</vt:i4>
      </vt:variant>
      <vt:variant>
        <vt:i4>0</vt:i4>
      </vt:variant>
      <vt:variant>
        <vt:i4>5</vt:i4>
      </vt:variant>
      <vt:variant>
        <vt:lpwstr/>
      </vt:variant>
      <vt:variant>
        <vt:lpwstr>_Toc310347023</vt:lpwstr>
      </vt:variant>
      <vt:variant>
        <vt:i4>1048581</vt:i4>
      </vt:variant>
      <vt:variant>
        <vt:i4>386</vt:i4>
      </vt:variant>
      <vt:variant>
        <vt:i4>0</vt:i4>
      </vt:variant>
      <vt:variant>
        <vt:i4>5</vt:i4>
      </vt:variant>
      <vt:variant>
        <vt:lpwstr/>
      </vt:variant>
      <vt:variant>
        <vt:lpwstr>_Toc310347022</vt:lpwstr>
      </vt:variant>
      <vt:variant>
        <vt:i4>1048582</vt:i4>
      </vt:variant>
      <vt:variant>
        <vt:i4>380</vt:i4>
      </vt:variant>
      <vt:variant>
        <vt:i4>0</vt:i4>
      </vt:variant>
      <vt:variant>
        <vt:i4>5</vt:i4>
      </vt:variant>
      <vt:variant>
        <vt:lpwstr/>
      </vt:variant>
      <vt:variant>
        <vt:lpwstr>_Toc310347021</vt:lpwstr>
      </vt:variant>
      <vt:variant>
        <vt:i4>1048583</vt:i4>
      </vt:variant>
      <vt:variant>
        <vt:i4>374</vt:i4>
      </vt:variant>
      <vt:variant>
        <vt:i4>0</vt:i4>
      </vt:variant>
      <vt:variant>
        <vt:i4>5</vt:i4>
      </vt:variant>
      <vt:variant>
        <vt:lpwstr/>
      </vt:variant>
      <vt:variant>
        <vt:lpwstr>_Toc310347020</vt:lpwstr>
      </vt:variant>
      <vt:variant>
        <vt:i4>1245198</vt:i4>
      </vt:variant>
      <vt:variant>
        <vt:i4>368</vt:i4>
      </vt:variant>
      <vt:variant>
        <vt:i4>0</vt:i4>
      </vt:variant>
      <vt:variant>
        <vt:i4>5</vt:i4>
      </vt:variant>
      <vt:variant>
        <vt:lpwstr/>
      </vt:variant>
      <vt:variant>
        <vt:lpwstr>_Toc310347019</vt:lpwstr>
      </vt:variant>
      <vt:variant>
        <vt:i4>1245199</vt:i4>
      </vt:variant>
      <vt:variant>
        <vt:i4>362</vt:i4>
      </vt:variant>
      <vt:variant>
        <vt:i4>0</vt:i4>
      </vt:variant>
      <vt:variant>
        <vt:i4>5</vt:i4>
      </vt:variant>
      <vt:variant>
        <vt:lpwstr/>
      </vt:variant>
      <vt:variant>
        <vt:lpwstr>_Toc310347018</vt:lpwstr>
      </vt:variant>
      <vt:variant>
        <vt:i4>1245184</vt:i4>
      </vt:variant>
      <vt:variant>
        <vt:i4>356</vt:i4>
      </vt:variant>
      <vt:variant>
        <vt:i4>0</vt:i4>
      </vt:variant>
      <vt:variant>
        <vt:i4>5</vt:i4>
      </vt:variant>
      <vt:variant>
        <vt:lpwstr/>
      </vt:variant>
      <vt:variant>
        <vt:lpwstr>_Toc310347017</vt:lpwstr>
      </vt:variant>
      <vt:variant>
        <vt:i4>1245185</vt:i4>
      </vt:variant>
      <vt:variant>
        <vt:i4>350</vt:i4>
      </vt:variant>
      <vt:variant>
        <vt:i4>0</vt:i4>
      </vt:variant>
      <vt:variant>
        <vt:i4>5</vt:i4>
      </vt:variant>
      <vt:variant>
        <vt:lpwstr/>
      </vt:variant>
      <vt:variant>
        <vt:lpwstr>_Toc310347016</vt:lpwstr>
      </vt:variant>
      <vt:variant>
        <vt:i4>1245186</vt:i4>
      </vt:variant>
      <vt:variant>
        <vt:i4>344</vt:i4>
      </vt:variant>
      <vt:variant>
        <vt:i4>0</vt:i4>
      </vt:variant>
      <vt:variant>
        <vt:i4>5</vt:i4>
      </vt:variant>
      <vt:variant>
        <vt:lpwstr/>
      </vt:variant>
      <vt:variant>
        <vt:lpwstr>_Toc310347015</vt:lpwstr>
      </vt:variant>
      <vt:variant>
        <vt:i4>1245187</vt:i4>
      </vt:variant>
      <vt:variant>
        <vt:i4>338</vt:i4>
      </vt:variant>
      <vt:variant>
        <vt:i4>0</vt:i4>
      </vt:variant>
      <vt:variant>
        <vt:i4>5</vt:i4>
      </vt:variant>
      <vt:variant>
        <vt:lpwstr/>
      </vt:variant>
      <vt:variant>
        <vt:lpwstr>_Toc310347014</vt:lpwstr>
      </vt:variant>
      <vt:variant>
        <vt:i4>1245188</vt:i4>
      </vt:variant>
      <vt:variant>
        <vt:i4>332</vt:i4>
      </vt:variant>
      <vt:variant>
        <vt:i4>0</vt:i4>
      </vt:variant>
      <vt:variant>
        <vt:i4>5</vt:i4>
      </vt:variant>
      <vt:variant>
        <vt:lpwstr/>
      </vt:variant>
      <vt:variant>
        <vt:lpwstr>_Toc310347013</vt:lpwstr>
      </vt:variant>
      <vt:variant>
        <vt:i4>1245189</vt:i4>
      </vt:variant>
      <vt:variant>
        <vt:i4>326</vt:i4>
      </vt:variant>
      <vt:variant>
        <vt:i4>0</vt:i4>
      </vt:variant>
      <vt:variant>
        <vt:i4>5</vt:i4>
      </vt:variant>
      <vt:variant>
        <vt:lpwstr/>
      </vt:variant>
      <vt:variant>
        <vt:lpwstr>_Toc310347012</vt:lpwstr>
      </vt:variant>
      <vt:variant>
        <vt:i4>1245190</vt:i4>
      </vt:variant>
      <vt:variant>
        <vt:i4>320</vt:i4>
      </vt:variant>
      <vt:variant>
        <vt:i4>0</vt:i4>
      </vt:variant>
      <vt:variant>
        <vt:i4>5</vt:i4>
      </vt:variant>
      <vt:variant>
        <vt:lpwstr/>
      </vt:variant>
      <vt:variant>
        <vt:lpwstr>_Toc310347011</vt:lpwstr>
      </vt:variant>
      <vt:variant>
        <vt:i4>1245191</vt:i4>
      </vt:variant>
      <vt:variant>
        <vt:i4>314</vt:i4>
      </vt:variant>
      <vt:variant>
        <vt:i4>0</vt:i4>
      </vt:variant>
      <vt:variant>
        <vt:i4>5</vt:i4>
      </vt:variant>
      <vt:variant>
        <vt:lpwstr/>
      </vt:variant>
      <vt:variant>
        <vt:lpwstr>_Toc310347010</vt:lpwstr>
      </vt:variant>
      <vt:variant>
        <vt:i4>1179662</vt:i4>
      </vt:variant>
      <vt:variant>
        <vt:i4>308</vt:i4>
      </vt:variant>
      <vt:variant>
        <vt:i4>0</vt:i4>
      </vt:variant>
      <vt:variant>
        <vt:i4>5</vt:i4>
      </vt:variant>
      <vt:variant>
        <vt:lpwstr/>
      </vt:variant>
      <vt:variant>
        <vt:lpwstr>_Toc310347009</vt:lpwstr>
      </vt:variant>
      <vt:variant>
        <vt:i4>1179663</vt:i4>
      </vt:variant>
      <vt:variant>
        <vt:i4>302</vt:i4>
      </vt:variant>
      <vt:variant>
        <vt:i4>0</vt:i4>
      </vt:variant>
      <vt:variant>
        <vt:i4>5</vt:i4>
      </vt:variant>
      <vt:variant>
        <vt:lpwstr/>
      </vt:variant>
      <vt:variant>
        <vt:lpwstr>_Toc310347008</vt:lpwstr>
      </vt:variant>
      <vt:variant>
        <vt:i4>1179648</vt:i4>
      </vt:variant>
      <vt:variant>
        <vt:i4>296</vt:i4>
      </vt:variant>
      <vt:variant>
        <vt:i4>0</vt:i4>
      </vt:variant>
      <vt:variant>
        <vt:i4>5</vt:i4>
      </vt:variant>
      <vt:variant>
        <vt:lpwstr/>
      </vt:variant>
      <vt:variant>
        <vt:lpwstr>_Toc310347007</vt:lpwstr>
      </vt:variant>
      <vt:variant>
        <vt:i4>1179649</vt:i4>
      </vt:variant>
      <vt:variant>
        <vt:i4>290</vt:i4>
      </vt:variant>
      <vt:variant>
        <vt:i4>0</vt:i4>
      </vt:variant>
      <vt:variant>
        <vt:i4>5</vt:i4>
      </vt:variant>
      <vt:variant>
        <vt:lpwstr/>
      </vt:variant>
      <vt:variant>
        <vt:lpwstr>_Toc310347006</vt:lpwstr>
      </vt:variant>
      <vt:variant>
        <vt:i4>1179650</vt:i4>
      </vt:variant>
      <vt:variant>
        <vt:i4>284</vt:i4>
      </vt:variant>
      <vt:variant>
        <vt:i4>0</vt:i4>
      </vt:variant>
      <vt:variant>
        <vt:i4>5</vt:i4>
      </vt:variant>
      <vt:variant>
        <vt:lpwstr/>
      </vt:variant>
      <vt:variant>
        <vt:lpwstr>_Toc310347005</vt:lpwstr>
      </vt:variant>
      <vt:variant>
        <vt:i4>1179651</vt:i4>
      </vt:variant>
      <vt:variant>
        <vt:i4>278</vt:i4>
      </vt:variant>
      <vt:variant>
        <vt:i4>0</vt:i4>
      </vt:variant>
      <vt:variant>
        <vt:i4>5</vt:i4>
      </vt:variant>
      <vt:variant>
        <vt:lpwstr/>
      </vt:variant>
      <vt:variant>
        <vt:lpwstr>_Toc310347004</vt:lpwstr>
      </vt:variant>
      <vt:variant>
        <vt:i4>1179652</vt:i4>
      </vt:variant>
      <vt:variant>
        <vt:i4>272</vt:i4>
      </vt:variant>
      <vt:variant>
        <vt:i4>0</vt:i4>
      </vt:variant>
      <vt:variant>
        <vt:i4>5</vt:i4>
      </vt:variant>
      <vt:variant>
        <vt:lpwstr/>
      </vt:variant>
      <vt:variant>
        <vt:lpwstr>_Toc310347003</vt:lpwstr>
      </vt:variant>
      <vt:variant>
        <vt:i4>1179653</vt:i4>
      </vt:variant>
      <vt:variant>
        <vt:i4>266</vt:i4>
      </vt:variant>
      <vt:variant>
        <vt:i4>0</vt:i4>
      </vt:variant>
      <vt:variant>
        <vt:i4>5</vt:i4>
      </vt:variant>
      <vt:variant>
        <vt:lpwstr/>
      </vt:variant>
      <vt:variant>
        <vt:lpwstr>_Toc310347002</vt:lpwstr>
      </vt:variant>
      <vt:variant>
        <vt:i4>1179654</vt:i4>
      </vt:variant>
      <vt:variant>
        <vt:i4>260</vt:i4>
      </vt:variant>
      <vt:variant>
        <vt:i4>0</vt:i4>
      </vt:variant>
      <vt:variant>
        <vt:i4>5</vt:i4>
      </vt:variant>
      <vt:variant>
        <vt:lpwstr/>
      </vt:variant>
      <vt:variant>
        <vt:lpwstr>_Toc310347001</vt:lpwstr>
      </vt:variant>
      <vt:variant>
        <vt:i4>1179655</vt:i4>
      </vt:variant>
      <vt:variant>
        <vt:i4>254</vt:i4>
      </vt:variant>
      <vt:variant>
        <vt:i4>0</vt:i4>
      </vt:variant>
      <vt:variant>
        <vt:i4>5</vt:i4>
      </vt:variant>
      <vt:variant>
        <vt:lpwstr/>
      </vt:variant>
      <vt:variant>
        <vt:lpwstr>_Toc310347000</vt:lpwstr>
      </vt:variant>
      <vt:variant>
        <vt:i4>1703943</vt:i4>
      </vt:variant>
      <vt:variant>
        <vt:i4>248</vt:i4>
      </vt:variant>
      <vt:variant>
        <vt:i4>0</vt:i4>
      </vt:variant>
      <vt:variant>
        <vt:i4>5</vt:i4>
      </vt:variant>
      <vt:variant>
        <vt:lpwstr/>
      </vt:variant>
      <vt:variant>
        <vt:lpwstr>_Toc310346999</vt:lpwstr>
      </vt:variant>
      <vt:variant>
        <vt:i4>1703942</vt:i4>
      </vt:variant>
      <vt:variant>
        <vt:i4>242</vt:i4>
      </vt:variant>
      <vt:variant>
        <vt:i4>0</vt:i4>
      </vt:variant>
      <vt:variant>
        <vt:i4>5</vt:i4>
      </vt:variant>
      <vt:variant>
        <vt:lpwstr/>
      </vt:variant>
      <vt:variant>
        <vt:lpwstr>_Toc310346998</vt:lpwstr>
      </vt:variant>
      <vt:variant>
        <vt:i4>1703945</vt:i4>
      </vt:variant>
      <vt:variant>
        <vt:i4>236</vt:i4>
      </vt:variant>
      <vt:variant>
        <vt:i4>0</vt:i4>
      </vt:variant>
      <vt:variant>
        <vt:i4>5</vt:i4>
      </vt:variant>
      <vt:variant>
        <vt:lpwstr/>
      </vt:variant>
      <vt:variant>
        <vt:lpwstr>_Toc310346997</vt:lpwstr>
      </vt:variant>
      <vt:variant>
        <vt:i4>1703944</vt:i4>
      </vt:variant>
      <vt:variant>
        <vt:i4>230</vt:i4>
      </vt:variant>
      <vt:variant>
        <vt:i4>0</vt:i4>
      </vt:variant>
      <vt:variant>
        <vt:i4>5</vt:i4>
      </vt:variant>
      <vt:variant>
        <vt:lpwstr/>
      </vt:variant>
      <vt:variant>
        <vt:lpwstr>_Toc310346996</vt:lpwstr>
      </vt:variant>
      <vt:variant>
        <vt:i4>1703947</vt:i4>
      </vt:variant>
      <vt:variant>
        <vt:i4>224</vt:i4>
      </vt:variant>
      <vt:variant>
        <vt:i4>0</vt:i4>
      </vt:variant>
      <vt:variant>
        <vt:i4>5</vt:i4>
      </vt:variant>
      <vt:variant>
        <vt:lpwstr/>
      </vt:variant>
      <vt:variant>
        <vt:lpwstr>_Toc310346995</vt:lpwstr>
      </vt:variant>
      <vt:variant>
        <vt:i4>1703946</vt:i4>
      </vt:variant>
      <vt:variant>
        <vt:i4>218</vt:i4>
      </vt:variant>
      <vt:variant>
        <vt:i4>0</vt:i4>
      </vt:variant>
      <vt:variant>
        <vt:i4>5</vt:i4>
      </vt:variant>
      <vt:variant>
        <vt:lpwstr/>
      </vt:variant>
      <vt:variant>
        <vt:lpwstr>_Toc310346994</vt:lpwstr>
      </vt:variant>
      <vt:variant>
        <vt:i4>1703949</vt:i4>
      </vt:variant>
      <vt:variant>
        <vt:i4>212</vt:i4>
      </vt:variant>
      <vt:variant>
        <vt:i4>0</vt:i4>
      </vt:variant>
      <vt:variant>
        <vt:i4>5</vt:i4>
      </vt:variant>
      <vt:variant>
        <vt:lpwstr/>
      </vt:variant>
      <vt:variant>
        <vt:lpwstr>_Toc310346993</vt:lpwstr>
      </vt:variant>
      <vt:variant>
        <vt:i4>1703948</vt:i4>
      </vt:variant>
      <vt:variant>
        <vt:i4>206</vt:i4>
      </vt:variant>
      <vt:variant>
        <vt:i4>0</vt:i4>
      </vt:variant>
      <vt:variant>
        <vt:i4>5</vt:i4>
      </vt:variant>
      <vt:variant>
        <vt:lpwstr/>
      </vt:variant>
      <vt:variant>
        <vt:lpwstr>_Toc310346992</vt:lpwstr>
      </vt:variant>
      <vt:variant>
        <vt:i4>1703951</vt:i4>
      </vt:variant>
      <vt:variant>
        <vt:i4>200</vt:i4>
      </vt:variant>
      <vt:variant>
        <vt:i4>0</vt:i4>
      </vt:variant>
      <vt:variant>
        <vt:i4>5</vt:i4>
      </vt:variant>
      <vt:variant>
        <vt:lpwstr/>
      </vt:variant>
      <vt:variant>
        <vt:lpwstr>_Toc310346991</vt:lpwstr>
      </vt:variant>
      <vt:variant>
        <vt:i4>1703950</vt:i4>
      </vt:variant>
      <vt:variant>
        <vt:i4>194</vt:i4>
      </vt:variant>
      <vt:variant>
        <vt:i4>0</vt:i4>
      </vt:variant>
      <vt:variant>
        <vt:i4>5</vt:i4>
      </vt:variant>
      <vt:variant>
        <vt:lpwstr/>
      </vt:variant>
      <vt:variant>
        <vt:lpwstr>_Toc310346990</vt:lpwstr>
      </vt:variant>
      <vt:variant>
        <vt:i4>1769479</vt:i4>
      </vt:variant>
      <vt:variant>
        <vt:i4>188</vt:i4>
      </vt:variant>
      <vt:variant>
        <vt:i4>0</vt:i4>
      </vt:variant>
      <vt:variant>
        <vt:i4>5</vt:i4>
      </vt:variant>
      <vt:variant>
        <vt:lpwstr/>
      </vt:variant>
      <vt:variant>
        <vt:lpwstr>_Toc310346989</vt:lpwstr>
      </vt:variant>
      <vt:variant>
        <vt:i4>1769478</vt:i4>
      </vt:variant>
      <vt:variant>
        <vt:i4>182</vt:i4>
      </vt:variant>
      <vt:variant>
        <vt:i4>0</vt:i4>
      </vt:variant>
      <vt:variant>
        <vt:i4>5</vt:i4>
      </vt:variant>
      <vt:variant>
        <vt:lpwstr/>
      </vt:variant>
      <vt:variant>
        <vt:lpwstr>_Toc310346988</vt:lpwstr>
      </vt:variant>
      <vt:variant>
        <vt:i4>1769481</vt:i4>
      </vt:variant>
      <vt:variant>
        <vt:i4>176</vt:i4>
      </vt:variant>
      <vt:variant>
        <vt:i4>0</vt:i4>
      </vt:variant>
      <vt:variant>
        <vt:i4>5</vt:i4>
      </vt:variant>
      <vt:variant>
        <vt:lpwstr/>
      </vt:variant>
      <vt:variant>
        <vt:lpwstr>_Toc310346987</vt:lpwstr>
      </vt:variant>
      <vt:variant>
        <vt:i4>1769480</vt:i4>
      </vt:variant>
      <vt:variant>
        <vt:i4>170</vt:i4>
      </vt:variant>
      <vt:variant>
        <vt:i4>0</vt:i4>
      </vt:variant>
      <vt:variant>
        <vt:i4>5</vt:i4>
      </vt:variant>
      <vt:variant>
        <vt:lpwstr/>
      </vt:variant>
      <vt:variant>
        <vt:lpwstr>_Toc310346986</vt:lpwstr>
      </vt:variant>
      <vt:variant>
        <vt:i4>1769483</vt:i4>
      </vt:variant>
      <vt:variant>
        <vt:i4>164</vt:i4>
      </vt:variant>
      <vt:variant>
        <vt:i4>0</vt:i4>
      </vt:variant>
      <vt:variant>
        <vt:i4>5</vt:i4>
      </vt:variant>
      <vt:variant>
        <vt:lpwstr/>
      </vt:variant>
      <vt:variant>
        <vt:lpwstr>_Toc310346985</vt:lpwstr>
      </vt:variant>
      <vt:variant>
        <vt:i4>1769482</vt:i4>
      </vt:variant>
      <vt:variant>
        <vt:i4>158</vt:i4>
      </vt:variant>
      <vt:variant>
        <vt:i4>0</vt:i4>
      </vt:variant>
      <vt:variant>
        <vt:i4>5</vt:i4>
      </vt:variant>
      <vt:variant>
        <vt:lpwstr/>
      </vt:variant>
      <vt:variant>
        <vt:lpwstr>_Toc310346984</vt:lpwstr>
      </vt:variant>
      <vt:variant>
        <vt:i4>1769485</vt:i4>
      </vt:variant>
      <vt:variant>
        <vt:i4>152</vt:i4>
      </vt:variant>
      <vt:variant>
        <vt:i4>0</vt:i4>
      </vt:variant>
      <vt:variant>
        <vt:i4>5</vt:i4>
      </vt:variant>
      <vt:variant>
        <vt:lpwstr/>
      </vt:variant>
      <vt:variant>
        <vt:lpwstr>_Toc310346983</vt:lpwstr>
      </vt:variant>
      <vt:variant>
        <vt:i4>1769484</vt:i4>
      </vt:variant>
      <vt:variant>
        <vt:i4>146</vt:i4>
      </vt:variant>
      <vt:variant>
        <vt:i4>0</vt:i4>
      </vt:variant>
      <vt:variant>
        <vt:i4>5</vt:i4>
      </vt:variant>
      <vt:variant>
        <vt:lpwstr/>
      </vt:variant>
      <vt:variant>
        <vt:lpwstr>_Toc310346982</vt:lpwstr>
      </vt:variant>
      <vt:variant>
        <vt:i4>1769487</vt:i4>
      </vt:variant>
      <vt:variant>
        <vt:i4>140</vt:i4>
      </vt:variant>
      <vt:variant>
        <vt:i4>0</vt:i4>
      </vt:variant>
      <vt:variant>
        <vt:i4>5</vt:i4>
      </vt:variant>
      <vt:variant>
        <vt:lpwstr/>
      </vt:variant>
      <vt:variant>
        <vt:lpwstr>_Toc310346981</vt:lpwstr>
      </vt:variant>
      <vt:variant>
        <vt:i4>1769486</vt:i4>
      </vt:variant>
      <vt:variant>
        <vt:i4>134</vt:i4>
      </vt:variant>
      <vt:variant>
        <vt:i4>0</vt:i4>
      </vt:variant>
      <vt:variant>
        <vt:i4>5</vt:i4>
      </vt:variant>
      <vt:variant>
        <vt:lpwstr/>
      </vt:variant>
      <vt:variant>
        <vt:lpwstr>_Toc310346980</vt:lpwstr>
      </vt:variant>
      <vt:variant>
        <vt:i4>1310727</vt:i4>
      </vt:variant>
      <vt:variant>
        <vt:i4>128</vt:i4>
      </vt:variant>
      <vt:variant>
        <vt:i4>0</vt:i4>
      </vt:variant>
      <vt:variant>
        <vt:i4>5</vt:i4>
      </vt:variant>
      <vt:variant>
        <vt:lpwstr/>
      </vt:variant>
      <vt:variant>
        <vt:lpwstr>_Toc310346979</vt:lpwstr>
      </vt:variant>
      <vt:variant>
        <vt:i4>1310726</vt:i4>
      </vt:variant>
      <vt:variant>
        <vt:i4>122</vt:i4>
      </vt:variant>
      <vt:variant>
        <vt:i4>0</vt:i4>
      </vt:variant>
      <vt:variant>
        <vt:i4>5</vt:i4>
      </vt:variant>
      <vt:variant>
        <vt:lpwstr/>
      </vt:variant>
      <vt:variant>
        <vt:lpwstr>_Toc310346978</vt:lpwstr>
      </vt:variant>
      <vt:variant>
        <vt:i4>1310729</vt:i4>
      </vt:variant>
      <vt:variant>
        <vt:i4>116</vt:i4>
      </vt:variant>
      <vt:variant>
        <vt:i4>0</vt:i4>
      </vt:variant>
      <vt:variant>
        <vt:i4>5</vt:i4>
      </vt:variant>
      <vt:variant>
        <vt:lpwstr/>
      </vt:variant>
      <vt:variant>
        <vt:lpwstr>_Toc310346977</vt:lpwstr>
      </vt:variant>
      <vt:variant>
        <vt:i4>1310728</vt:i4>
      </vt:variant>
      <vt:variant>
        <vt:i4>110</vt:i4>
      </vt:variant>
      <vt:variant>
        <vt:i4>0</vt:i4>
      </vt:variant>
      <vt:variant>
        <vt:i4>5</vt:i4>
      </vt:variant>
      <vt:variant>
        <vt:lpwstr/>
      </vt:variant>
      <vt:variant>
        <vt:lpwstr>_Toc310346976</vt:lpwstr>
      </vt:variant>
      <vt:variant>
        <vt:i4>1310731</vt:i4>
      </vt:variant>
      <vt:variant>
        <vt:i4>104</vt:i4>
      </vt:variant>
      <vt:variant>
        <vt:i4>0</vt:i4>
      </vt:variant>
      <vt:variant>
        <vt:i4>5</vt:i4>
      </vt:variant>
      <vt:variant>
        <vt:lpwstr/>
      </vt:variant>
      <vt:variant>
        <vt:lpwstr>_Toc310346975</vt:lpwstr>
      </vt:variant>
      <vt:variant>
        <vt:i4>1310730</vt:i4>
      </vt:variant>
      <vt:variant>
        <vt:i4>98</vt:i4>
      </vt:variant>
      <vt:variant>
        <vt:i4>0</vt:i4>
      </vt:variant>
      <vt:variant>
        <vt:i4>5</vt:i4>
      </vt:variant>
      <vt:variant>
        <vt:lpwstr/>
      </vt:variant>
      <vt:variant>
        <vt:lpwstr>_Toc310346974</vt:lpwstr>
      </vt:variant>
      <vt:variant>
        <vt:i4>1310733</vt:i4>
      </vt:variant>
      <vt:variant>
        <vt:i4>92</vt:i4>
      </vt:variant>
      <vt:variant>
        <vt:i4>0</vt:i4>
      </vt:variant>
      <vt:variant>
        <vt:i4>5</vt:i4>
      </vt:variant>
      <vt:variant>
        <vt:lpwstr/>
      </vt:variant>
      <vt:variant>
        <vt:lpwstr>_Toc310346973</vt:lpwstr>
      </vt:variant>
      <vt:variant>
        <vt:i4>1310732</vt:i4>
      </vt:variant>
      <vt:variant>
        <vt:i4>86</vt:i4>
      </vt:variant>
      <vt:variant>
        <vt:i4>0</vt:i4>
      </vt:variant>
      <vt:variant>
        <vt:i4>5</vt:i4>
      </vt:variant>
      <vt:variant>
        <vt:lpwstr/>
      </vt:variant>
      <vt:variant>
        <vt:lpwstr>_Toc310346972</vt:lpwstr>
      </vt:variant>
      <vt:variant>
        <vt:i4>1310735</vt:i4>
      </vt:variant>
      <vt:variant>
        <vt:i4>80</vt:i4>
      </vt:variant>
      <vt:variant>
        <vt:i4>0</vt:i4>
      </vt:variant>
      <vt:variant>
        <vt:i4>5</vt:i4>
      </vt:variant>
      <vt:variant>
        <vt:lpwstr/>
      </vt:variant>
      <vt:variant>
        <vt:lpwstr>_Toc310346971</vt:lpwstr>
      </vt:variant>
      <vt:variant>
        <vt:i4>1310734</vt:i4>
      </vt:variant>
      <vt:variant>
        <vt:i4>74</vt:i4>
      </vt:variant>
      <vt:variant>
        <vt:i4>0</vt:i4>
      </vt:variant>
      <vt:variant>
        <vt:i4>5</vt:i4>
      </vt:variant>
      <vt:variant>
        <vt:lpwstr/>
      </vt:variant>
      <vt:variant>
        <vt:lpwstr>_Toc310346970</vt:lpwstr>
      </vt:variant>
      <vt:variant>
        <vt:i4>1376263</vt:i4>
      </vt:variant>
      <vt:variant>
        <vt:i4>68</vt:i4>
      </vt:variant>
      <vt:variant>
        <vt:i4>0</vt:i4>
      </vt:variant>
      <vt:variant>
        <vt:i4>5</vt:i4>
      </vt:variant>
      <vt:variant>
        <vt:lpwstr/>
      </vt:variant>
      <vt:variant>
        <vt:lpwstr>_Toc310346969</vt:lpwstr>
      </vt:variant>
      <vt:variant>
        <vt:i4>1376262</vt:i4>
      </vt:variant>
      <vt:variant>
        <vt:i4>62</vt:i4>
      </vt:variant>
      <vt:variant>
        <vt:i4>0</vt:i4>
      </vt:variant>
      <vt:variant>
        <vt:i4>5</vt:i4>
      </vt:variant>
      <vt:variant>
        <vt:lpwstr/>
      </vt:variant>
      <vt:variant>
        <vt:lpwstr>_Toc310346968</vt:lpwstr>
      </vt:variant>
      <vt:variant>
        <vt:i4>1376265</vt:i4>
      </vt:variant>
      <vt:variant>
        <vt:i4>56</vt:i4>
      </vt:variant>
      <vt:variant>
        <vt:i4>0</vt:i4>
      </vt:variant>
      <vt:variant>
        <vt:i4>5</vt:i4>
      </vt:variant>
      <vt:variant>
        <vt:lpwstr/>
      </vt:variant>
      <vt:variant>
        <vt:lpwstr>_Toc310346967</vt:lpwstr>
      </vt:variant>
      <vt:variant>
        <vt:i4>1376264</vt:i4>
      </vt:variant>
      <vt:variant>
        <vt:i4>50</vt:i4>
      </vt:variant>
      <vt:variant>
        <vt:i4>0</vt:i4>
      </vt:variant>
      <vt:variant>
        <vt:i4>5</vt:i4>
      </vt:variant>
      <vt:variant>
        <vt:lpwstr/>
      </vt:variant>
      <vt:variant>
        <vt:lpwstr>_Toc310346966</vt:lpwstr>
      </vt:variant>
      <vt:variant>
        <vt:i4>1376267</vt:i4>
      </vt:variant>
      <vt:variant>
        <vt:i4>44</vt:i4>
      </vt:variant>
      <vt:variant>
        <vt:i4>0</vt:i4>
      </vt:variant>
      <vt:variant>
        <vt:i4>5</vt:i4>
      </vt:variant>
      <vt:variant>
        <vt:lpwstr/>
      </vt:variant>
      <vt:variant>
        <vt:lpwstr>_Toc310346965</vt:lpwstr>
      </vt:variant>
      <vt:variant>
        <vt:i4>1376266</vt:i4>
      </vt:variant>
      <vt:variant>
        <vt:i4>38</vt:i4>
      </vt:variant>
      <vt:variant>
        <vt:i4>0</vt:i4>
      </vt:variant>
      <vt:variant>
        <vt:i4>5</vt:i4>
      </vt:variant>
      <vt:variant>
        <vt:lpwstr/>
      </vt:variant>
      <vt:variant>
        <vt:lpwstr>_Toc310346964</vt:lpwstr>
      </vt:variant>
      <vt:variant>
        <vt:i4>1376269</vt:i4>
      </vt:variant>
      <vt:variant>
        <vt:i4>32</vt:i4>
      </vt:variant>
      <vt:variant>
        <vt:i4>0</vt:i4>
      </vt:variant>
      <vt:variant>
        <vt:i4>5</vt:i4>
      </vt:variant>
      <vt:variant>
        <vt:lpwstr/>
      </vt:variant>
      <vt:variant>
        <vt:lpwstr>_Toc310346963</vt:lpwstr>
      </vt:variant>
      <vt:variant>
        <vt:i4>1376268</vt:i4>
      </vt:variant>
      <vt:variant>
        <vt:i4>26</vt:i4>
      </vt:variant>
      <vt:variant>
        <vt:i4>0</vt:i4>
      </vt:variant>
      <vt:variant>
        <vt:i4>5</vt:i4>
      </vt:variant>
      <vt:variant>
        <vt:lpwstr/>
      </vt:variant>
      <vt:variant>
        <vt:lpwstr>_Toc310346962</vt:lpwstr>
      </vt:variant>
      <vt:variant>
        <vt:i4>1376271</vt:i4>
      </vt:variant>
      <vt:variant>
        <vt:i4>20</vt:i4>
      </vt:variant>
      <vt:variant>
        <vt:i4>0</vt:i4>
      </vt:variant>
      <vt:variant>
        <vt:i4>5</vt:i4>
      </vt:variant>
      <vt:variant>
        <vt:lpwstr/>
      </vt:variant>
      <vt:variant>
        <vt:lpwstr>_Toc310346961</vt:lpwstr>
      </vt:variant>
      <vt:variant>
        <vt:i4>1376270</vt:i4>
      </vt:variant>
      <vt:variant>
        <vt:i4>14</vt:i4>
      </vt:variant>
      <vt:variant>
        <vt:i4>0</vt:i4>
      </vt:variant>
      <vt:variant>
        <vt:i4>5</vt:i4>
      </vt:variant>
      <vt:variant>
        <vt:lpwstr/>
      </vt:variant>
      <vt:variant>
        <vt:lpwstr>_Toc310346960</vt:lpwstr>
      </vt:variant>
      <vt:variant>
        <vt:i4>1441799</vt:i4>
      </vt:variant>
      <vt:variant>
        <vt:i4>8</vt:i4>
      </vt:variant>
      <vt:variant>
        <vt:i4>0</vt:i4>
      </vt:variant>
      <vt:variant>
        <vt:i4>5</vt:i4>
      </vt:variant>
      <vt:variant>
        <vt:lpwstr/>
      </vt:variant>
      <vt:variant>
        <vt:lpwstr>_Toc310346959</vt:lpwstr>
      </vt:variant>
      <vt:variant>
        <vt:i4>1441798</vt:i4>
      </vt:variant>
      <vt:variant>
        <vt:i4>2</vt:i4>
      </vt:variant>
      <vt:variant>
        <vt:i4>0</vt:i4>
      </vt:variant>
      <vt:variant>
        <vt:i4>5</vt:i4>
      </vt:variant>
      <vt:variant>
        <vt:lpwstr/>
      </vt:variant>
      <vt:variant>
        <vt:lpwstr>_Toc310346958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DigiCert</dc:title>
  <dc:creator/>
  <cp:lastModifiedBy/>
  <cp:revision>1</cp:revision>
  <cp:lastPrinted>2007-08-22T03:57:00Z</cp:lastPrinted>
  <dcterms:created xsi:type="dcterms:W3CDTF">2012-03-06T21:39:00Z</dcterms:created>
  <dcterms:modified xsi:type="dcterms:W3CDTF">2012-03-06T21:39:00Z</dcterms:modified>
</cp:coreProperties>
</file>