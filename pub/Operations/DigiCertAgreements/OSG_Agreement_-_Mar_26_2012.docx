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240E" w:rsidRPr="00250CF7" w:rsidRDefault="00AC4B9F" w:rsidP="00BF0120">
      <w:pPr>
        <w:pStyle w:val="Standard"/>
        <w:spacing w:after="200"/>
        <w:jc w:val="center"/>
      </w:pPr>
      <w:ins w:id="0" w:author="Jeremy" w:date="2012-02-24T14:30:00Z">
        <w:r>
          <w:rPr>
            <w:rFonts w:ascii="Cambria" w:eastAsia="Cambria" w:hAnsi="Cambria" w:cs="Cambria"/>
            <w:b/>
            <w:bCs/>
            <w:sz w:val="20"/>
            <w:szCs w:val="20"/>
          </w:rPr>
          <w:t xml:space="preserve">MASTER </w:t>
        </w:r>
      </w:ins>
      <w:commentRangeStart w:id="1"/>
      <w:r w:rsidR="0092470F" w:rsidRPr="00250CF7">
        <w:rPr>
          <w:rFonts w:ascii="Cambria" w:eastAsia="Cambria" w:hAnsi="Cambria" w:cs="Cambria"/>
          <w:b/>
          <w:bCs/>
          <w:sz w:val="20"/>
          <w:szCs w:val="20"/>
        </w:rPr>
        <w:t>REGISTRATION AUTHORITY</w:t>
      </w:r>
      <w:r w:rsidR="00C77BC1" w:rsidRPr="00250CF7">
        <w:rPr>
          <w:rFonts w:ascii="Cambria" w:eastAsia="Cambria" w:hAnsi="Cambria" w:cs="Cambria"/>
          <w:b/>
          <w:bCs/>
          <w:sz w:val="20"/>
          <w:szCs w:val="20"/>
        </w:rPr>
        <w:t xml:space="preserve"> AGREEMENT</w:t>
      </w:r>
      <w:commentRangeEnd w:id="1"/>
      <w:r w:rsidR="003D4E87">
        <w:rPr>
          <w:rStyle w:val="CommentReference"/>
          <w:kern w:val="0"/>
        </w:rPr>
        <w:commentReference w:id="1"/>
      </w:r>
    </w:p>
    <w:p w:rsidR="000A240E" w:rsidRPr="00250CF7" w:rsidRDefault="00C77BC1" w:rsidP="00BF0120">
      <w:pPr>
        <w:pStyle w:val="Standard"/>
        <w:spacing w:after="200"/>
        <w:ind w:firstLine="720"/>
      </w:pPr>
      <w:r w:rsidRPr="00250CF7">
        <w:rPr>
          <w:rFonts w:ascii="Cambria" w:eastAsia="Cambria" w:hAnsi="Cambria" w:cs="Cambria"/>
          <w:sz w:val="20"/>
          <w:szCs w:val="20"/>
        </w:rPr>
        <w:t xml:space="preserve">This </w:t>
      </w:r>
      <w:ins w:id="2" w:author="Jeremy" w:date="2012-02-24T14:30:00Z">
        <w:r w:rsidR="00AC4B9F">
          <w:rPr>
            <w:rFonts w:ascii="Cambria" w:eastAsia="Cambria" w:hAnsi="Cambria" w:cs="Cambria"/>
            <w:sz w:val="20"/>
            <w:szCs w:val="20"/>
          </w:rPr>
          <w:t xml:space="preserve">master </w:t>
        </w:r>
      </w:ins>
      <w:r w:rsidR="0092470F" w:rsidRPr="00250CF7">
        <w:rPr>
          <w:rFonts w:ascii="Cambria" w:eastAsia="Cambria" w:hAnsi="Cambria" w:cs="Cambria"/>
          <w:sz w:val="20"/>
          <w:szCs w:val="20"/>
        </w:rPr>
        <w:t xml:space="preserve">registration authority </w:t>
      </w:r>
      <w:r w:rsidRPr="00250CF7">
        <w:rPr>
          <w:rFonts w:ascii="Cambria" w:eastAsia="Cambria" w:hAnsi="Cambria" w:cs="Cambria"/>
          <w:sz w:val="20"/>
          <w:szCs w:val="20"/>
        </w:rPr>
        <w:t>agreement</w:t>
      </w:r>
      <w:ins w:id="3" w:author="Jeremy" w:date="2012-02-27T09:53:00Z">
        <w:r w:rsidR="001C5B61">
          <w:rPr>
            <w:rFonts w:ascii="Cambria" w:eastAsia="Cambria" w:hAnsi="Cambria" w:cs="Cambria"/>
            <w:sz w:val="20"/>
            <w:szCs w:val="20"/>
          </w:rPr>
          <w:t xml:space="preserve"> (“</w:t>
        </w:r>
        <w:r w:rsidR="007976FC" w:rsidRPr="007976FC">
          <w:rPr>
            <w:rFonts w:ascii="Cambria" w:eastAsia="Cambria" w:hAnsi="Cambria" w:cs="Cambria"/>
            <w:b/>
            <w:sz w:val="20"/>
            <w:szCs w:val="20"/>
            <w:rPrChange w:id="4" w:author="Jeremy" w:date="2012-02-27T09:53:00Z">
              <w:rPr>
                <w:rFonts w:ascii="Cambria" w:eastAsia="Cambria" w:hAnsi="Cambria" w:cs="Cambria"/>
                <w:sz w:val="20"/>
                <w:szCs w:val="20"/>
              </w:rPr>
            </w:rPrChange>
          </w:rPr>
          <w:t>Agreement</w:t>
        </w:r>
        <w:r w:rsidR="001C5B61">
          <w:rPr>
            <w:rFonts w:ascii="Cambria" w:eastAsia="Cambria" w:hAnsi="Cambria" w:cs="Cambria"/>
            <w:sz w:val="20"/>
            <w:szCs w:val="20"/>
          </w:rPr>
          <w:t>”)</w:t>
        </w:r>
      </w:ins>
      <w:r w:rsidRPr="00250CF7">
        <w:rPr>
          <w:rFonts w:ascii="Cambria" w:eastAsia="Cambria" w:hAnsi="Cambria" w:cs="Cambria"/>
          <w:sz w:val="20"/>
          <w:szCs w:val="20"/>
        </w:rPr>
        <w:t xml:space="preserve"> is dated ___________________ (</w:t>
      </w:r>
      <w:r w:rsidRPr="00250CF7">
        <w:rPr>
          <w:rFonts w:ascii="Cambria" w:eastAsia="Cambria" w:hAnsi="Cambria" w:cs="Cambria"/>
          <w:bCs/>
          <w:sz w:val="20"/>
          <w:szCs w:val="20"/>
        </w:rPr>
        <w:t>“</w:t>
      </w:r>
      <w:r w:rsidRPr="00250CF7">
        <w:rPr>
          <w:rFonts w:ascii="Cambria" w:eastAsia="Cambria" w:hAnsi="Cambria" w:cs="Cambria"/>
          <w:b/>
          <w:bCs/>
          <w:sz w:val="20"/>
          <w:szCs w:val="20"/>
        </w:rPr>
        <w:t>Effective Date</w:t>
      </w:r>
      <w:r w:rsidRPr="00250CF7">
        <w:rPr>
          <w:rFonts w:ascii="Cambria" w:eastAsia="Cambria" w:hAnsi="Cambria" w:cs="Cambria"/>
          <w:bCs/>
          <w:sz w:val="20"/>
          <w:szCs w:val="20"/>
        </w:rPr>
        <w:t>”</w:t>
      </w:r>
      <w:r w:rsidRPr="00250CF7">
        <w:rPr>
          <w:rFonts w:ascii="Cambria" w:eastAsia="Cambria" w:hAnsi="Cambria" w:cs="Cambria"/>
          <w:sz w:val="20"/>
          <w:szCs w:val="20"/>
        </w:rPr>
        <w:t>) and is between DigiCert, Inc., a Utah corporation (“</w:t>
      </w:r>
      <w:r w:rsidRPr="00250CF7">
        <w:rPr>
          <w:rFonts w:ascii="Cambria" w:eastAsia="Cambria" w:hAnsi="Cambria" w:cs="Cambria"/>
          <w:b/>
          <w:bCs/>
          <w:sz w:val="20"/>
          <w:szCs w:val="20"/>
        </w:rPr>
        <w:t>DigiCert</w:t>
      </w:r>
      <w:r w:rsidRPr="00250CF7">
        <w:rPr>
          <w:rFonts w:ascii="Cambria" w:eastAsia="Cambria" w:hAnsi="Cambria" w:cs="Cambria"/>
          <w:bCs/>
          <w:sz w:val="20"/>
          <w:szCs w:val="20"/>
        </w:rPr>
        <w:t>”</w:t>
      </w:r>
      <w:r w:rsidRPr="00250CF7">
        <w:rPr>
          <w:rFonts w:ascii="Cambria" w:eastAsia="Cambria" w:hAnsi="Cambria" w:cs="Cambria"/>
          <w:sz w:val="20"/>
          <w:szCs w:val="20"/>
        </w:rPr>
        <w:t xml:space="preserve">) and </w:t>
      </w:r>
      <w:r w:rsidR="00047E04">
        <w:rPr>
          <w:rFonts w:ascii="Cambria" w:eastAsia="Cambria" w:hAnsi="Cambria" w:cs="Cambria"/>
          <w:sz w:val="20"/>
          <w:szCs w:val="20"/>
        </w:rPr>
        <w:t>Indiana University</w:t>
      </w:r>
      <w:r w:rsidRPr="00250CF7">
        <w:rPr>
          <w:rFonts w:ascii="Cambria" w:eastAsia="Cambria" w:hAnsi="Cambria" w:cs="Cambria"/>
          <w:sz w:val="20"/>
          <w:szCs w:val="20"/>
        </w:rPr>
        <w:t xml:space="preserve"> (“</w:t>
      </w:r>
      <w:r w:rsidR="00731850">
        <w:rPr>
          <w:rFonts w:ascii="Cambria" w:eastAsia="Cambria" w:hAnsi="Cambria" w:cs="Cambria"/>
          <w:b/>
          <w:bCs/>
          <w:sz w:val="20"/>
          <w:szCs w:val="20"/>
        </w:rPr>
        <w:t>OSG Administrator</w:t>
      </w:r>
      <w:r w:rsidRPr="00250CF7">
        <w:rPr>
          <w:rFonts w:ascii="Cambria" w:eastAsia="Cambria" w:hAnsi="Cambria" w:cs="Cambria"/>
          <w:sz w:val="20"/>
          <w:szCs w:val="20"/>
        </w:rPr>
        <w:t xml:space="preserve">”).   </w:t>
      </w:r>
    </w:p>
    <w:p w:rsidR="000A240E" w:rsidRPr="00250CF7" w:rsidRDefault="00C77BC1" w:rsidP="00BF0120">
      <w:pPr>
        <w:pStyle w:val="Standard"/>
        <w:spacing w:after="200"/>
        <w:ind w:firstLine="720"/>
      </w:pPr>
      <w:r w:rsidRPr="00250CF7">
        <w:rPr>
          <w:rFonts w:ascii="Cambria" w:eastAsia="Cambria" w:hAnsi="Cambria" w:cs="Cambria"/>
          <w:sz w:val="20"/>
          <w:szCs w:val="20"/>
        </w:rPr>
        <w:t xml:space="preserve">DigiCert is a trusted </w:t>
      </w:r>
      <w:del w:id="5" w:author="Jeremy" w:date="2012-02-15T10:43:00Z">
        <w:r w:rsidRPr="00250CF7" w:rsidDel="009959EB">
          <w:rPr>
            <w:rFonts w:ascii="Cambria" w:eastAsia="Cambria" w:hAnsi="Cambria" w:cs="Cambria"/>
            <w:sz w:val="20"/>
            <w:szCs w:val="20"/>
          </w:rPr>
          <w:delText xml:space="preserve">third party </w:delText>
        </w:r>
      </w:del>
      <w:r w:rsidRPr="00250CF7">
        <w:rPr>
          <w:rFonts w:ascii="Cambria" w:eastAsia="Cambria" w:hAnsi="Cambria" w:cs="Cambria"/>
          <w:sz w:val="20"/>
          <w:szCs w:val="20"/>
        </w:rPr>
        <w:t>certification authority and experienced provider of ITU X.509 v.3 digital certificates (“</w:t>
      </w:r>
      <w:r w:rsidRPr="00250CF7">
        <w:rPr>
          <w:rFonts w:ascii="Cambria" w:eastAsia="Cambria" w:hAnsi="Cambria" w:cs="Cambria"/>
          <w:b/>
          <w:bCs/>
          <w:sz w:val="20"/>
          <w:szCs w:val="20"/>
        </w:rPr>
        <w:t>Certificates</w:t>
      </w:r>
      <w:r w:rsidRPr="00250CF7">
        <w:rPr>
          <w:rFonts w:ascii="Cambria" w:eastAsia="Cambria" w:hAnsi="Cambria" w:cs="Cambria"/>
          <w:bCs/>
          <w:sz w:val="20"/>
          <w:szCs w:val="20"/>
        </w:rPr>
        <w:t>”</w:t>
      </w:r>
      <w:r w:rsidRPr="00250CF7">
        <w:rPr>
          <w:rFonts w:ascii="Cambria" w:eastAsia="Cambria" w:hAnsi="Cambria" w:cs="Cambria"/>
          <w:sz w:val="20"/>
          <w:szCs w:val="20"/>
        </w:rPr>
        <w:t>)</w:t>
      </w:r>
      <w:r w:rsidR="00D33F34">
        <w:rPr>
          <w:rFonts w:ascii="Cambria" w:eastAsia="Cambria" w:hAnsi="Cambria" w:cs="Cambria"/>
          <w:sz w:val="20"/>
          <w:szCs w:val="20"/>
        </w:rPr>
        <w:t>, including IGTF certificates that are accredited by various Grid PMAs</w:t>
      </w:r>
      <w:r w:rsidRPr="00250CF7">
        <w:rPr>
          <w:rFonts w:ascii="Cambria" w:eastAsia="Cambria" w:hAnsi="Cambria" w:cs="Cambria"/>
          <w:sz w:val="20"/>
          <w:szCs w:val="20"/>
        </w:rPr>
        <w:t xml:space="preserve">.  </w:t>
      </w:r>
      <w:r w:rsidR="00D33F34">
        <w:rPr>
          <w:rFonts w:ascii="Cambria" w:eastAsia="Cambria" w:hAnsi="Cambria" w:cs="Cambria"/>
          <w:sz w:val="20"/>
          <w:szCs w:val="20"/>
        </w:rPr>
        <w:t>OSG Administrator is a member of the Open Science Grid (OSG) community.  OSG Administrator desires to provide DigiCert</w:t>
      </w:r>
      <w:del w:id="6" w:author="Jeremy" w:date="2012-02-15T10:44:00Z">
        <w:r w:rsidR="00D33F34" w:rsidDel="009959EB">
          <w:rPr>
            <w:rFonts w:ascii="Cambria" w:eastAsia="Cambria" w:hAnsi="Cambria" w:cs="Cambria"/>
            <w:sz w:val="20"/>
            <w:szCs w:val="20"/>
          </w:rPr>
          <w:delText>’s</w:delText>
        </w:r>
      </w:del>
      <w:r w:rsidR="00D33F34">
        <w:rPr>
          <w:rFonts w:ascii="Cambria" w:eastAsia="Cambria" w:hAnsi="Cambria" w:cs="Cambria"/>
          <w:sz w:val="20"/>
          <w:szCs w:val="20"/>
        </w:rPr>
        <w:t xml:space="preserve"> Certificates to </w:t>
      </w:r>
      <w:ins w:id="7" w:author="Jeremy" w:date="2012-02-15T10:44:00Z">
        <w:r w:rsidR="009959EB">
          <w:rPr>
            <w:rFonts w:ascii="Cambria" w:eastAsia="Cambria" w:hAnsi="Cambria" w:cs="Cambria"/>
            <w:sz w:val="20"/>
            <w:szCs w:val="20"/>
          </w:rPr>
          <w:t>OSG member</w:t>
        </w:r>
      </w:ins>
      <w:ins w:id="8" w:author="Jeremy" w:date="2012-02-15T12:19:00Z">
        <w:r w:rsidR="009959EB">
          <w:rPr>
            <w:rFonts w:ascii="Cambria" w:eastAsia="Cambria" w:hAnsi="Cambria" w:cs="Cambria"/>
            <w:sz w:val="20"/>
            <w:szCs w:val="20"/>
          </w:rPr>
          <w:t xml:space="preserve"> organizations </w:t>
        </w:r>
      </w:ins>
      <w:ins w:id="9" w:author="Jeremy" w:date="2012-02-15T12:20:00Z">
        <w:r w:rsidR="009959EB">
          <w:rPr>
            <w:rFonts w:ascii="Cambria" w:eastAsia="Cambria" w:hAnsi="Cambria" w:cs="Cambria"/>
            <w:sz w:val="20"/>
            <w:szCs w:val="20"/>
          </w:rPr>
          <w:t xml:space="preserve">and affiliated individuals </w:t>
        </w:r>
      </w:ins>
      <w:ins w:id="10" w:author="Jeremy" w:date="2012-02-15T11:30:00Z">
        <w:r w:rsidR="009959EB">
          <w:rPr>
            <w:rFonts w:ascii="Cambria" w:eastAsia="Cambria" w:hAnsi="Cambria" w:cs="Cambria"/>
            <w:sz w:val="20"/>
            <w:szCs w:val="20"/>
          </w:rPr>
          <w:t xml:space="preserve">and </w:t>
        </w:r>
      </w:ins>
      <w:ins w:id="11" w:author="Jeremy" w:date="2012-02-15T12:20:00Z">
        <w:r w:rsidR="009959EB">
          <w:rPr>
            <w:rFonts w:ascii="Cambria" w:eastAsia="Cambria" w:hAnsi="Cambria" w:cs="Cambria"/>
            <w:sz w:val="20"/>
            <w:szCs w:val="20"/>
          </w:rPr>
          <w:t>have the</w:t>
        </w:r>
      </w:ins>
      <w:ins w:id="12" w:author="Jeremy" w:date="2012-02-15T14:08:00Z">
        <w:r w:rsidR="009959EB">
          <w:rPr>
            <w:rFonts w:ascii="Cambria" w:eastAsia="Cambria" w:hAnsi="Cambria" w:cs="Cambria"/>
            <w:sz w:val="20"/>
            <w:szCs w:val="20"/>
          </w:rPr>
          <w:t xml:space="preserve">se members </w:t>
        </w:r>
      </w:ins>
      <w:del w:id="13" w:author="Jeremy" w:date="2012-02-15T10:45:00Z">
        <w:r w:rsidR="00D33F34" w:rsidDel="009959EB">
          <w:rPr>
            <w:rFonts w:ascii="Cambria" w:eastAsia="Cambria" w:hAnsi="Cambria" w:cs="Cambria"/>
            <w:sz w:val="20"/>
            <w:szCs w:val="20"/>
          </w:rPr>
          <w:delText xml:space="preserve">members of </w:delText>
        </w:r>
        <w:r w:rsidR="00C542B7" w:rsidDel="009959EB">
          <w:rPr>
            <w:rFonts w:ascii="Cambria" w:eastAsia="Cambria" w:hAnsi="Cambria" w:cs="Cambria"/>
            <w:sz w:val="20"/>
            <w:szCs w:val="20"/>
          </w:rPr>
          <w:delText>OSG (“</w:delText>
        </w:r>
      </w:del>
      <w:del w:id="14" w:author="Jeremy" w:date="2012-02-03T17:39:00Z">
        <w:r w:rsidR="00C542B7" w:rsidRPr="00C542B7" w:rsidDel="00804AA2">
          <w:rPr>
            <w:rFonts w:ascii="Cambria" w:eastAsia="Cambria" w:hAnsi="Cambria" w:cs="Cambria"/>
            <w:b/>
            <w:sz w:val="20"/>
            <w:szCs w:val="20"/>
          </w:rPr>
          <w:delText>Participants</w:delText>
        </w:r>
      </w:del>
      <w:del w:id="15" w:author="Jeremy" w:date="2012-02-15T10:45:00Z">
        <w:r w:rsidR="00C542B7" w:rsidDel="009959EB">
          <w:rPr>
            <w:rFonts w:ascii="Cambria" w:eastAsia="Cambria" w:hAnsi="Cambria" w:cs="Cambria"/>
            <w:sz w:val="20"/>
            <w:szCs w:val="20"/>
          </w:rPr>
          <w:delText xml:space="preserve">”) and </w:delText>
        </w:r>
      </w:del>
      <w:del w:id="16" w:author="Jeremy" w:date="2012-02-03T17:39:00Z">
        <w:r w:rsidR="00C542B7" w:rsidDel="00804AA2">
          <w:rPr>
            <w:rFonts w:ascii="Cambria" w:eastAsia="Cambria" w:hAnsi="Cambria" w:cs="Cambria"/>
            <w:sz w:val="20"/>
            <w:szCs w:val="20"/>
          </w:rPr>
          <w:delText xml:space="preserve">appoint the Participants as agents </w:delText>
        </w:r>
      </w:del>
      <w:del w:id="17" w:author="Jeremy" w:date="2012-02-06T10:12:00Z">
        <w:r w:rsidR="00C542B7" w:rsidDel="00F117AC">
          <w:rPr>
            <w:rFonts w:ascii="Cambria" w:eastAsia="Cambria" w:hAnsi="Cambria" w:cs="Cambria"/>
            <w:sz w:val="20"/>
            <w:szCs w:val="20"/>
          </w:rPr>
          <w:delText xml:space="preserve">to </w:delText>
        </w:r>
      </w:del>
      <w:r w:rsidR="00C542B7">
        <w:rPr>
          <w:rFonts w:ascii="Cambria" w:eastAsia="Cambria" w:hAnsi="Cambria" w:cs="Cambria"/>
          <w:sz w:val="20"/>
          <w:szCs w:val="20"/>
        </w:rPr>
        <w:t>assist in</w:t>
      </w:r>
      <w:ins w:id="18" w:author="Jeremy" w:date="2012-02-03T17:39:00Z">
        <w:r w:rsidR="00804AA2">
          <w:rPr>
            <w:rFonts w:ascii="Cambria" w:eastAsia="Cambria" w:hAnsi="Cambria" w:cs="Cambria"/>
            <w:sz w:val="20"/>
            <w:szCs w:val="20"/>
          </w:rPr>
          <w:t xml:space="preserve"> validating and issuing </w:t>
        </w:r>
      </w:ins>
      <w:del w:id="19" w:author="Jeremy" w:date="2012-02-03T17:39:00Z">
        <w:r w:rsidR="00C542B7" w:rsidDel="00804AA2">
          <w:rPr>
            <w:rFonts w:ascii="Cambria" w:eastAsia="Cambria" w:hAnsi="Cambria" w:cs="Cambria"/>
            <w:sz w:val="20"/>
            <w:szCs w:val="20"/>
          </w:rPr>
          <w:delText xml:space="preserve"> the validation and issuance of </w:delText>
        </w:r>
      </w:del>
      <w:r w:rsidR="00C542B7">
        <w:rPr>
          <w:rFonts w:ascii="Cambria" w:eastAsia="Cambria" w:hAnsi="Cambria" w:cs="Cambria"/>
          <w:sz w:val="20"/>
          <w:szCs w:val="20"/>
        </w:rPr>
        <w:t xml:space="preserve">Certificates.  </w:t>
      </w:r>
      <w:ins w:id="20" w:author="Jeremy" w:date="2012-02-24T16:22:00Z">
        <w:r w:rsidR="0041778E">
          <w:rPr>
            <w:rFonts w:ascii="Cambria" w:eastAsia="Cambria" w:hAnsi="Cambria" w:cs="Cambria"/>
            <w:sz w:val="20"/>
            <w:szCs w:val="20"/>
          </w:rPr>
          <w:t>The parties agree as follows:</w:t>
        </w:r>
      </w:ins>
    </w:p>
    <w:p w:rsidR="000A240E" w:rsidRPr="00073957" w:rsidRDefault="00C77BC1" w:rsidP="00BF0120">
      <w:pPr>
        <w:pStyle w:val="Heading1"/>
        <w:numPr>
          <w:ilvl w:val="0"/>
          <w:numId w:val="20"/>
        </w:numPr>
        <w:spacing w:before="0" w:after="200"/>
        <w:rPr>
          <w:rFonts w:ascii="Cambria" w:hAnsi="Cambria"/>
          <w:b w:val="0"/>
          <w:color w:val="auto"/>
          <w:sz w:val="20"/>
          <w:szCs w:val="20"/>
        </w:rPr>
      </w:pPr>
      <w:bookmarkStart w:id="21" w:name="h.gg16pyhvst61"/>
      <w:bookmarkEnd w:id="21"/>
      <w:commentRangeStart w:id="22"/>
      <w:r w:rsidRPr="00250CF7">
        <w:rPr>
          <w:rFonts w:ascii="Cambria" w:hAnsi="Cambria"/>
          <w:color w:val="auto"/>
          <w:sz w:val="20"/>
          <w:szCs w:val="20"/>
        </w:rPr>
        <w:t>Definitions</w:t>
      </w:r>
      <w:commentRangeEnd w:id="22"/>
      <w:r w:rsidR="00B14C85">
        <w:rPr>
          <w:rStyle w:val="CommentReference"/>
          <w:b w:val="0"/>
          <w:bCs w:val="0"/>
          <w:color w:val="auto"/>
          <w:kern w:val="0"/>
        </w:rPr>
        <w:commentReference w:id="22"/>
      </w:r>
    </w:p>
    <w:p w:rsidR="00324B6A" w:rsidRPr="00C94F39" w:rsidRDefault="00324B6A" w:rsidP="00324B6A">
      <w:pPr>
        <w:pStyle w:val="BodyTextIndent"/>
        <w:numPr>
          <w:ilvl w:val="1"/>
          <w:numId w:val="20"/>
        </w:numPr>
        <w:tabs>
          <w:tab w:val="left" w:pos="5760"/>
        </w:tabs>
        <w:suppressAutoHyphens/>
        <w:spacing w:after="200" w:line="240" w:lineRule="auto"/>
        <w:rPr>
          <w:ins w:id="23" w:author="Jeremy" w:date="2012-02-24T14:36:00Z"/>
          <w:rFonts w:ascii="Cambria" w:hAnsi="Cambria"/>
          <w:iCs/>
          <w:sz w:val="20"/>
          <w:szCs w:val="20"/>
        </w:rPr>
      </w:pPr>
      <w:ins w:id="24" w:author="Jeremy" w:date="2012-02-24T14:36:00Z">
        <w:r w:rsidRPr="00073957">
          <w:rPr>
            <w:rFonts w:ascii="Cambria" w:eastAsia="Cambria" w:hAnsi="Cambria" w:cs="Cambria"/>
            <w:b/>
            <w:sz w:val="20"/>
            <w:szCs w:val="20"/>
          </w:rPr>
          <w:t xml:space="preserve">“Account” </w:t>
        </w:r>
        <w:r>
          <w:rPr>
            <w:rFonts w:ascii="Cambria" w:eastAsia="Cambria" w:hAnsi="Cambria" w:cs="Cambria"/>
            <w:sz w:val="20"/>
            <w:szCs w:val="20"/>
          </w:rPr>
          <w:t xml:space="preserve">means a system account assigned to </w:t>
        </w:r>
      </w:ins>
      <w:ins w:id="25" w:author="Jeremy" w:date="2012-02-27T09:53:00Z">
        <w:r w:rsidR="001C5B61">
          <w:rPr>
            <w:rFonts w:ascii="Cambria" w:eastAsia="Cambria" w:hAnsi="Cambria" w:cs="Cambria"/>
            <w:sz w:val="20"/>
            <w:szCs w:val="20"/>
          </w:rPr>
          <w:t>an Account Administrator or Agent RA</w:t>
        </w:r>
      </w:ins>
      <w:ins w:id="26" w:author="Jeremy" w:date="2012-02-24T14:36:00Z">
        <w:r>
          <w:rPr>
            <w:rFonts w:ascii="Cambria" w:eastAsia="Cambria" w:hAnsi="Cambria" w:cs="Cambria"/>
            <w:sz w:val="20"/>
            <w:szCs w:val="20"/>
          </w:rPr>
          <w:t xml:space="preserve"> in DigiCert’s Certificate systems that </w:t>
        </w:r>
      </w:ins>
      <w:ins w:id="27" w:author="Jeremy" w:date="2012-02-27T09:53:00Z">
        <w:r w:rsidR="001C5B61">
          <w:rPr>
            <w:rFonts w:ascii="Cambria" w:eastAsia="Cambria" w:hAnsi="Cambria" w:cs="Cambria"/>
            <w:sz w:val="20"/>
            <w:szCs w:val="20"/>
          </w:rPr>
          <w:t xml:space="preserve">the account holder </w:t>
        </w:r>
      </w:ins>
      <w:ins w:id="28" w:author="Jeremy" w:date="2012-02-24T14:36:00Z">
        <w:r>
          <w:rPr>
            <w:rFonts w:ascii="Cambria" w:eastAsia="Cambria" w:hAnsi="Cambria" w:cs="Cambria"/>
            <w:sz w:val="20"/>
            <w:szCs w:val="20"/>
          </w:rPr>
          <w:t>may use to control the issuance and management of Certificates</w:t>
        </w:r>
        <w:r w:rsidRPr="00073957">
          <w:rPr>
            <w:rFonts w:ascii="Cambria" w:hAnsi="Cambria" w:cs="Calibri"/>
            <w:sz w:val="20"/>
            <w:szCs w:val="20"/>
          </w:rPr>
          <w:t>.</w:t>
        </w:r>
        <w:r w:rsidRPr="00073957">
          <w:rPr>
            <w:rFonts w:asciiTheme="majorHAnsi" w:hAnsiTheme="majorHAnsi"/>
            <w:b/>
            <w:sz w:val="20"/>
            <w:szCs w:val="20"/>
          </w:rPr>
          <w:t xml:space="preserve"> </w:t>
        </w:r>
      </w:ins>
    </w:p>
    <w:p w:rsidR="00C94F39" w:rsidRPr="00C94F39" w:rsidRDefault="00C94F39" w:rsidP="00324B6A">
      <w:pPr>
        <w:pStyle w:val="BodyTextIndent"/>
        <w:numPr>
          <w:ilvl w:val="1"/>
          <w:numId w:val="20"/>
        </w:numPr>
        <w:tabs>
          <w:tab w:val="left" w:pos="5760"/>
        </w:tabs>
        <w:suppressAutoHyphens/>
        <w:spacing w:after="200" w:line="240" w:lineRule="auto"/>
        <w:rPr>
          <w:ins w:id="29" w:author="Jeremy" w:date="2012-02-16T15:26:00Z"/>
          <w:rFonts w:ascii="Cambria" w:hAnsi="Cambria"/>
          <w:iCs/>
          <w:sz w:val="20"/>
          <w:szCs w:val="20"/>
        </w:rPr>
      </w:pPr>
      <w:ins w:id="30" w:author="Jeremy" w:date="2012-02-16T15:24:00Z">
        <w:r w:rsidRPr="00073957">
          <w:rPr>
            <w:rFonts w:ascii="Cambria" w:hAnsi="Cambria" w:cs="Calibri"/>
            <w:b/>
            <w:sz w:val="20"/>
            <w:szCs w:val="20"/>
          </w:rPr>
          <w:t>“</w:t>
        </w:r>
        <w:r>
          <w:rPr>
            <w:rFonts w:ascii="Cambria" w:hAnsi="Cambria" w:cs="Calibri"/>
            <w:b/>
            <w:sz w:val="20"/>
            <w:szCs w:val="20"/>
          </w:rPr>
          <w:t>Account Administrator</w:t>
        </w:r>
        <w:r w:rsidRPr="00073957">
          <w:rPr>
            <w:rFonts w:ascii="Cambria" w:hAnsi="Cambria" w:cs="Calibri"/>
            <w:b/>
            <w:sz w:val="20"/>
            <w:szCs w:val="20"/>
          </w:rPr>
          <w:t>”</w:t>
        </w:r>
        <w:r w:rsidRPr="00073957">
          <w:rPr>
            <w:rFonts w:ascii="Cambria" w:hAnsi="Cambria" w:cs="Calibri"/>
            <w:sz w:val="20"/>
            <w:szCs w:val="20"/>
          </w:rPr>
          <w:t xml:space="preserve"> means </w:t>
        </w:r>
        <w:r>
          <w:rPr>
            <w:rFonts w:ascii="Cambria" w:hAnsi="Cambria" w:cs="Calibri"/>
            <w:sz w:val="20"/>
            <w:szCs w:val="20"/>
          </w:rPr>
          <w:t>an individual appointed as a Registration Authority</w:t>
        </w:r>
      </w:ins>
      <w:ins w:id="31" w:author="Jeremy" w:date="2012-02-16T15:28:00Z">
        <w:r>
          <w:rPr>
            <w:rFonts w:ascii="Cambria" w:hAnsi="Cambria" w:cs="Calibri"/>
            <w:sz w:val="20"/>
            <w:szCs w:val="20"/>
          </w:rPr>
          <w:t xml:space="preserve"> by DigiCert</w:t>
        </w:r>
      </w:ins>
      <w:ins w:id="32" w:author="Jeremy" w:date="2012-02-16T15:26:00Z">
        <w:r>
          <w:rPr>
            <w:rFonts w:ascii="Cambria" w:hAnsi="Cambria" w:cs="Calibri"/>
            <w:sz w:val="20"/>
            <w:szCs w:val="20"/>
          </w:rPr>
          <w:t xml:space="preserve"> and authorized</w:t>
        </w:r>
      </w:ins>
      <w:ins w:id="33" w:author="Jeremy" w:date="2012-02-16T15:27:00Z">
        <w:r>
          <w:rPr>
            <w:rFonts w:ascii="Cambria" w:hAnsi="Cambria" w:cs="Calibri"/>
            <w:sz w:val="20"/>
            <w:szCs w:val="20"/>
          </w:rPr>
          <w:t xml:space="preserve"> by OSG</w:t>
        </w:r>
      </w:ins>
      <w:ins w:id="34" w:author="Jeremy" w:date="2012-02-16T15:26:00Z">
        <w:r>
          <w:rPr>
            <w:rFonts w:ascii="Cambria" w:hAnsi="Cambria" w:cs="Calibri"/>
            <w:sz w:val="20"/>
            <w:szCs w:val="20"/>
          </w:rPr>
          <w:t xml:space="preserve"> to approve certificate requests, </w:t>
        </w:r>
      </w:ins>
      <w:ins w:id="35" w:author="Jeremy" w:date="2012-02-16T15:27:00Z">
        <w:r>
          <w:rPr>
            <w:rFonts w:ascii="Cambria" w:hAnsi="Cambria" w:cs="Calibri"/>
            <w:sz w:val="20"/>
            <w:szCs w:val="20"/>
          </w:rPr>
          <w:t>validate Certificate applicants, appoint sponsor</w:t>
        </w:r>
      </w:ins>
      <w:ins w:id="36" w:author="Jeremy" w:date="2012-02-16T15:29:00Z">
        <w:r>
          <w:rPr>
            <w:rFonts w:ascii="Cambria" w:hAnsi="Cambria" w:cs="Calibri"/>
            <w:sz w:val="20"/>
            <w:szCs w:val="20"/>
          </w:rPr>
          <w:t>s</w:t>
        </w:r>
      </w:ins>
      <w:ins w:id="37" w:author="Jeremy" w:date="2012-02-16T15:27:00Z">
        <w:r>
          <w:rPr>
            <w:rFonts w:ascii="Cambria" w:hAnsi="Cambria" w:cs="Calibri"/>
            <w:sz w:val="20"/>
            <w:szCs w:val="20"/>
          </w:rPr>
          <w:t xml:space="preserve">, </w:t>
        </w:r>
      </w:ins>
      <w:ins w:id="38" w:author="Jeremy" w:date="2012-02-16T15:28:00Z">
        <w:r>
          <w:rPr>
            <w:rFonts w:ascii="Cambria" w:hAnsi="Cambria" w:cs="Calibri"/>
            <w:sz w:val="20"/>
            <w:szCs w:val="20"/>
          </w:rPr>
          <w:t>grant</w:t>
        </w:r>
      </w:ins>
      <w:ins w:id="39" w:author="Jeremy" w:date="2012-02-16T15:26:00Z">
        <w:r>
          <w:rPr>
            <w:rFonts w:ascii="Cambria" w:hAnsi="Cambria" w:cs="Calibri"/>
            <w:sz w:val="20"/>
            <w:szCs w:val="20"/>
          </w:rPr>
          <w:t xml:space="preserve"> </w:t>
        </w:r>
      </w:ins>
      <w:ins w:id="40" w:author="Jeremy" w:date="2012-02-16T15:28:00Z">
        <w:r>
          <w:rPr>
            <w:rFonts w:ascii="Cambria" w:hAnsi="Cambria" w:cs="Calibri"/>
            <w:sz w:val="20"/>
            <w:szCs w:val="20"/>
          </w:rPr>
          <w:t xml:space="preserve">and limit the authority </w:t>
        </w:r>
      </w:ins>
      <w:ins w:id="41" w:author="Jeremy" w:date="2012-02-16T15:26:00Z">
        <w:r>
          <w:rPr>
            <w:rFonts w:ascii="Cambria" w:hAnsi="Cambria" w:cs="Calibri"/>
            <w:sz w:val="20"/>
            <w:szCs w:val="20"/>
          </w:rPr>
          <w:t>RA</w:t>
        </w:r>
      </w:ins>
      <w:ins w:id="42" w:author="Jeremy" w:date="2012-02-16T15:28:00Z">
        <w:r>
          <w:rPr>
            <w:rFonts w:ascii="Cambria" w:hAnsi="Cambria" w:cs="Calibri"/>
            <w:sz w:val="20"/>
            <w:szCs w:val="20"/>
          </w:rPr>
          <w:t xml:space="preserve"> Agent</w:t>
        </w:r>
      </w:ins>
      <w:ins w:id="43" w:author="Jeremy" w:date="2012-02-16T15:26:00Z">
        <w:r>
          <w:rPr>
            <w:rFonts w:ascii="Cambria" w:hAnsi="Cambria" w:cs="Calibri"/>
            <w:sz w:val="20"/>
            <w:szCs w:val="20"/>
          </w:rPr>
          <w:t>s, perform OSG’s obligations under this Agreement and the RPS</w:t>
        </w:r>
      </w:ins>
      <w:ins w:id="44" w:author="Jeremy" w:date="2012-02-16T15:27:00Z">
        <w:r>
          <w:rPr>
            <w:rFonts w:ascii="Cambria" w:hAnsi="Cambria" w:cs="Calibri"/>
            <w:sz w:val="20"/>
            <w:szCs w:val="20"/>
          </w:rPr>
          <w:t xml:space="preserve">, </w:t>
        </w:r>
      </w:ins>
      <w:ins w:id="45" w:author="Jeremy" w:date="2012-02-16T15:28:00Z">
        <w:r>
          <w:rPr>
            <w:rFonts w:ascii="Cambria" w:hAnsi="Cambria" w:cs="Calibri"/>
            <w:sz w:val="20"/>
            <w:szCs w:val="20"/>
          </w:rPr>
          <w:t xml:space="preserve">and perform all other actions necessary to operate OSG’s </w:t>
        </w:r>
      </w:ins>
      <w:ins w:id="46" w:author="Jeremy" w:date="2012-02-16T15:29:00Z">
        <w:r>
          <w:rPr>
            <w:rFonts w:ascii="Cambria" w:hAnsi="Cambria" w:cs="Calibri"/>
            <w:sz w:val="20"/>
            <w:szCs w:val="20"/>
          </w:rPr>
          <w:t>c</w:t>
        </w:r>
      </w:ins>
      <w:ins w:id="47" w:author="Jeremy" w:date="2012-02-16T15:28:00Z">
        <w:r>
          <w:rPr>
            <w:rFonts w:ascii="Cambria" w:hAnsi="Cambria" w:cs="Calibri"/>
            <w:sz w:val="20"/>
            <w:szCs w:val="20"/>
          </w:rPr>
          <w:t xml:space="preserve">ertificate </w:t>
        </w:r>
      </w:ins>
      <w:ins w:id="48" w:author="Jeremy" w:date="2012-02-16T15:29:00Z">
        <w:r>
          <w:rPr>
            <w:rFonts w:ascii="Cambria" w:hAnsi="Cambria" w:cs="Calibri"/>
            <w:sz w:val="20"/>
            <w:szCs w:val="20"/>
          </w:rPr>
          <w:t>s</w:t>
        </w:r>
      </w:ins>
      <w:ins w:id="49" w:author="Jeremy" w:date="2012-02-16T15:28:00Z">
        <w:r>
          <w:rPr>
            <w:rFonts w:ascii="Cambria" w:hAnsi="Cambria" w:cs="Calibri"/>
            <w:sz w:val="20"/>
            <w:szCs w:val="20"/>
          </w:rPr>
          <w:t xml:space="preserve">ystems. </w:t>
        </w:r>
      </w:ins>
    </w:p>
    <w:p w:rsidR="00455B8D" w:rsidRPr="00324B6A" w:rsidRDefault="00C94F39" w:rsidP="00C94F39">
      <w:pPr>
        <w:pStyle w:val="BodyTextIndent"/>
        <w:numPr>
          <w:ilvl w:val="1"/>
          <w:numId w:val="20"/>
        </w:numPr>
        <w:tabs>
          <w:tab w:val="left" w:pos="5760"/>
        </w:tabs>
        <w:suppressAutoHyphens/>
        <w:spacing w:after="200" w:line="240" w:lineRule="auto"/>
        <w:rPr>
          <w:ins w:id="50" w:author="Jeremy" w:date="2012-02-16T16:47:00Z"/>
          <w:rFonts w:ascii="Cambria" w:hAnsi="Cambria"/>
          <w:iCs/>
          <w:sz w:val="20"/>
          <w:szCs w:val="20"/>
        </w:rPr>
      </w:pPr>
      <w:ins w:id="51" w:author="Jeremy" w:date="2012-02-16T15:29:00Z">
        <w:r>
          <w:rPr>
            <w:rFonts w:ascii="Cambria" w:eastAsia="Cambria" w:hAnsi="Cambria" w:cs="Cambria"/>
            <w:b/>
            <w:sz w:val="20"/>
            <w:szCs w:val="20"/>
          </w:rPr>
          <w:t>“</w:t>
        </w:r>
        <w:r w:rsidRPr="00C94F39">
          <w:rPr>
            <w:rFonts w:ascii="Cambria" w:eastAsia="Cambria" w:hAnsi="Cambria" w:cs="Cambria"/>
            <w:b/>
            <w:sz w:val="20"/>
            <w:szCs w:val="20"/>
          </w:rPr>
          <w:t>Agent RA</w:t>
        </w:r>
        <w:r>
          <w:rPr>
            <w:rFonts w:ascii="Cambria" w:eastAsia="Cambria" w:hAnsi="Cambria" w:cs="Cambria"/>
            <w:b/>
            <w:sz w:val="20"/>
            <w:szCs w:val="20"/>
          </w:rPr>
          <w:t xml:space="preserve">” </w:t>
        </w:r>
        <w:r w:rsidRPr="00073957">
          <w:rPr>
            <w:rFonts w:ascii="Cambria" w:hAnsi="Cambria" w:cs="Calibri"/>
            <w:sz w:val="20"/>
            <w:szCs w:val="20"/>
          </w:rPr>
          <w:t xml:space="preserve">means </w:t>
        </w:r>
        <w:r>
          <w:rPr>
            <w:rFonts w:ascii="Cambria" w:hAnsi="Cambria" w:cs="Calibri"/>
            <w:sz w:val="20"/>
            <w:szCs w:val="20"/>
          </w:rPr>
          <w:t xml:space="preserve">an individual appointed as a Registration Authority by DigiCert and authorized by OSG to approve certificate requests, validate Certificate applicants, appoint sponsors, and </w:t>
        </w:r>
      </w:ins>
      <w:ins w:id="52" w:author="Jeremy" w:date="2012-02-16T15:30:00Z">
        <w:r>
          <w:rPr>
            <w:rFonts w:ascii="Cambria" w:hAnsi="Cambria" w:cs="Calibri"/>
            <w:sz w:val="20"/>
            <w:szCs w:val="20"/>
          </w:rPr>
          <w:t>fulfill the requirements</w:t>
        </w:r>
      </w:ins>
      <w:ins w:id="53" w:author="Jeremy" w:date="2012-02-16T16:47:00Z">
        <w:r w:rsidR="00455B8D">
          <w:rPr>
            <w:rFonts w:ascii="Cambria" w:hAnsi="Cambria" w:cs="Calibri"/>
            <w:sz w:val="20"/>
            <w:szCs w:val="20"/>
          </w:rPr>
          <w:t xml:space="preserve"> related to Certificate issuance</w:t>
        </w:r>
      </w:ins>
      <w:ins w:id="54" w:author="Jeremy" w:date="2012-02-16T15:30:00Z">
        <w:r>
          <w:rPr>
            <w:rFonts w:ascii="Cambria" w:hAnsi="Cambria" w:cs="Calibri"/>
            <w:sz w:val="20"/>
            <w:szCs w:val="20"/>
          </w:rPr>
          <w:t xml:space="preserve"> under </w:t>
        </w:r>
      </w:ins>
      <w:ins w:id="55" w:author="Jeremy" w:date="2012-02-16T15:29:00Z">
        <w:r>
          <w:rPr>
            <w:rFonts w:ascii="Cambria" w:hAnsi="Cambria" w:cs="Calibri"/>
            <w:sz w:val="20"/>
            <w:szCs w:val="20"/>
          </w:rPr>
          <w:t xml:space="preserve">this Agreement and </w:t>
        </w:r>
        <w:r w:rsidR="007976FC">
          <w:rPr>
            <w:rFonts w:ascii="Cambria" w:hAnsi="Cambria" w:cs="Calibri"/>
            <w:sz w:val="20"/>
            <w:szCs w:val="20"/>
          </w:rPr>
          <w:t>the RPS</w:t>
        </w:r>
      </w:ins>
      <w:ins w:id="56" w:author="Jeremy" w:date="2012-02-16T16:47:00Z">
        <w:r w:rsidR="007976FC">
          <w:rPr>
            <w:rFonts w:ascii="Cambria" w:hAnsi="Cambria" w:cs="Calibri"/>
            <w:sz w:val="20"/>
            <w:szCs w:val="20"/>
          </w:rPr>
          <w:t>.</w:t>
        </w:r>
      </w:ins>
    </w:p>
    <w:p w:rsidR="00324B6A" w:rsidRPr="00324B6A" w:rsidRDefault="007976FC" w:rsidP="00324B6A">
      <w:pPr>
        <w:pStyle w:val="Heading1"/>
        <w:numPr>
          <w:ilvl w:val="1"/>
          <w:numId w:val="20"/>
        </w:numPr>
        <w:spacing w:before="0" w:after="200"/>
        <w:rPr>
          <w:ins w:id="57" w:author="Jeremy" w:date="2012-02-24T14:37:00Z"/>
          <w:rFonts w:asciiTheme="majorHAnsi" w:hAnsiTheme="majorHAnsi"/>
          <w:color w:val="auto"/>
          <w:sz w:val="20"/>
          <w:szCs w:val="20"/>
        </w:rPr>
      </w:pPr>
      <w:ins w:id="58" w:author="Jeremy" w:date="2012-02-24T14:36:00Z">
        <w:r w:rsidRPr="007976FC">
          <w:rPr>
            <w:rFonts w:ascii="Cambria" w:hAnsi="Cambria" w:cs="Calibri"/>
            <w:b w:val="0"/>
            <w:color w:val="auto"/>
            <w:sz w:val="20"/>
            <w:szCs w:val="20"/>
            <w:rPrChange w:id="59" w:author="Jeremy" w:date="2012-02-24T14:37:00Z">
              <w:rPr>
                <w:rFonts w:ascii="Cambria" w:hAnsi="Cambria" w:cs="Calibri"/>
                <w:sz w:val="20"/>
                <w:szCs w:val="20"/>
              </w:rPr>
            </w:rPrChange>
          </w:rPr>
          <w:t>“</w:t>
        </w:r>
        <w:r w:rsidRPr="007976FC">
          <w:rPr>
            <w:rFonts w:ascii="Cambria" w:hAnsi="Cambria" w:cs="Calibri"/>
            <w:color w:val="auto"/>
            <w:sz w:val="20"/>
            <w:szCs w:val="20"/>
            <w:rPrChange w:id="60" w:author="Jeremy" w:date="2012-02-24T14:37:00Z">
              <w:rPr>
                <w:rFonts w:ascii="Cambria" w:hAnsi="Cambria" w:cs="Calibri"/>
                <w:sz w:val="20"/>
                <w:szCs w:val="20"/>
              </w:rPr>
            </w:rPrChange>
          </w:rPr>
          <w:t>Authentication Mechanism</w:t>
        </w:r>
        <w:r w:rsidRPr="007976FC">
          <w:rPr>
            <w:rFonts w:ascii="Cambria" w:hAnsi="Cambria" w:cs="Calibri"/>
            <w:b w:val="0"/>
            <w:color w:val="auto"/>
            <w:sz w:val="20"/>
            <w:szCs w:val="20"/>
            <w:rPrChange w:id="61" w:author="Jeremy" w:date="2012-02-24T14:37:00Z">
              <w:rPr>
                <w:rFonts w:ascii="Cambria" w:hAnsi="Cambria" w:cs="Calibri"/>
                <w:sz w:val="20"/>
                <w:szCs w:val="20"/>
              </w:rPr>
            </w:rPrChange>
          </w:rPr>
          <w:t xml:space="preserve">” means any method of authenticating </w:t>
        </w:r>
        <w:proofErr w:type="gramStart"/>
        <w:r w:rsidRPr="007976FC">
          <w:rPr>
            <w:rFonts w:ascii="Cambria" w:hAnsi="Cambria" w:cs="Calibri"/>
            <w:b w:val="0"/>
            <w:color w:val="auto"/>
            <w:sz w:val="20"/>
            <w:szCs w:val="20"/>
            <w:rPrChange w:id="62" w:author="Jeremy" w:date="2012-02-24T14:37:00Z">
              <w:rPr>
                <w:rFonts w:ascii="Cambria" w:hAnsi="Cambria" w:cs="Calibri"/>
                <w:sz w:val="20"/>
                <w:szCs w:val="20"/>
              </w:rPr>
            </w:rPrChange>
          </w:rPr>
          <w:t>an</w:t>
        </w:r>
        <w:proofErr w:type="gramEnd"/>
        <w:r w:rsidRPr="007976FC">
          <w:rPr>
            <w:rFonts w:ascii="Cambria" w:hAnsi="Cambria" w:cs="Calibri"/>
            <w:b w:val="0"/>
            <w:color w:val="auto"/>
            <w:sz w:val="20"/>
            <w:szCs w:val="20"/>
            <w:rPrChange w:id="63" w:author="Jeremy" w:date="2012-02-24T14:37:00Z">
              <w:rPr>
                <w:rFonts w:ascii="Cambria" w:hAnsi="Cambria" w:cs="Calibri"/>
                <w:sz w:val="20"/>
                <w:szCs w:val="20"/>
              </w:rPr>
            </w:rPrChange>
          </w:rPr>
          <w:t xml:space="preserve"> Trusted Agent Representative’s right to access the Account, including any username, login ID, password, code, number, or cryptographic key.</w:t>
        </w:r>
        <w:r>
          <w:rPr>
            <w:rFonts w:ascii="Cambria" w:eastAsia="Cambria" w:hAnsi="Cambria" w:cs="Cambria"/>
            <w:b w:val="0"/>
            <w:color w:val="auto"/>
            <w:sz w:val="20"/>
            <w:szCs w:val="20"/>
          </w:rPr>
          <w:t xml:space="preserve"> </w:t>
        </w:r>
      </w:ins>
    </w:p>
    <w:p w:rsidR="00324B6A" w:rsidRPr="00324B6A" w:rsidRDefault="007976FC" w:rsidP="00324B6A">
      <w:pPr>
        <w:pStyle w:val="Heading1"/>
        <w:numPr>
          <w:ilvl w:val="1"/>
          <w:numId w:val="20"/>
        </w:numPr>
        <w:spacing w:before="0" w:after="200"/>
        <w:rPr>
          <w:ins w:id="64" w:author="Jeremy" w:date="2012-02-24T14:37:00Z"/>
          <w:rFonts w:asciiTheme="majorHAnsi" w:hAnsiTheme="majorHAnsi"/>
          <w:b w:val="0"/>
          <w:color w:val="auto"/>
          <w:sz w:val="20"/>
          <w:szCs w:val="20"/>
          <w:rPrChange w:id="65" w:author="Jeremy" w:date="2012-02-24T14:37:00Z">
            <w:rPr>
              <w:ins w:id="66" w:author="Jeremy" w:date="2012-02-24T14:37:00Z"/>
              <w:rFonts w:asciiTheme="majorHAnsi" w:hAnsiTheme="majorHAnsi"/>
              <w:color w:val="auto"/>
              <w:sz w:val="20"/>
              <w:szCs w:val="20"/>
            </w:rPr>
          </w:rPrChange>
        </w:rPr>
      </w:pPr>
      <w:ins w:id="67" w:author="Jeremy" w:date="2012-02-24T14:37:00Z">
        <w:r w:rsidRPr="007976FC">
          <w:rPr>
            <w:rFonts w:ascii="Cambria" w:hAnsi="Cambria" w:cs="Calibri"/>
            <w:b w:val="0"/>
            <w:color w:val="auto"/>
            <w:sz w:val="20"/>
            <w:szCs w:val="20"/>
            <w:rPrChange w:id="68" w:author="Jeremy" w:date="2012-02-24T14:37:00Z">
              <w:rPr>
                <w:rFonts w:ascii="Cambria" w:hAnsi="Cambria" w:cs="Calibri"/>
                <w:sz w:val="20"/>
                <w:szCs w:val="20"/>
              </w:rPr>
            </w:rPrChange>
          </w:rPr>
          <w:t>“</w:t>
        </w:r>
        <w:r w:rsidRPr="007976FC">
          <w:rPr>
            <w:rFonts w:ascii="Cambria" w:hAnsi="Cambria" w:cs="Calibri"/>
            <w:color w:val="auto"/>
            <w:sz w:val="20"/>
            <w:szCs w:val="20"/>
            <w:rPrChange w:id="69" w:author="Jeremy" w:date="2012-02-24T14:37:00Z">
              <w:rPr>
                <w:rFonts w:ascii="Cambria" w:hAnsi="Cambria" w:cs="Calibri"/>
                <w:sz w:val="20"/>
                <w:szCs w:val="20"/>
              </w:rPr>
            </w:rPrChange>
          </w:rPr>
          <w:t>Compromise</w:t>
        </w:r>
        <w:r w:rsidRPr="007976FC">
          <w:rPr>
            <w:rFonts w:ascii="Cambria" w:hAnsi="Cambria" w:cs="Calibri"/>
            <w:b w:val="0"/>
            <w:color w:val="auto"/>
            <w:sz w:val="20"/>
            <w:szCs w:val="20"/>
            <w:rPrChange w:id="70" w:author="Jeremy" w:date="2012-02-24T14:37:00Z">
              <w:rPr>
                <w:rFonts w:ascii="Cambria" w:hAnsi="Cambria" w:cs="Calibri"/>
                <w:sz w:val="20"/>
                <w:szCs w:val="20"/>
              </w:rPr>
            </w:rPrChange>
          </w:rPr>
          <w:t>” means evidence that (</w:t>
        </w:r>
        <w:proofErr w:type="spellStart"/>
        <w:r w:rsidRPr="007976FC">
          <w:rPr>
            <w:rFonts w:ascii="Cambria" w:hAnsi="Cambria" w:cs="Calibri"/>
            <w:b w:val="0"/>
            <w:color w:val="auto"/>
            <w:sz w:val="20"/>
            <w:szCs w:val="20"/>
            <w:rPrChange w:id="71" w:author="Jeremy" w:date="2012-02-24T14:37:00Z">
              <w:rPr>
                <w:rFonts w:ascii="Cambria" w:hAnsi="Cambria" w:cs="Calibri"/>
                <w:sz w:val="20"/>
                <w:szCs w:val="20"/>
              </w:rPr>
            </w:rPrChange>
          </w:rPr>
          <w:t>i</w:t>
        </w:r>
        <w:proofErr w:type="spellEnd"/>
        <w:r w:rsidRPr="007976FC">
          <w:rPr>
            <w:rFonts w:ascii="Cambria" w:hAnsi="Cambria" w:cs="Calibri"/>
            <w:b w:val="0"/>
            <w:color w:val="auto"/>
            <w:sz w:val="20"/>
            <w:szCs w:val="20"/>
            <w:rPrChange w:id="72" w:author="Jeremy" w:date="2012-02-24T14:37:00Z">
              <w:rPr>
                <w:rFonts w:ascii="Cambria" w:hAnsi="Cambria" w:cs="Calibri"/>
                <w:sz w:val="20"/>
                <w:szCs w:val="20"/>
              </w:rPr>
            </w:rPrChange>
          </w:rPr>
          <w:t>) the hardware device used to store a Private Key is missing, (ii) the Private Key was publicly disclosed, or (iii) that a third party is using a Private Key in a manner that does not conform with industry best practices.</w:t>
        </w:r>
        <w:r w:rsidRPr="007976FC">
          <w:rPr>
            <w:rFonts w:asciiTheme="majorHAnsi" w:hAnsiTheme="majorHAnsi"/>
            <w:b w:val="0"/>
            <w:color w:val="auto"/>
            <w:sz w:val="20"/>
            <w:szCs w:val="20"/>
            <w:rPrChange w:id="73" w:author="Jeremy" w:date="2012-02-24T14:37:00Z">
              <w:rPr>
                <w:rFonts w:asciiTheme="majorHAnsi" w:hAnsiTheme="majorHAnsi"/>
                <w:color w:val="auto"/>
                <w:sz w:val="20"/>
                <w:szCs w:val="20"/>
              </w:rPr>
            </w:rPrChange>
          </w:rPr>
          <w:t xml:space="preserve"> </w:t>
        </w:r>
      </w:ins>
    </w:p>
    <w:p w:rsidR="000A240E" w:rsidRPr="004335D3" w:rsidRDefault="00C77BC1" w:rsidP="00324B6A">
      <w:pPr>
        <w:pStyle w:val="Heading1"/>
        <w:numPr>
          <w:ilvl w:val="1"/>
          <w:numId w:val="20"/>
        </w:numPr>
        <w:spacing w:before="0" w:after="200"/>
        <w:rPr>
          <w:rFonts w:asciiTheme="majorHAnsi" w:hAnsiTheme="majorHAnsi"/>
          <w:color w:val="auto"/>
          <w:sz w:val="20"/>
          <w:szCs w:val="20"/>
        </w:rPr>
      </w:pPr>
      <w:r w:rsidRPr="00073957">
        <w:rPr>
          <w:rFonts w:ascii="Cambria" w:eastAsia="Cambria" w:hAnsi="Cambria" w:cs="Cambria"/>
          <w:b w:val="0"/>
          <w:color w:val="auto"/>
          <w:sz w:val="20"/>
          <w:szCs w:val="20"/>
        </w:rPr>
        <w:t>“</w:t>
      </w:r>
      <w:r w:rsidRPr="00073957">
        <w:rPr>
          <w:rFonts w:ascii="Cambria" w:eastAsia="Cambria" w:hAnsi="Cambria" w:cs="Cambria"/>
          <w:color w:val="auto"/>
          <w:sz w:val="20"/>
          <w:szCs w:val="20"/>
        </w:rPr>
        <w:t>Confidential Information</w:t>
      </w:r>
      <w:r w:rsidRPr="00073957">
        <w:rPr>
          <w:rFonts w:ascii="Cambria" w:eastAsia="Cambria" w:hAnsi="Cambria" w:cs="Cambria"/>
          <w:b w:val="0"/>
          <w:color w:val="auto"/>
          <w:sz w:val="20"/>
          <w:szCs w:val="20"/>
        </w:rPr>
        <w:t>” means any information disclosed by a party or a party’s affiliates that is (</w:t>
      </w:r>
      <w:proofErr w:type="spellStart"/>
      <w:r w:rsidRPr="00073957">
        <w:rPr>
          <w:rFonts w:ascii="Cambria" w:eastAsia="Cambria" w:hAnsi="Cambria" w:cs="Cambria"/>
          <w:b w:val="0"/>
          <w:color w:val="auto"/>
          <w:sz w:val="20"/>
          <w:szCs w:val="20"/>
        </w:rPr>
        <w:t>i</w:t>
      </w:r>
      <w:proofErr w:type="spellEnd"/>
      <w:r w:rsidRPr="00073957">
        <w:rPr>
          <w:rFonts w:ascii="Cambria" w:eastAsia="Cambria" w:hAnsi="Cambria" w:cs="Cambria"/>
          <w:b w:val="0"/>
          <w:color w:val="auto"/>
          <w:sz w:val="20"/>
          <w:szCs w:val="20"/>
        </w:rPr>
        <w:t xml:space="preserve">) designated as confidential (or a similar designation) at the time of disclosure, (ii) is disclosed in circumstances of confidence, or (iii) understood by the parties, exercising reasonable business judgment, as confidential.  Confidential Information does not include information that (w) was lawfully known or received by the receiving party prior to disclosure, (x) is or becomes part of the public domain other than as a result of a breach of this Agreement, (y) was disclosed to the receiving party by a third party, provided such third party, or any other party from whom such third party receives such </w:t>
      </w:r>
      <w:r w:rsidRPr="00073957">
        <w:rPr>
          <w:rFonts w:asciiTheme="majorHAnsi" w:eastAsia="Cambria" w:hAnsiTheme="majorHAnsi" w:cs="Cambria"/>
          <w:b w:val="0"/>
          <w:color w:val="auto"/>
          <w:sz w:val="20"/>
          <w:szCs w:val="20"/>
        </w:rPr>
        <w:t>information, is not in breach of any confidentiality obligation in respect of such information, or (z) is independently developed by the receiving party as evidenced by independent written materials</w:t>
      </w:r>
      <w:r w:rsidRPr="004335D3">
        <w:rPr>
          <w:rFonts w:asciiTheme="majorHAnsi" w:eastAsia="Cambria" w:hAnsiTheme="majorHAnsi" w:cs="Cambria"/>
          <w:b w:val="0"/>
          <w:color w:val="auto"/>
          <w:sz w:val="20"/>
          <w:szCs w:val="20"/>
        </w:rPr>
        <w:t xml:space="preserve">.  </w:t>
      </w:r>
    </w:p>
    <w:p w:rsidR="00795997" w:rsidRDefault="007B3699" w:rsidP="00BF0120">
      <w:pPr>
        <w:pStyle w:val="Heading1"/>
        <w:numPr>
          <w:ilvl w:val="1"/>
          <w:numId w:val="20"/>
        </w:numPr>
        <w:spacing w:before="0" w:after="200"/>
        <w:rPr>
          <w:b w:val="0"/>
          <w:color w:val="auto"/>
          <w:sz w:val="20"/>
          <w:szCs w:val="20"/>
        </w:rPr>
      </w:pPr>
      <w:r w:rsidRPr="00250CF7">
        <w:rPr>
          <w:rFonts w:ascii="Cambria" w:hAnsi="Cambria" w:cs="Calibri"/>
          <w:b w:val="0"/>
          <w:color w:val="auto"/>
          <w:sz w:val="20"/>
          <w:szCs w:val="20"/>
        </w:rPr>
        <w:t>“</w:t>
      </w:r>
      <w:r w:rsidRPr="00250CF7">
        <w:rPr>
          <w:rFonts w:ascii="Cambria" w:hAnsi="Cambria" w:cs="Calibri"/>
          <w:color w:val="auto"/>
          <w:sz w:val="20"/>
          <w:szCs w:val="20"/>
        </w:rPr>
        <w:t>Certificate Practices Statement</w:t>
      </w:r>
      <w:r w:rsidRPr="00250CF7">
        <w:rPr>
          <w:rFonts w:ascii="Cambria" w:hAnsi="Cambria" w:cs="Calibri"/>
          <w:b w:val="0"/>
          <w:color w:val="auto"/>
          <w:sz w:val="20"/>
          <w:szCs w:val="20"/>
        </w:rPr>
        <w:t>” or “</w:t>
      </w:r>
      <w:r w:rsidRPr="00250CF7">
        <w:rPr>
          <w:rFonts w:ascii="Cambria" w:hAnsi="Cambria" w:cs="Calibri"/>
          <w:color w:val="auto"/>
          <w:sz w:val="20"/>
          <w:szCs w:val="20"/>
        </w:rPr>
        <w:t>CPS</w:t>
      </w:r>
      <w:r w:rsidRPr="00250CF7">
        <w:rPr>
          <w:rFonts w:ascii="Cambria" w:hAnsi="Cambria" w:cs="Calibri"/>
          <w:b w:val="0"/>
          <w:color w:val="auto"/>
          <w:sz w:val="20"/>
          <w:szCs w:val="20"/>
        </w:rPr>
        <w:t xml:space="preserve">” </w:t>
      </w:r>
      <w:del w:id="74" w:author="Jeremy" w:date="2012-02-15T10:53:00Z">
        <w:r w:rsidRPr="00250CF7" w:rsidDel="009959EB">
          <w:rPr>
            <w:rFonts w:ascii="Cambria" w:hAnsi="Cambria" w:cs="Calibri"/>
            <w:b w:val="0"/>
            <w:color w:val="auto"/>
            <w:sz w:val="20"/>
            <w:szCs w:val="20"/>
          </w:rPr>
          <w:delText xml:space="preserve">means </w:delText>
        </w:r>
      </w:del>
      <w:ins w:id="75" w:author="Jeremy" w:date="2012-02-15T10:53:00Z">
        <w:r w:rsidR="009959EB">
          <w:rPr>
            <w:rFonts w:ascii="Cambria" w:hAnsi="Cambria" w:cs="Calibri"/>
            <w:b w:val="0"/>
            <w:color w:val="auto"/>
            <w:sz w:val="20"/>
            <w:szCs w:val="20"/>
          </w:rPr>
          <w:t xml:space="preserve">refers to the </w:t>
        </w:r>
      </w:ins>
      <w:del w:id="76" w:author="Jeremy" w:date="2012-02-15T10:53:00Z">
        <w:r w:rsidR="00C542B7" w:rsidDel="009959EB">
          <w:rPr>
            <w:rFonts w:ascii="Cambria" w:hAnsi="Cambria" w:cs="Calibri"/>
            <w:b w:val="0"/>
            <w:color w:val="auto"/>
            <w:sz w:val="20"/>
            <w:szCs w:val="20"/>
          </w:rPr>
          <w:delText xml:space="preserve">the </w:delText>
        </w:r>
      </w:del>
      <w:r w:rsidR="00C542B7">
        <w:rPr>
          <w:rFonts w:ascii="Cambria" w:hAnsi="Cambria" w:cs="Calibri"/>
          <w:b w:val="0"/>
          <w:color w:val="auto"/>
          <w:sz w:val="20"/>
          <w:szCs w:val="20"/>
        </w:rPr>
        <w:t xml:space="preserve">DigiCert policies and procedures document which dictates the operation of DigiCert’s PKI infrastructure.  </w:t>
      </w:r>
      <w:r w:rsidR="00F738C6" w:rsidRPr="00250CF7">
        <w:rPr>
          <w:rFonts w:ascii="Cambria" w:hAnsi="Cambria" w:cs="Calibri"/>
          <w:b w:val="0"/>
          <w:color w:val="auto"/>
          <w:sz w:val="20"/>
          <w:szCs w:val="20"/>
        </w:rPr>
        <w:t xml:space="preserve">DigiCert’s </w:t>
      </w:r>
      <w:r w:rsidR="00C542B7">
        <w:rPr>
          <w:rFonts w:ascii="Cambria" w:hAnsi="Cambria" w:cs="Calibri"/>
          <w:b w:val="0"/>
          <w:color w:val="auto"/>
          <w:sz w:val="20"/>
          <w:szCs w:val="20"/>
        </w:rPr>
        <w:t xml:space="preserve">CPS document is </w:t>
      </w:r>
      <w:r w:rsidRPr="00250CF7">
        <w:rPr>
          <w:rFonts w:ascii="Cambria" w:hAnsi="Cambria" w:cs="Calibri"/>
          <w:b w:val="0"/>
          <w:color w:val="auto"/>
          <w:sz w:val="20"/>
          <w:szCs w:val="20"/>
        </w:rPr>
        <w:t xml:space="preserve">available at </w:t>
      </w:r>
      <w:hyperlink r:id="rId9" w:history="1">
        <w:r w:rsidR="00C542B7" w:rsidRPr="00461A18">
          <w:rPr>
            <w:rStyle w:val="Hyperlink"/>
            <w:rFonts w:ascii="Cambria" w:hAnsi="Cambria" w:cs="Calibri"/>
            <w:b w:val="0"/>
            <w:sz w:val="20"/>
            <w:szCs w:val="20"/>
          </w:rPr>
          <w:t>http://www.digicert.com/ssl-cps-repository.htm</w:t>
        </w:r>
      </w:hyperlink>
      <w:r w:rsidRPr="00250CF7">
        <w:rPr>
          <w:rFonts w:ascii="Cambria" w:hAnsi="Cambria" w:cs="Calibri"/>
          <w:b w:val="0"/>
          <w:color w:val="auto"/>
          <w:sz w:val="20"/>
          <w:szCs w:val="20"/>
        </w:rPr>
        <w:t xml:space="preserve">. </w:t>
      </w:r>
    </w:p>
    <w:p w:rsidR="00795997" w:rsidRPr="00795997" w:rsidRDefault="00795997" w:rsidP="00BF0120">
      <w:pPr>
        <w:pStyle w:val="Heading1"/>
        <w:numPr>
          <w:ilvl w:val="1"/>
          <w:numId w:val="20"/>
        </w:numPr>
        <w:spacing w:before="0" w:after="200"/>
        <w:rPr>
          <w:b w:val="0"/>
          <w:color w:val="auto"/>
          <w:sz w:val="20"/>
          <w:szCs w:val="20"/>
        </w:rPr>
      </w:pPr>
      <w:r w:rsidRPr="00795997">
        <w:rPr>
          <w:rFonts w:ascii="Cambria" w:hAnsi="Cambria"/>
          <w:iCs/>
          <w:color w:val="auto"/>
          <w:sz w:val="20"/>
          <w:szCs w:val="20"/>
        </w:rPr>
        <w:t xml:space="preserve">“Client Certificate” </w:t>
      </w:r>
      <w:r w:rsidRPr="00795997">
        <w:rPr>
          <w:rFonts w:ascii="Cambria" w:hAnsi="Cambria"/>
          <w:b w:val="0"/>
          <w:iCs/>
          <w:color w:val="auto"/>
          <w:sz w:val="20"/>
          <w:szCs w:val="20"/>
        </w:rPr>
        <w:t>means</w:t>
      </w:r>
      <w:r w:rsidRPr="00795997">
        <w:rPr>
          <w:rFonts w:ascii="Cambria" w:hAnsi="Cambria"/>
          <w:b w:val="0"/>
          <w:color w:val="auto"/>
          <w:sz w:val="20"/>
          <w:szCs w:val="20"/>
        </w:rPr>
        <w:t xml:space="preserve"> a </w:t>
      </w:r>
      <w:r w:rsidR="00C542B7">
        <w:rPr>
          <w:rFonts w:ascii="Cambria" w:hAnsi="Cambria"/>
          <w:b w:val="0"/>
          <w:color w:val="auto"/>
          <w:sz w:val="20"/>
          <w:szCs w:val="20"/>
        </w:rPr>
        <w:t xml:space="preserve">Grid-Only </w:t>
      </w:r>
      <w:r w:rsidRPr="00795997">
        <w:rPr>
          <w:rFonts w:ascii="Cambria" w:hAnsi="Cambria"/>
          <w:b w:val="0"/>
          <w:color w:val="auto"/>
          <w:sz w:val="20"/>
          <w:szCs w:val="20"/>
        </w:rPr>
        <w:t>Certificate</w:t>
      </w:r>
      <w:r w:rsidR="00562024">
        <w:rPr>
          <w:rFonts w:ascii="Cambria" w:hAnsi="Cambria"/>
          <w:b w:val="0"/>
          <w:color w:val="auto"/>
          <w:sz w:val="20"/>
          <w:szCs w:val="20"/>
        </w:rPr>
        <w:t xml:space="preserve"> </w:t>
      </w:r>
      <w:r w:rsidR="00C542B7">
        <w:rPr>
          <w:rFonts w:ascii="Cambria" w:hAnsi="Cambria"/>
          <w:b w:val="0"/>
          <w:color w:val="auto"/>
          <w:sz w:val="20"/>
          <w:szCs w:val="20"/>
        </w:rPr>
        <w:t xml:space="preserve">that </w:t>
      </w:r>
      <w:del w:id="77" w:author="Jeremy" w:date="2012-02-15T10:49:00Z">
        <w:r w:rsidR="00C542B7" w:rsidDel="009959EB">
          <w:rPr>
            <w:rFonts w:ascii="Cambria" w:hAnsi="Cambria"/>
            <w:b w:val="0"/>
            <w:color w:val="auto"/>
            <w:sz w:val="20"/>
            <w:szCs w:val="20"/>
          </w:rPr>
          <w:delText xml:space="preserve">is </w:delText>
        </w:r>
      </w:del>
      <w:ins w:id="78" w:author="Jeremy" w:date="2012-02-15T10:50:00Z">
        <w:r w:rsidR="009959EB">
          <w:rPr>
            <w:rFonts w:ascii="Cambria" w:hAnsi="Cambria"/>
            <w:b w:val="0"/>
            <w:color w:val="auto"/>
            <w:sz w:val="20"/>
            <w:szCs w:val="20"/>
          </w:rPr>
          <w:t>lists an individual as the subject</w:t>
        </w:r>
      </w:ins>
      <w:del w:id="79" w:author="Jeremy" w:date="2012-02-15T10:50:00Z">
        <w:r w:rsidR="00C542B7" w:rsidDel="009959EB">
          <w:rPr>
            <w:rFonts w:ascii="Cambria" w:hAnsi="Cambria"/>
            <w:b w:val="0"/>
            <w:color w:val="auto"/>
            <w:sz w:val="20"/>
            <w:szCs w:val="20"/>
          </w:rPr>
          <w:delText xml:space="preserve">issued </w:delText>
        </w:r>
      </w:del>
      <w:del w:id="80" w:author="Jeremy" w:date="2012-02-06T10:21:00Z">
        <w:r w:rsidR="00ED2DC2" w:rsidDel="00E22B10">
          <w:rPr>
            <w:rFonts w:ascii="Cambria" w:hAnsi="Cambria"/>
            <w:b w:val="0"/>
            <w:color w:val="auto"/>
            <w:sz w:val="20"/>
            <w:szCs w:val="20"/>
          </w:rPr>
          <w:delText xml:space="preserve">under the RPS </w:delText>
        </w:r>
        <w:r w:rsidR="00C542B7" w:rsidDel="00E22B10">
          <w:rPr>
            <w:rFonts w:ascii="Cambria" w:hAnsi="Cambria"/>
            <w:b w:val="0"/>
            <w:color w:val="auto"/>
            <w:sz w:val="20"/>
            <w:szCs w:val="20"/>
          </w:rPr>
          <w:delText xml:space="preserve">to </w:delText>
        </w:r>
      </w:del>
      <w:del w:id="81" w:author="Jeremy" w:date="2012-02-15T10:50:00Z">
        <w:r w:rsidR="00C542B7" w:rsidDel="009959EB">
          <w:rPr>
            <w:rFonts w:ascii="Cambria" w:hAnsi="Cambria"/>
            <w:b w:val="0"/>
            <w:color w:val="auto"/>
            <w:sz w:val="20"/>
            <w:szCs w:val="20"/>
          </w:rPr>
          <w:delText>an</w:delText>
        </w:r>
        <w:r w:rsidR="00562024" w:rsidDel="009959EB">
          <w:rPr>
            <w:rFonts w:ascii="Cambria" w:hAnsi="Cambria"/>
            <w:b w:val="0"/>
            <w:color w:val="auto"/>
            <w:sz w:val="20"/>
            <w:szCs w:val="20"/>
          </w:rPr>
          <w:delText xml:space="preserve"> individual</w:delText>
        </w:r>
      </w:del>
      <w:r w:rsidR="00ED2DC2">
        <w:rPr>
          <w:rFonts w:ascii="Cambria" w:hAnsi="Cambria"/>
          <w:b w:val="0"/>
          <w:color w:val="auto"/>
          <w:sz w:val="20"/>
          <w:szCs w:val="20"/>
        </w:rPr>
        <w:t>.</w:t>
      </w:r>
      <w:r w:rsidRPr="00795997">
        <w:rPr>
          <w:rFonts w:ascii="Cambria" w:hAnsi="Cambria"/>
          <w:color w:val="auto"/>
          <w:sz w:val="20"/>
          <w:szCs w:val="20"/>
        </w:rPr>
        <w:t xml:space="preserve">  </w:t>
      </w:r>
    </w:p>
    <w:p w:rsidR="000A240E" w:rsidRPr="009505F2" w:rsidRDefault="00C77BC1" w:rsidP="00BF0120">
      <w:pPr>
        <w:pStyle w:val="Heading1"/>
        <w:numPr>
          <w:ilvl w:val="1"/>
          <w:numId w:val="20"/>
        </w:numPr>
        <w:spacing w:before="0" w:after="200"/>
        <w:rPr>
          <w:color w:val="auto"/>
          <w:sz w:val="20"/>
          <w:szCs w:val="20"/>
        </w:rPr>
      </w:pPr>
      <w:r w:rsidRPr="00795997">
        <w:rPr>
          <w:rFonts w:ascii="Cambria" w:eastAsia="Cambria" w:hAnsi="Cambria" w:cs="Cambria"/>
          <w:b w:val="0"/>
          <w:color w:val="auto"/>
          <w:sz w:val="20"/>
          <w:szCs w:val="20"/>
        </w:rPr>
        <w:lastRenderedPageBreak/>
        <w:t>“</w:t>
      </w:r>
      <w:r w:rsidRPr="00795997">
        <w:rPr>
          <w:rFonts w:ascii="Cambria" w:eastAsia="Cambria" w:hAnsi="Cambria" w:cs="Cambria"/>
          <w:color w:val="auto"/>
          <w:sz w:val="20"/>
          <w:szCs w:val="20"/>
        </w:rPr>
        <w:t>Documentation”</w:t>
      </w:r>
      <w:r w:rsidRPr="00795997">
        <w:rPr>
          <w:rFonts w:ascii="Cambria" w:eastAsia="Cambria" w:hAnsi="Cambria" w:cs="Cambria"/>
          <w:b w:val="0"/>
          <w:bCs w:val="0"/>
          <w:color w:val="auto"/>
          <w:sz w:val="20"/>
          <w:szCs w:val="20"/>
        </w:rPr>
        <w:t xml:space="preserve"> means the </w:t>
      </w:r>
      <w:del w:id="82" w:author="Jeremy" w:date="2012-02-03T17:45:00Z">
        <w:r w:rsidRPr="00795997" w:rsidDel="00756115">
          <w:rPr>
            <w:rFonts w:ascii="Cambria" w:eastAsia="Cambria" w:hAnsi="Cambria" w:cs="Cambria"/>
            <w:b w:val="0"/>
            <w:bCs w:val="0"/>
            <w:color w:val="auto"/>
            <w:sz w:val="20"/>
            <w:szCs w:val="20"/>
          </w:rPr>
          <w:delText>End User</w:delText>
        </w:r>
      </w:del>
      <w:ins w:id="83" w:author="Jeremy" w:date="2012-02-03T17:45:00Z">
        <w:r w:rsidR="00756115">
          <w:rPr>
            <w:rFonts w:ascii="Cambria" w:eastAsia="Cambria" w:hAnsi="Cambria" w:cs="Cambria"/>
            <w:b w:val="0"/>
            <w:bCs w:val="0"/>
            <w:color w:val="auto"/>
            <w:sz w:val="20"/>
            <w:szCs w:val="20"/>
          </w:rPr>
          <w:t>Subscriber</w:t>
        </w:r>
      </w:ins>
      <w:r w:rsidRPr="00795997">
        <w:rPr>
          <w:rFonts w:ascii="Cambria" w:eastAsia="Cambria" w:hAnsi="Cambria" w:cs="Cambria"/>
          <w:b w:val="0"/>
          <w:bCs w:val="0"/>
          <w:color w:val="auto"/>
          <w:sz w:val="20"/>
          <w:szCs w:val="20"/>
        </w:rPr>
        <w:t xml:space="preserve"> Agreements, </w:t>
      </w:r>
      <w:r w:rsidR="00236F80" w:rsidRPr="00795997">
        <w:rPr>
          <w:rFonts w:ascii="Cambria" w:eastAsia="Cambria" w:hAnsi="Cambria" w:cs="Cambria"/>
          <w:b w:val="0"/>
          <w:bCs w:val="0"/>
          <w:color w:val="auto"/>
          <w:sz w:val="20"/>
          <w:szCs w:val="20"/>
        </w:rPr>
        <w:t xml:space="preserve">Guidelines on Private Key Protection, </w:t>
      </w:r>
      <w:r w:rsidR="007B3699" w:rsidRPr="00795997">
        <w:rPr>
          <w:rFonts w:ascii="Cambria" w:eastAsia="Cambria" w:hAnsi="Cambria" w:cs="Cambria"/>
          <w:b w:val="0"/>
          <w:bCs w:val="0"/>
          <w:color w:val="auto"/>
          <w:sz w:val="20"/>
          <w:szCs w:val="20"/>
        </w:rPr>
        <w:t xml:space="preserve">CPS, </w:t>
      </w:r>
      <w:r w:rsidRPr="009505F2">
        <w:rPr>
          <w:rFonts w:ascii="Cambria" w:eastAsia="Cambria" w:hAnsi="Cambria" w:cs="Cambria"/>
          <w:b w:val="0"/>
          <w:bCs w:val="0"/>
          <w:color w:val="auto"/>
          <w:sz w:val="20"/>
          <w:szCs w:val="20"/>
        </w:rPr>
        <w:t xml:space="preserve">licenses, agreements, policy documents, practice statements, technical assistance, know-how, product collateral, and other information of DigiCert </w:t>
      </w:r>
      <w:r w:rsidR="00ED2DC2">
        <w:rPr>
          <w:rFonts w:ascii="Cambria" w:eastAsia="Cambria" w:hAnsi="Cambria" w:cs="Cambria"/>
          <w:b w:val="0"/>
          <w:bCs w:val="0"/>
          <w:color w:val="auto"/>
          <w:sz w:val="20"/>
          <w:szCs w:val="20"/>
        </w:rPr>
        <w:t>related to the issuance of Certificates</w:t>
      </w:r>
      <w:r w:rsidRPr="009505F2">
        <w:rPr>
          <w:rFonts w:ascii="Cambria" w:eastAsia="Cambria" w:hAnsi="Cambria" w:cs="Cambria"/>
          <w:b w:val="0"/>
          <w:bCs w:val="0"/>
          <w:color w:val="auto"/>
          <w:sz w:val="20"/>
          <w:szCs w:val="20"/>
        </w:rPr>
        <w:t>.</w:t>
      </w:r>
      <w:r w:rsidRPr="009505F2">
        <w:rPr>
          <w:rFonts w:ascii="Cambria" w:hAnsi="Cambria"/>
          <w:b w:val="0"/>
          <w:color w:val="auto"/>
          <w:sz w:val="20"/>
          <w:szCs w:val="20"/>
        </w:rPr>
        <w:t xml:space="preserve"> </w:t>
      </w:r>
    </w:p>
    <w:p w:rsidR="00ED2DC2" w:rsidRPr="00ED2DC2" w:rsidDel="00756115" w:rsidRDefault="00C77BC1" w:rsidP="00BF0120">
      <w:pPr>
        <w:pStyle w:val="Heading1"/>
        <w:numPr>
          <w:ilvl w:val="1"/>
          <w:numId w:val="20"/>
        </w:numPr>
        <w:spacing w:before="0" w:after="200"/>
        <w:rPr>
          <w:del w:id="84" w:author="Jeremy" w:date="2012-02-03T17:45:00Z"/>
          <w:color w:val="auto"/>
          <w:sz w:val="20"/>
          <w:szCs w:val="20"/>
        </w:rPr>
      </w:pPr>
      <w:del w:id="85" w:author="Jeremy" w:date="2012-02-03T17:45:00Z">
        <w:r w:rsidRPr="00250CF7" w:rsidDel="00756115">
          <w:rPr>
            <w:rFonts w:ascii="Cambria" w:hAnsi="Cambria"/>
            <w:b w:val="0"/>
            <w:color w:val="auto"/>
            <w:sz w:val="20"/>
            <w:szCs w:val="20"/>
          </w:rPr>
          <w:delText>“</w:delText>
        </w:r>
        <w:r w:rsidRPr="00250CF7" w:rsidDel="00756115">
          <w:rPr>
            <w:rFonts w:ascii="Cambria" w:hAnsi="Cambria"/>
            <w:color w:val="auto"/>
            <w:sz w:val="20"/>
            <w:szCs w:val="20"/>
          </w:rPr>
          <w:delText>End User</w:delText>
        </w:r>
        <w:r w:rsidRPr="00250CF7" w:rsidDel="00756115">
          <w:rPr>
            <w:rFonts w:ascii="Cambria" w:hAnsi="Cambria"/>
            <w:b w:val="0"/>
            <w:color w:val="auto"/>
            <w:sz w:val="20"/>
            <w:szCs w:val="20"/>
          </w:rPr>
          <w:delText xml:space="preserve">” means an </w:delText>
        </w:r>
        <w:r w:rsidR="00ED2DC2" w:rsidDel="00756115">
          <w:rPr>
            <w:rFonts w:ascii="Cambria" w:hAnsi="Cambria"/>
            <w:b w:val="0"/>
            <w:color w:val="auto"/>
            <w:sz w:val="20"/>
            <w:szCs w:val="20"/>
          </w:rPr>
          <w:delText>entity that applies for a Certificate for its own use.</w:delText>
        </w:r>
      </w:del>
    </w:p>
    <w:p w:rsidR="000A240E" w:rsidRPr="00250CF7" w:rsidDel="00756115" w:rsidRDefault="00C77BC1" w:rsidP="00BF0120">
      <w:pPr>
        <w:pStyle w:val="Heading1"/>
        <w:numPr>
          <w:ilvl w:val="1"/>
          <w:numId w:val="20"/>
        </w:numPr>
        <w:spacing w:before="0" w:after="200"/>
        <w:rPr>
          <w:del w:id="86" w:author="Jeremy" w:date="2012-02-03T17:45:00Z"/>
          <w:color w:val="auto"/>
        </w:rPr>
      </w:pPr>
      <w:del w:id="87" w:author="Jeremy" w:date="2012-02-03T17:45:00Z">
        <w:r w:rsidRPr="00250CF7" w:rsidDel="00756115">
          <w:rPr>
            <w:rFonts w:ascii="Cambria" w:hAnsi="Cambria"/>
            <w:b w:val="0"/>
            <w:color w:val="auto"/>
            <w:sz w:val="20"/>
            <w:szCs w:val="20"/>
          </w:rPr>
          <w:delText>“</w:delText>
        </w:r>
        <w:r w:rsidRPr="00250CF7" w:rsidDel="00756115">
          <w:rPr>
            <w:rFonts w:ascii="Cambria" w:hAnsi="Cambria"/>
            <w:color w:val="auto"/>
            <w:sz w:val="20"/>
            <w:szCs w:val="20"/>
          </w:rPr>
          <w:delText>End User Agreement</w:delText>
        </w:r>
        <w:r w:rsidRPr="00250CF7" w:rsidDel="00756115">
          <w:rPr>
            <w:rFonts w:ascii="Cambria" w:hAnsi="Cambria"/>
            <w:b w:val="0"/>
            <w:color w:val="auto"/>
            <w:sz w:val="20"/>
            <w:szCs w:val="20"/>
          </w:rPr>
          <w:delText xml:space="preserve">” means an agreement delineating the terms and conditions under which an End User may receive and use a Certificate. </w:delText>
        </w:r>
      </w:del>
    </w:p>
    <w:p w:rsidR="00047E04" w:rsidRPr="00047E04" w:rsidRDefault="00047E04" w:rsidP="00BF0120">
      <w:pPr>
        <w:pStyle w:val="Heading1"/>
        <w:numPr>
          <w:ilvl w:val="1"/>
          <w:numId w:val="20"/>
        </w:numPr>
        <w:spacing w:before="0" w:after="200"/>
        <w:rPr>
          <w:color w:val="auto"/>
        </w:rPr>
      </w:pPr>
      <w:r>
        <w:rPr>
          <w:rFonts w:ascii="Cambria" w:hAnsi="Cambria" w:cs="Arial"/>
          <w:b w:val="0"/>
          <w:color w:val="auto"/>
          <w:sz w:val="20"/>
          <w:szCs w:val="20"/>
        </w:rPr>
        <w:t>“</w:t>
      </w:r>
      <w:r w:rsidRPr="00047E04">
        <w:rPr>
          <w:rFonts w:ascii="Cambria" w:hAnsi="Cambria" w:cs="Arial"/>
          <w:color w:val="auto"/>
          <w:sz w:val="20"/>
          <w:szCs w:val="20"/>
        </w:rPr>
        <w:t>Grid-Only</w:t>
      </w:r>
      <w:r>
        <w:rPr>
          <w:rFonts w:ascii="Cambria" w:hAnsi="Cambria" w:cs="Arial"/>
          <w:b w:val="0"/>
          <w:color w:val="auto"/>
          <w:sz w:val="20"/>
          <w:szCs w:val="20"/>
        </w:rPr>
        <w:t xml:space="preserve">” means </w:t>
      </w:r>
      <w:r w:rsidR="00C542B7">
        <w:rPr>
          <w:rFonts w:ascii="Cambria" w:hAnsi="Cambria" w:cs="Arial"/>
          <w:b w:val="0"/>
          <w:color w:val="auto"/>
          <w:sz w:val="20"/>
          <w:szCs w:val="20"/>
        </w:rPr>
        <w:t xml:space="preserve">a Certificate that is chained </w:t>
      </w:r>
      <w:ins w:id="88" w:author="Jeremy" w:date="2012-02-15T10:52:00Z">
        <w:r w:rsidR="009959EB">
          <w:rPr>
            <w:rFonts w:ascii="Cambria" w:hAnsi="Cambria" w:cs="Arial"/>
            <w:b w:val="0"/>
            <w:color w:val="auto"/>
            <w:sz w:val="20"/>
            <w:szCs w:val="20"/>
          </w:rPr>
          <w:t xml:space="preserve">to </w:t>
        </w:r>
      </w:ins>
      <w:r>
        <w:rPr>
          <w:rFonts w:ascii="Cambria" w:hAnsi="Cambria" w:cs="Arial"/>
          <w:b w:val="0"/>
          <w:color w:val="auto"/>
          <w:sz w:val="20"/>
          <w:szCs w:val="20"/>
        </w:rPr>
        <w:t>DigiCert’s grid root certificate</w:t>
      </w:r>
      <w:r w:rsidR="00C542B7">
        <w:rPr>
          <w:rFonts w:ascii="Cambria" w:hAnsi="Cambria" w:cs="Arial"/>
          <w:b w:val="0"/>
          <w:color w:val="auto"/>
          <w:sz w:val="20"/>
          <w:szCs w:val="20"/>
        </w:rPr>
        <w:t>, which is not available by default in the root store of browsers</w:t>
      </w:r>
      <w:r>
        <w:rPr>
          <w:rFonts w:ascii="Cambria" w:hAnsi="Cambria" w:cs="Arial"/>
          <w:b w:val="0"/>
          <w:color w:val="auto"/>
          <w:sz w:val="20"/>
          <w:szCs w:val="20"/>
        </w:rPr>
        <w:t>.</w:t>
      </w:r>
    </w:p>
    <w:p w:rsidR="00BD5204" w:rsidRPr="00236F80" w:rsidRDefault="00BD5204" w:rsidP="00BD5204">
      <w:pPr>
        <w:pStyle w:val="Heading1"/>
        <w:numPr>
          <w:ilvl w:val="1"/>
          <w:numId w:val="20"/>
        </w:numPr>
        <w:spacing w:before="0" w:after="200"/>
        <w:rPr>
          <w:color w:val="auto"/>
        </w:rPr>
      </w:pPr>
      <w:r>
        <w:rPr>
          <w:rFonts w:ascii="Cambria" w:hAnsi="Cambria" w:cs="Arial"/>
          <w:b w:val="0"/>
          <w:color w:val="auto"/>
          <w:sz w:val="20"/>
          <w:szCs w:val="20"/>
        </w:rPr>
        <w:t>“</w:t>
      </w:r>
      <w:r w:rsidRPr="00236F80">
        <w:rPr>
          <w:rFonts w:ascii="Cambria" w:hAnsi="Cambria" w:cs="Arial"/>
          <w:color w:val="auto"/>
          <w:sz w:val="20"/>
          <w:szCs w:val="20"/>
        </w:rPr>
        <w:t>Guidelines on Private Key Protection</w:t>
      </w:r>
      <w:r>
        <w:rPr>
          <w:rFonts w:ascii="Cambria" w:hAnsi="Cambria" w:cs="Arial"/>
          <w:b w:val="0"/>
          <w:color w:val="auto"/>
          <w:sz w:val="20"/>
          <w:szCs w:val="20"/>
        </w:rPr>
        <w:t>”</w:t>
      </w:r>
      <w:r w:rsidRPr="00236F80">
        <w:rPr>
          <w:rFonts w:cs="Verdana"/>
          <w:b w:val="0"/>
          <w:color w:val="000000"/>
          <w:sz w:val="20"/>
          <w:szCs w:val="20"/>
        </w:rPr>
        <w:t xml:space="preserve"> refers to the guidelines on private key generation and protection published by the PMA in which </w:t>
      </w:r>
      <w:r>
        <w:rPr>
          <w:rFonts w:cs="Verdana"/>
          <w:b w:val="0"/>
          <w:color w:val="000000"/>
          <w:sz w:val="20"/>
          <w:szCs w:val="20"/>
        </w:rPr>
        <w:t xml:space="preserve">OSG </w:t>
      </w:r>
      <w:r w:rsidRPr="00236F80">
        <w:rPr>
          <w:rFonts w:cs="Verdana"/>
          <w:b w:val="0"/>
          <w:color w:val="000000"/>
          <w:sz w:val="20"/>
          <w:szCs w:val="20"/>
        </w:rPr>
        <w:t>participates.</w:t>
      </w:r>
    </w:p>
    <w:p w:rsidR="004269BF" w:rsidRDefault="004269BF" w:rsidP="004269BF">
      <w:pPr>
        <w:pStyle w:val="Heading1"/>
        <w:numPr>
          <w:ilvl w:val="1"/>
          <w:numId w:val="20"/>
        </w:numPr>
        <w:spacing w:before="0" w:after="200"/>
        <w:rPr>
          <w:ins w:id="89" w:author="Jeremy" w:date="2012-03-26T16:08:00Z"/>
        </w:rPr>
      </w:pPr>
      <w:ins w:id="90" w:author="Jeremy" w:date="2012-03-26T16:08:00Z">
        <w:r w:rsidRPr="007976FC">
          <w:rPr>
            <w:rFonts w:ascii="Cambria" w:hAnsi="Cambria"/>
            <w:color w:val="auto"/>
            <w:sz w:val="20"/>
            <w:szCs w:val="20"/>
          </w:rPr>
          <w:t>“</w:t>
        </w:r>
        <w:r>
          <w:rPr>
            <w:rFonts w:ascii="Cambria" w:hAnsi="Cambria"/>
            <w:color w:val="auto"/>
            <w:sz w:val="20"/>
            <w:szCs w:val="20"/>
          </w:rPr>
          <w:t>Host</w:t>
        </w:r>
        <w:r w:rsidRPr="007976FC">
          <w:rPr>
            <w:rFonts w:ascii="Cambria" w:hAnsi="Cambria"/>
            <w:color w:val="auto"/>
            <w:sz w:val="20"/>
            <w:szCs w:val="20"/>
          </w:rPr>
          <w:t xml:space="preserve"> Certificate</w:t>
        </w:r>
        <w:r w:rsidRPr="007976FC">
          <w:rPr>
            <w:rFonts w:ascii="Cambria" w:hAnsi="Cambria"/>
            <w:b w:val="0"/>
            <w:color w:val="auto"/>
            <w:sz w:val="20"/>
            <w:szCs w:val="20"/>
          </w:rPr>
          <w:t xml:space="preserve">” means a Grid-Only Certificate </w:t>
        </w:r>
        <w:r>
          <w:rPr>
            <w:rFonts w:ascii="Cambria" w:hAnsi="Cambria"/>
            <w:b w:val="0"/>
            <w:color w:val="auto"/>
            <w:sz w:val="20"/>
            <w:szCs w:val="20"/>
          </w:rPr>
          <w:t xml:space="preserve">signed by a </w:t>
        </w:r>
        <w:r w:rsidRPr="007976FC">
          <w:rPr>
            <w:rFonts w:ascii="Cambria" w:hAnsi="Cambria"/>
            <w:b w:val="0"/>
            <w:color w:val="auto"/>
            <w:sz w:val="20"/>
            <w:szCs w:val="20"/>
          </w:rPr>
          <w:t>DigiCert root certificate and used to encrypt SSL/TSL communication.</w:t>
        </w:r>
        <w:r>
          <w:rPr>
            <w:rFonts w:ascii="Cambria" w:hAnsi="Cambria"/>
            <w:b w:val="0"/>
            <w:color w:val="auto"/>
            <w:sz w:val="20"/>
            <w:szCs w:val="20"/>
          </w:rPr>
          <w:t xml:space="preserve">  </w:t>
        </w:r>
        <w:r w:rsidRPr="007976FC">
          <w:rPr>
            <w:rFonts w:ascii="Cambria" w:hAnsi="Cambria"/>
            <w:b w:val="0"/>
            <w:color w:val="auto"/>
            <w:sz w:val="20"/>
            <w:szCs w:val="20"/>
          </w:rPr>
          <w:t>.</w:t>
        </w:r>
        <w:r w:rsidRPr="007976FC">
          <w:rPr>
            <w:rFonts w:ascii="Cambria" w:hAnsi="Cambria"/>
            <w:color w:val="auto"/>
            <w:sz w:val="20"/>
            <w:szCs w:val="20"/>
          </w:rPr>
          <w:t xml:space="preserve"> </w:t>
        </w:r>
      </w:ins>
    </w:p>
    <w:p w:rsidR="00F738C6" w:rsidRPr="00250CF7" w:rsidRDefault="00BD5204" w:rsidP="00BD5204">
      <w:pPr>
        <w:pStyle w:val="Heading1"/>
        <w:numPr>
          <w:ilvl w:val="1"/>
          <w:numId w:val="20"/>
        </w:numPr>
        <w:spacing w:before="0" w:after="200"/>
        <w:rPr>
          <w:color w:val="auto"/>
        </w:rPr>
      </w:pPr>
      <w:del w:id="91" w:author="Jeremy" w:date="2012-02-15T10:54:00Z">
        <w:r w:rsidRPr="00250CF7" w:rsidDel="009959EB">
          <w:rPr>
            <w:rFonts w:ascii="Cambria" w:hAnsi="Cambria" w:cs="Arial"/>
            <w:b w:val="0"/>
            <w:color w:val="auto"/>
            <w:sz w:val="20"/>
            <w:szCs w:val="20"/>
          </w:rPr>
          <w:delText xml:space="preserve"> </w:delText>
        </w:r>
      </w:del>
      <w:r w:rsidR="00F738C6" w:rsidRPr="00250CF7">
        <w:rPr>
          <w:rFonts w:ascii="Cambria" w:hAnsi="Cambria" w:cs="Arial"/>
          <w:b w:val="0"/>
          <w:color w:val="auto"/>
          <w:sz w:val="20"/>
          <w:szCs w:val="20"/>
        </w:rPr>
        <w:t>“</w:t>
      </w:r>
      <w:r w:rsidR="00F738C6" w:rsidRPr="00250CF7">
        <w:rPr>
          <w:rFonts w:ascii="Cambria" w:hAnsi="Cambria" w:cs="Arial"/>
          <w:color w:val="auto"/>
          <w:sz w:val="20"/>
          <w:szCs w:val="20"/>
        </w:rPr>
        <w:t>Intermedia</w:t>
      </w:r>
      <w:r w:rsidR="0039439A" w:rsidRPr="00250CF7">
        <w:rPr>
          <w:rFonts w:ascii="Cambria" w:hAnsi="Cambria" w:cs="Arial"/>
          <w:color w:val="auto"/>
          <w:sz w:val="20"/>
          <w:szCs w:val="20"/>
        </w:rPr>
        <w:t>te</w:t>
      </w:r>
      <w:r w:rsidR="00F738C6" w:rsidRPr="00250CF7">
        <w:rPr>
          <w:rFonts w:ascii="Cambria" w:hAnsi="Cambria" w:cs="Arial"/>
          <w:color w:val="auto"/>
          <w:sz w:val="20"/>
          <w:szCs w:val="20"/>
        </w:rPr>
        <w:t xml:space="preserve"> Certificate</w:t>
      </w:r>
      <w:r w:rsidR="00F738C6" w:rsidRPr="00250CF7">
        <w:rPr>
          <w:rFonts w:ascii="Cambria" w:hAnsi="Cambria" w:cs="Arial"/>
          <w:b w:val="0"/>
          <w:color w:val="auto"/>
          <w:sz w:val="20"/>
          <w:szCs w:val="20"/>
        </w:rPr>
        <w:t>” means a Certificate</w:t>
      </w:r>
      <w:r w:rsidR="00236F80">
        <w:rPr>
          <w:rFonts w:ascii="Cambria" w:hAnsi="Cambria" w:cs="Arial"/>
          <w:b w:val="0"/>
          <w:color w:val="auto"/>
          <w:sz w:val="20"/>
          <w:szCs w:val="20"/>
        </w:rPr>
        <w:t xml:space="preserve"> </w:t>
      </w:r>
      <w:r w:rsidR="00C93725" w:rsidRPr="00250CF7">
        <w:rPr>
          <w:rFonts w:ascii="Cambria" w:hAnsi="Cambria" w:cs="Arial"/>
          <w:b w:val="0"/>
          <w:color w:val="auto"/>
          <w:sz w:val="20"/>
          <w:szCs w:val="20"/>
        </w:rPr>
        <w:t xml:space="preserve">signed by the Private Key corresponding </w:t>
      </w:r>
      <w:r w:rsidR="00C93725">
        <w:rPr>
          <w:rFonts w:ascii="Cambria" w:hAnsi="Cambria" w:cs="Arial"/>
          <w:b w:val="0"/>
          <w:color w:val="auto"/>
          <w:sz w:val="20"/>
          <w:szCs w:val="20"/>
        </w:rPr>
        <w:t>to the</w:t>
      </w:r>
      <w:r w:rsidR="00C93725" w:rsidRPr="00250CF7">
        <w:rPr>
          <w:rFonts w:ascii="Cambria" w:hAnsi="Cambria" w:cs="Arial"/>
          <w:b w:val="0"/>
          <w:color w:val="auto"/>
          <w:sz w:val="20"/>
          <w:szCs w:val="20"/>
        </w:rPr>
        <w:t xml:space="preserve"> DigiCert </w:t>
      </w:r>
      <w:r w:rsidR="00C93725">
        <w:rPr>
          <w:rFonts w:ascii="Cambria" w:hAnsi="Cambria" w:cs="Arial"/>
          <w:b w:val="0"/>
          <w:color w:val="auto"/>
          <w:sz w:val="20"/>
          <w:szCs w:val="20"/>
        </w:rPr>
        <w:t>grid root</w:t>
      </w:r>
      <w:r w:rsidR="00C93725" w:rsidRPr="00250CF7">
        <w:rPr>
          <w:rFonts w:ascii="Cambria" w:hAnsi="Cambria" w:cs="Arial"/>
          <w:b w:val="0"/>
          <w:color w:val="auto"/>
          <w:sz w:val="20"/>
          <w:szCs w:val="20"/>
        </w:rPr>
        <w:t xml:space="preserve"> certificate</w:t>
      </w:r>
      <w:r w:rsidR="00C93725">
        <w:rPr>
          <w:rFonts w:ascii="Cambria" w:hAnsi="Cambria" w:cs="Arial"/>
          <w:b w:val="0"/>
          <w:color w:val="auto"/>
          <w:sz w:val="20"/>
          <w:szCs w:val="20"/>
        </w:rPr>
        <w:t xml:space="preserve"> that is </w:t>
      </w:r>
      <w:r w:rsidR="00236F80">
        <w:rPr>
          <w:rFonts w:ascii="Cambria" w:hAnsi="Cambria" w:cs="Arial"/>
          <w:b w:val="0"/>
          <w:color w:val="auto"/>
          <w:sz w:val="20"/>
          <w:szCs w:val="20"/>
        </w:rPr>
        <w:t xml:space="preserve">used to sign </w:t>
      </w:r>
      <w:r w:rsidR="00C93725">
        <w:rPr>
          <w:rFonts w:ascii="Cambria" w:hAnsi="Cambria" w:cs="Arial"/>
          <w:b w:val="0"/>
          <w:color w:val="auto"/>
          <w:sz w:val="20"/>
          <w:szCs w:val="20"/>
        </w:rPr>
        <w:t xml:space="preserve">Grid-Only </w:t>
      </w:r>
      <w:del w:id="92" w:author="Jeremy" w:date="2012-02-03T17:45:00Z">
        <w:r w:rsidR="00236F80" w:rsidDel="00756115">
          <w:rPr>
            <w:rFonts w:ascii="Cambria" w:hAnsi="Cambria" w:cs="Arial"/>
            <w:b w:val="0"/>
            <w:color w:val="auto"/>
            <w:sz w:val="20"/>
            <w:szCs w:val="20"/>
          </w:rPr>
          <w:delText>End User</w:delText>
        </w:r>
      </w:del>
      <w:del w:id="93" w:author="Jeremy" w:date="2012-02-15T10:54:00Z">
        <w:r w:rsidR="00236F80" w:rsidDel="009959EB">
          <w:rPr>
            <w:rFonts w:ascii="Cambria" w:hAnsi="Cambria" w:cs="Arial"/>
            <w:b w:val="0"/>
            <w:color w:val="auto"/>
            <w:sz w:val="20"/>
            <w:szCs w:val="20"/>
          </w:rPr>
          <w:delText xml:space="preserve"> </w:delText>
        </w:r>
      </w:del>
      <w:r w:rsidR="00236F80">
        <w:rPr>
          <w:rFonts w:ascii="Cambria" w:hAnsi="Cambria" w:cs="Arial"/>
          <w:b w:val="0"/>
          <w:color w:val="auto"/>
          <w:sz w:val="20"/>
          <w:szCs w:val="20"/>
        </w:rPr>
        <w:t>Certificates</w:t>
      </w:r>
      <w:r w:rsidR="00C93725">
        <w:rPr>
          <w:rFonts w:ascii="Cambria" w:hAnsi="Cambria" w:cs="Arial"/>
          <w:b w:val="0"/>
          <w:color w:val="auto"/>
          <w:sz w:val="20"/>
          <w:szCs w:val="20"/>
        </w:rPr>
        <w:t xml:space="preserve"> issued</w:t>
      </w:r>
      <w:del w:id="94" w:author="Jeremy" w:date="2012-02-15T10:54:00Z">
        <w:r w:rsidR="00C93725" w:rsidDel="009959EB">
          <w:rPr>
            <w:rFonts w:ascii="Cambria" w:hAnsi="Cambria" w:cs="Arial"/>
            <w:b w:val="0"/>
            <w:color w:val="auto"/>
            <w:sz w:val="20"/>
            <w:szCs w:val="20"/>
          </w:rPr>
          <w:delText xml:space="preserve"> </w:delText>
        </w:r>
      </w:del>
      <w:ins w:id="95" w:author="Jeremy" w:date="2012-02-15T10:54:00Z">
        <w:r w:rsidR="009959EB">
          <w:rPr>
            <w:rFonts w:ascii="Cambria" w:hAnsi="Cambria" w:cs="Arial"/>
            <w:b w:val="0"/>
            <w:color w:val="auto"/>
            <w:sz w:val="20"/>
            <w:szCs w:val="20"/>
          </w:rPr>
          <w:t xml:space="preserve"> </w:t>
        </w:r>
      </w:ins>
      <w:r w:rsidR="00C93725">
        <w:rPr>
          <w:rFonts w:ascii="Cambria" w:hAnsi="Cambria" w:cs="Arial"/>
          <w:b w:val="0"/>
          <w:color w:val="auto"/>
          <w:sz w:val="20"/>
          <w:szCs w:val="20"/>
        </w:rPr>
        <w:t>under the RPS</w:t>
      </w:r>
      <w:ins w:id="96" w:author="Jeremy" w:date="2012-02-15T10:54:00Z">
        <w:r w:rsidR="009959EB">
          <w:rPr>
            <w:rFonts w:ascii="Cambria" w:hAnsi="Cambria" w:cs="Arial"/>
            <w:b w:val="0"/>
            <w:color w:val="auto"/>
            <w:sz w:val="20"/>
            <w:szCs w:val="20"/>
          </w:rPr>
          <w:t xml:space="preserve"> to Subscribers</w:t>
        </w:r>
      </w:ins>
      <w:r w:rsidR="00F738C6" w:rsidRPr="00250CF7">
        <w:rPr>
          <w:rFonts w:ascii="Cambria" w:hAnsi="Cambria" w:cs="Arial"/>
          <w:b w:val="0"/>
          <w:color w:val="auto"/>
          <w:sz w:val="20"/>
          <w:szCs w:val="20"/>
        </w:rPr>
        <w:t>.</w:t>
      </w:r>
      <w:r w:rsidR="00F738C6" w:rsidRPr="00250CF7">
        <w:rPr>
          <w:rFonts w:ascii="Cambria" w:hAnsi="Cambria" w:cs="Arial"/>
          <w:color w:val="auto"/>
          <w:sz w:val="20"/>
          <w:szCs w:val="20"/>
        </w:rPr>
        <w:t xml:space="preserve"> </w:t>
      </w:r>
    </w:p>
    <w:p w:rsidR="00F87FDF" w:rsidRPr="00F87FDF" w:rsidDel="00F117AC" w:rsidRDefault="00F87FDF" w:rsidP="00BF0120">
      <w:pPr>
        <w:pStyle w:val="Heading1"/>
        <w:numPr>
          <w:ilvl w:val="1"/>
          <w:numId w:val="20"/>
        </w:numPr>
        <w:spacing w:before="0" w:after="200"/>
        <w:rPr>
          <w:del w:id="97" w:author="Jeremy" w:date="2012-02-06T10:13:00Z"/>
          <w:color w:val="auto"/>
        </w:rPr>
      </w:pPr>
      <w:del w:id="98" w:author="Jeremy" w:date="2012-02-06T10:13:00Z">
        <w:r w:rsidDel="00F117AC">
          <w:rPr>
            <w:rFonts w:ascii="Cambria" w:eastAsia="Cambria" w:hAnsi="Cambria" w:cs="Cambria"/>
            <w:b w:val="0"/>
            <w:bCs w:val="0"/>
            <w:color w:val="auto"/>
            <w:sz w:val="20"/>
            <w:szCs w:val="20"/>
          </w:rPr>
          <w:delText>“</w:delText>
        </w:r>
      </w:del>
      <w:del w:id="99" w:author="Jeremy" w:date="2012-02-03T17:43:00Z">
        <w:r w:rsidRPr="00F87FDF" w:rsidDel="00756115">
          <w:rPr>
            <w:rFonts w:ascii="Cambria" w:eastAsia="Cambria" w:hAnsi="Cambria" w:cs="Cambria"/>
            <w:bCs w:val="0"/>
            <w:color w:val="auto"/>
            <w:sz w:val="20"/>
            <w:szCs w:val="20"/>
          </w:rPr>
          <w:delText>Participant</w:delText>
        </w:r>
      </w:del>
      <w:del w:id="100" w:author="Jeremy" w:date="2012-02-06T10:13:00Z">
        <w:r w:rsidRPr="00F87FDF" w:rsidDel="00F117AC">
          <w:rPr>
            <w:rFonts w:ascii="Cambria" w:eastAsia="Cambria" w:hAnsi="Cambria" w:cs="Cambria"/>
            <w:bCs w:val="0"/>
            <w:color w:val="auto"/>
            <w:sz w:val="20"/>
            <w:szCs w:val="20"/>
          </w:rPr>
          <w:delText xml:space="preserve"> Administrator</w:delText>
        </w:r>
        <w:r w:rsidDel="00F117AC">
          <w:rPr>
            <w:rFonts w:ascii="Cambria" w:eastAsia="Cambria" w:hAnsi="Cambria" w:cs="Cambria"/>
            <w:b w:val="0"/>
            <w:bCs w:val="0"/>
            <w:color w:val="auto"/>
            <w:sz w:val="20"/>
            <w:szCs w:val="20"/>
          </w:rPr>
          <w:delText xml:space="preserve">” means the individuals authorized by a </w:delText>
        </w:r>
      </w:del>
      <w:del w:id="101" w:author="Jeremy" w:date="2012-02-03T17:43:00Z">
        <w:r w:rsidDel="00756115">
          <w:rPr>
            <w:rFonts w:ascii="Cambria" w:eastAsia="Cambria" w:hAnsi="Cambria" w:cs="Cambria"/>
            <w:b w:val="0"/>
            <w:bCs w:val="0"/>
            <w:color w:val="auto"/>
            <w:sz w:val="20"/>
            <w:szCs w:val="20"/>
          </w:rPr>
          <w:delText>Participant</w:delText>
        </w:r>
      </w:del>
      <w:del w:id="102" w:author="Jeremy" w:date="2012-02-06T10:13:00Z">
        <w:r w:rsidDel="00F117AC">
          <w:rPr>
            <w:rFonts w:ascii="Cambria" w:eastAsia="Cambria" w:hAnsi="Cambria" w:cs="Cambria"/>
            <w:b w:val="0"/>
            <w:bCs w:val="0"/>
            <w:color w:val="auto"/>
            <w:sz w:val="20"/>
            <w:szCs w:val="20"/>
          </w:rPr>
          <w:delText xml:space="preserve"> to act as Trusted Agents and authorized by the OSG Administrator to access DigiCert’s Certificate systems and approve Certificate issuance.</w:delText>
        </w:r>
      </w:del>
    </w:p>
    <w:p w:rsidR="009505F2" w:rsidRPr="009505F2" w:rsidDel="009959EB" w:rsidRDefault="009505F2" w:rsidP="00BF0120">
      <w:pPr>
        <w:pStyle w:val="Heading1"/>
        <w:numPr>
          <w:ilvl w:val="1"/>
          <w:numId w:val="20"/>
        </w:numPr>
        <w:spacing w:before="0" w:after="200"/>
        <w:rPr>
          <w:del w:id="103" w:author="Jeremy" w:date="2012-02-15T10:49:00Z"/>
          <w:color w:val="auto"/>
        </w:rPr>
      </w:pPr>
      <w:del w:id="104" w:author="Jeremy" w:date="2012-02-15T10:49:00Z">
        <w:r w:rsidRPr="00250CF7" w:rsidDel="009959EB">
          <w:rPr>
            <w:rFonts w:ascii="Cambria" w:eastAsia="Cambria" w:hAnsi="Cambria" w:cs="Cambria"/>
            <w:b w:val="0"/>
            <w:bCs w:val="0"/>
            <w:color w:val="auto"/>
            <w:sz w:val="20"/>
            <w:szCs w:val="20"/>
          </w:rPr>
          <w:delText>“</w:delText>
        </w:r>
      </w:del>
      <w:del w:id="105" w:author="Jeremy" w:date="2012-02-03T17:43:00Z">
        <w:r w:rsidDel="00756115">
          <w:rPr>
            <w:rFonts w:ascii="Cambria" w:eastAsia="Cambria" w:hAnsi="Cambria" w:cs="Cambria"/>
            <w:bCs w:val="0"/>
            <w:color w:val="auto"/>
            <w:sz w:val="20"/>
            <w:szCs w:val="20"/>
          </w:rPr>
          <w:delText>Participant</w:delText>
        </w:r>
      </w:del>
      <w:del w:id="106" w:author="Jeremy" w:date="2012-02-06T10:22:00Z">
        <w:r w:rsidRPr="00250CF7" w:rsidDel="00E22B10">
          <w:rPr>
            <w:rFonts w:ascii="Cambria" w:eastAsia="Cambria" w:hAnsi="Cambria" w:cs="Cambria"/>
            <w:bCs w:val="0"/>
            <w:color w:val="auto"/>
            <w:sz w:val="20"/>
            <w:szCs w:val="20"/>
          </w:rPr>
          <w:delText xml:space="preserve"> Agreement</w:delText>
        </w:r>
        <w:r w:rsidRPr="00250CF7" w:rsidDel="00E22B10">
          <w:rPr>
            <w:rFonts w:ascii="Cambria" w:eastAsia="Cambria" w:hAnsi="Cambria" w:cs="Cambria"/>
            <w:b w:val="0"/>
            <w:bCs w:val="0"/>
            <w:color w:val="auto"/>
            <w:sz w:val="20"/>
            <w:szCs w:val="20"/>
          </w:rPr>
          <w:delText>” means an agreement</w:delText>
        </w:r>
        <w:r w:rsidR="00C93725" w:rsidDel="00E22B10">
          <w:rPr>
            <w:rFonts w:ascii="Cambria" w:eastAsia="Cambria" w:hAnsi="Cambria" w:cs="Cambria"/>
            <w:b w:val="0"/>
            <w:bCs w:val="0"/>
            <w:color w:val="auto"/>
            <w:sz w:val="20"/>
            <w:szCs w:val="20"/>
          </w:rPr>
          <w:delText>, substantially</w:delText>
        </w:r>
        <w:r w:rsidRPr="00250CF7" w:rsidDel="00E22B10">
          <w:rPr>
            <w:rFonts w:ascii="Cambria" w:eastAsia="Cambria" w:hAnsi="Cambria" w:cs="Cambria"/>
            <w:b w:val="0"/>
            <w:bCs w:val="0"/>
            <w:color w:val="auto"/>
            <w:sz w:val="20"/>
            <w:szCs w:val="20"/>
          </w:rPr>
          <w:delText xml:space="preserve"> </w:delText>
        </w:r>
        <w:r w:rsidR="00C93725" w:rsidDel="00E22B10">
          <w:rPr>
            <w:rFonts w:ascii="Cambria" w:eastAsia="Cambria" w:hAnsi="Cambria" w:cs="Cambria"/>
            <w:b w:val="0"/>
            <w:bCs w:val="0"/>
            <w:color w:val="auto"/>
            <w:sz w:val="20"/>
            <w:szCs w:val="20"/>
          </w:rPr>
          <w:delText xml:space="preserve">similar to the one attached as </w:delText>
        </w:r>
        <w:r w:rsidR="00C93725" w:rsidRPr="00856F9A" w:rsidDel="00E22B10">
          <w:rPr>
            <w:rFonts w:ascii="Cambria" w:eastAsia="Cambria" w:hAnsi="Cambria" w:cs="Cambria"/>
            <w:b w:val="0"/>
            <w:bCs w:val="0"/>
            <w:color w:val="auto"/>
            <w:sz w:val="20"/>
            <w:szCs w:val="20"/>
            <w:u w:val="single"/>
          </w:rPr>
          <w:delText>Exhibit A</w:delText>
        </w:r>
        <w:r w:rsidR="00C93725" w:rsidDel="00E22B10">
          <w:rPr>
            <w:rFonts w:ascii="Cambria" w:eastAsia="Cambria" w:hAnsi="Cambria" w:cs="Cambria"/>
            <w:b w:val="0"/>
            <w:bCs w:val="0"/>
            <w:color w:val="auto"/>
            <w:sz w:val="20"/>
            <w:szCs w:val="20"/>
          </w:rPr>
          <w:delText xml:space="preserve">, </w:delText>
        </w:r>
        <w:r w:rsidRPr="00250CF7" w:rsidDel="00E22B10">
          <w:rPr>
            <w:rFonts w:ascii="Cambria" w:eastAsia="Cambria" w:hAnsi="Cambria" w:cs="Cambria"/>
            <w:b w:val="0"/>
            <w:bCs w:val="0"/>
            <w:color w:val="auto"/>
            <w:sz w:val="20"/>
            <w:szCs w:val="20"/>
          </w:rPr>
          <w:delText xml:space="preserve">that outlines a </w:delText>
        </w:r>
      </w:del>
      <w:del w:id="107" w:author="Jeremy" w:date="2012-02-03T17:43:00Z">
        <w:r w:rsidDel="00756115">
          <w:rPr>
            <w:rFonts w:ascii="Cambria" w:eastAsia="Cambria" w:hAnsi="Cambria" w:cs="Cambria"/>
            <w:b w:val="0"/>
            <w:bCs w:val="0"/>
            <w:color w:val="auto"/>
            <w:sz w:val="20"/>
            <w:szCs w:val="20"/>
          </w:rPr>
          <w:delText>Participant</w:delText>
        </w:r>
      </w:del>
      <w:del w:id="108" w:author="Jeremy" w:date="2012-02-06T10:22:00Z">
        <w:r w:rsidRPr="00250CF7" w:rsidDel="00E22B10">
          <w:rPr>
            <w:rFonts w:ascii="Cambria" w:eastAsia="Cambria" w:hAnsi="Cambria" w:cs="Cambria"/>
            <w:b w:val="0"/>
            <w:bCs w:val="0"/>
            <w:color w:val="auto"/>
            <w:sz w:val="20"/>
            <w:szCs w:val="20"/>
          </w:rPr>
          <w:delText xml:space="preserve">’s rights and responsibilities </w:delText>
        </w:r>
        <w:r w:rsidR="00F87FDF" w:rsidDel="00E22B10">
          <w:rPr>
            <w:rFonts w:ascii="Cambria" w:eastAsia="Cambria" w:hAnsi="Cambria" w:cs="Cambria"/>
            <w:b w:val="0"/>
            <w:bCs w:val="0"/>
            <w:color w:val="auto"/>
            <w:sz w:val="20"/>
            <w:szCs w:val="20"/>
          </w:rPr>
          <w:delText>with respect to DigiCert’s Certificate services</w:delText>
        </w:r>
        <w:r w:rsidRPr="00250CF7" w:rsidDel="00E22B10">
          <w:rPr>
            <w:rFonts w:ascii="Cambria" w:eastAsia="Cambria" w:hAnsi="Cambria" w:cs="Cambria"/>
            <w:b w:val="0"/>
            <w:bCs w:val="0"/>
            <w:color w:val="auto"/>
            <w:sz w:val="20"/>
            <w:szCs w:val="20"/>
          </w:rPr>
          <w:delText>.</w:delText>
        </w:r>
      </w:del>
      <w:del w:id="109" w:author="Jeremy" w:date="2012-02-15T10:49:00Z">
        <w:r w:rsidRPr="00250CF7" w:rsidDel="009959EB">
          <w:rPr>
            <w:rFonts w:ascii="Cambria" w:hAnsi="Cambria"/>
            <w:b w:val="0"/>
            <w:color w:val="auto"/>
            <w:sz w:val="20"/>
            <w:szCs w:val="20"/>
          </w:rPr>
          <w:delText xml:space="preserve"> </w:delText>
        </w:r>
      </w:del>
    </w:p>
    <w:p w:rsidR="00C542B7" w:rsidRPr="00C542B7" w:rsidRDefault="00C542B7" w:rsidP="00C542B7">
      <w:pPr>
        <w:pStyle w:val="Heading1"/>
        <w:numPr>
          <w:ilvl w:val="1"/>
          <w:numId w:val="20"/>
        </w:numPr>
        <w:spacing w:before="0" w:after="200"/>
        <w:rPr>
          <w:color w:val="auto"/>
        </w:rPr>
      </w:pPr>
      <w:r>
        <w:rPr>
          <w:rFonts w:ascii="Cambria" w:eastAsia="Cambria" w:hAnsi="Cambria" w:cs="Cambria"/>
          <w:b w:val="0"/>
          <w:color w:val="auto"/>
          <w:sz w:val="20"/>
          <w:szCs w:val="20"/>
        </w:rPr>
        <w:t>“</w:t>
      </w:r>
      <w:r w:rsidRPr="00C542B7">
        <w:rPr>
          <w:rFonts w:ascii="Cambria" w:eastAsia="Cambria" w:hAnsi="Cambria" w:cs="Cambria"/>
          <w:color w:val="auto"/>
          <w:sz w:val="20"/>
          <w:szCs w:val="20"/>
        </w:rPr>
        <w:t>Publicly-Trusted</w:t>
      </w:r>
      <w:r>
        <w:rPr>
          <w:rFonts w:ascii="Cambria" w:eastAsia="Cambria" w:hAnsi="Cambria" w:cs="Cambria"/>
          <w:b w:val="0"/>
          <w:color w:val="auto"/>
          <w:sz w:val="20"/>
          <w:szCs w:val="20"/>
        </w:rPr>
        <w:t xml:space="preserve">” means a Certificate that is chained to a DigiCert root certificate embedded in the root store of one or more major browsers. </w:t>
      </w:r>
    </w:p>
    <w:p w:rsidR="000A240E" w:rsidRPr="00250CF7" w:rsidDel="009959EB" w:rsidRDefault="00C77BC1" w:rsidP="00C542B7">
      <w:pPr>
        <w:pStyle w:val="Heading1"/>
        <w:numPr>
          <w:ilvl w:val="1"/>
          <w:numId w:val="20"/>
        </w:numPr>
        <w:spacing w:before="0" w:after="200"/>
        <w:rPr>
          <w:del w:id="110" w:author="Jeremy" w:date="2012-02-15T12:19:00Z"/>
          <w:color w:val="auto"/>
        </w:rPr>
      </w:pPr>
      <w:del w:id="111" w:author="Jeremy" w:date="2012-02-15T12:19:00Z">
        <w:r w:rsidRPr="00250CF7" w:rsidDel="009959EB">
          <w:rPr>
            <w:rFonts w:ascii="Cambria" w:eastAsia="Cambria" w:hAnsi="Cambria" w:cs="Cambria"/>
            <w:b w:val="0"/>
            <w:color w:val="auto"/>
            <w:sz w:val="20"/>
            <w:szCs w:val="20"/>
          </w:rPr>
          <w:delText>“</w:delText>
        </w:r>
      </w:del>
      <w:del w:id="112" w:author="Jeremy" w:date="2012-02-15T12:18:00Z">
        <w:r w:rsidR="007B3699" w:rsidRPr="00250CF7" w:rsidDel="009959EB">
          <w:rPr>
            <w:rFonts w:ascii="Cambria" w:eastAsia="Cambria" w:hAnsi="Cambria" w:cs="Cambria"/>
            <w:color w:val="auto"/>
            <w:sz w:val="20"/>
            <w:szCs w:val="20"/>
          </w:rPr>
          <w:delText>Registration Authority</w:delText>
        </w:r>
      </w:del>
      <w:del w:id="113" w:author="Jeremy" w:date="2012-02-15T12:19:00Z">
        <w:r w:rsidRPr="00250CF7" w:rsidDel="009959EB">
          <w:rPr>
            <w:rFonts w:ascii="Cambria" w:eastAsia="Cambria" w:hAnsi="Cambria" w:cs="Cambria"/>
            <w:b w:val="0"/>
            <w:color w:val="auto"/>
            <w:sz w:val="20"/>
            <w:szCs w:val="20"/>
          </w:rPr>
          <w:delText xml:space="preserve">” means an entity that is </w:delText>
        </w:r>
      </w:del>
      <w:del w:id="114" w:author="Jeremy" w:date="2012-02-15T11:23:00Z">
        <w:r w:rsidR="00236F80" w:rsidDel="009959EB">
          <w:rPr>
            <w:rFonts w:ascii="Cambria" w:eastAsia="Cambria" w:hAnsi="Cambria" w:cs="Cambria"/>
            <w:b w:val="0"/>
            <w:color w:val="auto"/>
            <w:sz w:val="20"/>
            <w:szCs w:val="20"/>
          </w:rPr>
          <w:delText xml:space="preserve">responsible for </w:delText>
        </w:r>
        <w:r w:rsidR="00C93725" w:rsidDel="009959EB">
          <w:rPr>
            <w:rFonts w:ascii="Cambria" w:eastAsia="Cambria" w:hAnsi="Cambria" w:cs="Cambria"/>
            <w:b w:val="0"/>
            <w:color w:val="auto"/>
            <w:sz w:val="20"/>
            <w:szCs w:val="20"/>
          </w:rPr>
          <w:delText xml:space="preserve">verifying </w:delText>
        </w:r>
      </w:del>
      <w:del w:id="115" w:author="Jeremy" w:date="2012-02-03T17:45:00Z">
        <w:r w:rsidR="00C93725" w:rsidDel="00756115">
          <w:rPr>
            <w:rFonts w:ascii="Cambria" w:eastAsia="Cambria" w:hAnsi="Cambria" w:cs="Cambria"/>
            <w:b w:val="0"/>
            <w:color w:val="auto"/>
            <w:sz w:val="20"/>
            <w:szCs w:val="20"/>
          </w:rPr>
          <w:delText>End User</w:delText>
        </w:r>
      </w:del>
      <w:del w:id="116" w:author="Jeremy" w:date="2012-02-15T12:19:00Z">
        <w:r w:rsidR="00C93725" w:rsidDel="009959EB">
          <w:rPr>
            <w:rFonts w:ascii="Cambria" w:eastAsia="Cambria" w:hAnsi="Cambria" w:cs="Cambria"/>
            <w:b w:val="0"/>
            <w:color w:val="auto"/>
            <w:sz w:val="20"/>
            <w:szCs w:val="20"/>
          </w:rPr>
          <w:delText xml:space="preserve">s and </w:delText>
        </w:r>
      </w:del>
      <w:del w:id="117" w:author="Jeremy" w:date="2012-02-03T17:43:00Z">
        <w:r w:rsidR="00C93725" w:rsidDel="00756115">
          <w:rPr>
            <w:rFonts w:ascii="Cambria" w:eastAsia="Cambria" w:hAnsi="Cambria" w:cs="Cambria"/>
            <w:b w:val="0"/>
            <w:color w:val="auto"/>
            <w:sz w:val="20"/>
            <w:szCs w:val="20"/>
          </w:rPr>
          <w:delText>Participant</w:delText>
        </w:r>
      </w:del>
      <w:del w:id="118" w:author="Jeremy" w:date="2012-02-15T12:19:00Z">
        <w:r w:rsidR="00C93725" w:rsidDel="009959EB">
          <w:rPr>
            <w:rFonts w:ascii="Cambria" w:eastAsia="Cambria" w:hAnsi="Cambria" w:cs="Cambria"/>
            <w:b w:val="0"/>
            <w:color w:val="auto"/>
            <w:sz w:val="20"/>
            <w:szCs w:val="20"/>
          </w:rPr>
          <w:delText xml:space="preserve">s in accordance with the CPS and RPS.  </w:delText>
        </w:r>
      </w:del>
      <w:del w:id="119" w:author="Jeremy" w:date="2012-02-15T11:22:00Z">
        <w:r w:rsidR="00C93725" w:rsidDel="009959EB">
          <w:rPr>
            <w:rFonts w:ascii="Cambria" w:eastAsia="Cambria" w:hAnsi="Cambria" w:cs="Cambria"/>
            <w:b w:val="0"/>
            <w:color w:val="auto"/>
            <w:sz w:val="20"/>
            <w:szCs w:val="20"/>
          </w:rPr>
          <w:delText xml:space="preserve">The </w:delText>
        </w:r>
      </w:del>
      <w:del w:id="120" w:author="Jeremy" w:date="2012-02-15T11:23:00Z">
        <w:r w:rsidR="00C93725" w:rsidDel="009959EB">
          <w:rPr>
            <w:rFonts w:ascii="Cambria" w:eastAsia="Cambria" w:hAnsi="Cambria" w:cs="Cambria"/>
            <w:b w:val="0"/>
            <w:color w:val="auto"/>
            <w:sz w:val="20"/>
            <w:szCs w:val="20"/>
          </w:rPr>
          <w:delText xml:space="preserve">Registration </w:delText>
        </w:r>
      </w:del>
      <w:del w:id="121" w:author="Jeremy" w:date="2012-02-15T11:22:00Z">
        <w:r w:rsidR="00C93725" w:rsidDel="009959EB">
          <w:rPr>
            <w:rFonts w:ascii="Cambria" w:eastAsia="Cambria" w:hAnsi="Cambria" w:cs="Cambria"/>
            <w:b w:val="0"/>
            <w:color w:val="auto"/>
            <w:sz w:val="20"/>
            <w:szCs w:val="20"/>
          </w:rPr>
          <w:delText xml:space="preserve">Authority </w:delText>
        </w:r>
      </w:del>
      <w:del w:id="122" w:author="Jeremy" w:date="2012-02-15T11:23:00Z">
        <w:r w:rsidR="00C93725" w:rsidDel="009959EB">
          <w:rPr>
            <w:rFonts w:ascii="Cambria" w:eastAsia="Cambria" w:hAnsi="Cambria" w:cs="Cambria"/>
            <w:b w:val="0"/>
            <w:color w:val="auto"/>
            <w:sz w:val="20"/>
            <w:szCs w:val="20"/>
          </w:rPr>
          <w:delText>is authorized by DigiCert to appoint</w:delText>
        </w:r>
        <w:r w:rsidR="00236F80" w:rsidDel="009959EB">
          <w:rPr>
            <w:rFonts w:ascii="Cambria" w:eastAsia="Cambria" w:hAnsi="Cambria" w:cs="Cambria"/>
            <w:b w:val="0"/>
            <w:color w:val="auto"/>
            <w:sz w:val="20"/>
            <w:szCs w:val="20"/>
          </w:rPr>
          <w:delText xml:space="preserve"> Trusted Agents and </w:delText>
        </w:r>
        <w:r w:rsidR="00274B6D" w:rsidRPr="00250CF7" w:rsidDel="009959EB">
          <w:rPr>
            <w:rFonts w:ascii="Cambria" w:eastAsia="Cambria" w:hAnsi="Cambria" w:cs="Cambria"/>
            <w:b w:val="0"/>
            <w:color w:val="auto"/>
            <w:sz w:val="20"/>
            <w:szCs w:val="20"/>
          </w:rPr>
          <w:delText>gather and verify</w:delText>
        </w:r>
        <w:r w:rsidR="00C93725" w:rsidDel="009959EB">
          <w:rPr>
            <w:rFonts w:ascii="Cambria" w:eastAsia="Cambria" w:hAnsi="Cambria" w:cs="Cambria"/>
            <w:b w:val="0"/>
            <w:color w:val="auto"/>
            <w:sz w:val="20"/>
            <w:szCs w:val="20"/>
          </w:rPr>
          <w:delText xml:space="preserve"> Certificate request</w:delText>
        </w:r>
        <w:r w:rsidR="00274B6D" w:rsidRPr="00250CF7" w:rsidDel="009959EB">
          <w:rPr>
            <w:rFonts w:ascii="Cambria" w:eastAsia="Cambria" w:hAnsi="Cambria" w:cs="Cambria"/>
            <w:b w:val="0"/>
            <w:color w:val="auto"/>
            <w:sz w:val="20"/>
            <w:szCs w:val="20"/>
          </w:rPr>
          <w:delText xml:space="preserve"> information</w:delText>
        </w:r>
        <w:r w:rsidRPr="00250CF7" w:rsidDel="009959EB">
          <w:rPr>
            <w:rFonts w:ascii="Cambria" w:eastAsia="Cambria" w:hAnsi="Cambria" w:cs="Cambria"/>
            <w:b w:val="0"/>
            <w:color w:val="auto"/>
            <w:sz w:val="20"/>
            <w:szCs w:val="20"/>
          </w:rPr>
          <w:delText>.</w:delText>
        </w:r>
        <w:r w:rsidRPr="00250CF7" w:rsidDel="009959EB">
          <w:rPr>
            <w:rFonts w:ascii="Cambria" w:hAnsi="Cambria"/>
            <w:b w:val="0"/>
            <w:color w:val="auto"/>
            <w:sz w:val="20"/>
            <w:szCs w:val="20"/>
          </w:rPr>
          <w:delText xml:space="preserve"> </w:delText>
        </w:r>
      </w:del>
    </w:p>
    <w:p w:rsidR="00C94F39" w:rsidRPr="00C94F39" w:rsidRDefault="00274B6D" w:rsidP="00BF0120">
      <w:pPr>
        <w:pStyle w:val="Heading1"/>
        <w:numPr>
          <w:ilvl w:val="1"/>
          <w:numId w:val="20"/>
        </w:numPr>
        <w:spacing w:before="0" w:after="200"/>
        <w:rPr>
          <w:ins w:id="123" w:author="Jeremy" w:date="2012-02-16T15:25:00Z"/>
          <w:color w:val="auto"/>
          <w:rPrChange w:id="124" w:author="Jeremy" w:date="2012-02-16T15:25:00Z">
            <w:rPr>
              <w:ins w:id="125" w:author="Jeremy" w:date="2012-02-16T15:25:00Z"/>
              <w:rFonts w:ascii="Cambria" w:eastAsia="Cambria" w:hAnsi="Cambria" w:cs="Cambria"/>
              <w:b w:val="0"/>
              <w:color w:val="auto"/>
              <w:sz w:val="20"/>
              <w:szCs w:val="20"/>
            </w:rPr>
          </w:rPrChange>
        </w:rPr>
      </w:pPr>
      <w:del w:id="126" w:author="Jeremy" w:date="2012-02-15T11:22:00Z">
        <w:r w:rsidRPr="00250CF7" w:rsidDel="009959EB">
          <w:rPr>
            <w:rFonts w:ascii="Cambria" w:eastAsia="Cambria" w:hAnsi="Cambria" w:cs="Cambria"/>
            <w:b w:val="0"/>
            <w:color w:val="auto"/>
            <w:sz w:val="20"/>
            <w:szCs w:val="20"/>
          </w:rPr>
          <w:delText>“</w:delText>
        </w:r>
        <w:r w:rsidRPr="00250CF7" w:rsidDel="009959EB">
          <w:rPr>
            <w:rFonts w:ascii="Cambria" w:eastAsia="Cambria" w:hAnsi="Cambria" w:cs="Cambria"/>
            <w:color w:val="auto"/>
            <w:sz w:val="20"/>
            <w:szCs w:val="20"/>
          </w:rPr>
          <w:delText>RPS</w:delText>
        </w:r>
        <w:r w:rsidRPr="00250CF7" w:rsidDel="009959EB">
          <w:rPr>
            <w:rFonts w:ascii="Cambria" w:eastAsia="Cambria" w:hAnsi="Cambria" w:cs="Cambria"/>
            <w:b w:val="0"/>
            <w:color w:val="auto"/>
            <w:sz w:val="20"/>
            <w:szCs w:val="20"/>
          </w:rPr>
          <w:delText xml:space="preserve">” or </w:delText>
        </w:r>
      </w:del>
      <w:ins w:id="127" w:author="Jeremy" w:date="2012-02-16T15:25:00Z">
        <w:r w:rsidR="00C94F39">
          <w:rPr>
            <w:rFonts w:ascii="Cambria" w:eastAsia="Cambria" w:hAnsi="Cambria" w:cs="Cambria"/>
            <w:b w:val="0"/>
            <w:color w:val="auto"/>
            <w:sz w:val="20"/>
            <w:szCs w:val="20"/>
          </w:rPr>
          <w:t>“</w:t>
        </w:r>
        <w:r w:rsidR="007976FC" w:rsidRPr="007976FC">
          <w:rPr>
            <w:rFonts w:ascii="Cambria" w:eastAsia="Cambria" w:hAnsi="Cambria" w:cs="Cambria"/>
            <w:color w:val="auto"/>
            <w:sz w:val="20"/>
            <w:szCs w:val="20"/>
            <w:rPrChange w:id="128" w:author="Jeremy" w:date="2012-02-16T15:25:00Z">
              <w:rPr>
                <w:rFonts w:ascii="Cambria" w:eastAsia="Cambria" w:hAnsi="Cambria" w:cs="Cambria"/>
                <w:b w:val="0"/>
                <w:color w:val="auto"/>
                <w:sz w:val="20"/>
                <w:szCs w:val="20"/>
              </w:rPr>
            </w:rPrChange>
          </w:rPr>
          <w:t xml:space="preserve">Registration </w:t>
        </w:r>
        <w:r w:rsidR="00C94F39" w:rsidRPr="00C94F39">
          <w:rPr>
            <w:rFonts w:ascii="Cambria" w:eastAsia="Cambria" w:hAnsi="Cambria" w:cs="Cambria"/>
            <w:color w:val="auto"/>
            <w:sz w:val="20"/>
            <w:szCs w:val="20"/>
          </w:rPr>
          <w:t>Authority</w:t>
        </w:r>
        <w:r w:rsidR="00C94F39">
          <w:rPr>
            <w:rFonts w:ascii="Cambria" w:eastAsia="Cambria" w:hAnsi="Cambria" w:cs="Cambria"/>
            <w:b w:val="0"/>
            <w:color w:val="auto"/>
            <w:sz w:val="20"/>
            <w:szCs w:val="20"/>
          </w:rPr>
          <w:t xml:space="preserve">” means an entity appointed under the CPS to provide validation and certificate approval services </w:t>
        </w:r>
      </w:ins>
      <w:ins w:id="129" w:author="Jeremy" w:date="2012-02-16T16:57:00Z">
        <w:r w:rsidR="000458CC">
          <w:rPr>
            <w:rFonts w:ascii="Cambria" w:eastAsia="Cambria" w:hAnsi="Cambria" w:cs="Cambria"/>
            <w:b w:val="0"/>
            <w:color w:val="auto"/>
            <w:sz w:val="20"/>
            <w:szCs w:val="20"/>
          </w:rPr>
          <w:t>on behalf of a set community</w:t>
        </w:r>
      </w:ins>
      <w:ins w:id="130" w:author="Jeremy" w:date="2012-02-16T15:25:00Z">
        <w:r w:rsidR="00C94F39">
          <w:rPr>
            <w:rFonts w:ascii="Cambria" w:eastAsia="Cambria" w:hAnsi="Cambria" w:cs="Cambria"/>
            <w:b w:val="0"/>
            <w:color w:val="auto"/>
            <w:sz w:val="20"/>
            <w:szCs w:val="20"/>
          </w:rPr>
          <w:t>.</w:t>
        </w:r>
      </w:ins>
      <w:ins w:id="131" w:author="Jeremy" w:date="2012-02-16T17:16:00Z">
        <w:r w:rsidR="00FD2420">
          <w:rPr>
            <w:rFonts w:ascii="Cambria" w:eastAsia="Cambria" w:hAnsi="Cambria" w:cs="Cambria"/>
            <w:b w:val="0"/>
            <w:color w:val="auto"/>
            <w:sz w:val="20"/>
            <w:szCs w:val="20"/>
          </w:rPr>
          <w:t xml:space="preserve"> Registration Authorities include </w:t>
        </w:r>
      </w:ins>
      <w:ins w:id="132" w:author="Jeremy" w:date="2012-02-27T10:11:00Z">
        <w:r w:rsidR="00350E94">
          <w:rPr>
            <w:rFonts w:ascii="Cambria" w:eastAsia="Cambria" w:hAnsi="Cambria" w:cs="Cambria"/>
            <w:b w:val="0"/>
            <w:color w:val="auto"/>
            <w:sz w:val="20"/>
            <w:szCs w:val="20"/>
          </w:rPr>
          <w:t xml:space="preserve">OSG Administrator, </w:t>
        </w:r>
      </w:ins>
      <w:ins w:id="133" w:author="Jeremy" w:date="2012-02-16T17:16:00Z">
        <w:r w:rsidR="00FD2420">
          <w:rPr>
            <w:rFonts w:ascii="Cambria" w:eastAsia="Cambria" w:hAnsi="Cambria" w:cs="Cambria"/>
            <w:b w:val="0"/>
            <w:color w:val="auto"/>
            <w:sz w:val="20"/>
            <w:szCs w:val="20"/>
          </w:rPr>
          <w:t>Accou</w:t>
        </w:r>
      </w:ins>
      <w:ins w:id="134" w:author="Jeremy" w:date="2012-02-16T17:17:00Z">
        <w:r w:rsidR="00FD2420">
          <w:rPr>
            <w:rFonts w:ascii="Cambria" w:eastAsia="Cambria" w:hAnsi="Cambria" w:cs="Cambria"/>
            <w:b w:val="0"/>
            <w:color w:val="auto"/>
            <w:sz w:val="20"/>
            <w:szCs w:val="20"/>
          </w:rPr>
          <w:t>nt Administrators</w:t>
        </w:r>
      </w:ins>
      <w:ins w:id="135" w:author="Jeremy" w:date="2012-02-27T10:11:00Z">
        <w:r w:rsidR="00350E94">
          <w:rPr>
            <w:rFonts w:ascii="Cambria" w:eastAsia="Cambria" w:hAnsi="Cambria" w:cs="Cambria"/>
            <w:b w:val="0"/>
            <w:color w:val="auto"/>
            <w:sz w:val="20"/>
            <w:szCs w:val="20"/>
          </w:rPr>
          <w:t xml:space="preserve">, </w:t>
        </w:r>
      </w:ins>
      <w:ins w:id="136" w:author="Jeremy" w:date="2012-02-16T17:17:00Z">
        <w:r w:rsidR="00315DC0">
          <w:rPr>
            <w:rFonts w:ascii="Cambria" w:eastAsia="Cambria" w:hAnsi="Cambria" w:cs="Cambria"/>
            <w:b w:val="0"/>
            <w:color w:val="auto"/>
            <w:sz w:val="20"/>
            <w:szCs w:val="20"/>
          </w:rPr>
          <w:t>and RA Agents.</w:t>
        </w:r>
      </w:ins>
    </w:p>
    <w:p w:rsidR="00FD2420" w:rsidRPr="00C94F39" w:rsidRDefault="00FD2420" w:rsidP="00FD2420">
      <w:pPr>
        <w:pStyle w:val="Heading1"/>
        <w:numPr>
          <w:ilvl w:val="1"/>
          <w:numId w:val="20"/>
        </w:numPr>
        <w:spacing w:before="0" w:after="200"/>
        <w:rPr>
          <w:ins w:id="137" w:author="Jeremy" w:date="2012-02-16T17:15:00Z"/>
          <w:color w:val="auto"/>
        </w:rPr>
      </w:pPr>
      <w:ins w:id="138" w:author="Jeremy" w:date="2012-02-16T17:15:00Z">
        <w:r>
          <w:rPr>
            <w:rFonts w:ascii="Cambria" w:eastAsia="Cambria" w:hAnsi="Cambria" w:cs="Cambria"/>
            <w:b w:val="0"/>
            <w:color w:val="auto"/>
            <w:sz w:val="20"/>
            <w:szCs w:val="20"/>
          </w:rPr>
          <w:t>“</w:t>
        </w:r>
        <w:r w:rsidRPr="00C94F39">
          <w:rPr>
            <w:rFonts w:ascii="Cambria" w:eastAsia="Cambria" w:hAnsi="Cambria" w:cs="Cambria"/>
            <w:color w:val="auto"/>
            <w:sz w:val="20"/>
            <w:szCs w:val="20"/>
          </w:rPr>
          <w:t>Registration Authority</w:t>
        </w:r>
      </w:ins>
      <w:ins w:id="139" w:author="Jeremy" w:date="2012-02-16T17:16:00Z">
        <w:r>
          <w:rPr>
            <w:rFonts w:ascii="Cambria" w:eastAsia="Cambria" w:hAnsi="Cambria" w:cs="Cambria"/>
            <w:color w:val="auto"/>
            <w:sz w:val="20"/>
            <w:szCs w:val="20"/>
          </w:rPr>
          <w:t xml:space="preserve"> Agreement</w:t>
        </w:r>
      </w:ins>
      <w:ins w:id="140" w:author="Jeremy" w:date="2012-02-16T17:15:00Z">
        <w:r>
          <w:rPr>
            <w:rFonts w:ascii="Cambria" w:eastAsia="Cambria" w:hAnsi="Cambria" w:cs="Cambria"/>
            <w:b w:val="0"/>
            <w:color w:val="auto"/>
            <w:sz w:val="20"/>
            <w:szCs w:val="20"/>
          </w:rPr>
          <w:t xml:space="preserve">” </w:t>
        </w:r>
      </w:ins>
      <w:ins w:id="141" w:author="Jeremy" w:date="2012-02-16T17:16:00Z">
        <w:r>
          <w:rPr>
            <w:rFonts w:ascii="Cambria" w:eastAsia="Cambria" w:hAnsi="Cambria" w:cs="Cambria"/>
            <w:b w:val="0"/>
            <w:color w:val="auto"/>
            <w:sz w:val="20"/>
            <w:szCs w:val="20"/>
          </w:rPr>
          <w:t xml:space="preserve">means </w:t>
        </w:r>
      </w:ins>
      <w:ins w:id="142" w:author="Jeremy" w:date="2012-02-16T17:17:00Z">
        <w:r w:rsidR="00315DC0">
          <w:rPr>
            <w:rFonts w:ascii="Cambria" w:eastAsia="Cambria" w:hAnsi="Cambria" w:cs="Cambria"/>
            <w:b w:val="0"/>
            <w:color w:val="auto"/>
            <w:sz w:val="20"/>
            <w:szCs w:val="20"/>
          </w:rPr>
          <w:t>an a</w:t>
        </w:r>
      </w:ins>
      <w:ins w:id="143" w:author="Jeremy" w:date="2012-02-16T17:16:00Z">
        <w:r>
          <w:rPr>
            <w:rFonts w:ascii="Cambria" w:eastAsia="Cambria" w:hAnsi="Cambria" w:cs="Cambria"/>
            <w:b w:val="0"/>
            <w:color w:val="auto"/>
            <w:sz w:val="20"/>
            <w:szCs w:val="20"/>
          </w:rPr>
          <w:t>greement that obligates a Registration Authority</w:t>
        </w:r>
      </w:ins>
      <w:ins w:id="144" w:author="Jeremy" w:date="2012-02-16T17:17:00Z">
        <w:r w:rsidR="00315DC0">
          <w:rPr>
            <w:rFonts w:ascii="Cambria" w:eastAsia="Cambria" w:hAnsi="Cambria" w:cs="Cambria"/>
            <w:b w:val="0"/>
            <w:color w:val="auto"/>
            <w:sz w:val="20"/>
            <w:szCs w:val="20"/>
          </w:rPr>
          <w:t xml:space="preserve"> to abide by both the RPS and CPS and is</w:t>
        </w:r>
      </w:ins>
      <w:ins w:id="145" w:author="Jeremy" w:date="2012-02-16T17:16:00Z">
        <w:r>
          <w:rPr>
            <w:rFonts w:ascii="Cambria" w:eastAsia="Cambria" w:hAnsi="Cambria" w:cs="Cambria"/>
            <w:b w:val="0"/>
            <w:color w:val="auto"/>
            <w:sz w:val="20"/>
            <w:szCs w:val="20"/>
          </w:rPr>
          <w:t xml:space="preserve"> substantially similar to the agreement contain</w:t>
        </w:r>
      </w:ins>
      <w:ins w:id="146" w:author="Jeremy" w:date="2012-02-16T17:17:00Z">
        <w:r w:rsidR="00315DC0">
          <w:rPr>
            <w:rFonts w:ascii="Cambria" w:eastAsia="Cambria" w:hAnsi="Cambria" w:cs="Cambria"/>
            <w:b w:val="0"/>
            <w:color w:val="auto"/>
            <w:sz w:val="20"/>
            <w:szCs w:val="20"/>
          </w:rPr>
          <w:t>ed</w:t>
        </w:r>
      </w:ins>
      <w:ins w:id="147" w:author="Jeremy" w:date="2012-02-16T17:16:00Z">
        <w:r>
          <w:rPr>
            <w:rFonts w:ascii="Cambria" w:eastAsia="Cambria" w:hAnsi="Cambria" w:cs="Cambria"/>
            <w:b w:val="0"/>
            <w:color w:val="auto"/>
            <w:sz w:val="20"/>
            <w:szCs w:val="20"/>
          </w:rPr>
          <w:t xml:space="preserve"> in Exhibit A.</w:t>
        </w:r>
      </w:ins>
    </w:p>
    <w:p w:rsidR="00274B6D" w:rsidRPr="00250CF7" w:rsidRDefault="00FD2420" w:rsidP="00FD2420">
      <w:pPr>
        <w:pStyle w:val="Heading1"/>
        <w:numPr>
          <w:ilvl w:val="1"/>
          <w:numId w:val="20"/>
        </w:numPr>
        <w:spacing w:before="0" w:after="200"/>
        <w:rPr>
          <w:color w:val="auto"/>
        </w:rPr>
      </w:pPr>
      <w:ins w:id="148" w:author="Jeremy" w:date="2012-02-16T17:15:00Z">
        <w:r>
          <w:rPr>
            <w:rFonts w:ascii="Cambria" w:eastAsia="Cambria" w:hAnsi="Cambria" w:cs="Cambria"/>
            <w:b w:val="0"/>
            <w:color w:val="auto"/>
            <w:sz w:val="20"/>
            <w:szCs w:val="20"/>
          </w:rPr>
          <w:t xml:space="preserve"> </w:t>
        </w:r>
      </w:ins>
      <w:ins w:id="149" w:author="Jeremy" w:date="2012-02-16T15:25:00Z">
        <w:r w:rsidR="00C94F39">
          <w:rPr>
            <w:rFonts w:ascii="Cambria" w:eastAsia="Cambria" w:hAnsi="Cambria" w:cs="Cambria"/>
            <w:b w:val="0"/>
            <w:color w:val="auto"/>
            <w:sz w:val="20"/>
            <w:szCs w:val="20"/>
          </w:rPr>
          <w:t>“</w:t>
        </w:r>
      </w:ins>
      <w:del w:id="150" w:author="Jeremy" w:date="2012-02-16T15:25:00Z">
        <w:r w:rsidR="00274B6D" w:rsidRPr="00250CF7" w:rsidDel="00C94F39">
          <w:rPr>
            <w:rFonts w:ascii="Cambria" w:eastAsia="Cambria" w:hAnsi="Cambria" w:cs="Cambria"/>
            <w:b w:val="0"/>
            <w:color w:val="auto"/>
            <w:sz w:val="20"/>
            <w:szCs w:val="20"/>
          </w:rPr>
          <w:delText>“</w:delText>
        </w:r>
      </w:del>
      <w:r w:rsidR="00274B6D" w:rsidRPr="00250CF7">
        <w:rPr>
          <w:rFonts w:ascii="Cambria" w:eastAsia="Cambria" w:hAnsi="Cambria" w:cs="Cambria"/>
          <w:color w:val="auto"/>
          <w:sz w:val="20"/>
          <w:szCs w:val="20"/>
        </w:rPr>
        <w:t>Registration Practice Statement</w:t>
      </w:r>
      <w:r w:rsidR="00274B6D" w:rsidRPr="00250CF7">
        <w:rPr>
          <w:rFonts w:ascii="Cambria" w:eastAsia="Cambria" w:hAnsi="Cambria" w:cs="Cambria"/>
          <w:b w:val="0"/>
          <w:color w:val="auto"/>
          <w:sz w:val="20"/>
          <w:szCs w:val="20"/>
        </w:rPr>
        <w:t xml:space="preserve">” </w:t>
      </w:r>
      <w:ins w:id="151" w:author="Jeremy" w:date="2012-02-15T11:22:00Z">
        <w:r w:rsidR="009959EB">
          <w:rPr>
            <w:rFonts w:ascii="Cambria" w:eastAsia="Cambria" w:hAnsi="Cambria" w:cs="Cambria"/>
            <w:b w:val="0"/>
            <w:color w:val="auto"/>
            <w:sz w:val="20"/>
            <w:szCs w:val="20"/>
          </w:rPr>
          <w:t>or “</w:t>
        </w:r>
        <w:r w:rsidR="007976FC" w:rsidRPr="007976FC">
          <w:rPr>
            <w:rFonts w:ascii="Cambria" w:eastAsia="Cambria" w:hAnsi="Cambria" w:cs="Cambria"/>
            <w:color w:val="auto"/>
            <w:sz w:val="20"/>
            <w:szCs w:val="20"/>
            <w:rPrChange w:id="152" w:author="Jeremy" w:date="2012-02-15T11:22:00Z">
              <w:rPr>
                <w:rFonts w:ascii="Cambria" w:eastAsia="Cambria" w:hAnsi="Cambria" w:cs="Cambria"/>
                <w:b w:val="0"/>
                <w:color w:val="auto"/>
                <w:sz w:val="20"/>
                <w:szCs w:val="20"/>
              </w:rPr>
            </w:rPrChange>
          </w:rPr>
          <w:t>RPS</w:t>
        </w:r>
        <w:r w:rsidR="009959EB">
          <w:rPr>
            <w:rFonts w:ascii="Cambria" w:eastAsia="Cambria" w:hAnsi="Cambria" w:cs="Cambria"/>
            <w:b w:val="0"/>
            <w:color w:val="auto"/>
            <w:sz w:val="20"/>
            <w:szCs w:val="20"/>
          </w:rPr>
          <w:t xml:space="preserve">” </w:t>
        </w:r>
      </w:ins>
      <w:r w:rsidR="00274B6D" w:rsidRPr="00250CF7">
        <w:rPr>
          <w:rFonts w:ascii="Cambria" w:eastAsia="Cambria" w:hAnsi="Cambria" w:cs="Cambria"/>
          <w:b w:val="0"/>
          <w:color w:val="auto"/>
          <w:sz w:val="20"/>
          <w:szCs w:val="20"/>
        </w:rPr>
        <w:t xml:space="preserve">means </w:t>
      </w:r>
      <w:r w:rsidR="00F87FDF">
        <w:rPr>
          <w:rFonts w:ascii="Cambria" w:eastAsia="Cambria" w:hAnsi="Cambria" w:cs="Cambria"/>
          <w:b w:val="0"/>
          <w:color w:val="auto"/>
          <w:sz w:val="20"/>
          <w:szCs w:val="20"/>
        </w:rPr>
        <w:t>a</w:t>
      </w:r>
      <w:r w:rsidR="00274B6D" w:rsidRPr="00250CF7">
        <w:rPr>
          <w:rFonts w:ascii="Cambria" w:eastAsia="Cambria" w:hAnsi="Cambria" w:cs="Cambria"/>
          <w:b w:val="0"/>
          <w:color w:val="auto"/>
          <w:sz w:val="20"/>
          <w:szCs w:val="20"/>
        </w:rPr>
        <w:t xml:space="preserve"> statement of practice</w:t>
      </w:r>
      <w:r w:rsidR="00F57D5A" w:rsidRPr="00250CF7">
        <w:rPr>
          <w:rFonts w:ascii="Cambria" w:eastAsia="Cambria" w:hAnsi="Cambria" w:cs="Cambria"/>
          <w:b w:val="0"/>
          <w:color w:val="auto"/>
          <w:sz w:val="20"/>
          <w:szCs w:val="20"/>
        </w:rPr>
        <w:t>s</w:t>
      </w:r>
      <w:r w:rsidR="00274B6D" w:rsidRPr="00250CF7">
        <w:rPr>
          <w:rFonts w:ascii="Cambria" w:eastAsia="Cambria" w:hAnsi="Cambria" w:cs="Cambria"/>
          <w:b w:val="0"/>
          <w:color w:val="auto"/>
          <w:sz w:val="20"/>
          <w:szCs w:val="20"/>
        </w:rPr>
        <w:t xml:space="preserve"> detailing how </w:t>
      </w:r>
      <w:r w:rsidR="00F87FDF">
        <w:rPr>
          <w:rFonts w:ascii="Cambria" w:eastAsia="Cambria" w:hAnsi="Cambria" w:cs="Cambria"/>
          <w:b w:val="0"/>
          <w:color w:val="auto"/>
          <w:sz w:val="20"/>
          <w:szCs w:val="20"/>
        </w:rPr>
        <w:t xml:space="preserve">the OSG community meets the requirements of this Agreement and the </w:t>
      </w:r>
      <w:r w:rsidR="00274B6D" w:rsidRPr="00250CF7">
        <w:rPr>
          <w:rFonts w:ascii="Cambria" w:eastAsia="Cambria" w:hAnsi="Cambria" w:cs="Cambria"/>
          <w:b w:val="0"/>
          <w:color w:val="auto"/>
          <w:sz w:val="20"/>
          <w:szCs w:val="20"/>
        </w:rPr>
        <w:t>DigiCert CPS.</w:t>
      </w:r>
    </w:p>
    <w:p w:rsidR="009959EB" w:rsidRPr="009959EB" w:rsidRDefault="009959EB" w:rsidP="009959EB">
      <w:pPr>
        <w:pStyle w:val="Heading1"/>
        <w:numPr>
          <w:ilvl w:val="1"/>
          <w:numId w:val="20"/>
        </w:numPr>
        <w:spacing w:before="0" w:after="200"/>
        <w:rPr>
          <w:ins w:id="153" w:author="Jeremy" w:date="2012-02-15T12:19:00Z"/>
          <w:color w:val="auto"/>
        </w:rPr>
      </w:pPr>
      <w:ins w:id="154" w:author="Jeremy" w:date="2012-02-15T12:19:00Z">
        <w:r>
          <w:rPr>
            <w:rFonts w:ascii="Cambria" w:hAnsi="Cambria"/>
            <w:b w:val="0"/>
            <w:color w:val="auto"/>
            <w:sz w:val="20"/>
            <w:szCs w:val="20"/>
          </w:rPr>
          <w:t>“</w:t>
        </w:r>
        <w:r>
          <w:rPr>
            <w:rFonts w:ascii="Cambria" w:hAnsi="Cambria"/>
            <w:color w:val="auto"/>
            <w:sz w:val="20"/>
            <w:szCs w:val="20"/>
          </w:rPr>
          <w:t>Sponsor</w:t>
        </w:r>
        <w:r>
          <w:rPr>
            <w:rFonts w:ascii="Cambria" w:hAnsi="Cambria"/>
            <w:b w:val="0"/>
            <w:color w:val="auto"/>
            <w:sz w:val="20"/>
            <w:szCs w:val="20"/>
          </w:rPr>
          <w:t xml:space="preserve">” means an entity authorized by </w:t>
        </w:r>
      </w:ins>
      <w:ins w:id="155" w:author="Jeremy" w:date="2012-02-27T10:11:00Z">
        <w:r w:rsidR="00350E94">
          <w:rPr>
            <w:rFonts w:ascii="Cambria" w:hAnsi="Cambria"/>
            <w:b w:val="0"/>
            <w:color w:val="auto"/>
            <w:sz w:val="20"/>
            <w:szCs w:val="20"/>
          </w:rPr>
          <w:t>a Registration Authority</w:t>
        </w:r>
      </w:ins>
      <w:ins w:id="156" w:author="Jeremy" w:date="2012-02-15T12:19:00Z">
        <w:r>
          <w:rPr>
            <w:rFonts w:ascii="Cambria" w:hAnsi="Cambria"/>
            <w:b w:val="0"/>
            <w:color w:val="auto"/>
            <w:sz w:val="20"/>
            <w:szCs w:val="20"/>
          </w:rPr>
          <w:t xml:space="preserve"> to</w:t>
        </w:r>
      </w:ins>
      <w:ins w:id="157" w:author="Jeremy" w:date="2012-02-16T16:58:00Z">
        <w:r w:rsidR="000458CC">
          <w:rPr>
            <w:rFonts w:ascii="Cambria" w:hAnsi="Cambria"/>
            <w:b w:val="0"/>
            <w:color w:val="auto"/>
            <w:sz w:val="20"/>
            <w:szCs w:val="20"/>
          </w:rPr>
          <w:t xml:space="preserve"> obtain and</w:t>
        </w:r>
      </w:ins>
      <w:ins w:id="158" w:author="Jeremy" w:date="2012-02-15T12:19:00Z">
        <w:r>
          <w:rPr>
            <w:rFonts w:ascii="Cambria" w:hAnsi="Cambria"/>
            <w:b w:val="0"/>
            <w:color w:val="auto"/>
            <w:sz w:val="20"/>
            <w:szCs w:val="20"/>
          </w:rPr>
          <w:t xml:space="preserve"> </w:t>
        </w:r>
      </w:ins>
      <w:ins w:id="159" w:author="Jeremy" w:date="2012-02-16T16:58:00Z">
        <w:r w:rsidR="000458CC">
          <w:rPr>
            <w:rFonts w:ascii="Cambria" w:hAnsi="Cambria"/>
            <w:b w:val="0"/>
            <w:color w:val="auto"/>
            <w:sz w:val="20"/>
            <w:szCs w:val="20"/>
          </w:rPr>
          <w:t>provide</w:t>
        </w:r>
      </w:ins>
      <w:ins w:id="160" w:author="Jeremy" w:date="2012-02-16T16:57:00Z">
        <w:r w:rsidR="000458CC">
          <w:rPr>
            <w:rFonts w:ascii="Cambria" w:hAnsi="Cambria"/>
            <w:b w:val="0"/>
            <w:color w:val="auto"/>
            <w:sz w:val="20"/>
            <w:szCs w:val="20"/>
          </w:rPr>
          <w:t xml:space="preserve"> validation informatio</w:t>
        </w:r>
        <w:r w:rsidR="00350E94">
          <w:rPr>
            <w:rFonts w:ascii="Cambria" w:hAnsi="Cambria"/>
            <w:b w:val="0"/>
            <w:color w:val="auto"/>
            <w:sz w:val="20"/>
            <w:szCs w:val="20"/>
          </w:rPr>
          <w:t xml:space="preserve">n </w:t>
        </w:r>
      </w:ins>
      <w:ins w:id="161" w:author="Jeremy" w:date="2012-02-16T16:58:00Z">
        <w:r w:rsidR="000458CC">
          <w:rPr>
            <w:rFonts w:ascii="Cambria" w:hAnsi="Cambria"/>
            <w:b w:val="0"/>
            <w:color w:val="auto"/>
            <w:sz w:val="20"/>
            <w:szCs w:val="20"/>
          </w:rPr>
          <w:t xml:space="preserve">in accordance with the RPS.  </w:t>
        </w:r>
      </w:ins>
      <w:ins w:id="162" w:author="Jeremy" w:date="2012-02-16T15:23:00Z">
        <w:r w:rsidR="00C94F39">
          <w:rPr>
            <w:rFonts w:ascii="Cambria" w:hAnsi="Cambria"/>
            <w:b w:val="0"/>
            <w:color w:val="auto"/>
            <w:sz w:val="20"/>
            <w:szCs w:val="20"/>
          </w:rPr>
          <w:t xml:space="preserve">Sponsors are considered Trusted Agents </w:t>
        </w:r>
      </w:ins>
      <w:ins w:id="163" w:author="Jeremy" w:date="2012-02-16T16:56:00Z">
        <w:r w:rsidR="00455B8D">
          <w:rPr>
            <w:rFonts w:ascii="Cambria" w:hAnsi="Cambria"/>
            <w:b w:val="0"/>
            <w:color w:val="auto"/>
            <w:sz w:val="20"/>
            <w:szCs w:val="20"/>
          </w:rPr>
          <w:t>as defined in</w:t>
        </w:r>
      </w:ins>
      <w:ins w:id="164" w:author="Jeremy" w:date="2012-02-16T15:23:00Z">
        <w:r w:rsidR="00C94F39">
          <w:rPr>
            <w:rFonts w:ascii="Cambria" w:hAnsi="Cambria"/>
            <w:b w:val="0"/>
            <w:color w:val="auto"/>
            <w:sz w:val="20"/>
            <w:szCs w:val="20"/>
          </w:rPr>
          <w:t xml:space="preserve"> the CPS.</w:t>
        </w:r>
      </w:ins>
    </w:p>
    <w:p w:rsidR="00756115" w:rsidRPr="00ED2DC2" w:rsidRDefault="00756115" w:rsidP="009959EB">
      <w:pPr>
        <w:pStyle w:val="Heading1"/>
        <w:numPr>
          <w:ilvl w:val="1"/>
          <w:numId w:val="20"/>
        </w:numPr>
        <w:spacing w:before="0" w:after="200"/>
        <w:rPr>
          <w:ins w:id="165" w:author="Jeremy" w:date="2012-02-03T17:46:00Z"/>
          <w:color w:val="auto"/>
          <w:sz w:val="20"/>
          <w:szCs w:val="20"/>
        </w:rPr>
      </w:pPr>
      <w:ins w:id="166" w:author="Jeremy" w:date="2012-02-03T17:46:00Z">
        <w:r w:rsidRPr="00250CF7">
          <w:rPr>
            <w:rFonts w:ascii="Cambria" w:hAnsi="Cambria"/>
            <w:b w:val="0"/>
            <w:color w:val="auto"/>
            <w:sz w:val="20"/>
            <w:szCs w:val="20"/>
          </w:rPr>
          <w:t>“</w:t>
        </w:r>
        <w:r>
          <w:rPr>
            <w:rFonts w:ascii="Cambria" w:hAnsi="Cambria"/>
            <w:color w:val="auto"/>
            <w:sz w:val="20"/>
            <w:szCs w:val="20"/>
          </w:rPr>
          <w:t>Subscriber</w:t>
        </w:r>
        <w:r w:rsidRPr="00250CF7">
          <w:rPr>
            <w:rFonts w:ascii="Cambria" w:hAnsi="Cambria"/>
            <w:b w:val="0"/>
            <w:color w:val="auto"/>
            <w:sz w:val="20"/>
            <w:szCs w:val="20"/>
          </w:rPr>
          <w:t xml:space="preserve">” means an </w:t>
        </w:r>
        <w:r>
          <w:rPr>
            <w:rFonts w:ascii="Cambria" w:hAnsi="Cambria"/>
            <w:b w:val="0"/>
            <w:color w:val="auto"/>
            <w:sz w:val="20"/>
            <w:szCs w:val="20"/>
          </w:rPr>
          <w:t>entity that applies for a Certificate.</w:t>
        </w:r>
      </w:ins>
    </w:p>
    <w:p w:rsidR="00000000" w:rsidRDefault="00756115">
      <w:pPr>
        <w:pStyle w:val="Heading1"/>
        <w:numPr>
          <w:ilvl w:val="1"/>
          <w:numId w:val="20"/>
        </w:numPr>
        <w:spacing w:before="0" w:after="200"/>
        <w:rPr>
          <w:ins w:id="167" w:author="Jeremy" w:date="2012-02-06T10:16:00Z"/>
          <w:b w:val="0"/>
          <w:rPrChange w:id="168" w:author="Jeremy" w:date="2012-02-06T10:16:00Z">
            <w:rPr>
              <w:ins w:id="169" w:author="Jeremy" w:date="2012-02-06T10:16:00Z"/>
              <w:rFonts w:ascii="Cambria" w:hAnsi="Cambria"/>
              <w:b/>
              <w:sz w:val="20"/>
              <w:szCs w:val="20"/>
            </w:rPr>
          </w:rPrChange>
        </w:rPr>
        <w:pPrChange w:id="170" w:author="Jeremy" w:date="2012-02-06T10:16:00Z">
          <w:pPr>
            <w:pStyle w:val="BodyTextIndent"/>
            <w:numPr>
              <w:ilvl w:val="1"/>
              <w:numId w:val="21"/>
            </w:numPr>
            <w:tabs>
              <w:tab w:val="num" w:pos="900"/>
            </w:tabs>
            <w:suppressAutoHyphens/>
            <w:spacing w:after="200" w:line="240" w:lineRule="auto"/>
            <w:ind w:left="900" w:hanging="555"/>
          </w:pPr>
        </w:pPrChange>
      </w:pPr>
      <w:ins w:id="171" w:author="Jeremy" w:date="2012-02-03T17:46:00Z">
        <w:r w:rsidRPr="00250CF7">
          <w:rPr>
            <w:rFonts w:ascii="Cambria" w:hAnsi="Cambria"/>
            <w:b w:val="0"/>
            <w:color w:val="auto"/>
            <w:sz w:val="20"/>
            <w:szCs w:val="20"/>
          </w:rPr>
          <w:t>“</w:t>
        </w:r>
        <w:r>
          <w:rPr>
            <w:rFonts w:ascii="Cambria" w:hAnsi="Cambria"/>
            <w:color w:val="auto"/>
            <w:sz w:val="20"/>
            <w:szCs w:val="20"/>
          </w:rPr>
          <w:t>Subscriber</w:t>
        </w:r>
        <w:r w:rsidRPr="00250CF7">
          <w:rPr>
            <w:rFonts w:ascii="Cambria" w:hAnsi="Cambria"/>
            <w:color w:val="auto"/>
            <w:sz w:val="20"/>
            <w:szCs w:val="20"/>
          </w:rPr>
          <w:t xml:space="preserve"> Agreement</w:t>
        </w:r>
        <w:r w:rsidRPr="00250CF7">
          <w:rPr>
            <w:rFonts w:ascii="Cambria" w:hAnsi="Cambria"/>
            <w:b w:val="0"/>
            <w:color w:val="auto"/>
            <w:sz w:val="20"/>
            <w:szCs w:val="20"/>
          </w:rPr>
          <w:t xml:space="preserve">” means an agreement delineating the terms and conditions under which a </w:t>
        </w:r>
        <w:r>
          <w:rPr>
            <w:rFonts w:ascii="Cambria" w:hAnsi="Cambria"/>
            <w:b w:val="0"/>
            <w:color w:val="auto"/>
            <w:sz w:val="20"/>
            <w:szCs w:val="20"/>
          </w:rPr>
          <w:t>Subscriber</w:t>
        </w:r>
        <w:r w:rsidRPr="00250CF7">
          <w:rPr>
            <w:rFonts w:ascii="Cambria" w:hAnsi="Cambria"/>
            <w:b w:val="0"/>
            <w:color w:val="auto"/>
            <w:sz w:val="20"/>
            <w:szCs w:val="20"/>
          </w:rPr>
          <w:t xml:space="preserve"> may receive and use a Certificate. </w:t>
        </w:r>
      </w:ins>
    </w:p>
    <w:p w:rsidR="003F7930" w:rsidRPr="00F87FDF" w:rsidDel="00E22B10" w:rsidRDefault="004269BF" w:rsidP="00E22B10">
      <w:pPr>
        <w:pStyle w:val="Heading1"/>
        <w:numPr>
          <w:ilvl w:val="1"/>
          <w:numId w:val="20"/>
        </w:numPr>
        <w:spacing w:before="0" w:after="200"/>
        <w:rPr>
          <w:del w:id="172" w:author="Jeremy" w:date="2012-02-06T10:16:00Z"/>
          <w:color w:val="auto"/>
        </w:rPr>
      </w:pPr>
      <w:ins w:id="173" w:author="Jeremy" w:date="2012-03-26T16:08:00Z">
        <w:r w:rsidDel="00E22B10">
          <w:rPr>
            <w:rFonts w:ascii="Cambria" w:hAnsi="Cambria"/>
            <w:b w:val="0"/>
            <w:color w:val="auto"/>
            <w:sz w:val="20"/>
            <w:szCs w:val="20"/>
          </w:rPr>
          <w:lastRenderedPageBreak/>
          <w:t xml:space="preserve"> </w:t>
        </w:r>
      </w:ins>
      <w:del w:id="174" w:author="Jeremy" w:date="2012-02-06T10:16:00Z">
        <w:r w:rsidR="003F7930" w:rsidDel="00E22B10">
          <w:rPr>
            <w:rFonts w:ascii="Cambria" w:hAnsi="Cambria"/>
            <w:b w:val="0"/>
            <w:color w:val="auto"/>
            <w:sz w:val="20"/>
            <w:szCs w:val="20"/>
          </w:rPr>
          <w:delText>“</w:delText>
        </w:r>
        <w:r w:rsidR="003F7930" w:rsidRPr="003F7930" w:rsidDel="00E22B10">
          <w:rPr>
            <w:rFonts w:ascii="Cambria" w:hAnsi="Cambria"/>
            <w:color w:val="auto"/>
            <w:sz w:val="20"/>
            <w:szCs w:val="20"/>
          </w:rPr>
          <w:delText>SSL Certificate</w:delText>
        </w:r>
        <w:r w:rsidR="003F7930" w:rsidDel="00E22B10">
          <w:rPr>
            <w:rFonts w:ascii="Cambria" w:hAnsi="Cambria"/>
            <w:b w:val="0"/>
            <w:color w:val="auto"/>
            <w:sz w:val="20"/>
            <w:szCs w:val="20"/>
          </w:rPr>
          <w:delText xml:space="preserve">” means </w:delText>
        </w:r>
        <w:r w:rsidR="00F87FDF" w:rsidDel="00E22B10">
          <w:rPr>
            <w:rFonts w:ascii="Cambria" w:hAnsi="Cambria"/>
            <w:b w:val="0"/>
            <w:color w:val="auto"/>
            <w:sz w:val="20"/>
            <w:szCs w:val="20"/>
          </w:rPr>
          <w:delText xml:space="preserve">a </w:delText>
        </w:r>
        <w:r w:rsidR="003F7930" w:rsidDel="00E22B10">
          <w:rPr>
            <w:rFonts w:ascii="Cambria" w:hAnsi="Cambria"/>
            <w:b w:val="0"/>
            <w:color w:val="auto"/>
            <w:sz w:val="20"/>
            <w:szCs w:val="20"/>
          </w:rPr>
          <w:delText xml:space="preserve">Certificate provided by DigiCert </w:delText>
        </w:r>
        <w:r w:rsidR="00F87FDF" w:rsidDel="00E22B10">
          <w:rPr>
            <w:rFonts w:ascii="Cambria" w:hAnsi="Cambria"/>
            <w:b w:val="0"/>
            <w:color w:val="auto"/>
            <w:sz w:val="20"/>
            <w:szCs w:val="20"/>
          </w:rPr>
          <w:delText xml:space="preserve">to encrypt SSL/TSL communication and that are offered by DigiCert as either </w:delText>
        </w:r>
        <w:r w:rsidR="003F7930" w:rsidDel="00E22B10">
          <w:rPr>
            <w:rFonts w:ascii="Cambria" w:hAnsi="Cambria"/>
            <w:b w:val="0"/>
            <w:color w:val="auto"/>
            <w:sz w:val="20"/>
            <w:szCs w:val="20"/>
          </w:rPr>
          <w:delText xml:space="preserve">SSL Plus Certificates or </w:delText>
        </w:r>
        <w:r w:rsidR="00047E04" w:rsidDel="00E22B10">
          <w:rPr>
            <w:rFonts w:ascii="Cambria" w:hAnsi="Cambria"/>
            <w:b w:val="0"/>
            <w:color w:val="auto"/>
            <w:sz w:val="20"/>
            <w:szCs w:val="20"/>
          </w:rPr>
          <w:delText>Grid-only device c</w:delText>
        </w:r>
        <w:r w:rsidR="003F7930" w:rsidDel="00E22B10">
          <w:rPr>
            <w:rFonts w:ascii="Cambria" w:hAnsi="Cambria"/>
            <w:b w:val="0"/>
            <w:color w:val="auto"/>
            <w:sz w:val="20"/>
            <w:szCs w:val="20"/>
          </w:rPr>
          <w:delText>ertificates.</w:delText>
        </w:r>
      </w:del>
    </w:p>
    <w:p w:rsidR="00F87FDF" w:rsidRPr="00F117AC" w:rsidDel="00F117AC" w:rsidRDefault="00F87FDF" w:rsidP="00BF0120">
      <w:pPr>
        <w:pStyle w:val="Heading1"/>
        <w:numPr>
          <w:ilvl w:val="1"/>
          <w:numId w:val="20"/>
        </w:numPr>
        <w:spacing w:before="0" w:after="200"/>
        <w:rPr>
          <w:del w:id="175" w:author="Jeremy" w:date="2012-02-03T17:46:00Z"/>
          <w:color w:val="auto"/>
          <w:rPrChange w:id="176" w:author="Jeremy" w:date="2012-02-06T10:14:00Z">
            <w:rPr>
              <w:del w:id="177" w:author="Jeremy" w:date="2012-02-03T17:46:00Z"/>
              <w:rFonts w:ascii="Cambria" w:hAnsi="Cambria"/>
              <w:b w:val="0"/>
              <w:color w:val="auto"/>
              <w:sz w:val="20"/>
              <w:szCs w:val="20"/>
            </w:rPr>
          </w:rPrChange>
        </w:rPr>
      </w:pPr>
      <w:del w:id="178" w:author="Jeremy" w:date="2012-02-03T17:46:00Z">
        <w:r w:rsidDel="00756115">
          <w:rPr>
            <w:rFonts w:ascii="Cambria" w:hAnsi="Cambria"/>
            <w:b w:val="0"/>
            <w:color w:val="auto"/>
            <w:sz w:val="20"/>
            <w:szCs w:val="20"/>
          </w:rPr>
          <w:delText>“</w:delText>
        </w:r>
        <w:r w:rsidRPr="00F87FDF" w:rsidDel="00756115">
          <w:rPr>
            <w:rFonts w:ascii="Cambria" w:hAnsi="Cambria"/>
            <w:color w:val="auto"/>
            <w:sz w:val="20"/>
            <w:szCs w:val="20"/>
          </w:rPr>
          <w:delText>Trusted Agents</w:delText>
        </w:r>
        <w:r w:rsidDel="00756115">
          <w:rPr>
            <w:rFonts w:ascii="Cambria" w:hAnsi="Cambria"/>
            <w:b w:val="0"/>
            <w:color w:val="auto"/>
            <w:sz w:val="20"/>
            <w:szCs w:val="20"/>
          </w:rPr>
          <w:delText xml:space="preserve">” are </w:delText>
        </w:r>
      </w:del>
      <w:del w:id="179" w:author="Jeremy" w:date="2012-02-03T17:43:00Z">
        <w:r w:rsidDel="00756115">
          <w:rPr>
            <w:rFonts w:ascii="Cambria" w:hAnsi="Cambria"/>
            <w:b w:val="0"/>
            <w:color w:val="auto"/>
            <w:sz w:val="20"/>
            <w:szCs w:val="20"/>
          </w:rPr>
          <w:delText>Participant</w:delText>
        </w:r>
      </w:del>
      <w:del w:id="180" w:author="Jeremy" w:date="2012-02-03T17:46:00Z">
        <w:r w:rsidDel="00756115">
          <w:rPr>
            <w:rFonts w:ascii="Cambria" w:hAnsi="Cambria"/>
            <w:b w:val="0"/>
            <w:color w:val="auto"/>
            <w:sz w:val="20"/>
            <w:szCs w:val="20"/>
          </w:rPr>
          <w:delText xml:space="preserve">s authorized to operate under a </w:delText>
        </w:r>
      </w:del>
      <w:del w:id="181" w:author="Jeremy" w:date="2012-02-03T17:43:00Z">
        <w:r w:rsidDel="00756115">
          <w:rPr>
            <w:rFonts w:ascii="Cambria" w:hAnsi="Cambria"/>
            <w:b w:val="0"/>
            <w:color w:val="auto"/>
            <w:sz w:val="20"/>
            <w:szCs w:val="20"/>
          </w:rPr>
          <w:delText>Participant</w:delText>
        </w:r>
      </w:del>
      <w:del w:id="182" w:author="Jeremy" w:date="2012-02-03T17:46:00Z">
        <w:r w:rsidDel="00756115">
          <w:rPr>
            <w:rFonts w:ascii="Cambria" w:hAnsi="Cambria"/>
            <w:b w:val="0"/>
            <w:color w:val="auto"/>
            <w:sz w:val="20"/>
            <w:szCs w:val="20"/>
          </w:rPr>
          <w:delText xml:space="preserve"> Agreement and the RPS to assist in verifying Certificate requests.</w:delText>
        </w:r>
      </w:del>
    </w:p>
    <w:p w:rsidR="000A240E" w:rsidRPr="00250CF7" w:rsidRDefault="00C77BC1" w:rsidP="00BF0120">
      <w:pPr>
        <w:pStyle w:val="Heading1"/>
        <w:numPr>
          <w:ilvl w:val="0"/>
          <w:numId w:val="20"/>
        </w:numPr>
        <w:spacing w:before="0" w:after="200"/>
        <w:rPr>
          <w:rFonts w:ascii="Cambria" w:hAnsi="Cambria"/>
          <w:color w:val="auto"/>
          <w:sz w:val="20"/>
          <w:szCs w:val="20"/>
        </w:rPr>
      </w:pPr>
      <w:r w:rsidRPr="00250CF7">
        <w:rPr>
          <w:rFonts w:ascii="Cambria" w:hAnsi="Cambria"/>
          <w:color w:val="auto"/>
          <w:sz w:val="20"/>
          <w:szCs w:val="20"/>
        </w:rPr>
        <w:t>Appointment</w:t>
      </w:r>
      <w:ins w:id="183" w:author="Jeremy" w:date="2012-02-16T17:13:00Z">
        <w:r w:rsidR="00FD2420">
          <w:rPr>
            <w:rFonts w:ascii="Cambria" w:hAnsi="Cambria"/>
            <w:color w:val="auto"/>
            <w:sz w:val="20"/>
            <w:szCs w:val="20"/>
          </w:rPr>
          <w:t>s</w:t>
        </w:r>
      </w:ins>
      <w:del w:id="184" w:author="Jeremy" w:date="2012-02-16T17:13:00Z">
        <w:r w:rsidRPr="00250CF7" w:rsidDel="00FD2420">
          <w:rPr>
            <w:rFonts w:ascii="Cambria" w:hAnsi="Cambria"/>
            <w:color w:val="auto"/>
            <w:sz w:val="20"/>
            <w:szCs w:val="20"/>
          </w:rPr>
          <w:delText xml:space="preserve"> of </w:delText>
        </w:r>
        <w:r w:rsidR="007B3699" w:rsidRPr="00250CF7" w:rsidDel="00FD2420">
          <w:rPr>
            <w:rFonts w:ascii="Cambria" w:hAnsi="Cambria"/>
            <w:color w:val="auto"/>
            <w:sz w:val="20"/>
            <w:szCs w:val="20"/>
          </w:rPr>
          <w:delText>Registration Authority</w:delText>
        </w:r>
      </w:del>
    </w:p>
    <w:p w:rsidR="00BA6831" w:rsidRPr="00BA6831" w:rsidRDefault="00FD2420" w:rsidP="00BF0120">
      <w:pPr>
        <w:pStyle w:val="Heading1"/>
        <w:numPr>
          <w:ilvl w:val="1"/>
          <w:numId w:val="20"/>
        </w:numPr>
        <w:spacing w:before="0" w:after="200"/>
        <w:rPr>
          <w:ins w:id="185" w:author="Jeremy" w:date="2012-02-24T15:00:00Z"/>
          <w:b w:val="0"/>
          <w:color w:val="auto"/>
          <w:rPrChange w:id="186" w:author="Jeremy" w:date="2012-02-24T15:00:00Z">
            <w:rPr>
              <w:ins w:id="187" w:author="Jeremy" w:date="2012-02-24T15:00:00Z"/>
              <w:rFonts w:ascii="Cambria" w:hAnsi="Cambria"/>
              <w:b w:val="0"/>
              <w:color w:val="auto"/>
              <w:sz w:val="20"/>
              <w:szCs w:val="20"/>
            </w:rPr>
          </w:rPrChange>
        </w:rPr>
      </w:pPr>
      <w:proofErr w:type="gramStart"/>
      <w:ins w:id="188" w:author="Jeremy" w:date="2012-02-16T17:13:00Z">
        <w:r>
          <w:rPr>
            <w:rFonts w:ascii="Cambria" w:eastAsia="Cambria" w:hAnsi="Cambria" w:cs="Cambria"/>
            <w:b w:val="0"/>
            <w:bCs w:val="0"/>
            <w:color w:val="auto"/>
            <w:sz w:val="20"/>
            <w:szCs w:val="20"/>
            <w:u w:val="single"/>
          </w:rPr>
          <w:t>Registration Authorit</w:t>
        </w:r>
      </w:ins>
      <w:ins w:id="189" w:author="Jeremy" w:date="2012-02-21T18:15:00Z">
        <w:r w:rsidR="00B902DF">
          <w:rPr>
            <w:rFonts w:ascii="Cambria" w:eastAsia="Cambria" w:hAnsi="Cambria" w:cs="Cambria"/>
            <w:b w:val="0"/>
            <w:bCs w:val="0"/>
            <w:color w:val="auto"/>
            <w:sz w:val="20"/>
            <w:szCs w:val="20"/>
            <w:u w:val="single"/>
          </w:rPr>
          <w:t>ies</w:t>
        </w:r>
      </w:ins>
      <w:del w:id="190" w:author="Jeremy" w:date="2012-02-16T17:13:00Z">
        <w:r w:rsidR="00C77BC1" w:rsidRPr="00F87FDF" w:rsidDel="00FD2420">
          <w:rPr>
            <w:rFonts w:ascii="Cambria" w:eastAsia="Cambria" w:hAnsi="Cambria" w:cs="Cambria"/>
            <w:b w:val="0"/>
            <w:bCs w:val="0"/>
            <w:color w:val="auto"/>
            <w:sz w:val="20"/>
            <w:szCs w:val="20"/>
            <w:u w:val="single"/>
          </w:rPr>
          <w:delText>Appointment</w:delText>
        </w:r>
      </w:del>
      <w:r w:rsidR="00C77BC1" w:rsidRPr="00F87FDF">
        <w:rPr>
          <w:rFonts w:ascii="Cambria" w:eastAsia="Cambria" w:hAnsi="Cambria" w:cs="Cambria"/>
          <w:b w:val="0"/>
          <w:bCs w:val="0"/>
          <w:color w:val="auto"/>
          <w:sz w:val="20"/>
          <w:szCs w:val="20"/>
        </w:rPr>
        <w:t>.</w:t>
      </w:r>
      <w:proofErr w:type="gramEnd"/>
      <w:r w:rsidR="00C77BC1" w:rsidRPr="00F87FDF">
        <w:rPr>
          <w:rFonts w:ascii="Cambria" w:eastAsia="Cambria" w:hAnsi="Cambria" w:cs="Cambria"/>
          <w:b w:val="0"/>
          <w:bCs w:val="0"/>
          <w:color w:val="auto"/>
          <w:sz w:val="20"/>
          <w:szCs w:val="20"/>
        </w:rPr>
        <w:t xml:space="preserve">  </w:t>
      </w:r>
      <w:del w:id="191" w:author="Jeremy" w:date="2012-02-15T11:31:00Z">
        <w:r w:rsidR="00536398" w:rsidRPr="00F87FDF" w:rsidDel="009959EB">
          <w:rPr>
            <w:rFonts w:ascii="Cambria" w:eastAsia="Cambria" w:hAnsi="Cambria" w:cs="Cambria"/>
            <w:b w:val="0"/>
            <w:bCs w:val="0"/>
            <w:color w:val="auto"/>
            <w:sz w:val="20"/>
            <w:szCs w:val="20"/>
          </w:rPr>
          <w:delText xml:space="preserve">Subject to DigiCert’s acceptance of an RPS </w:delText>
        </w:r>
        <w:r w:rsidR="00F57D5A" w:rsidRPr="00F87FDF" w:rsidDel="009959EB">
          <w:rPr>
            <w:rFonts w:ascii="Cambria" w:eastAsia="Cambria" w:hAnsi="Cambria" w:cs="Cambria"/>
            <w:b w:val="0"/>
            <w:bCs w:val="0"/>
            <w:color w:val="auto"/>
            <w:sz w:val="20"/>
            <w:szCs w:val="20"/>
          </w:rPr>
          <w:delText xml:space="preserve">submitted pursuant to </w:delText>
        </w:r>
        <w:r w:rsidR="00536398" w:rsidRPr="00F87FDF" w:rsidDel="009959EB">
          <w:rPr>
            <w:rFonts w:ascii="Cambria" w:eastAsia="Cambria" w:hAnsi="Cambria" w:cs="Cambria"/>
            <w:b w:val="0"/>
            <w:bCs w:val="0"/>
            <w:color w:val="auto"/>
            <w:sz w:val="20"/>
            <w:szCs w:val="20"/>
          </w:rPr>
          <w:delText>Section 2.</w:delText>
        </w:r>
        <w:r w:rsidR="008F6C27" w:rsidRPr="00F87FDF" w:rsidDel="009959EB">
          <w:rPr>
            <w:rFonts w:ascii="Cambria" w:eastAsia="Cambria" w:hAnsi="Cambria" w:cs="Cambria"/>
            <w:b w:val="0"/>
            <w:bCs w:val="0"/>
            <w:color w:val="auto"/>
            <w:sz w:val="20"/>
            <w:szCs w:val="20"/>
          </w:rPr>
          <w:delText>5</w:delText>
        </w:r>
        <w:r w:rsidR="00536398" w:rsidRPr="00F87FDF" w:rsidDel="009959EB">
          <w:rPr>
            <w:rFonts w:ascii="Cambria" w:eastAsia="Cambria" w:hAnsi="Cambria" w:cs="Cambria"/>
            <w:b w:val="0"/>
            <w:bCs w:val="0"/>
            <w:color w:val="auto"/>
            <w:sz w:val="20"/>
            <w:szCs w:val="20"/>
          </w:rPr>
          <w:delText>(i</w:delText>
        </w:r>
      </w:del>
      <w:del w:id="192" w:author="Jeremy" w:date="2012-02-06T10:07:00Z">
        <w:r w:rsidR="00536398" w:rsidRPr="00F87FDF" w:rsidDel="00F117AC">
          <w:rPr>
            <w:rFonts w:ascii="Cambria" w:eastAsia="Cambria" w:hAnsi="Cambria" w:cs="Cambria"/>
            <w:b w:val="0"/>
            <w:bCs w:val="0"/>
            <w:color w:val="auto"/>
            <w:sz w:val="20"/>
            <w:szCs w:val="20"/>
          </w:rPr>
          <w:delText>i</w:delText>
        </w:r>
      </w:del>
      <w:del w:id="193" w:author="Jeremy" w:date="2012-02-15T11:31:00Z">
        <w:r w:rsidR="00536398" w:rsidRPr="00F87FDF" w:rsidDel="009959EB">
          <w:rPr>
            <w:rFonts w:ascii="Cambria" w:eastAsia="Cambria" w:hAnsi="Cambria" w:cs="Cambria"/>
            <w:b w:val="0"/>
            <w:bCs w:val="0"/>
            <w:color w:val="auto"/>
            <w:sz w:val="20"/>
            <w:szCs w:val="20"/>
          </w:rPr>
          <w:delText xml:space="preserve">), </w:delText>
        </w:r>
      </w:del>
      <w:r w:rsidR="00536398" w:rsidRPr="00F87FDF">
        <w:rPr>
          <w:rFonts w:ascii="Cambria" w:eastAsia="Cambria" w:hAnsi="Cambria" w:cs="Cambria"/>
          <w:b w:val="0"/>
          <w:bCs w:val="0"/>
          <w:color w:val="auto"/>
          <w:sz w:val="20"/>
          <w:szCs w:val="20"/>
        </w:rPr>
        <w:t xml:space="preserve">DigiCert appoints </w:t>
      </w:r>
      <w:r w:rsidR="00731850" w:rsidRPr="00F87FDF">
        <w:rPr>
          <w:rFonts w:ascii="Cambria" w:hAnsi="Cambria"/>
          <w:b w:val="0"/>
          <w:color w:val="auto"/>
          <w:sz w:val="20"/>
          <w:szCs w:val="20"/>
        </w:rPr>
        <w:t>OSG Administrator</w:t>
      </w:r>
      <w:r w:rsidR="00F831F1" w:rsidRPr="00F87FDF">
        <w:rPr>
          <w:rFonts w:ascii="Cambria" w:hAnsi="Cambria"/>
          <w:b w:val="0"/>
          <w:color w:val="auto"/>
          <w:sz w:val="20"/>
          <w:szCs w:val="20"/>
        </w:rPr>
        <w:t xml:space="preserve"> </w:t>
      </w:r>
      <w:r w:rsidR="007B3699" w:rsidRPr="00F87FDF">
        <w:rPr>
          <w:rFonts w:ascii="Cambria" w:hAnsi="Cambria"/>
          <w:b w:val="0"/>
          <w:color w:val="auto"/>
          <w:sz w:val="20"/>
          <w:szCs w:val="20"/>
        </w:rPr>
        <w:t>as a Registrati</w:t>
      </w:r>
      <w:r w:rsidR="00F87FDF" w:rsidRPr="00F87FDF">
        <w:rPr>
          <w:rFonts w:ascii="Cambria" w:hAnsi="Cambria"/>
          <w:b w:val="0"/>
          <w:color w:val="auto"/>
          <w:sz w:val="20"/>
          <w:szCs w:val="20"/>
        </w:rPr>
        <w:t xml:space="preserve">on Authority for the purpose of </w:t>
      </w:r>
      <w:del w:id="194" w:author="Jeremy" w:date="2012-02-06T10:23:00Z">
        <w:r w:rsidR="00F87FDF" w:rsidDel="00E22B10">
          <w:rPr>
            <w:rFonts w:ascii="Cambria" w:hAnsi="Cambria"/>
            <w:b w:val="0"/>
            <w:color w:val="auto"/>
            <w:sz w:val="20"/>
            <w:szCs w:val="20"/>
          </w:rPr>
          <w:delText xml:space="preserve">managing </w:delText>
        </w:r>
      </w:del>
      <w:ins w:id="195" w:author="Jeremy" w:date="2012-02-06T10:23:00Z">
        <w:r w:rsidR="00E22B10">
          <w:rPr>
            <w:rFonts w:ascii="Cambria" w:hAnsi="Cambria"/>
            <w:b w:val="0"/>
            <w:color w:val="auto"/>
            <w:sz w:val="20"/>
            <w:szCs w:val="20"/>
          </w:rPr>
          <w:t xml:space="preserve">requesting, validating, and managing </w:t>
        </w:r>
      </w:ins>
      <w:del w:id="196" w:author="Jeremy" w:date="2012-02-06T10:23:00Z">
        <w:r w:rsidR="00F87FDF" w:rsidDel="00E22B10">
          <w:rPr>
            <w:rFonts w:ascii="Cambria" w:hAnsi="Cambria"/>
            <w:b w:val="0"/>
            <w:color w:val="auto"/>
            <w:sz w:val="20"/>
            <w:szCs w:val="20"/>
          </w:rPr>
          <w:delText xml:space="preserve">Certificates and </w:delText>
        </w:r>
        <w:r w:rsidR="00F87FDF" w:rsidRPr="00F87FDF" w:rsidDel="00E22B10">
          <w:rPr>
            <w:rFonts w:ascii="Cambria" w:hAnsi="Cambria"/>
            <w:b w:val="0"/>
            <w:color w:val="auto"/>
            <w:sz w:val="20"/>
            <w:szCs w:val="20"/>
          </w:rPr>
          <w:delText xml:space="preserve">validating </w:delText>
        </w:r>
      </w:del>
      <w:r w:rsidR="00F87FDF" w:rsidRPr="00F87FDF">
        <w:rPr>
          <w:rFonts w:ascii="Cambria" w:hAnsi="Cambria"/>
          <w:b w:val="0"/>
          <w:color w:val="auto"/>
          <w:sz w:val="20"/>
          <w:szCs w:val="20"/>
        </w:rPr>
        <w:t>Grid-Only Certificates</w:t>
      </w:r>
      <w:del w:id="197" w:author="Jeremy" w:date="2012-02-15T11:31:00Z">
        <w:r w:rsidR="00F87FDF" w:rsidRPr="00F87FDF" w:rsidDel="009959EB">
          <w:rPr>
            <w:rFonts w:ascii="Cambria" w:hAnsi="Cambria"/>
            <w:b w:val="0"/>
            <w:color w:val="auto"/>
            <w:sz w:val="20"/>
            <w:szCs w:val="20"/>
          </w:rPr>
          <w:delText xml:space="preserve"> requested by </w:delText>
        </w:r>
      </w:del>
      <w:del w:id="198" w:author="Jeremy" w:date="2012-02-03T17:43:00Z">
        <w:r w:rsidR="00F87FDF" w:rsidRPr="00F87FDF" w:rsidDel="00756115">
          <w:rPr>
            <w:rFonts w:ascii="Cambria" w:hAnsi="Cambria"/>
            <w:b w:val="0"/>
            <w:color w:val="auto"/>
            <w:sz w:val="20"/>
            <w:szCs w:val="20"/>
          </w:rPr>
          <w:delText>Participant</w:delText>
        </w:r>
      </w:del>
      <w:del w:id="199" w:author="Jeremy" w:date="2012-02-15T11:31:00Z">
        <w:r w:rsidR="00F87FDF" w:rsidRPr="00F87FDF" w:rsidDel="009959EB">
          <w:rPr>
            <w:rFonts w:ascii="Cambria" w:hAnsi="Cambria"/>
            <w:b w:val="0"/>
            <w:color w:val="auto"/>
            <w:sz w:val="20"/>
            <w:szCs w:val="20"/>
          </w:rPr>
          <w:delText xml:space="preserve">s and </w:delText>
        </w:r>
      </w:del>
      <w:del w:id="200" w:author="Jeremy" w:date="2012-02-03T17:45:00Z">
        <w:r w:rsidR="00F87FDF" w:rsidRPr="00F87FDF" w:rsidDel="00756115">
          <w:rPr>
            <w:rFonts w:ascii="Cambria" w:hAnsi="Cambria"/>
            <w:b w:val="0"/>
            <w:color w:val="auto"/>
            <w:sz w:val="20"/>
            <w:szCs w:val="20"/>
          </w:rPr>
          <w:delText>End User</w:delText>
        </w:r>
      </w:del>
      <w:del w:id="201" w:author="Jeremy" w:date="2012-02-15T11:31:00Z">
        <w:r w:rsidR="00F87FDF" w:rsidRPr="00F87FDF" w:rsidDel="009959EB">
          <w:rPr>
            <w:rFonts w:ascii="Cambria" w:hAnsi="Cambria"/>
            <w:b w:val="0"/>
            <w:color w:val="auto"/>
            <w:sz w:val="20"/>
            <w:szCs w:val="20"/>
          </w:rPr>
          <w:delText>s</w:delText>
        </w:r>
      </w:del>
      <w:ins w:id="202" w:author="Jeremy" w:date="2012-02-06T10:25:00Z">
        <w:r w:rsidR="00E22B10">
          <w:rPr>
            <w:rFonts w:ascii="Cambria" w:hAnsi="Cambria"/>
            <w:b w:val="0"/>
            <w:color w:val="auto"/>
            <w:sz w:val="20"/>
            <w:szCs w:val="20"/>
          </w:rPr>
          <w:t>.</w:t>
        </w:r>
      </w:ins>
      <w:del w:id="203" w:author="Jeremy" w:date="2012-02-06T10:24:00Z">
        <w:r w:rsidR="00F87FDF" w:rsidRPr="00F87FDF" w:rsidDel="00E22B10">
          <w:rPr>
            <w:rFonts w:ascii="Cambria" w:hAnsi="Cambria"/>
            <w:b w:val="0"/>
            <w:color w:val="auto"/>
            <w:sz w:val="20"/>
            <w:szCs w:val="20"/>
          </w:rPr>
          <w:delText xml:space="preserve"> affiliated with a </w:delText>
        </w:r>
      </w:del>
      <w:del w:id="204" w:author="Jeremy" w:date="2012-02-03T17:43:00Z">
        <w:r w:rsidR="00F87FDF" w:rsidRPr="00F87FDF" w:rsidDel="00756115">
          <w:rPr>
            <w:rFonts w:ascii="Cambria" w:hAnsi="Cambria"/>
            <w:b w:val="0"/>
            <w:color w:val="auto"/>
            <w:sz w:val="20"/>
            <w:szCs w:val="20"/>
          </w:rPr>
          <w:delText>Participant</w:delText>
        </w:r>
      </w:del>
      <w:del w:id="205" w:author="Jeremy" w:date="2012-02-06T10:24:00Z">
        <w:r w:rsidR="00F87FDF" w:rsidRPr="00F87FDF" w:rsidDel="00E22B10">
          <w:rPr>
            <w:rFonts w:ascii="Cambria" w:hAnsi="Cambria"/>
            <w:b w:val="0"/>
            <w:color w:val="auto"/>
            <w:sz w:val="20"/>
            <w:szCs w:val="20"/>
          </w:rPr>
          <w:delText xml:space="preserve">. </w:delText>
        </w:r>
        <w:r w:rsidR="00856F9A" w:rsidDel="00E22B10">
          <w:rPr>
            <w:rFonts w:ascii="Cambria" w:hAnsi="Cambria"/>
            <w:b w:val="0"/>
            <w:color w:val="auto"/>
            <w:sz w:val="20"/>
            <w:szCs w:val="20"/>
          </w:rPr>
          <w:delText xml:space="preserve">OSG may appoint agents to assist with Registration Authority responsibilities to the extent allowed under Section 2.2.  </w:delText>
        </w:r>
      </w:del>
      <w:ins w:id="206" w:author="Jeremy" w:date="2012-02-06T10:25:00Z">
        <w:r w:rsidR="00E22B10">
          <w:rPr>
            <w:rFonts w:ascii="Cambria" w:hAnsi="Cambria"/>
            <w:b w:val="0"/>
            <w:color w:val="auto"/>
            <w:sz w:val="20"/>
            <w:szCs w:val="20"/>
          </w:rPr>
          <w:t xml:space="preserve"> </w:t>
        </w:r>
      </w:ins>
      <w:ins w:id="207" w:author="Jeremy" w:date="2012-02-16T17:11:00Z">
        <w:r>
          <w:rPr>
            <w:rFonts w:ascii="Cambria" w:hAnsi="Cambria"/>
            <w:b w:val="0"/>
            <w:color w:val="auto"/>
            <w:sz w:val="20"/>
            <w:szCs w:val="20"/>
          </w:rPr>
          <w:t xml:space="preserve">In addition, DigiCert appoints each Agent RA and Account Administrator as Registration Authorities, </w:t>
        </w:r>
      </w:ins>
      <w:ins w:id="208" w:author="Jeremy" w:date="2012-02-24T13:30:00Z">
        <w:r w:rsidR="006A1092">
          <w:rPr>
            <w:rFonts w:ascii="Cambria" w:hAnsi="Cambria"/>
            <w:b w:val="0"/>
            <w:color w:val="auto"/>
            <w:sz w:val="20"/>
            <w:szCs w:val="20"/>
          </w:rPr>
          <w:t>effective</w:t>
        </w:r>
      </w:ins>
      <w:ins w:id="209" w:author="Jeremy" w:date="2012-02-16T17:11:00Z">
        <w:r>
          <w:rPr>
            <w:rFonts w:ascii="Cambria" w:hAnsi="Cambria"/>
            <w:b w:val="0"/>
            <w:color w:val="auto"/>
            <w:sz w:val="20"/>
            <w:szCs w:val="20"/>
          </w:rPr>
          <w:t xml:space="preserve"> </w:t>
        </w:r>
      </w:ins>
      <w:ins w:id="210" w:author="Jeremy" w:date="2012-02-16T17:12:00Z">
        <w:r>
          <w:rPr>
            <w:rFonts w:ascii="Cambria" w:hAnsi="Cambria"/>
            <w:b w:val="0"/>
            <w:color w:val="auto"/>
            <w:sz w:val="20"/>
            <w:szCs w:val="20"/>
          </w:rPr>
          <w:t>immediately</w:t>
        </w:r>
      </w:ins>
      <w:ins w:id="211" w:author="Jeremy" w:date="2012-02-16T17:11:00Z">
        <w:r>
          <w:rPr>
            <w:rFonts w:ascii="Cambria" w:hAnsi="Cambria"/>
            <w:b w:val="0"/>
            <w:color w:val="auto"/>
            <w:sz w:val="20"/>
            <w:szCs w:val="20"/>
          </w:rPr>
          <w:t xml:space="preserve"> </w:t>
        </w:r>
      </w:ins>
      <w:ins w:id="212" w:author="Jeremy" w:date="2012-02-16T17:12:00Z">
        <w:r>
          <w:rPr>
            <w:rFonts w:ascii="Cambria" w:hAnsi="Cambria"/>
            <w:b w:val="0"/>
            <w:color w:val="auto"/>
            <w:sz w:val="20"/>
            <w:szCs w:val="20"/>
          </w:rPr>
          <w:t>after</w:t>
        </w:r>
      </w:ins>
      <w:ins w:id="213" w:author="Jeremy" w:date="2012-02-16T17:13:00Z">
        <w:r>
          <w:rPr>
            <w:rFonts w:ascii="Cambria" w:hAnsi="Cambria"/>
            <w:b w:val="0"/>
            <w:color w:val="auto"/>
            <w:sz w:val="20"/>
            <w:szCs w:val="20"/>
          </w:rPr>
          <w:t xml:space="preserve"> (a)</w:t>
        </w:r>
      </w:ins>
      <w:ins w:id="214" w:author="Jeremy" w:date="2012-02-16T17:12:00Z">
        <w:r>
          <w:rPr>
            <w:rFonts w:ascii="Cambria" w:hAnsi="Cambria"/>
            <w:b w:val="0"/>
            <w:color w:val="auto"/>
            <w:sz w:val="20"/>
            <w:szCs w:val="20"/>
          </w:rPr>
          <w:t xml:space="preserve"> the Agent RA or Account Administrator is validated in accordance with</w:t>
        </w:r>
      </w:ins>
      <w:ins w:id="215" w:author="Jeremy" w:date="2012-02-24T14:59:00Z">
        <w:r w:rsidR="00BA6831">
          <w:rPr>
            <w:rFonts w:ascii="Cambria" w:hAnsi="Cambria"/>
            <w:b w:val="0"/>
            <w:color w:val="auto"/>
            <w:sz w:val="20"/>
            <w:szCs w:val="20"/>
          </w:rPr>
          <w:t xml:space="preserve"> a Level 3 Certificate (as defined in the</w:t>
        </w:r>
      </w:ins>
      <w:ins w:id="216" w:author="Jeremy" w:date="2012-02-16T17:12:00Z">
        <w:r>
          <w:rPr>
            <w:rFonts w:ascii="Cambria" w:hAnsi="Cambria"/>
            <w:b w:val="0"/>
            <w:color w:val="auto"/>
            <w:sz w:val="20"/>
            <w:szCs w:val="20"/>
          </w:rPr>
          <w:t xml:space="preserve"> CPS</w:t>
        </w:r>
      </w:ins>
      <w:ins w:id="217" w:author="Jeremy" w:date="2012-02-24T14:59:00Z">
        <w:r w:rsidR="00BA6831">
          <w:rPr>
            <w:rFonts w:ascii="Cambria" w:hAnsi="Cambria"/>
            <w:b w:val="0"/>
            <w:color w:val="auto"/>
            <w:sz w:val="20"/>
            <w:szCs w:val="20"/>
          </w:rPr>
          <w:t>)</w:t>
        </w:r>
      </w:ins>
      <w:ins w:id="218" w:author="Jeremy" w:date="2012-02-16T17:13:00Z">
        <w:r>
          <w:rPr>
            <w:rFonts w:ascii="Cambria" w:hAnsi="Cambria"/>
            <w:b w:val="0"/>
            <w:color w:val="auto"/>
            <w:sz w:val="20"/>
            <w:szCs w:val="20"/>
          </w:rPr>
          <w:t xml:space="preserve"> by either a</w:t>
        </w:r>
      </w:ins>
      <w:ins w:id="219" w:author="Jeremy" w:date="2012-02-16T17:14:00Z">
        <w:r>
          <w:rPr>
            <w:rFonts w:ascii="Cambria" w:hAnsi="Cambria"/>
            <w:b w:val="0"/>
            <w:color w:val="auto"/>
            <w:sz w:val="20"/>
            <w:szCs w:val="20"/>
          </w:rPr>
          <w:t xml:space="preserve"> previously-appointed </w:t>
        </w:r>
      </w:ins>
      <w:ins w:id="220" w:author="Jeremy" w:date="2012-02-16T17:13:00Z">
        <w:r>
          <w:rPr>
            <w:rFonts w:ascii="Cambria" w:hAnsi="Cambria"/>
            <w:b w:val="0"/>
            <w:color w:val="auto"/>
            <w:sz w:val="20"/>
            <w:szCs w:val="20"/>
          </w:rPr>
          <w:t xml:space="preserve">Account Administrator, the OSG </w:t>
        </w:r>
      </w:ins>
      <w:ins w:id="221" w:author="Jeremy" w:date="2012-02-16T17:14:00Z">
        <w:r>
          <w:rPr>
            <w:rFonts w:ascii="Cambria" w:hAnsi="Cambria"/>
            <w:b w:val="0"/>
            <w:color w:val="auto"/>
            <w:sz w:val="20"/>
            <w:szCs w:val="20"/>
          </w:rPr>
          <w:t>Administrator</w:t>
        </w:r>
      </w:ins>
      <w:ins w:id="222" w:author="Jeremy" w:date="2012-02-16T17:13:00Z">
        <w:r>
          <w:rPr>
            <w:rFonts w:ascii="Cambria" w:hAnsi="Cambria"/>
            <w:b w:val="0"/>
            <w:color w:val="auto"/>
            <w:sz w:val="20"/>
            <w:szCs w:val="20"/>
          </w:rPr>
          <w:t>, or DigiCert, (b)</w:t>
        </w:r>
      </w:ins>
      <w:ins w:id="223" w:author="Jeremy" w:date="2012-02-16T17:12:00Z">
        <w:r>
          <w:rPr>
            <w:rFonts w:ascii="Cambria" w:hAnsi="Cambria"/>
            <w:b w:val="0"/>
            <w:color w:val="auto"/>
            <w:sz w:val="20"/>
            <w:szCs w:val="20"/>
          </w:rPr>
          <w:t xml:space="preserve"> the authority of the</w:t>
        </w:r>
      </w:ins>
      <w:ins w:id="224" w:author="Jeremy" w:date="2012-02-16T17:14:00Z">
        <w:r>
          <w:rPr>
            <w:rFonts w:ascii="Cambria" w:hAnsi="Cambria"/>
            <w:b w:val="0"/>
            <w:color w:val="auto"/>
            <w:sz w:val="20"/>
            <w:szCs w:val="20"/>
          </w:rPr>
          <w:t xml:space="preserve"> </w:t>
        </w:r>
      </w:ins>
      <w:ins w:id="225" w:author="Jeremy" w:date="2012-02-16T17:12:00Z">
        <w:r>
          <w:rPr>
            <w:rFonts w:ascii="Cambria" w:hAnsi="Cambria"/>
            <w:b w:val="0"/>
            <w:color w:val="auto"/>
            <w:sz w:val="20"/>
            <w:szCs w:val="20"/>
          </w:rPr>
          <w:t>Agent RA and/or Account Administrator is approved by either a</w:t>
        </w:r>
      </w:ins>
      <w:ins w:id="226" w:author="Jeremy" w:date="2012-02-16T17:14:00Z">
        <w:r>
          <w:rPr>
            <w:rFonts w:ascii="Cambria" w:hAnsi="Cambria"/>
            <w:b w:val="0"/>
            <w:color w:val="auto"/>
            <w:sz w:val="20"/>
            <w:szCs w:val="20"/>
          </w:rPr>
          <w:t xml:space="preserve"> previously-appointed </w:t>
        </w:r>
      </w:ins>
      <w:ins w:id="227" w:author="Jeremy" w:date="2012-02-16T17:12:00Z">
        <w:r>
          <w:rPr>
            <w:rFonts w:ascii="Cambria" w:hAnsi="Cambria"/>
            <w:b w:val="0"/>
            <w:color w:val="auto"/>
            <w:sz w:val="20"/>
            <w:szCs w:val="20"/>
          </w:rPr>
          <w:t>Account Administrator or the OSG Administrator</w:t>
        </w:r>
      </w:ins>
      <w:ins w:id="228" w:author="Jeremy" w:date="2012-02-16T17:14:00Z">
        <w:r>
          <w:rPr>
            <w:rFonts w:ascii="Cambria" w:hAnsi="Cambria"/>
            <w:b w:val="0"/>
            <w:color w:val="auto"/>
            <w:sz w:val="20"/>
            <w:szCs w:val="20"/>
          </w:rPr>
          <w:t>, and (c) the Agent RA or Account</w:t>
        </w:r>
      </w:ins>
      <w:ins w:id="229" w:author="Jeremy" w:date="2012-02-16T17:15:00Z">
        <w:r>
          <w:rPr>
            <w:rFonts w:ascii="Cambria" w:hAnsi="Cambria"/>
            <w:b w:val="0"/>
            <w:color w:val="auto"/>
            <w:sz w:val="20"/>
            <w:szCs w:val="20"/>
          </w:rPr>
          <w:t xml:space="preserve"> Administrator has executed a Registration Authority</w:t>
        </w:r>
        <w:r w:rsidR="00350E94">
          <w:rPr>
            <w:rFonts w:ascii="Cambria" w:hAnsi="Cambria"/>
            <w:b w:val="0"/>
            <w:color w:val="auto"/>
            <w:sz w:val="20"/>
            <w:szCs w:val="20"/>
          </w:rPr>
          <w:t xml:space="preserve"> Agreemen</w:t>
        </w:r>
      </w:ins>
      <w:ins w:id="230" w:author="Jeremy" w:date="2012-02-27T10:13:00Z">
        <w:r w:rsidR="00350E94">
          <w:rPr>
            <w:rFonts w:ascii="Cambria" w:hAnsi="Cambria"/>
            <w:b w:val="0"/>
            <w:color w:val="auto"/>
            <w:sz w:val="20"/>
            <w:szCs w:val="20"/>
          </w:rPr>
          <w:t>t provided by DigiCert</w:t>
        </w:r>
      </w:ins>
      <w:ins w:id="231" w:author="Jeremy" w:date="2012-02-16T17:12:00Z">
        <w:r>
          <w:rPr>
            <w:rFonts w:ascii="Cambria" w:hAnsi="Cambria"/>
            <w:b w:val="0"/>
            <w:color w:val="auto"/>
            <w:sz w:val="20"/>
            <w:szCs w:val="20"/>
          </w:rPr>
          <w:t xml:space="preserve">.  </w:t>
        </w:r>
      </w:ins>
      <w:ins w:id="232" w:author="Jeremy" w:date="2012-02-24T14:59:00Z">
        <w:r w:rsidR="00BA6831">
          <w:rPr>
            <w:rFonts w:ascii="Cambria" w:hAnsi="Cambria"/>
            <w:b w:val="0"/>
            <w:color w:val="auto"/>
            <w:sz w:val="20"/>
            <w:szCs w:val="20"/>
          </w:rPr>
          <w:t>OSG shall submit the documentation</w:t>
        </w:r>
      </w:ins>
      <w:ins w:id="233" w:author="Jeremy" w:date="2012-02-24T15:00:00Z">
        <w:r w:rsidR="00BA6831">
          <w:rPr>
            <w:rFonts w:ascii="Cambria" w:hAnsi="Cambria"/>
            <w:b w:val="0"/>
            <w:color w:val="auto"/>
            <w:sz w:val="20"/>
            <w:szCs w:val="20"/>
          </w:rPr>
          <w:t xml:space="preserve"> used to validate </w:t>
        </w:r>
      </w:ins>
      <w:ins w:id="234" w:author="Jeremy" w:date="2012-02-27T10:13:00Z">
        <w:r w:rsidR="00350E94">
          <w:rPr>
            <w:rFonts w:ascii="Cambria" w:hAnsi="Cambria"/>
            <w:b w:val="0"/>
            <w:color w:val="auto"/>
            <w:sz w:val="20"/>
            <w:szCs w:val="20"/>
          </w:rPr>
          <w:t xml:space="preserve">a </w:t>
        </w:r>
      </w:ins>
      <w:ins w:id="235" w:author="Jeremy" w:date="2012-02-24T15:00:00Z">
        <w:r w:rsidR="00BA6831">
          <w:rPr>
            <w:rFonts w:ascii="Cambria" w:hAnsi="Cambria"/>
            <w:b w:val="0"/>
            <w:color w:val="auto"/>
            <w:sz w:val="20"/>
            <w:szCs w:val="20"/>
          </w:rPr>
          <w:t>Registration Authority and the executed</w:t>
        </w:r>
      </w:ins>
      <w:ins w:id="236" w:author="Jeremy" w:date="2012-02-24T14:59:00Z">
        <w:r w:rsidR="00BA6831">
          <w:rPr>
            <w:rFonts w:ascii="Cambria" w:hAnsi="Cambria"/>
            <w:b w:val="0"/>
            <w:color w:val="auto"/>
            <w:sz w:val="20"/>
            <w:szCs w:val="20"/>
          </w:rPr>
          <w:t xml:space="preserve"> </w:t>
        </w:r>
      </w:ins>
      <w:ins w:id="237" w:author="Jeremy" w:date="2012-02-24T15:00:00Z">
        <w:r w:rsidR="00BA6831">
          <w:rPr>
            <w:rFonts w:ascii="Cambria" w:hAnsi="Cambria"/>
            <w:b w:val="0"/>
            <w:color w:val="auto"/>
            <w:sz w:val="20"/>
            <w:szCs w:val="20"/>
          </w:rPr>
          <w:t>Registration Authority Agreement directly to DigiCert.</w:t>
        </w:r>
      </w:ins>
    </w:p>
    <w:p w:rsidR="0086224E" w:rsidRPr="00B902DF" w:rsidRDefault="0086224E" w:rsidP="0086224E">
      <w:pPr>
        <w:pStyle w:val="Heading1"/>
        <w:numPr>
          <w:ilvl w:val="1"/>
          <w:numId w:val="20"/>
        </w:numPr>
        <w:spacing w:before="0" w:after="200"/>
        <w:rPr>
          <w:ins w:id="238" w:author="Jeremy" w:date="2012-02-27T10:17:00Z"/>
          <w:b w:val="0"/>
          <w:color w:val="auto"/>
        </w:rPr>
      </w:pPr>
      <w:proofErr w:type="gramStart"/>
      <w:ins w:id="239" w:author="Jeremy" w:date="2012-02-27T10:17:00Z">
        <w:r w:rsidRPr="00E712EA">
          <w:rPr>
            <w:rFonts w:ascii="Cambria" w:hAnsi="Cambria"/>
            <w:b w:val="0"/>
            <w:color w:val="auto"/>
            <w:sz w:val="20"/>
            <w:szCs w:val="20"/>
            <w:u w:val="single"/>
          </w:rPr>
          <w:t>Authority</w:t>
        </w:r>
        <w:r>
          <w:rPr>
            <w:rFonts w:ascii="Cambria" w:hAnsi="Cambria"/>
            <w:b w:val="0"/>
            <w:color w:val="auto"/>
            <w:sz w:val="20"/>
            <w:szCs w:val="20"/>
          </w:rPr>
          <w:t>.</w:t>
        </w:r>
        <w:proofErr w:type="gramEnd"/>
        <w:r>
          <w:rPr>
            <w:rFonts w:ascii="Cambria" w:hAnsi="Cambria"/>
            <w:b w:val="0"/>
            <w:color w:val="auto"/>
            <w:sz w:val="20"/>
            <w:szCs w:val="20"/>
          </w:rPr>
          <w:t xml:space="preserve">  The authority of each Registration Authority appointed under this Agreement is limited to verifying</w:t>
        </w:r>
      </w:ins>
      <w:ins w:id="240" w:author="Jeremy" w:date="2012-02-27T10:18:00Z">
        <w:r>
          <w:rPr>
            <w:rFonts w:ascii="Cambria" w:hAnsi="Cambria"/>
            <w:b w:val="0"/>
            <w:color w:val="auto"/>
            <w:sz w:val="20"/>
            <w:szCs w:val="20"/>
          </w:rPr>
          <w:t xml:space="preserve"> applicants for Grid Only Certificates</w:t>
        </w:r>
      </w:ins>
      <w:ins w:id="241" w:author="Jeremy" w:date="2012-02-27T10:17:00Z">
        <w:r>
          <w:rPr>
            <w:rFonts w:ascii="Cambria" w:hAnsi="Cambria"/>
            <w:b w:val="0"/>
            <w:color w:val="auto"/>
            <w:sz w:val="20"/>
            <w:szCs w:val="20"/>
          </w:rPr>
          <w:t xml:space="preserve"> and managing Grid Only Certificates.  Account Administrators may approve domains for Certificate issuance and nominate other individuals who may operate as Registration Authorities</w:t>
        </w:r>
      </w:ins>
      <w:ins w:id="242" w:author="Jeremy" w:date="2012-02-27T10:18:00Z">
        <w:r>
          <w:rPr>
            <w:rFonts w:ascii="Cambria" w:hAnsi="Cambria"/>
            <w:b w:val="0"/>
            <w:color w:val="auto"/>
            <w:sz w:val="20"/>
            <w:szCs w:val="20"/>
          </w:rPr>
          <w:t xml:space="preserve">.  An Account Administrators approval of a domain or nomination of a </w:t>
        </w:r>
      </w:ins>
      <w:ins w:id="243" w:author="Jeremy" w:date="2012-02-27T10:19:00Z">
        <w:r>
          <w:rPr>
            <w:rFonts w:ascii="Cambria" w:hAnsi="Cambria"/>
            <w:b w:val="0"/>
            <w:color w:val="auto"/>
            <w:sz w:val="20"/>
            <w:szCs w:val="20"/>
          </w:rPr>
          <w:t xml:space="preserve">Registration Authority </w:t>
        </w:r>
      </w:ins>
      <w:ins w:id="244" w:author="Jeremy" w:date="2012-02-27T10:17:00Z">
        <w:r>
          <w:rPr>
            <w:rFonts w:ascii="Cambria" w:hAnsi="Cambria"/>
            <w:b w:val="0"/>
            <w:color w:val="auto"/>
            <w:sz w:val="20"/>
            <w:szCs w:val="20"/>
          </w:rPr>
          <w:t>is binding on OSG Administrator</w:t>
        </w:r>
      </w:ins>
      <w:ins w:id="245" w:author="Jeremy" w:date="2012-02-27T10:19:00Z">
        <w:r>
          <w:rPr>
            <w:rFonts w:ascii="Cambria" w:hAnsi="Cambria"/>
            <w:b w:val="0"/>
            <w:color w:val="auto"/>
            <w:sz w:val="20"/>
            <w:szCs w:val="20"/>
          </w:rPr>
          <w:t>, and OSG Administrator is fully responsible for such approval or nomination.</w:t>
        </w:r>
      </w:ins>
      <w:ins w:id="246" w:author="Jeremy" w:date="2012-02-27T10:17:00Z">
        <w:r>
          <w:rPr>
            <w:rFonts w:ascii="Cambria" w:hAnsi="Cambria"/>
            <w:b w:val="0"/>
            <w:color w:val="auto"/>
            <w:sz w:val="20"/>
            <w:szCs w:val="20"/>
          </w:rPr>
          <w:t xml:space="preserve">  DigiCert is not required to verify or confirm such approval or nomination in any manner. </w:t>
        </w:r>
      </w:ins>
      <w:ins w:id="247" w:author="Jeremy" w:date="2012-02-27T10:19:00Z">
        <w:r w:rsidRPr="00F87FDF">
          <w:rPr>
            <w:rFonts w:ascii="Cambria" w:hAnsi="Cambria"/>
            <w:b w:val="0"/>
            <w:color w:val="auto"/>
            <w:sz w:val="20"/>
            <w:szCs w:val="20"/>
          </w:rPr>
          <w:t>DigiCert may limit or terminate</w:t>
        </w:r>
      </w:ins>
      <w:ins w:id="248" w:author="Jeremy" w:date="2012-02-27T10:20:00Z">
        <w:r>
          <w:rPr>
            <w:rFonts w:ascii="Cambria" w:hAnsi="Cambria"/>
            <w:b w:val="0"/>
            <w:color w:val="auto"/>
            <w:sz w:val="20"/>
            <w:szCs w:val="20"/>
          </w:rPr>
          <w:t xml:space="preserve"> a Registration Authority’s authority under this Agreement if </w:t>
        </w:r>
      </w:ins>
      <w:ins w:id="249" w:author="Jeremy" w:date="2012-02-27T10:19:00Z">
        <w:r w:rsidRPr="00F87FDF">
          <w:rPr>
            <w:rFonts w:ascii="Cambria" w:hAnsi="Cambria"/>
            <w:b w:val="0"/>
            <w:color w:val="auto"/>
            <w:sz w:val="20"/>
            <w:szCs w:val="20"/>
          </w:rPr>
          <w:t xml:space="preserve">DigiCert reasonably believes that </w:t>
        </w:r>
      </w:ins>
      <w:ins w:id="250" w:author="Jeremy" w:date="2012-02-27T10:20:00Z">
        <w:r>
          <w:rPr>
            <w:rFonts w:ascii="Cambria" w:hAnsi="Cambria"/>
            <w:b w:val="0"/>
            <w:color w:val="auto"/>
            <w:sz w:val="20"/>
            <w:szCs w:val="20"/>
          </w:rPr>
          <w:t xml:space="preserve">the Registration Authority </w:t>
        </w:r>
      </w:ins>
      <w:ins w:id="251" w:author="Jeremy" w:date="2012-02-27T10:19:00Z">
        <w:r w:rsidRPr="00F87FDF">
          <w:rPr>
            <w:rFonts w:ascii="Cambria" w:hAnsi="Cambria"/>
            <w:b w:val="0"/>
            <w:color w:val="auto"/>
            <w:sz w:val="20"/>
            <w:szCs w:val="20"/>
          </w:rPr>
          <w:t xml:space="preserve">has failed to materially follow its obligations under the RPS or such termination or limitation is necessary to protect DigiCert’s business or reputation.  </w:t>
        </w:r>
      </w:ins>
      <w:ins w:id="252" w:author="Jeremy" w:date="2012-02-27T10:20:00Z">
        <w:r>
          <w:rPr>
            <w:rFonts w:ascii="Cambria" w:hAnsi="Cambria"/>
            <w:b w:val="0"/>
            <w:color w:val="auto"/>
            <w:sz w:val="20"/>
            <w:szCs w:val="20"/>
          </w:rPr>
          <w:t>DigiCert may limit such authority by restricting or removing the Registration Authority’s access to DigiCert’s Certificate systems.</w:t>
        </w:r>
      </w:ins>
    </w:p>
    <w:p w:rsidR="00274B6D" w:rsidRPr="00F87FDF" w:rsidDel="00B902DF" w:rsidRDefault="00F87FDF" w:rsidP="00BF0120">
      <w:pPr>
        <w:pStyle w:val="Heading1"/>
        <w:numPr>
          <w:ilvl w:val="1"/>
          <w:numId w:val="20"/>
        </w:numPr>
        <w:spacing w:before="0" w:after="200"/>
        <w:rPr>
          <w:del w:id="253" w:author="Jeremy" w:date="2012-02-21T18:14:00Z"/>
          <w:b w:val="0"/>
          <w:color w:val="auto"/>
        </w:rPr>
      </w:pPr>
      <w:del w:id="254" w:author="Jeremy" w:date="2012-02-21T18:14:00Z">
        <w:r w:rsidRPr="00F87FDF" w:rsidDel="00B902DF">
          <w:rPr>
            <w:rFonts w:ascii="Cambria" w:hAnsi="Cambria"/>
            <w:b w:val="0"/>
            <w:color w:val="auto"/>
            <w:sz w:val="20"/>
            <w:szCs w:val="20"/>
          </w:rPr>
          <w:delText>OSG Administrator</w:delText>
        </w:r>
        <w:r w:rsidDel="00B902DF">
          <w:rPr>
            <w:rFonts w:ascii="Cambria" w:hAnsi="Cambria"/>
            <w:b w:val="0"/>
            <w:color w:val="auto"/>
            <w:sz w:val="20"/>
            <w:szCs w:val="20"/>
          </w:rPr>
          <w:delText xml:space="preserve"> </w:delText>
        </w:r>
        <w:r w:rsidR="00274B6D" w:rsidRPr="00F87FDF" w:rsidDel="00B902DF">
          <w:rPr>
            <w:rFonts w:ascii="Cambria" w:hAnsi="Cambria"/>
            <w:b w:val="0"/>
            <w:color w:val="auto"/>
            <w:sz w:val="20"/>
            <w:szCs w:val="20"/>
          </w:rPr>
          <w:delText xml:space="preserve">shall strictly follow the CPS and its RPS when </w:delText>
        </w:r>
        <w:r w:rsidR="00047E04" w:rsidRPr="00F87FDF" w:rsidDel="00B902DF">
          <w:rPr>
            <w:rFonts w:ascii="Cambria" w:hAnsi="Cambria"/>
            <w:b w:val="0"/>
            <w:color w:val="auto"/>
            <w:sz w:val="20"/>
            <w:szCs w:val="20"/>
          </w:rPr>
          <w:delText>acting</w:delText>
        </w:r>
        <w:r w:rsidR="00274B6D" w:rsidRPr="00F87FDF" w:rsidDel="00B902DF">
          <w:rPr>
            <w:rFonts w:ascii="Cambria" w:hAnsi="Cambria"/>
            <w:b w:val="0"/>
            <w:color w:val="auto"/>
            <w:sz w:val="20"/>
            <w:szCs w:val="20"/>
          </w:rPr>
          <w:delText xml:space="preserve"> as a Registration Authority.  DigiCert may limit or terminate </w:delText>
        </w:r>
        <w:r w:rsidR="00731850" w:rsidRPr="00F87FDF" w:rsidDel="00B902DF">
          <w:rPr>
            <w:rFonts w:ascii="Cambria" w:hAnsi="Cambria"/>
            <w:b w:val="0"/>
            <w:color w:val="auto"/>
            <w:sz w:val="20"/>
            <w:szCs w:val="20"/>
          </w:rPr>
          <w:delText>OSG Administrator</w:delText>
        </w:r>
        <w:r w:rsidR="00274B6D" w:rsidRPr="00F87FDF" w:rsidDel="00B902DF">
          <w:rPr>
            <w:rFonts w:ascii="Cambria" w:hAnsi="Cambria"/>
            <w:b w:val="0"/>
            <w:color w:val="auto"/>
            <w:sz w:val="20"/>
            <w:szCs w:val="20"/>
          </w:rPr>
          <w:delText xml:space="preserve">’s appointment as a Registration Authority </w:delText>
        </w:r>
        <w:r w:rsidR="00D143EE" w:rsidRPr="00F87FDF" w:rsidDel="00B902DF">
          <w:rPr>
            <w:rFonts w:ascii="Cambria" w:hAnsi="Cambria"/>
            <w:b w:val="0"/>
            <w:color w:val="auto"/>
            <w:sz w:val="20"/>
            <w:szCs w:val="20"/>
          </w:rPr>
          <w:delText xml:space="preserve">if DigiCert reasonably believes that </w:delText>
        </w:r>
        <w:r w:rsidR="00731850" w:rsidRPr="00F87FDF" w:rsidDel="00B902DF">
          <w:rPr>
            <w:rFonts w:ascii="Cambria" w:hAnsi="Cambria"/>
            <w:b w:val="0"/>
            <w:color w:val="auto"/>
            <w:sz w:val="20"/>
            <w:szCs w:val="20"/>
          </w:rPr>
          <w:delText>OSG Administrator</w:delText>
        </w:r>
        <w:r w:rsidR="00D143EE" w:rsidRPr="00F87FDF" w:rsidDel="00B902DF">
          <w:rPr>
            <w:rFonts w:ascii="Cambria" w:hAnsi="Cambria"/>
            <w:b w:val="0"/>
            <w:color w:val="auto"/>
            <w:sz w:val="20"/>
            <w:szCs w:val="20"/>
          </w:rPr>
          <w:delText xml:space="preserve"> has failed to materially follow its obligations under the RPS or such termination or limitation is necessary to protect DigiCert’s business or reputation</w:delText>
        </w:r>
        <w:r w:rsidR="00274B6D" w:rsidRPr="00F87FDF" w:rsidDel="00B902DF">
          <w:rPr>
            <w:rFonts w:ascii="Cambria" w:hAnsi="Cambria"/>
            <w:b w:val="0"/>
            <w:color w:val="auto"/>
            <w:sz w:val="20"/>
            <w:szCs w:val="20"/>
          </w:rPr>
          <w:delText xml:space="preserve">.  </w:delText>
        </w:r>
      </w:del>
    </w:p>
    <w:p w:rsidR="00CD47E4" w:rsidRPr="00B902DF" w:rsidRDefault="00057BBA" w:rsidP="00B902DF">
      <w:pPr>
        <w:pStyle w:val="Heading1"/>
        <w:numPr>
          <w:ilvl w:val="1"/>
          <w:numId w:val="20"/>
        </w:numPr>
        <w:spacing w:before="0" w:after="200"/>
        <w:rPr>
          <w:ins w:id="255" w:author="Jeremy" w:date="2012-02-21T11:32:00Z"/>
          <w:b w:val="0"/>
          <w:color w:val="auto"/>
          <w:rPrChange w:id="256" w:author="Jeremy" w:date="2012-02-21T18:16:00Z">
            <w:rPr>
              <w:ins w:id="257" w:author="Jeremy" w:date="2012-02-21T11:32:00Z"/>
              <w:rFonts w:ascii="Cambria" w:eastAsia="Cambria" w:hAnsi="Cambria" w:cs="Cambria"/>
              <w:b w:val="0"/>
              <w:bCs w:val="0"/>
              <w:color w:val="auto"/>
              <w:sz w:val="20"/>
              <w:szCs w:val="20"/>
            </w:rPr>
          </w:rPrChange>
        </w:rPr>
      </w:pPr>
      <w:proofErr w:type="gramStart"/>
      <w:ins w:id="258" w:author="Jeremy" w:date="2012-02-21T11:20:00Z">
        <w:r>
          <w:rPr>
            <w:rFonts w:ascii="Cambria" w:eastAsia="Cambria" w:hAnsi="Cambria" w:cs="Cambria"/>
            <w:b w:val="0"/>
            <w:bCs w:val="0"/>
            <w:color w:val="auto"/>
            <w:sz w:val="20"/>
            <w:szCs w:val="20"/>
            <w:u w:val="single"/>
          </w:rPr>
          <w:t>Sponsors</w:t>
        </w:r>
        <w:r w:rsidRPr="00250CF7">
          <w:rPr>
            <w:rFonts w:ascii="Cambria" w:eastAsia="Cambria" w:hAnsi="Cambria" w:cs="Cambria"/>
            <w:b w:val="0"/>
            <w:bCs w:val="0"/>
            <w:color w:val="auto"/>
            <w:sz w:val="20"/>
            <w:szCs w:val="20"/>
          </w:rPr>
          <w:t>.</w:t>
        </w:r>
        <w:proofErr w:type="gramEnd"/>
        <w:r w:rsidRPr="00250CF7">
          <w:rPr>
            <w:rFonts w:ascii="Cambria" w:eastAsia="Cambria" w:hAnsi="Cambria" w:cs="Cambria"/>
            <w:b w:val="0"/>
            <w:bCs w:val="0"/>
            <w:color w:val="auto"/>
            <w:sz w:val="20"/>
            <w:szCs w:val="20"/>
          </w:rPr>
          <w:t xml:space="preserve"> </w:t>
        </w:r>
      </w:ins>
      <w:ins w:id="259" w:author="Jeremy" w:date="2012-02-27T10:13:00Z">
        <w:r w:rsidR="00350E94">
          <w:rPr>
            <w:rFonts w:ascii="Cambria" w:eastAsia="Cambria" w:hAnsi="Cambria" w:cs="Cambria"/>
            <w:b w:val="0"/>
            <w:bCs w:val="0"/>
            <w:color w:val="auto"/>
            <w:sz w:val="20"/>
            <w:szCs w:val="20"/>
          </w:rPr>
          <w:t xml:space="preserve">Registration Authorities </w:t>
        </w:r>
      </w:ins>
      <w:ins w:id="260" w:author="Jeremy" w:date="2012-02-21T11:25:00Z">
        <w:r>
          <w:rPr>
            <w:rFonts w:ascii="Cambria" w:eastAsia="Cambria" w:hAnsi="Cambria" w:cs="Cambria"/>
            <w:b w:val="0"/>
            <w:bCs w:val="0"/>
            <w:color w:val="auto"/>
            <w:sz w:val="20"/>
            <w:szCs w:val="20"/>
          </w:rPr>
          <w:t xml:space="preserve">may appoint Sponsors to assist in collecting and submitting the </w:t>
        </w:r>
      </w:ins>
      <w:ins w:id="261" w:author="Jeremy" w:date="2012-02-27T10:17:00Z">
        <w:r w:rsidR="0086224E">
          <w:rPr>
            <w:rFonts w:ascii="Cambria" w:eastAsia="Cambria" w:hAnsi="Cambria" w:cs="Cambria"/>
            <w:b w:val="0"/>
            <w:bCs w:val="0"/>
            <w:color w:val="auto"/>
            <w:sz w:val="20"/>
            <w:szCs w:val="20"/>
          </w:rPr>
          <w:t xml:space="preserve">identity verification </w:t>
        </w:r>
      </w:ins>
      <w:ins w:id="262" w:author="Jeremy" w:date="2012-02-21T11:26:00Z">
        <w:r>
          <w:rPr>
            <w:rFonts w:ascii="Cambria" w:eastAsia="Cambria" w:hAnsi="Cambria" w:cs="Cambria"/>
            <w:b w:val="0"/>
            <w:bCs w:val="0"/>
            <w:color w:val="auto"/>
            <w:sz w:val="20"/>
            <w:szCs w:val="20"/>
          </w:rPr>
          <w:t>information require</w:t>
        </w:r>
      </w:ins>
      <w:ins w:id="263" w:author="Jeremy" w:date="2012-02-21T18:15:00Z">
        <w:r w:rsidR="00B902DF">
          <w:rPr>
            <w:rFonts w:ascii="Cambria" w:eastAsia="Cambria" w:hAnsi="Cambria" w:cs="Cambria"/>
            <w:b w:val="0"/>
            <w:bCs w:val="0"/>
            <w:color w:val="auto"/>
            <w:sz w:val="20"/>
            <w:szCs w:val="20"/>
          </w:rPr>
          <w:t>d</w:t>
        </w:r>
      </w:ins>
      <w:ins w:id="264" w:author="Jeremy" w:date="2012-02-21T11:26:00Z">
        <w:r>
          <w:rPr>
            <w:rFonts w:ascii="Cambria" w:eastAsia="Cambria" w:hAnsi="Cambria" w:cs="Cambria"/>
            <w:b w:val="0"/>
            <w:bCs w:val="0"/>
            <w:color w:val="auto"/>
            <w:sz w:val="20"/>
            <w:szCs w:val="20"/>
          </w:rPr>
          <w:t xml:space="preserve"> to issue a Certificate under the RPS. </w:t>
        </w:r>
      </w:ins>
      <w:ins w:id="265" w:author="Jeremy" w:date="2012-02-24T23:19:00Z">
        <w:r w:rsidR="00B617C9">
          <w:rPr>
            <w:rFonts w:ascii="Cambria" w:eastAsia="Cambria" w:hAnsi="Cambria" w:cs="Cambria"/>
            <w:b w:val="0"/>
            <w:bCs w:val="0"/>
            <w:color w:val="auto"/>
            <w:sz w:val="20"/>
            <w:szCs w:val="20"/>
          </w:rPr>
          <w:t xml:space="preserve">Registration Authorities </w:t>
        </w:r>
      </w:ins>
      <w:ins w:id="266" w:author="Jeremy" w:date="2012-02-24T23:20:00Z">
        <w:r w:rsidR="00B617C9">
          <w:rPr>
            <w:rFonts w:ascii="Cambria" w:eastAsia="Cambria" w:hAnsi="Cambria" w:cs="Cambria"/>
            <w:b w:val="0"/>
            <w:bCs w:val="0"/>
            <w:color w:val="auto"/>
            <w:sz w:val="20"/>
            <w:szCs w:val="20"/>
          </w:rPr>
          <w:t xml:space="preserve">may only accept </w:t>
        </w:r>
      </w:ins>
      <w:ins w:id="267" w:author="Jeremy" w:date="2012-02-27T10:17:00Z">
        <w:r w:rsidR="0086224E">
          <w:rPr>
            <w:rFonts w:ascii="Cambria" w:eastAsia="Cambria" w:hAnsi="Cambria" w:cs="Cambria"/>
            <w:b w:val="0"/>
            <w:bCs w:val="0"/>
            <w:color w:val="auto"/>
            <w:sz w:val="20"/>
            <w:szCs w:val="20"/>
          </w:rPr>
          <w:t>identity verification</w:t>
        </w:r>
      </w:ins>
      <w:ins w:id="268" w:author="Jeremy" w:date="2012-02-24T23:20:00Z">
        <w:r w:rsidR="00B617C9">
          <w:rPr>
            <w:rFonts w:ascii="Cambria" w:eastAsia="Cambria" w:hAnsi="Cambria" w:cs="Cambria"/>
            <w:b w:val="0"/>
            <w:bCs w:val="0"/>
            <w:color w:val="auto"/>
            <w:sz w:val="20"/>
            <w:szCs w:val="20"/>
          </w:rPr>
          <w:t xml:space="preserve"> information from Sponsors if the </w:t>
        </w:r>
      </w:ins>
      <w:ins w:id="269" w:author="Jeremy" w:date="2012-02-27T10:14:00Z">
        <w:r w:rsidR="00350E94">
          <w:rPr>
            <w:rFonts w:ascii="Cambria" w:eastAsia="Cambria" w:hAnsi="Cambria" w:cs="Cambria"/>
            <w:b w:val="0"/>
            <w:bCs w:val="0"/>
            <w:color w:val="auto"/>
            <w:sz w:val="20"/>
            <w:szCs w:val="20"/>
          </w:rPr>
          <w:t>Certificate applicant</w:t>
        </w:r>
      </w:ins>
      <w:ins w:id="270" w:author="Jeremy" w:date="2012-02-24T23:20:00Z">
        <w:r w:rsidR="00B617C9">
          <w:rPr>
            <w:rFonts w:ascii="Cambria" w:eastAsia="Cambria" w:hAnsi="Cambria" w:cs="Cambria"/>
            <w:b w:val="0"/>
            <w:bCs w:val="0"/>
            <w:color w:val="auto"/>
            <w:sz w:val="20"/>
            <w:szCs w:val="20"/>
          </w:rPr>
          <w:t xml:space="preserve"> is an employee, agent, </w:t>
        </w:r>
      </w:ins>
      <w:ins w:id="271" w:author="Jeremy" w:date="2012-02-24T23:21:00Z">
        <w:r w:rsidR="00B617C9">
          <w:rPr>
            <w:rFonts w:ascii="Cambria" w:eastAsia="Cambria" w:hAnsi="Cambria" w:cs="Cambria"/>
            <w:b w:val="0"/>
            <w:bCs w:val="0"/>
            <w:color w:val="auto"/>
            <w:sz w:val="20"/>
            <w:szCs w:val="20"/>
          </w:rPr>
          <w:t xml:space="preserve">or </w:t>
        </w:r>
      </w:ins>
      <w:ins w:id="272" w:author="Jeremy" w:date="2012-02-24T23:20:00Z">
        <w:r w:rsidR="00B617C9">
          <w:rPr>
            <w:rFonts w:ascii="Cambria" w:eastAsia="Cambria" w:hAnsi="Cambria" w:cs="Cambria"/>
            <w:b w:val="0"/>
            <w:bCs w:val="0"/>
            <w:color w:val="auto"/>
            <w:sz w:val="20"/>
            <w:szCs w:val="20"/>
          </w:rPr>
          <w:t>member</w:t>
        </w:r>
      </w:ins>
      <w:ins w:id="273" w:author="Jeremy" w:date="2012-02-24T23:21:00Z">
        <w:r w:rsidR="00B617C9">
          <w:rPr>
            <w:rFonts w:ascii="Cambria" w:eastAsia="Cambria" w:hAnsi="Cambria" w:cs="Cambria"/>
            <w:b w:val="0"/>
            <w:bCs w:val="0"/>
            <w:color w:val="auto"/>
            <w:sz w:val="20"/>
            <w:szCs w:val="20"/>
          </w:rPr>
          <w:t xml:space="preserve"> of, or has a contractual relationship with,</w:t>
        </w:r>
      </w:ins>
      <w:ins w:id="274" w:author="Jeremy" w:date="2012-02-24T23:20:00Z">
        <w:r w:rsidR="00B617C9">
          <w:rPr>
            <w:rFonts w:ascii="Cambria" w:eastAsia="Cambria" w:hAnsi="Cambria" w:cs="Cambria"/>
            <w:b w:val="0"/>
            <w:bCs w:val="0"/>
            <w:color w:val="auto"/>
            <w:sz w:val="20"/>
            <w:szCs w:val="20"/>
          </w:rPr>
          <w:t xml:space="preserve"> the Sponsor’s organization.</w:t>
        </w:r>
      </w:ins>
      <w:ins w:id="275" w:author="Jeremy" w:date="2012-02-27T10:16:00Z">
        <w:r w:rsidR="0086224E">
          <w:rPr>
            <w:rFonts w:ascii="Cambria" w:eastAsia="Cambria" w:hAnsi="Cambria" w:cs="Cambria"/>
            <w:b w:val="0"/>
            <w:bCs w:val="0"/>
            <w:color w:val="auto"/>
            <w:sz w:val="20"/>
            <w:szCs w:val="20"/>
          </w:rPr>
          <w:t xml:space="preserve">  Sponsors shall submit an attestation of compliance</w:t>
        </w:r>
      </w:ins>
      <w:ins w:id="276" w:author="Jeremy" w:date="2012-02-27T10:17:00Z">
        <w:r w:rsidR="0086224E">
          <w:rPr>
            <w:rFonts w:ascii="Cambria" w:eastAsia="Cambria" w:hAnsi="Cambria" w:cs="Cambria"/>
            <w:b w:val="0"/>
            <w:bCs w:val="0"/>
            <w:color w:val="auto"/>
            <w:sz w:val="20"/>
            <w:szCs w:val="20"/>
          </w:rPr>
          <w:t xml:space="preserve"> with the RPS</w:t>
        </w:r>
      </w:ins>
      <w:ins w:id="277" w:author="Jeremy" w:date="2012-02-27T10:16:00Z">
        <w:r w:rsidR="0086224E">
          <w:rPr>
            <w:rFonts w:ascii="Cambria" w:eastAsia="Cambria" w:hAnsi="Cambria" w:cs="Cambria"/>
            <w:b w:val="0"/>
            <w:bCs w:val="0"/>
            <w:color w:val="auto"/>
            <w:sz w:val="20"/>
            <w:szCs w:val="20"/>
          </w:rPr>
          <w:t xml:space="preserve"> in a format requested by DigiCert when providing </w:t>
        </w:r>
      </w:ins>
      <w:ins w:id="278" w:author="Jeremy" w:date="2012-02-27T10:17:00Z">
        <w:r w:rsidR="0086224E">
          <w:rPr>
            <w:rFonts w:ascii="Cambria" w:eastAsia="Cambria" w:hAnsi="Cambria" w:cs="Cambria"/>
            <w:b w:val="0"/>
            <w:bCs w:val="0"/>
            <w:color w:val="auto"/>
            <w:sz w:val="20"/>
            <w:szCs w:val="20"/>
          </w:rPr>
          <w:t>identity verification</w:t>
        </w:r>
      </w:ins>
      <w:ins w:id="279" w:author="Jeremy" w:date="2012-02-27T10:16:00Z">
        <w:r w:rsidR="0086224E">
          <w:rPr>
            <w:rFonts w:ascii="Cambria" w:eastAsia="Cambria" w:hAnsi="Cambria" w:cs="Cambria"/>
            <w:b w:val="0"/>
            <w:bCs w:val="0"/>
            <w:color w:val="auto"/>
            <w:sz w:val="20"/>
            <w:szCs w:val="20"/>
          </w:rPr>
          <w:t xml:space="preserve"> information.</w:t>
        </w:r>
      </w:ins>
      <w:ins w:id="280" w:author="Jeremy" w:date="2012-02-24T23:20:00Z">
        <w:r w:rsidR="00B617C9">
          <w:rPr>
            <w:rFonts w:ascii="Cambria" w:eastAsia="Cambria" w:hAnsi="Cambria" w:cs="Cambria"/>
            <w:b w:val="0"/>
            <w:bCs w:val="0"/>
            <w:color w:val="auto"/>
            <w:sz w:val="20"/>
            <w:szCs w:val="20"/>
          </w:rPr>
          <w:t xml:space="preserve"> </w:t>
        </w:r>
      </w:ins>
      <w:ins w:id="281" w:author="Jeremy" w:date="2012-02-21T18:16:00Z">
        <w:r w:rsidR="00B902DF">
          <w:rPr>
            <w:rFonts w:ascii="Cambria" w:eastAsia="Cambria" w:hAnsi="Cambria" w:cs="Cambria"/>
            <w:b w:val="0"/>
            <w:bCs w:val="0"/>
            <w:color w:val="auto"/>
            <w:sz w:val="20"/>
            <w:szCs w:val="20"/>
          </w:rPr>
          <w:t>A</w:t>
        </w:r>
      </w:ins>
      <w:ins w:id="282" w:author="Jeremy" w:date="2012-02-27T10:14:00Z">
        <w:r w:rsidR="00350E94">
          <w:rPr>
            <w:rFonts w:ascii="Cambria" w:eastAsia="Cambria" w:hAnsi="Cambria" w:cs="Cambria"/>
            <w:b w:val="0"/>
            <w:bCs w:val="0"/>
            <w:color w:val="auto"/>
            <w:sz w:val="20"/>
            <w:szCs w:val="20"/>
          </w:rPr>
          <w:t xml:space="preserve"> Registration Authority </w:t>
        </w:r>
      </w:ins>
      <w:ins w:id="283" w:author="Jeremy" w:date="2012-02-21T11:27:00Z">
        <w:r w:rsidR="00CD47E4">
          <w:rPr>
            <w:rFonts w:ascii="Cambria" w:eastAsia="Cambria" w:hAnsi="Cambria" w:cs="Cambria"/>
            <w:b w:val="0"/>
            <w:bCs w:val="0"/>
            <w:color w:val="auto"/>
            <w:sz w:val="20"/>
            <w:szCs w:val="20"/>
          </w:rPr>
          <w:t xml:space="preserve">shall </w:t>
        </w:r>
      </w:ins>
      <w:ins w:id="284" w:author="Jeremy" w:date="2012-02-21T18:15:00Z">
        <w:r w:rsidR="00B902DF">
          <w:rPr>
            <w:rFonts w:ascii="Cambria" w:eastAsia="Cambria" w:hAnsi="Cambria" w:cs="Cambria"/>
            <w:b w:val="0"/>
            <w:bCs w:val="0"/>
            <w:color w:val="auto"/>
            <w:sz w:val="20"/>
            <w:szCs w:val="20"/>
          </w:rPr>
          <w:t xml:space="preserve">confirm that the validation information provided by a </w:t>
        </w:r>
      </w:ins>
      <w:ins w:id="285" w:author="Jeremy" w:date="2012-02-21T18:16:00Z">
        <w:r w:rsidR="00B902DF">
          <w:rPr>
            <w:rFonts w:ascii="Cambria" w:eastAsia="Cambria" w:hAnsi="Cambria" w:cs="Cambria"/>
            <w:b w:val="0"/>
            <w:bCs w:val="0"/>
            <w:color w:val="auto"/>
            <w:sz w:val="20"/>
            <w:szCs w:val="20"/>
          </w:rPr>
          <w:t xml:space="preserve">Sponsor </w:t>
        </w:r>
      </w:ins>
      <w:ins w:id="286" w:author="Jeremy" w:date="2012-02-27T10:14:00Z">
        <w:r w:rsidR="0086224E">
          <w:rPr>
            <w:rFonts w:ascii="Cambria" w:eastAsia="Cambria" w:hAnsi="Cambria" w:cs="Cambria"/>
            <w:b w:val="0"/>
            <w:bCs w:val="0"/>
            <w:color w:val="auto"/>
            <w:sz w:val="20"/>
            <w:szCs w:val="20"/>
          </w:rPr>
          <w:t xml:space="preserve">meets the requirements in the RPS </w:t>
        </w:r>
      </w:ins>
      <w:ins w:id="287" w:author="Jeremy" w:date="2012-02-21T18:16:00Z">
        <w:r w:rsidR="00B902DF">
          <w:rPr>
            <w:rFonts w:ascii="Cambria" w:eastAsia="Cambria" w:hAnsi="Cambria" w:cs="Cambria"/>
            <w:b w:val="0"/>
            <w:bCs w:val="0"/>
            <w:color w:val="auto"/>
            <w:sz w:val="20"/>
            <w:szCs w:val="20"/>
          </w:rPr>
          <w:t>prior to authorizing the corresponding Certificate’s issuance.</w:t>
        </w:r>
        <w:r w:rsidR="00B902DF">
          <w:rPr>
            <w:b w:val="0"/>
            <w:color w:val="auto"/>
          </w:rPr>
          <w:t xml:space="preserve"> </w:t>
        </w:r>
      </w:ins>
      <w:ins w:id="288" w:author="Jeremy" w:date="2012-02-27T10:14:00Z">
        <w:r w:rsidR="0086224E">
          <w:rPr>
            <w:rFonts w:ascii="Cambria" w:eastAsia="Cambria" w:hAnsi="Cambria" w:cs="Cambria"/>
            <w:b w:val="0"/>
            <w:bCs w:val="0"/>
            <w:color w:val="auto"/>
            <w:sz w:val="20"/>
            <w:szCs w:val="20"/>
          </w:rPr>
          <w:t xml:space="preserve">A Registration Authority </w:t>
        </w:r>
      </w:ins>
      <w:ins w:id="289" w:author="Jeremy" w:date="2012-02-21T11:32:00Z">
        <w:r w:rsidR="00A8092B" w:rsidRPr="00B902DF">
          <w:rPr>
            <w:rFonts w:ascii="Cambria" w:eastAsia="Cambria" w:hAnsi="Cambria" w:cs="Cambria"/>
            <w:b w:val="0"/>
            <w:bCs w:val="0"/>
            <w:color w:val="auto"/>
            <w:sz w:val="20"/>
            <w:szCs w:val="20"/>
          </w:rPr>
          <w:t>shall revoke a Sponsor</w:t>
        </w:r>
      </w:ins>
      <w:ins w:id="290" w:author="Jeremy" w:date="2012-02-21T11:33:00Z">
        <w:r w:rsidR="00A8092B" w:rsidRPr="00B902DF">
          <w:rPr>
            <w:rFonts w:ascii="Cambria" w:eastAsia="Cambria" w:hAnsi="Cambria" w:cs="Cambria"/>
            <w:b w:val="0"/>
            <w:bCs w:val="0"/>
            <w:color w:val="auto"/>
            <w:sz w:val="20"/>
            <w:szCs w:val="20"/>
          </w:rPr>
          <w:t>’</w:t>
        </w:r>
      </w:ins>
      <w:ins w:id="291" w:author="Jeremy" w:date="2012-02-21T11:32:00Z">
        <w:r w:rsidR="00D3252A">
          <w:rPr>
            <w:rFonts w:ascii="Cambria" w:eastAsia="Cambria" w:hAnsi="Cambria" w:cs="Cambria"/>
            <w:b w:val="0"/>
            <w:bCs w:val="0"/>
            <w:color w:val="auto"/>
            <w:sz w:val="20"/>
            <w:szCs w:val="20"/>
          </w:rPr>
          <w:t>s authority</w:t>
        </w:r>
      </w:ins>
      <w:ins w:id="292" w:author="Jeremy" w:date="2012-02-21T18:16:00Z">
        <w:r w:rsidR="00B902DF">
          <w:rPr>
            <w:rFonts w:ascii="Cambria" w:eastAsia="Cambria" w:hAnsi="Cambria" w:cs="Cambria"/>
            <w:b w:val="0"/>
            <w:bCs w:val="0"/>
            <w:color w:val="auto"/>
            <w:sz w:val="20"/>
            <w:szCs w:val="20"/>
          </w:rPr>
          <w:t xml:space="preserve"> </w:t>
        </w:r>
      </w:ins>
      <w:ins w:id="293" w:author="Jeremy" w:date="2012-02-21T11:32:00Z">
        <w:r w:rsidR="00A8092B" w:rsidRPr="00B902DF">
          <w:rPr>
            <w:rFonts w:ascii="Cambria" w:eastAsia="Cambria" w:hAnsi="Cambria" w:cs="Cambria"/>
            <w:b w:val="0"/>
            <w:bCs w:val="0"/>
            <w:color w:val="auto"/>
            <w:sz w:val="20"/>
            <w:szCs w:val="20"/>
          </w:rPr>
          <w:t>if requested to do so by DigiCert.</w:t>
        </w:r>
      </w:ins>
      <w:ins w:id="294" w:author="Jeremy" w:date="2012-02-21T11:33:00Z">
        <w:r w:rsidR="00A8092B" w:rsidRPr="00B902DF">
          <w:rPr>
            <w:rFonts w:ascii="Cambria" w:eastAsia="Cambria" w:hAnsi="Cambria" w:cs="Cambria"/>
            <w:b w:val="0"/>
            <w:bCs w:val="0"/>
            <w:color w:val="auto"/>
            <w:sz w:val="20"/>
            <w:szCs w:val="20"/>
          </w:rPr>
          <w:t xml:space="preserve">  </w:t>
        </w:r>
      </w:ins>
      <w:ins w:id="295" w:author="Jeremy" w:date="2012-02-27T10:15:00Z">
        <w:r w:rsidR="0086224E">
          <w:rPr>
            <w:rFonts w:ascii="Cambria" w:eastAsia="Cambria" w:hAnsi="Cambria" w:cs="Cambria"/>
            <w:b w:val="0"/>
            <w:bCs w:val="0"/>
            <w:color w:val="auto"/>
            <w:sz w:val="20"/>
            <w:szCs w:val="20"/>
          </w:rPr>
          <w:t xml:space="preserve">If a Sponsors authority is revoked then all Registration Authorities shall </w:t>
        </w:r>
      </w:ins>
      <w:ins w:id="296" w:author="Jeremy" w:date="2012-02-21T18:17:00Z">
        <w:r w:rsidR="00B902DF">
          <w:rPr>
            <w:rFonts w:ascii="Cambria" w:eastAsia="Cambria" w:hAnsi="Cambria" w:cs="Cambria"/>
            <w:b w:val="0"/>
            <w:bCs w:val="0"/>
            <w:color w:val="auto"/>
            <w:sz w:val="20"/>
            <w:szCs w:val="20"/>
          </w:rPr>
          <w:t xml:space="preserve">immediately cease relying on any information submitted by a Sponsor whose authority is revoked.  </w:t>
        </w:r>
      </w:ins>
      <w:ins w:id="297" w:author="Jeremy" w:date="2012-02-21T11:33:00Z">
        <w:r w:rsidR="00A8092B" w:rsidRPr="00B902DF">
          <w:rPr>
            <w:rFonts w:ascii="Cambria" w:eastAsia="Cambria" w:hAnsi="Cambria" w:cs="Cambria"/>
            <w:b w:val="0"/>
            <w:bCs w:val="0"/>
            <w:color w:val="auto"/>
            <w:sz w:val="20"/>
            <w:szCs w:val="20"/>
          </w:rPr>
          <w:t>DigiCert shall only request revocation of a Sponsor’s authority if DigiCert reasonably believes that the Sponsor has failed to materially abide by the RPS or CPS or that revocation</w:t>
        </w:r>
      </w:ins>
      <w:ins w:id="298" w:author="Jeremy" w:date="2012-02-27T10:17:00Z">
        <w:r w:rsidR="0086224E">
          <w:rPr>
            <w:rFonts w:ascii="Cambria" w:eastAsia="Cambria" w:hAnsi="Cambria" w:cs="Cambria"/>
            <w:b w:val="0"/>
            <w:bCs w:val="0"/>
            <w:color w:val="auto"/>
            <w:sz w:val="20"/>
            <w:szCs w:val="20"/>
          </w:rPr>
          <w:t xml:space="preserve"> of </w:t>
        </w:r>
      </w:ins>
      <w:ins w:id="299" w:author="Jeremy" w:date="2012-02-27T10:21:00Z">
        <w:r w:rsidR="0086224E">
          <w:rPr>
            <w:rFonts w:ascii="Cambria" w:eastAsia="Cambria" w:hAnsi="Cambria" w:cs="Cambria"/>
            <w:b w:val="0"/>
            <w:bCs w:val="0"/>
            <w:color w:val="auto"/>
            <w:sz w:val="20"/>
            <w:szCs w:val="20"/>
          </w:rPr>
          <w:t>authority</w:t>
        </w:r>
      </w:ins>
      <w:ins w:id="300" w:author="Jeremy" w:date="2012-02-21T11:33:00Z">
        <w:r w:rsidR="00A8092B" w:rsidRPr="00B902DF">
          <w:rPr>
            <w:rFonts w:ascii="Cambria" w:eastAsia="Cambria" w:hAnsi="Cambria" w:cs="Cambria"/>
            <w:b w:val="0"/>
            <w:bCs w:val="0"/>
            <w:color w:val="auto"/>
            <w:sz w:val="20"/>
            <w:szCs w:val="20"/>
          </w:rPr>
          <w:t xml:space="preserve"> is </w:t>
        </w:r>
      </w:ins>
      <w:ins w:id="301" w:author="Jeremy" w:date="2012-02-21T11:34:00Z">
        <w:r w:rsidR="00A8092B" w:rsidRPr="00B902DF">
          <w:rPr>
            <w:rFonts w:ascii="Cambria" w:eastAsia="Cambria" w:hAnsi="Cambria" w:cs="Cambria"/>
            <w:b w:val="0"/>
            <w:bCs w:val="0"/>
            <w:color w:val="auto"/>
            <w:sz w:val="20"/>
            <w:szCs w:val="20"/>
          </w:rPr>
          <w:t>necessary to protect DigiCert’s bus</w:t>
        </w:r>
        <w:r w:rsidR="00D3252A">
          <w:rPr>
            <w:rFonts w:ascii="Cambria" w:eastAsia="Cambria" w:hAnsi="Cambria" w:cs="Cambria"/>
            <w:b w:val="0"/>
            <w:bCs w:val="0"/>
            <w:color w:val="auto"/>
            <w:sz w:val="20"/>
            <w:szCs w:val="20"/>
          </w:rPr>
          <w:t>iness or reputation.</w:t>
        </w:r>
      </w:ins>
    </w:p>
    <w:p w:rsidR="00664087" w:rsidRPr="00856F9A" w:rsidDel="00057BBA" w:rsidRDefault="002016FD" w:rsidP="00856F9A">
      <w:pPr>
        <w:pStyle w:val="Heading1"/>
        <w:numPr>
          <w:ilvl w:val="1"/>
          <w:numId w:val="20"/>
        </w:numPr>
        <w:spacing w:before="0" w:after="200"/>
        <w:rPr>
          <w:del w:id="302" w:author="Jeremy" w:date="2012-02-21T11:20:00Z"/>
          <w:b w:val="0"/>
          <w:color w:val="auto"/>
        </w:rPr>
      </w:pPr>
      <w:del w:id="303" w:author="Jeremy" w:date="2012-02-21T11:20:00Z">
        <w:r w:rsidRPr="00250CF7" w:rsidDel="00057BBA">
          <w:rPr>
            <w:rFonts w:ascii="Cambria" w:eastAsia="Cambria" w:hAnsi="Cambria" w:cs="Cambria"/>
            <w:b w:val="0"/>
            <w:bCs w:val="0"/>
            <w:color w:val="auto"/>
            <w:sz w:val="20"/>
            <w:szCs w:val="20"/>
            <w:u w:val="single"/>
          </w:rPr>
          <w:lastRenderedPageBreak/>
          <w:delText xml:space="preserve">Trusted </w:delText>
        </w:r>
        <w:r w:rsidR="007B3699" w:rsidRPr="00250CF7" w:rsidDel="00057BBA">
          <w:rPr>
            <w:rFonts w:ascii="Cambria" w:eastAsia="Cambria" w:hAnsi="Cambria" w:cs="Cambria"/>
            <w:b w:val="0"/>
            <w:bCs w:val="0"/>
            <w:color w:val="auto"/>
            <w:sz w:val="20"/>
            <w:szCs w:val="20"/>
            <w:u w:val="single"/>
          </w:rPr>
          <w:delText>Agents</w:delText>
        </w:r>
        <w:r w:rsidR="007B3699" w:rsidRPr="00250CF7" w:rsidDel="00057BBA">
          <w:rPr>
            <w:rFonts w:ascii="Cambria" w:eastAsia="Cambria" w:hAnsi="Cambria" w:cs="Cambria"/>
            <w:b w:val="0"/>
            <w:bCs w:val="0"/>
            <w:color w:val="auto"/>
            <w:sz w:val="20"/>
            <w:szCs w:val="20"/>
          </w:rPr>
          <w:delText xml:space="preserve">. </w:delText>
        </w:r>
        <w:r w:rsidR="00C44A33" w:rsidRPr="00250CF7" w:rsidDel="00057BBA">
          <w:rPr>
            <w:rFonts w:ascii="Cambria" w:eastAsia="Cambria" w:hAnsi="Cambria" w:cs="Cambria"/>
            <w:b w:val="0"/>
            <w:bCs w:val="0"/>
            <w:color w:val="auto"/>
            <w:sz w:val="20"/>
            <w:szCs w:val="20"/>
          </w:rPr>
          <w:delText>S</w:delText>
        </w:r>
        <w:r w:rsidRPr="00250CF7" w:rsidDel="00057BBA">
          <w:rPr>
            <w:rFonts w:ascii="Cambria" w:eastAsia="Cambria" w:hAnsi="Cambria" w:cs="Cambria"/>
            <w:b w:val="0"/>
            <w:bCs w:val="0"/>
            <w:color w:val="auto"/>
            <w:sz w:val="20"/>
            <w:szCs w:val="20"/>
          </w:rPr>
          <w:delText>ubject to the execution of a</w:delText>
        </w:r>
        <w:r w:rsidR="00856F9A" w:rsidDel="00057BBA">
          <w:rPr>
            <w:rFonts w:ascii="Cambria" w:eastAsia="Cambria" w:hAnsi="Cambria" w:cs="Cambria"/>
            <w:b w:val="0"/>
            <w:bCs w:val="0"/>
            <w:color w:val="auto"/>
            <w:sz w:val="20"/>
            <w:szCs w:val="20"/>
          </w:rPr>
          <w:delText xml:space="preserve"> </w:delText>
        </w:r>
      </w:del>
      <w:del w:id="304" w:author="Jeremy" w:date="2012-02-03T17:43:00Z">
        <w:r w:rsidR="00856F9A" w:rsidDel="00756115">
          <w:rPr>
            <w:rFonts w:ascii="Cambria" w:eastAsia="Cambria" w:hAnsi="Cambria" w:cs="Cambria"/>
            <w:b w:val="0"/>
            <w:bCs w:val="0"/>
            <w:color w:val="auto"/>
            <w:sz w:val="20"/>
            <w:szCs w:val="20"/>
          </w:rPr>
          <w:delText>Participant</w:delText>
        </w:r>
      </w:del>
      <w:del w:id="305" w:author="Jeremy" w:date="2012-02-21T11:20:00Z">
        <w:r w:rsidR="00856F9A" w:rsidDel="00057BBA">
          <w:rPr>
            <w:rFonts w:ascii="Cambria" w:eastAsia="Cambria" w:hAnsi="Cambria" w:cs="Cambria"/>
            <w:b w:val="0"/>
            <w:bCs w:val="0"/>
            <w:color w:val="auto"/>
            <w:sz w:val="20"/>
            <w:szCs w:val="20"/>
          </w:rPr>
          <w:delText xml:space="preserve"> A</w:delText>
        </w:r>
        <w:r w:rsidRPr="00250CF7" w:rsidDel="00057BBA">
          <w:rPr>
            <w:rFonts w:ascii="Cambria" w:eastAsia="Cambria" w:hAnsi="Cambria" w:cs="Cambria"/>
            <w:b w:val="0"/>
            <w:bCs w:val="0"/>
            <w:color w:val="auto"/>
            <w:sz w:val="20"/>
            <w:szCs w:val="20"/>
          </w:rPr>
          <w:delText xml:space="preserve">greement between </w:delText>
        </w:r>
        <w:r w:rsidR="00731850" w:rsidDel="00057BBA">
          <w:rPr>
            <w:rFonts w:ascii="Cambria" w:eastAsia="Cambria" w:hAnsi="Cambria" w:cs="Cambria"/>
            <w:b w:val="0"/>
            <w:bCs w:val="0"/>
            <w:color w:val="auto"/>
            <w:sz w:val="20"/>
            <w:szCs w:val="20"/>
          </w:rPr>
          <w:delText>OSG Administrator</w:delText>
        </w:r>
        <w:r w:rsidRPr="00250CF7" w:rsidDel="00057BBA">
          <w:rPr>
            <w:rFonts w:ascii="Cambria" w:eastAsia="Cambria" w:hAnsi="Cambria" w:cs="Cambria"/>
            <w:b w:val="0"/>
            <w:bCs w:val="0"/>
            <w:color w:val="auto"/>
            <w:sz w:val="20"/>
            <w:szCs w:val="20"/>
          </w:rPr>
          <w:delText xml:space="preserve">, </w:delText>
        </w:r>
      </w:del>
      <w:del w:id="306" w:author="Jeremy" w:date="2012-02-03T17:43:00Z">
        <w:r w:rsidR="009505F2" w:rsidDel="00756115">
          <w:rPr>
            <w:rFonts w:ascii="Cambria" w:eastAsia="Cambria" w:hAnsi="Cambria" w:cs="Cambria"/>
            <w:b w:val="0"/>
            <w:bCs w:val="0"/>
            <w:color w:val="auto"/>
            <w:sz w:val="20"/>
            <w:szCs w:val="20"/>
          </w:rPr>
          <w:delText>Participant</w:delText>
        </w:r>
      </w:del>
      <w:del w:id="307" w:author="Jeremy" w:date="2012-02-21T11:20:00Z">
        <w:r w:rsidRPr="00250CF7" w:rsidDel="00057BBA">
          <w:rPr>
            <w:rFonts w:ascii="Cambria" w:eastAsia="Cambria" w:hAnsi="Cambria" w:cs="Cambria"/>
            <w:b w:val="0"/>
            <w:bCs w:val="0"/>
            <w:color w:val="auto"/>
            <w:sz w:val="20"/>
            <w:szCs w:val="20"/>
          </w:rPr>
          <w:delText>, and DigiCert</w:delText>
        </w:r>
        <w:r w:rsidR="00056086" w:rsidRPr="00250CF7" w:rsidDel="00057BBA">
          <w:rPr>
            <w:rFonts w:ascii="Cambria" w:eastAsia="Cambria" w:hAnsi="Cambria" w:cs="Cambria"/>
            <w:b w:val="0"/>
            <w:bCs w:val="0"/>
            <w:color w:val="auto"/>
            <w:sz w:val="20"/>
            <w:szCs w:val="20"/>
          </w:rPr>
          <w:delText xml:space="preserve"> in substantially the same form as </w:delText>
        </w:r>
        <w:r w:rsidR="00056086" w:rsidRPr="00250CF7" w:rsidDel="00057BBA">
          <w:rPr>
            <w:rFonts w:ascii="Cambria" w:eastAsia="Cambria" w:hAnsi="Cambria" w:cs="Cambria"/>
            <w:b w:val="0"/>
            <w:bCs w:val="0"/>
            <w:color w:val="auto"/>
            <w:sz w:val="20"/>
            <w:szCs w:val="20"/>
            <w:u w:val="single"/>
          </w:rPr>
          <w:delText xml:space="preserve">Exhibit </w:delText>
        </w:r>
        <w:r w:rsidR="004335D3" w:rsidDel="00057BBA">
          <w:rPr>
            <w:rFonts w:ascii="Cambria" w:eastAsia="Cambria" w:hAnsi="Cambria" w:cs="Cambria"/>
            <w:b w:val="0"/>
            <w:bCs w:val="0"/>
            <w:color w:val="auto"/>
            <w:sz w:val="20"/>
            <w:szCs w:val="20"/>
            <w:u w:val="single"/>
          </w:rPr>
          <w:delText>A</w:delText>
        </w:r>
        <w:r w:rsidR="00536398" w:rsidRPr="00250CF7" w:rsidDel="00057BBA">
          <w:rPr>
            <w:rFonts w:ascii="Cambria" w:eastAsia="Cambria" w:hAnsi="Cambria" w:cs="Cambria"/>
            <w:b w:val="0"/>
            <w:bCs w:val="0"/>
            <w:color w:val="auto"/>
            <w:sz w:val="20"/>
            <w:szCs w:val="20"/>
          </w:rPr>
          <w:delText>,</w:delText>
        </w:r>
        <w:r w:rsidR="00664087" w:rsidRPr="00250CF7" w:rsidDel="00057BBA">
          <w:rPr>
            <w:rFonts w:ascii="Cambria" w:eastAsia="Cambria" w:hAnsi="Cambria" w:cs="Cambria"/>
            <w:b w:val="0"/>
            <w:bCs w:val="0"/>
            <w:color w:val="auto"/>
            <w:sz w:val="20"/>
            <w:szCs w:val="20"/>
          </w:rPr>
          <w:delText xml:space="preserve"> </w:delText>
        </w:r>
        <w:r w:rsidR="00731850" w:rsidDel="00057BBA">
          <w:rPr>
            <w:rFonts w:ascii="Cambria" w:eastAsia="Cambria" w:hAnsi="Cambria" w:cs="Cambria"/>
            <w:b w:val="0"/>
            <w:bCs w:val="0"/>
            <w:color w:val="auto"/>
            <w:sz w:val="20"/>
            <w:szCs w:val="20"/>
          </w:rPr>
          <w:delText>OSG Administrator</w:delText>
        </w:r>
        <w:r w:rsidR="007B3699" w:rsidRPr="00250CF7" w:rsidDel="00057BBA">
          <w:rPr>
            <w:rFonts w:ascii="Cambria" w:eastAsia="Cambria" w:hAnsi="Cambria" w:cs="Cambria"/>
            <w:b w:val="0"/>
            <w:bCs w:val="0"/>
            <w:color w:val="auto"/>
            <w:sz w:val="20"/>
            <w:szCs w:val="20"/>
          </w:rPr>
          <w:delText xml:space="preserve"> may</w:delText>
        </w:r>
        <w:r w:rsidR="00664087" w:rsidRPr="00250CF7" w:rsidDel="00057BBA">
          <w:rPr>
            <w:rFonts w:ascii="Cambria" w:eastAsia="Cambria" w:hAnsi="Cambria" w:cs="Cambria"/>
            <w:b w:val="0"/>
            <w:bCs w:val="0"/>
            <w:color w:val="auto"/>
            <w:sz w:val="20"/>
            <w:szCs w:val="20"/>
          </w:rPr>
          <w:delText xml:space="preserve"> </w:delText>
        </w:r>
        <w:r w:rsidR="007B3699" w:rsidRPr="00250CF7" w:rsidDel="00057BBA">
          <w:rPr>
            <w:rFonts w:ascii="Cambria" w:eastAsia="Cambria" w:hAnsi="Cambria" w:cs="Cambria"/>
            <w:b w:val="0"/>
            <w:bCs w:val="0"/>
            <w:color w:val="auto"/>
            <w:sz w:val="20"/>
            <w:szCs w:val="20"/>
          </w:rPr>
          <w:delText xml:space="preserve">appoint </w:delText>
        </w:r>
      </w:del>
      <w:del w:id="308" w:author="Jeremy" w:date="2012-02-03T17:43:00Z">
        <w:r w:rsidR="009505F2" w:rsidDel="00756115">
          <w:rPr>
            <w:rFonts w:ascii="Cambria" w:eastAsia="Cambria" w:hAnsi="Cambria" w:cs="Cambria"/>
            <w:b w:val="0"/>
            <w:bCs w:val="0"/>
            <w:color w:val="auto"/>
            <w:sz w:val="20"/>
            <w:szCs w:val="20"/>
          </w:rPr>
          <w:delText>Participant</w:delText>
        </w:r>
      </w:del>
      <w:del w:id="309" w:author="Jeremy" w:date="2012-02-21T11:20:00Z">
        <w:r w:rsidR="00236F80" w:rsidDel="00057BBA">
          <w:rPr>
            <w:rFonts w:ascii="Cambria" w:eastAsia="Cambria" w:hAnsi="Cambria" w:cs="Cambria"/>
            <w:b w:val="0"/>
            <w:bCs w:val="0"/>
            <w:color w:val="auto"/>
            <w:sz w:val="20"/>
            <w:szCs w:val="20"/>
          </w:rPr>
          <w:delText>s</w:delText>
        </w:r>
        <w:r w:rsidR="007B3699" w:rsidRPr="00250CF7" w:rsidDel="00057BBA">
          <w:rPr>
            <w:rFonts w:ascii="Cambria" w:eastAsia="Cambria" w:hAnsi="Cambria" w:cs="Cambria"/>
            <w:b w:val="0"/>
            <w:bCs w:val="0"/>
            <w:color w:val="auto"/>
            <w:sz w:val="20"/>
            <w:szCs w:val="20"/>
          </w:rPr>
          <w:delText xml:space="preserve"> as Trusted Agent</w:delText>
        </w:r>
        <w:r w:rsidR="00236F80" w:rsidDel="00057BBA">
          <w:rPr>
            <w:rFonts w:ascii="Cambria" w:eastAsia="Cambria" w:hAnsi="Cambria" w:cs="Cambria"/>
            <w:b w:val="0"/>
            <w:bCs w:val="0"/>
            <w:color w:val="auto"/>
            <w:sz w:val="20"/>
            <w:szCs w:val="20"/>
          </w:rPr>
          <w:delText>s</w:delText>
        </w:r>
        <w:r w:rsidR="00856F9A" w:rsidDel="00057BBA">
          <w:rPr>
            <w:rFonts w:ascii="Cambria" w:eastAsia="Cambria" w:hAnsi="Cambria" w:cs="Cambria"/>
            <w:b w:val="0"/>
            <w:bCs w:val="0"/>
            <w:color w:val="auto"/>
            <w:sz w:val="20"/>
            <w:szCs w:val="20"/>
          </w:rPr>
          <w:delText xml:space="preserve">.  Trusted Agents are authorized to perform the verification requirements in the RPS on OSG Administrator’s behalf.  OSG Administrator is solely responsible for determining which entities qualify as </w:delText>
        </w:r>
      </w:del>
      <w:del w:id="310" w:author="Jeremy" w:date="2012-02-03T17:43:00Z">
        <w:r w:rsidR="00856F9A" w:rsidDel="00756115">
          <w:rPr>
            <w:rFonts w:ascii="Cambria" w:eastAsia="Cambria" w:hAnsi="Cambria" w:cs="Cambria"/>
            <w:b w:val="0"/>
            <w:bCs w:val="0"/>
            <w:color w:val="auto"/>
            <w:sz w:val="20"/>
            <w:szCs w:val="20"/>
          </w:rPr>
          <w:delText>Participant</w:delText>
        </w:r>
      </w:del>
      <w:del w:id="311" w:author="Jeremy" w:date="2012-02-21T11:20:00Z">
        <w:r w:rsidR="00856F9A" w:rsidDel="00057BBA">
          <w:rPr>
            <w:rFonts w:ascii="Cambria" w:eastAsia="Cambria" w:hAnsi="Cambria" w:cs="Cambria"/>
            <w:b w:val="0"/>
            <w:bCs w:val="0"/>
            <w:color w:val="auto"/>
            <w:sz w:val="20"/>
            <w:szCs w:val="20"/>
          </w:rPr>
          <w:delText xml:space="preserve">s and Trusted Agents under the RPS.  However, </w:delText>
        </w:r>
        <w:r w:rsidRPr="00856F9A" w:rsidDel="00057BBA">
          <w:rPr>
            <w:rFonts w:ascii="Cambria" w:eastAsia="Cambria" w:hAnsi="Cambria" w:cs="Cambria"/>
            <w:b w:val="0"/>
            <w:bCs w:val="0"/>
            <w:color w:val="auto"/>
            <w:sz w:val="20"/>
            <w:szCs w:val="20"/>
          </w:rPr>
          <w:delText xml:space="preserve">DigiCert may revoke the </w:delText>
        </w:r>
        <w:r w:rsidR="00F66B6D" w:rsidRPr="00856F9A" w:rsidDel="00057BBA">
          <w:rPr>
            <w:rFonts w:ascii="Cambria" w:eastAsia="Cambria" w:hAnsi="Cambria" w:cs="Cambria"/>
            <w:b w:val="0"/>
            <w:bCs w:val="0"/>
            <w:color w:val="auto"/>
            <w:sz w:val="20"/>
            <w:szCs w:val="20"/>
          </w:rPr>
          <w:delText>appointment</w:delText>
        </w:r>
        <w:r w:rsidRPr="00856F9A" w:rsidDel="00057BBA">
          <w:rPr>
            <w:rFonts w:ascii="Cambria" w:eastAsia="Cambria" w:hAnsi="Cambria" w:cs="Cambria"/>
            <w:b w:val="0"/>
            <w:bCs w:val="0"/>
            <w:color w:val="auto"/>
            <w:sz w:val="20"/>
            <w:szCs w:val="20"/>
          </w:rPr>
          <w:delText xml:space="preserve"> of a Trusted Agent </w:delText>
        </w:r>
        <w:r w:rsidR="00EC631B" w:rsidRPr="00856F9A" w:rsidDel="00057BBA">
          <w:rPr>
            <w:rFonts w:ascii="Cambria" w:hAnsi="Cambria"/>
            <w:b w:val="0"/>
            <w:color w:val="auto"/>
            <w:sz w:val="20"/>
            <w:szCs w:val="20"/>
          </w:rPr>
          <w:delText xml:space="preserve">if DigiCert reasonably believes that the Trusted Agent has failed to materially follow its obligations under the RPS or CPS or if such </w:delText>
        </w:r>
        <w:r w:rsidR="00236F80" w:rsidRPr="00856F9A" w:rsidDel="00057BBA">
          <w:rPr>
            <w:rFonts w:ascii="Cambria" w:hAnsi="Cambria"/>
            <w:b w:val="0"/>
            <w:color w:val="auto"/>
            <w:sz w:val="20"/>
            <w:szCs w:val="20"/>
          </w:rPr>
          <w:delText>revocation</w:delText>
        </w:r>
        <w:r w:rsidR="00EC631B" w:rsidRPr="00856F9A" w:rsidDel="00057BBA">
          <w:rPr>
            <w:rFonts w:ascii="Cambria" w:hAnsi="Cambria"/>
            <w:b w:val="0"/>
            <w:color w:val="auto"/>
            <w:sz w:val="20"/>
            <w:szCs w:val="20"/>
          </w:rPr>
          <w:delText xml:space="preserve"> is necessary to protect DigiCert’s business or reputation</w:delText>
        </w:r>
        <w:r w:rsidRPr="00856F9A" w:rsidDel="00057BBA">
          <w:rPr>
            <w:rFonts w:ascii="Cambria" w:eastAsia="Cambria" w:hAnsi="Cambria" w:cs="Cambria"/>
            <w:b w:val="0"/>
            <w:bCs w:val="0"/>
            <w:color w:val="auto"/>
            <w:sz w:val="20"/>
            <w:szCs w:val="20"/>
          </w:rPr>
          <w:delText>.</w:delText>
        </w:r>
        <w:r w:rsidR="00F66B6D" w:rsidRPr="00856F9A" w:rsidDel="00057BBA">
          <w:rPr>
            <w:rFonts w:ascii="Cambria" w:eastAsia="Cambria" w:hAnsi="Cambria" w:cs="Cambria"/>
            <w:b w:val="0"/>
            <w:bCs w:val="0"/>
            <w:color w:val="auto"/>
            <w:sz w:val="20"/>
            <w:szCs w:val="20"/>
          </w:rPr>
          <w:delText xml:space="preserve">  </w:delText>
        </w:r>
        <w:r w:rsidR="00D1433F" w:rsidRPr="00856F9A" w:rsidDel="00057BBA">
          <w:rPr>
            <w:rFonts w:ascii="Cambria" w:eastAsia="Cambria" w:hAnsi="Cambria" w:cs="Cambria"/>
            <w:b w:val="0"/>
            <w:bCs w:val="0"/>
            <w:color w:val="auto"/>
            <w:sz w:val="20"/>
            <w:szCs w:val="20"/>
          </w:rPr>
          <w:delText>After receiving notice of this</w:delText>
        </w:r>
        <w:r w:rsidR="00F66B6D" w:rsidRPr="00856F9A" w:rsidDel="00057BBA">
          <w:rPr>
            <w:rFonts w:ascii="Cambria" w:eastAsia="Cambria" w:hAnsi="Cambria" w:cs="Cambria"/>
            <w:b w:val="0"/>
            <w:bCs w:val="0"/>
            <w:color w:val="auto"/>
            <w:sz w:val="20"/>
            <w:szCs w:val="20"/>
          </w:rPr>
          <w:delText xml:space="preserve"> revocat</w:delText>
        </w:r>
        <w:r w:rsidR="00D1433F" w:rsidRPr="00856F9A" w:rsidDel="00057BBA">
          <w:rPr>
            <w:rFonts w:ascii="Cambria" w:eastAsia="Cambria" w:hAnsi="Cambria" w:cs="Cambria"/>
            <w:b w:val="0"/>
            <w:bCs w:val="0"/>
            <w:color w:val="auto"/>
            <w:sz w:val="20"/>
            <w:szCs w:val="20"/>
          </w:rPr>
          <w:delText>ion</w:delText>
        </w:r>
        <w:r w:rsidR="00F66B6D" w:rsidRPr="00856F9A" w:rsidDel="00057BBA">
          <w:rPr>
            <w:rFonts w:ascii="Cambria" w:eastAsia="Cambria" w:hAnsi="Cambria" w:cs="Cambria"/>
            <w:b w:val="0"/>
            <w:bCs w:val="0"/>
            <w:color w:val="auto"/>
            <w:sz w:val="20"/>
            <w:szCs w:val="20"/>
          </w:rPr>
          <w:delText xml:space="preserve">, </w:delText>
        </w:r>
        <w:r w:rsidR="00731850" w:rsidRPr="00856F9A" w:rsidDel="00057BBA">
          <w:rPr>
            <w:rFonts w:ascii="Cambria" w:eastAsia="Cambria" w:hAnsi="Cambria" w:cs="Cambria"/>
            <w:b w:val="0"/>
            <w:bCs w:val="0"/>
            <w:color w:val="auto"/>
            <w:sz w:val="20"/>
            <w:szCs w:val="20"/>
          </w:rPr>
          <w:delText>OSG Administrator</w:delText>
        </w:r>
        <w:r w:rsidR="00F66B6D" w:rsidRPr="00856F9A" w:rsidDel="00057BBA">
          <w:rPr>
            <w:rFonts w:ascii="Cambria" w:eastAsia="Cambria" w:hAnsi="Cambria" w:cs="Cambria"/>
            <w:b w:val="0"/>
            <w:bCs w:val="0"/>
            <w:color w:val="auto"/>
            <w:sz w:val="20"/>
            <w:szCs w:val="20"/>
          </w:rPr>
          <w:delText xml:space="preserve"> may not rely on information submitted by </w:delText>
        </w:r>
        <w:r w:rsidR="009505F2" w:rsidRPr="00856F9A" w:rsidDel="00057BBA">
          <w:rPr>
            <w:rFonts w:ascii="Cambria" w:eastAsia="Cambria" w:hAnsi="Cambria" w:cs="Cambria"/>
            <w:b w:val="0"/>
            <w:bCs w:val="0"/>
            <w:color w:val="auto"/>
            <w:sz w:val="20"/>
            <w:szCs w:val="20"/>
          </w:rPr>
          <w:delText xml:space="preserve">the </w:delText>
        </w:r>
        <w:r w:rsidR="00F66B6D" w:rsidRPr="00856F9A" w:rsidDel="00057BBA">
          <w:rPr>
            <w:rFonts w:ascii="Cambria" w:eastAsia="Cambria" w:hAnsi="Cambria" w:cs="Cambria"/>
            <w:b w:val="0"/>
            <w:bCs w:val="0"/>
            <w:color w:val="auto"/>
            <w:sz w:val="20"/>
            <w:szCs w:val="20"/>
          </w:rPr>
          <w:delText xml:space="preserve">Trusted Agent </w:delText>
        </w:r>
        <w:r w:rsidR="00D1433F" w:rsidRPr="00856F9A" w:rsidDel="00057BBA">
          <w:rPr>
            <w:rFonts w:ascii="Cambria" w:eastAsia="Cambria" w:hAnsi="Cambria" w:cs="Cambria"/>
            <w:b w:val="0"/>
            <w:bCs w:val="0"/>
            <w:color w:val="auto"/>
            <w:sz w:val="20"/>
            <w:szCs w:val="20"/>
          </w:rPr>
          <w:delText>to issue</w:delText>
        </w:r>
        <w:r w:rsidR="00F66B6D" w:rsidRPr="00856F9A" w:rsidDel="00057BBA">
          <w:rPr>
            <w:rFonts w:ascii="Cambria" w:eastAsia="Cambria" w:hAnsi="Cambria" w:cs="Cambria"/>
            <w:b w:val="0"/>
            <w:bCs w:val="0"/>
            <w:color w:val="auto"/>
            <w:sz w:val="20"/>
            <w:szCs w:val="20"/>
          </w:rPr>
          <w:delText xml:space="preserve"> a Certificate.</w:delText>
        </w:r>
        <w:r w:rsidR="00856F9A" w:rsidDel="00057BBA">
          <w:rPr>
            <w:rFonts w:ascii="Cambria" w:eastAsia="Cambria" w:hAnsi="Cambria" w:cs="Cambria"/>
            <w:b w:val="0"/>
            <w:bCs w:val="0"/>
            <w:color w:val="auto"/>
            <w:sz w:val="20"/>
            <w:szCs w:val="20"/>
          </w:rPr>
          <w:delText xml:space="preserve">  </w:delText>
        </w:r>
      </w:del>
    </w:p>
    <w:p w:rsidR="00856F9A" w:rsidRPr="00BA6831" w:rsidRDefault="00856F9A" w:rsidP="00BF0120">
      <w:pPr>
        <w:pStyle w:val="Heading1"/>
        <w:numPr>
          <w:ilvl w:val="1"/>
          <w:numId w:val="20"/>
        </w:numPr>
        <w:spacing w:before="0" w:after="200"/>
        <w:rPr>
          <w:ins w:id="312" w:author="Jeremy" w:date="2012-02-24T15:28:00Z"/>
          <w:color w:val="auto"/>
          <w:rPrChange w:id="313" w:author="Jeremy" w:date="2012-02-24T15:28:00Z">
            <w:rPr>
              <w:ins w:id="314" w:author="Jeremy" w:date="2012-02-24T15:28:00Z"/>
              <w:rFonts w:ascii="Cambria" w:hAnsi="Cambria"/>
              <w:b w:val="0"/>
              <w:color w:val="auto"/>
              <w:sz w:val="20"/>
              <w:szCs w:val="20"/>
            </w:rPr>
          </w:rPrChange>
        </w:rPr>
      </w:pPr>
      <w:proofErr w:type="gramStart"/>
      <w:r>
        <w:rPr>
          <w:rFonts w:ascii="Cambria" w:hAnsi="Cambria"/>
          <w:b w:val="0"/>
          <w:color w:val="auto"/>
          <w:sz w:val="20"/>
          <w:szCs w:val="20"/>
          <w:u w:val="single"/>
        </w:rPr>
        <w:t>Responsibility</w:t>
      </w:r>
      <w:r w:rsidRPr="00856F9A">
        <w:rPr>
          <w:rFonts w:ascii="Cambria" w:hAnsi="Cambria"/>
          <w:b w:val="0"/>
          <w:color w:val="auto"/>
          <w:sz w:val="20"/>
          <w:szCs w:val="20"/>
        </w:rPr>
        <w:t>.</w:t>
      </w:r>
      <w:proofErr w:type="gramEnd"/>
      <w:r>
        <w:rPr>
          <w:rFonts w:ascii="Cambria" w:hAnsi="Cambria"/>
          <w:b w:val="0"/>
          <w:color w:val="auto"/>
          <w:sz w:val="20"/>
          <w:szCs w:val="20"/>
        </w:rPr>
        <w:t xml:space="preserve"> OSG Administrator is responsible for ensuring each </w:t>
      </w:r>
      <w:ins w:id="315" w:author="Jeremy" w:date="2012-02-24T16:27:00Z">
        <w:r w:rsidR="0041778E">
          <w:rPr>
            <w:rFonts w:ascii="Cambria" w:hAnsi="Cambria"/>
            <w:b w:val="0"/>
            <w:color w:val="auto"/>
            <w:sz w:val="20"/>
            <w:szCs w:val="20"/>
          </w:rPr>
          <w:t xml:space="preserve">Registration Authority’s </w:t>
        </w:r>
      </w:ins>
      <w:del w:id="316" w:author="Jeremy" w:date="2012-02-24T16:27:00Z">
        <w:r w:rsidDel="0041778E">
          <w:rPr>
            <w:rFonts w:ascii="Cambria" w:hAnsi="Cambria"/>
            <w:b w:val="0"/>
            <w:color w:val="auto"/>
            <w:sz w:val="20"/>
            <w:szCs w:val="20"/>
          </w:rPr>
          <w:delText xml:space="preserve">Trusted Agent’s </w:delText>
        </w:r>
      </w:del>
      <w:r>
        <w:rPr>
          <w:rFonts w:ascii="Cambria" w:hAnsi="Cambria"/>
          <w:b w:val="0"/>
          <w:color w:val="auto"/>
          <w:sz w:val="20"/>
          <w:szCs w:val="20"/>
        </w:rPr>
        <w:t>compliance with the RPS</w:t>
      </w:r>
      <w:ins w:id="317" w:author="Jeremy" w:date="2012-02-27T10:22:00Z">
        <w:r w:rsidR="0086224E">
          <w:rPr>
            <w:rFonts w:ascii="Cambria" w:hAnsi="Cambria"/>
            <w:b w:val="0"/>
            <w:color w:val="auto"/>
            <w:sz w:val="20"/>
            <w:szCs w:val="20"/>
          </w:rPr>
          <w:t xml:space="preserve"> and this Agreement.  </w:t>
        </w:r>
      </w:ins>
      <w:del w:id="318" w:author="Jeremy" w:date="2012-02-27T10:22:00Z">
        <w:r w:rsidDel="0086224E">
          <w:rPr>
            <w:rFonts w:ascii="Cambria" w:hAnsi="Cambria"/>
            <w:b w:val="0"/>
            <w:color w:val="auto"/>
            <w:sz w:val="20"/>
            <w:szCs w:val="20"/>
          </w:rPr>
          <w:delText xml:space="preserve"> and </w:delText>
        </w:r>
      </w:del>
      <w:ins w:id="319" w:author="Jeremy" w:date="2012-02-27T10:22:00Z">
        <w:r w:rsidR="0086224E">
          <w:rPr>
            <w:rFonts w:ascii="Cambria" w:hAnsi="Cambria"/>
            <w:b w:val="0"/>
            <w:color w:val="auto"/>
            <w:sz w:val="20"/>
            <w:szCs w:val="20"/>
          </w:rPr>
          <w:t>A</w:t>
        </w:r>
      </w:ins>
      <w:del w:id="320" w:author="Jeremy" w:date="2012-02-27T10:22:00Z">
        <w:r w:rsidDel="0086224E">
          <w:rPr>
            <w:rFonts w:ascii="Cambria" w:hAnsi="Cambria"/>
            <w:b w:val="0"/>
            <w:color w:val="auto"/>
            <w:sz w:val="20"/>
            <w:szCs w:val="20"/>
          </w:rPr>
          <w:delText>a</w:delText>
        </w:r>
      </w:del>
      <w:r>
        <w:rPr>
          <w:rFonts w:ascii="Cambria" w:hAnsi="Cambria"/>
          <w:b w:val="0"/>
          <w:color w:val="auto"/>
          <w:sz w:val="20"/>
          <w:szCs w:val="20"/>
        </w:rPr>
        <w:t xml:space="preserve"> </w:t>
      </w:r>
      <w:ins w:id="321" w:author="Jeremy" w:date="2012-02-24T16:28:00Z">
        <w:r w:rsidR="0041778E">
          <w:rPr>
            <w:rFonts w:ascii="Cambria" w:hAnsi="Cambria"/>
            <w:b w:val="0"/>
            <w:color w:val="auto"/>
            <w:sz w:val="20"/>
            <w:szCs w:val="20"/>
          </w:rPr>
          <w:t xml:space="preserve">Registration Authority’s </w:t>
        </w:r>
      </w:ins>
      <w:del w:id="322" w:author="Jeremy" w:date="2012-02-24T16:28:00Z">
        <w:r w:rsidDel="0041778E">
          <w:rPr>
            <w:rFonts w:ascii="Cambria" w:hAnsi="Cambria"/>
            <w:b w:val="0"/>
            <w:color w:val="auto"/>
            <w:sz w:val="20"/>
            <w:szCs w:val="20"/>
          </w:rPr>
          <w:delText xml:space="preserve">Trusted Agent’s </w:delText>
        </w:r>
      </w:del>
      <w:r>
        <w:rPr>
          <w:rFonts w:ascii="Cambria" w:hAnsi="Cambria"/>
          <w:b w:val="0"/>
          <w:color w:val="auto"/>
          <w:sz w:val="20"/>
          <w:szCs w:val="20"/>
        </w:rPr>
        <w:t xml:space="preserve">failure to follow the RPS </w:t>
      </w:r>
      <w:ins w:id="323" w:author="Jeremy" w:date="2012-02-27T10:22:00Z">
        <w:r w:rsidR="0086224E">
          <w:rPr>
            <w:rFonts w:ascii="Cambria" w:hAnsi="Cambria"/>
            <w:b w:val="0"/>
            <w:color w:val="auto"/>
            <w:sz w:val="20"/>
            <w:szCs w:val="20"/>
          </w:rPr>
          <w:t xml:space="preserve">or this Agreement </w:t>
        </w:r>
      </w:ins>
      <w:r>
        <w:rPr>
          <w:rFonts w:ascii="Cambria" w:hAnsi="Cambria"/>
          <w:b w:val="0"/>
          <w:color w:val="auto"/>
          <w:sz w:val="20"/>
          <w:szCs w:val="20"/>
        </w:rPr>
        <w:t>is considered a breach of this Agreement by the OSG Administrator.</w:t>
      </w:r>
      <w:ins w:id="324" w:author="Jeremy" w:date="2012-02-24T15:28:00Z">
        <w:r w:rsidR="00BA6831">
          <w:rPr>
            <w:rFonts w:ascii="Cambria" w:hAnsi="Cambria"/>
            <w:b w:val="0"/>
            <w:color w:val="auto"/>
            <w:sz w:val="20"/>
            <w:szCs w:val="20"/>
          </w:rPr>
          <w:t xml:space="preserve"> </w:t>
        </w:r>
      </w:ins>
      <w:ins w:id="325" w:author="Jeremy" w:date="2012-02-24T15:35:00Z">
        <w:r w:rsidR="00C62F7D">
          <w:rPr>
            <w:rFonts w:ascii="Cambria" w:hAnsi="Cambria"/>
            <w:b w:val="0"/>
            <w:color w:val="auto"/>
            <w:sz w:val="20"/>
            <w:szCs w:val="20"/>
          </w:rPr>
          <w:t>OSG Administrator is responsible for all Certificates verified or approved by a Registration Authority.</w:t>
        </w:r>
      </w:ins>
      <w:ins w:id="326" w:author="Jeremy" w:date="2012-02-24T15:28:00Z">
        <w:r w:rsidR="00BA6831">
          <w:rPr>
            <w:rFonts w:ascii="Cambria" w:hAnsi="Cambria"/>
            <w:b w:val="0"/>
            <w:color w:val="auto"/>
            <w:sz w:val="20"/>
            <w:szCs w:val="20"/>
          </w:rPr>
          <w:t xml:space="preserve"> </w:t>
        </w:r>
      </w:ins>
      <w:ins w:id="327" w:author="Jeremy" w:date="2012-02-24T15:34:00Z">
        <w:r w:rsidR="00C62F7D">
          <w:rPr>
            <w:rFonts w:ascii="Cambria" w:hAnsi="Cambria"/>
            <w:b w:val="0"/>
            <w:color w:val="auto"/>
            <w:sz w:val="20"/>
            <w:szCs w:val="20"/>
          </w:rPr>
          <w:t xml:space="preserve">On at least an annual basis, </w:t>
        </w:r>
      </w:ins>
      <w:ins w:id="328" w:author="Jeremy" w:date="2012-02-24T15:28:00Z">
        <w:r w:rsidR="00BA6831">
          <w:rPr>
            <w:rFonts w:ascii="Cambria" w:hAnsi="Cambria"/>
            <w:b w:val="0"/>
            <w:color w:val="auto"/>
            <w:sz w:val="20"/>
            <w:szCs w:val="20"/>
          </w:rPr>
          <w:t>OSG Administrator shall review</w:t>
        </w:r>
      </w:ins>
      <w:ins w:id="329" w:author="Jeremy" w:date="2012-02-24T15:29:00Z">
        <w:r w:rsidR="00BA6831">
          <w:rPr>
            <w:rFonts w:ascii="Cambria" w:hAnsi="Cambria"/>
            <w:b w:val="0"/>
            <w:color w:val="auto"/>
            <w:sz w:val="20"/>
            <w:szCs w:val="20"/>
          </w:rPr>
          <w:t xml:space="preserve"> and update (as necessary) the </w:t>
        </w:r>
      </w:ins>
      <w:ins w:id="330" w:author="Jeremy" w:date="2012-02-27T10:21:00Z">
        <w:r w:rsidR="0086224E">
          <w:rPr>
            <w:rFonts w:ascii="Cambria" w:hAnsi="Cambria"/>
            <w:b w:val="0"/>
            <w:color w:val="auto"/>
            <w:sz w:val="20"/>
            <w:szCs w:val="20"/>
          </w:rPr>
          <w:t>entities</w:t>
        </w:r>
      </w:ins>
      <w:ins w:id="331" w:author="Jeremy" w:date="2012-02-24T15:29:00Z">
        <w:r w:rsidR="00BA6831">
          <w:rPr>
            <w:rFonts w:ascii="Cambria" w:hAnsi="Cambria"/>
            <w:b w:val="0"/>
            <w:color w:val="auto"/>
            <w:sz w:val="20"/>
            <w:szCs w:val="20"/>
          </w:rPr>
          <w:t xml:space="preserve"> appointed as Registration Authorit</w:t>
        </w:r>
      </w:ins>
      <w:ins w:id="332" w:author="Jeremy" w:date="2012-02-24T15:34:00Z">
        <w:r w:rsidR="00C62F7D">
          <w:rPr>
            <w:rFonts w:ascii="Cambria" w:hAnsi="Cambria"/>
            <w:b w:val="0"/>
            <w:color w:val="auto"/>
            <w:sz w:val="20"/>
            <w:szCs w:val="20"/>
          </w:rPr>
          <w:t>ies under this Agreement.</w:t>
        </w:r>
      </w:ins>
    </w:p>
    <w:p w:rsidR="00BA6831" w:rsidRPr="00856F9A" w:rsidDel="00C62F7D" w:rsidRDefault="00BA6831" w:rsidP="00BF0120">
      <w:pPr>
        <w:pStyle w:val="Heading1"/>
        <w:numPr>
          <w:ilvl w:val="1"/>
          <w:numId w:val="20"/>
        </w:numPr>
        <w:spacing w:before="0" w:after="200"/>
        <w:rPr>
          <w:del w:id="333" w:author="Jeremy" w:date="2012-02-24T15:35:00Z"/>
          <w:color w:val="auto"/>
        </w:rPr>
      </w:pPr>
    </w:p>
    <w:p w:rsidR="000A240E" w:rsidRPr="00250CF7" w:rsidRDefault="00C77BC1" w:rsidP="00BF0120">
      <w:pPr>
        <w:pStyle w:val="Heading1"/>
        <w:numPr>
          <w:ilvl w:val="1"/>
          <w:numId w:val="20"/>
        </w:numPr>
        <w:spacing w:before="0" w:after="200"/>
        <w:rPr>
          <w:color w:val="auto"/>
        </w:rPr>
      </w:pPr>
      <w:proofErr w:type="gramStart"/>
      <w:r w:rsidRPr="00250CF7">
        <w:rPr>
          <w:rFonts w:ascii="Cambria" w:hAnsi="Cambria"/>
          <w:b w:val="0"/>
          <w:color w:val="auto"/>
          <w:sz w:val="20"/>
          <w:szCs w:val="20"/>
          <w:u w:val="single"/>
        </w:rPr>
        <w:t>Professional Services</w:t>
      </w:r>
      <w:r w:rsidRPr="00250CF7">
        <w:rPr>
          <w:rFonts w:ascii="Cambria" w:hAnsi="Cambria"/>
          <w:b w:val="0"/>
          <w:color w:val="auto"/>
          <w:sz w:val="20"/>
          <w:szCs w:val="20"/>
        </w:rPr>
        <w:t>.</w:t>
      </w:r>
      <w:proofErr w:type="gramEnd"/>
      <w:r w:rsidRPr="00250CF7">
        <w:rPr>
          <w:rFonts w:ascii="Cambria" w:hAnsi="Cambria"/>
          <w:b w:val="0"/>
          <w:color w:val="auto"/>
          <w:sz w:val="20"/>
          <w:szCs w:val="20"/>
        </w:rPr>
        <w:t xml:space="preserve">  </w:t>
      </w:r>
      <w:r w:rsidR="004335D3">
        <w:rPr>
          <w:rFonts w:ascii="Cambria" w:hAnsi="Cambria"/>
          <w:b w:val="0"/>
          <w:color w:val="auto"/>
          <w:sz w:val="20"/>
          <w:szCs w:val="20"/>
        </w:rPr>
        <w:t xml:space="preserve">In addition to </w:t>
      </w:r>
      <w:r w:rsidR="002E14CC">
        <w:rPr>
          <w:rFonts w:ascii="Cambria" w:hAnsi="Cambria"/>
          <w:b w:val="0"/>
          <w:color w:val="auto"/>
          <w:sz w:val="20"/>
          <w:szCs w:val="20"/>
        </w:rPr>
        <w:t>Certificates</w:t>
      </w:r>
      <w:r w:rsidR="004335D3">
        <w:rPr>
          <w:rFonts w:ascii="Cambria" w:hAnsi="Cambria"/>
          <w:b w:val="0"/>
          <w:color w:val="auto"/>
          <w:sz w:val="20"/>
          <w:szCs w:val="20"/>
        </w:rPr>
        <w:t xml:space="preserve">, </w:t>
      </w:r>
      <w:r w:rsidRPr="00250CF7">
        <w:rPr>
          <w:rFonts w:ascii="Cambria" w:hAnsi="Cambria"/>
          <w:b w:val="0"/>
          <w:color w:val="auto"/>
          <w:sz w:val="20"/>
          <w:szCs w:val="20"/>
        </w:rPr>
        <w:t xml:space="preserve">DigiCert may </w:t>
      </w:r>
      <w:r w:rsidR="00C30F9F">
        <w:rPr>
          <w:rFonts w:ascii="Cambria" w:hAnsi="Cambria"/>
          <w:b w:val="0"/>
          <w:color w:val="auto"/>
          <w:sz w:val="20"/>
          <w:szCs w:val="20"/>
        </w:rPr>
        <w:t>offer</w:t>
      </w:r>
      <w:r w:rsidRPr="00250CF7">
        <w:rPr>
          <w:rFonts w:ascii="Cambria" w:hAnsi="Cambria"/>
          <w:b w:val="0"/>
          <w:color w:val="auto"/>
          <w:sz w:val="20"/>
          <w:szCs w:val="20"/>
        </w:rPr>
        <w:t xml:space="preserve"> additional professional services </w:t>
      </w:r>
      <w:r w:rsidR="00C30F9F">
        <w:rPr>
          <w:rFonts w:ascii="Cambria" w:hAnsi="Cambria"/>
          <w:b w:val="0"/>
          <w:color w:val="auto"/>
          <w:sz w:val="20"/>
          <w:szCs w:val="20"/>
        </w:rPr>
        <w:t xml:space="preserve">to </w:t>
      </w:r>
      <w:r w:rsidR="00731850">
        <w:rPr>
          <w:rFonts w:ascii="Cambria" w:hAnsi="Cambria"/>
          <w:b w:val="0"/>
          <w:color w:val="auto"/>
          <w:sz w:val="20"/>
          <w:szCs w:val="20"/>
        </w:rPr>
        <w:t>OSG Administrator</w:t>
      </w:r>
      <w:r w:rsidRPr="00250CF7">
        <w:rPr>
          <w:rFonts w:ascii="Cambria" w:hAnsi="Cambria"/>
          <w:b w:val="0"/>
          <w:color w:val="auto"/>
          <w:sz w:val="20"/>
          <w:szCs w:val="20"/>
        </w:rPr>
        <w:t xml:space="preserve">.  Prior to providing the services, </w:t>
      </w:r>
      <w:r w:rsidR="00731850">
        <w:rPr>
          <w:rFonts w:ascii="Cambria" w:hAnsi="Cambria"/>
          <w:b w:val="0"/>
          <w:color w:val="auto"/>
          <w:sz w:val="20"/>
          <w:szCs w:val="20"/>
        </w:rPr>
        <w:t>OSG Administrator</w:t>
      </w:r>
      <w:r w:rsidRPr="00250CF7">
        <w:rPr>
          <w:rFonts w:ascii="Cambria" w:hAnsi="Cambria"/>
          <w:b w:val="0"/>
          <w:color w:val="auto"/>
          <w:sz w:val="20"/>
          <w:szCs w:val="20"/>
        </w:rPr>
        <w:t xml:space="preserve"> and DigiCert shall agree to a statement of work (“</w:t>
      </w:r>
      <w:r w:rsidRPr="00250CF7">
        <w:rPr>
          <w:rFonts w:ascii="Cambria" w:hAnsi="Cambria"/>
          <w:color w:val="auto"/>
          <w:sz w:val="20"/>
          <w:szCs w:val="20"/>
        </w:rPr>
        <w:t>SOW</w:t>
      </w:r>
      <w:r w:rsidRPr="00250CF7">
        <w:rPr>
          <w:rFonts w:ascii="Cambria" w:hAnsi="Cambria"/>
          <w:b w:val="0"/>
          <w:color w:val="auto"/>
          <w:sz w:val="20"/>
          <w:szCs w:val="20"/>
        </w:rPr>
        <w:t>”) that delineates the terms and scope of the project and any additional fees owed for such services.</w:t>
      </w:r>
    </w:p>
    <w:p w:rsidR="006A1092" w:rsidRPr="006A1092" w:rsidRDefault="00856F9A" w:rsidP="00BF0120">
      <w:pPr>
        <w:pStyle w:val="Heading1"/>
        <w:keepNext/>
        <w:keepLines/>
        <w:numPr>
          <w:ilvl w:val="1"/>
          <w:numId w:val="20"/>
        </w:numPr>
        <w:spacing w:before="0" w:after="200"/>
        <w:rPr>
          <w:ins w:id="334" w:author="Jeremy" w:date="2012-02-24T13:37:00Z"/>
          <w:color w:val="auto"/>
          <w:rPrChange w:id="335" w:author="Jeremy" w:date="2012-02-24T13:37:00Z">
            <w:rPr>
              <w:ins w:id="336" w:author="Jeremy" w:date="2012-02-24T13:37:00Z"/>
              <w:rFonts w:ascii="Cambria" w:eastAsia="Cambria" w:hAnsi="Cambria" w:cs="Cambria"/>
              <w:b w:val="0"/>
              <w:bCs w:val="0"/>
              <w:color w:val="auto"/>
              <w:sz w:val="20"/>
              <w:szCs w:val="20"/>
            </w:rPr>
          </w:rPrChange>
        </w:rPr>
      </w:pPr>
      <w:proofErr w:type="gramStart"/>
      <w:r>
        <w:rPr>
          <w:rFonts w:ascii="Cambria" w:eastAsia="Cambria" w:hAnsi="Cambria" w:cs="Cambria"/>
          <w:b w:val="0"/>
          <w:bCs w:val="0"/>
          <w:color w:val="auto"/>
          <w:sz w:val="20"/>
          <w:szCs w:val="20"/>
          <w:u w:val="single"/>
        </w:rPr>
        <w:t>RPS</w:t>
      </w:r>
      <w:r w:rsidR="00C77BC1" w:rsidRPr="00250CF7">
        <w:rPr>
          <w:rFonts w:ascii="Cambria" w:eastAsia="Cambria" w:hAnsi="Cambria" w:cs="Cambria"/>
          <w:b w:val="0"/>
          <w:bCs w:val="0"/>
          <w:color w:val="auto"/>
          <w:sz w:val="20"/>
          <w:szCs w:val="20"/>
        </w:rPr>
        <w:t>.</w:t>
      </w:r>
      <w:proofErr w:type="gramEnd"/>
      <w:r w:rsidR="00C77BC1" w:rsidRPr="00250CF7">
        <w:rPr>
          <w:rFonts w:ascii="Cambria" w:eastAsia="Cambria" w:hAnsi="Cambria" w:cs="Cambria"/>
          <w:b w:val="0"/>
          <w:bCs w:val="0"/>
          <w:color w:val="auto"/>
          <w:sz w:val="20"/>
          <w:szCs w:val="20"/>
        </w:rPr>
        <w:t xml:space="preserve">  </w:t>
      </w:r>
      <w:ins w:id="337" w:author="Jeremy" w:date="2012-02-21T18:42:00Z">
        <w:r w:rsidR="0084632E">
          <w:rPr>
            <w:rFonts w:ascii="Cambria" w:eastAsia="Cambria" w:hAnsi="Cambria" w:cs="Cambria"/>
            <w:b w:val="0"/>
            <w:bCs w:val="0"/>
            <w:color w:val="auto"/>
            <w:sz w:val="20"/>
            <w:szCs w:val="20"/>
          </w:rPr>
          <w:t>DigiCert and OSG Administrator have agreed to an RPS</w:t>
        </w:r>
      </w:ins>
      <w:ins w:id="338" w:author="Jeremy" w:date="2012-02-24T13:34:00Z">
        <w:r w:rsidR="006A1092">
          <w:rPr>
            <w:rFonts w:ascii="Cambria" w:eastAsia="Cambria" w:hAnsi="Cambria" w:cs="Cambria"/>
            <w:b w:val="0"/>
            <w:bCs w:val="0"/>
            <w:color w:val="auto"/>
            <w:sz w:val="20"/>
            <w:szCs w:val="20"/>
          </w:rPr>
          <w:t>, which is incorporated herein by reference</w:t>
        </w:r>
      </w:ins>
      <w:ins w:id="339" w:author="Jeremy" w:date="2012-02-27T10:21:00Z">
        <w:r w:rsidR="0086224E">
          <w:rPr>
            <w:rFonts w:ascii="Cambria" w:eastAsia="Cambria" w:hAnsi="Cambria" w:cs="Cambria"/>
            <w:b w:val="0"/>
            <w:bCs w:val="0"/>
            <w:color w:val="auto"/>
            <w:sz w:val="20"/>
            <w:szCs w:val="20"/>
          </w:rPr>
          <w:t xml:space="preserve">.  The RPS </w:t>
        </w:r>
      </w:ins>
      <w:ins w:id="340" w:author="Jeremy" w:date="2012-02-24T13:34:00Z">
        <w:r w:rsidR="006A1092">
          <w:rPr>
            <w:rFonts w:ascii="Cambria" w:eastAsia="Cambria" w:hAnsi="Cambria" w:cs="Cambria"/>
            <w:b w:val="0"/>
            <w:bCs w:val="0"/>
            <w:color w:val="auto"/>
            <w:sz w:val="20"/>
            <w:szCs w:val="20"/>
          </w:rPr>
          <w:t xml:space="preserve">describes how Registration Authorities will operate under the CPS and the procedures and processes that Registration Authorities </w:t>
        </w:r>
      </w:ins>
      <w:ins w:id="341" w:author="Jeremy" w:date="2012-02-27T10:22:00Z">
        <w:r w:rsidR="0086224E">
          <w:rPr>
            <w:rFonts w:ascii="Cambria" w:eastAsia="Cambria" w:hAnsi="Cambria" w:cs="Cambria"/>
            <w:b w:val="0"/>
            <w:bCs w:val="0"/>
            <w:color w:val="auto"/>
            <w:sz w:val="20"/>
            <w:szCs w:val="20"/>
          </w:rPr>
          <w:t xml:space="preserve">follow in providing </w:t>
        </w:r>
      </w:ins>
      <w:ins w:id="342" w:author="Jeremy" w:date="2012-02-24T13:34:00Z">
        <w:r w:rsidR="006A1092">
          <w:rPr>
            <w:rFonts w:ascii="Cambria" w:eastAsia="Cambria" w:hAnsi="Cambria" w:cs="Cambria"/>
            <w:b w:val="0"/>
            <w:bCs w:val="0"/>
            <w:color w:val="auto"/>
            <w:sz w:val="20"/>
            <w:szCs w:val="20"/>
          </w:rPr>
          <w:t>Certificate services to Subscribers</w:t>
        </w:r>
      </w:ins>
      <w:ins w:id="343" w:author="Jeremy" w:date="2012-02-21T18:42:00Z">
        <w:r w:rsidR="0084632E">
          <w:rPr>
            <w:rFonts w:ascii="Cambria" w:eastAsia="Cambria" w:hAnsi="Cambria" w:cs="Cambria"/>
            <w:b w:val="0"/>
            <w:bCs w:val="0"/>
            <w:color w:val="auto"/>
            <w:sz w:val="20"/>
            <w:szCs w:val="20"/>
          </w:rPr>
          <w:t xml:space="preserve">.  </w:t>
        </w:r>
      </w:ins>
      <w:ins w:id="344" w:author="Jeremy" w:date="2012-02-22T08:01:00Z">
        <w:r w:rsidR="002D6099">
          <w:rPr>
            <w:rFonts w:ascii="Cambria" w:eastAsia="Cambria" w:hAnsi="Cambria" w:cs="Cambria"/>
            <w:b w:val="0"/>
            <w:bCs w:val="0"/>
            <w:color w:val="auto"/>
            <w:sz w:val="20"/>
            <w:szCs w:val="20"/>
          </w:rPr>
          <w:t>Registration Authorities shall strictly abide by the RPS when validating, i</w:t>
        </w:r>
      </w:ins>
      <w:ins w:id="345" w:author="Jeremy" w:date="2012-02-22T08:02:00Z">
        <w:r w:rsidR="002D6099">
          <w:rPr>
            <w:rFonts w:ascii="Cambria" w:eastAsia="Cambria" w:hAnsi="Cambria" w:cs="Cambria"/>
            <w:b w:val="0"/>
            <w:bCs w:val="0"/>
            <w:color w:val="auto"/>
            <w:sz w:val="20"/>
            <w:szCs w:val="20"/>
          </w:rPr>
          <w:t>ssuing, or managing Certificates.</w:t>
        </w:r>
      </w:ins>
      <w:ins w:id="346" w:author="Jeremy" w:date="2012-02-24T13:33:00Z">
        <w:r w:rsidR="006A1092">
          <w:rPr>
            <w:rFonts w:ascii="Cambria" w:eastAsia="Cambria" w:hAnsi="Cambria" w:cs="Cambria"/>
            <w:b w:val="0"/>
            <w:bCs w:val="0"/>
            <w:color w:val="auto"/>
            <w:sz w:val="20"/>
            <w:szCs w:val="20"/>
          </w:rPr>
          <w:t xml:space="preserve"> OSG Administrator </w:t>
        </w:r>
      </w:ins>
      <w:ins w:id="347" w:author="Jeremy" w:date="2012-02-24T13:35:00Z">
        <w:r w:rsidR="006A1092">
          <w:rPr>
            <w:rFonts w:ascii="Cambria" w:eastAsia="Cambria" w:hAnsi="Cambria" w:cs="Cambria"/>
            <w:b w:val="0"/>
            <w:bCs w:val="0"/>
            <w:color w:val="auto"/>
            <w:sz w:val="20"/>
            <w:szCs w:val="20"/>
          </w:rPr>
          <w:t xml:space="preserve">shall implement procedures and training </w:t>
        </w:r>
      </w:ins>
      <w:ins w:id="348" w:author="Jeremy" w:date="2012-02-27T10:22:00Z">
        <w:r w:rsidR="0086224E">
          <w:rPr>
            <w:rFonts w:ascii="Cambria" w:eastAsia="Cambria" w:hAnsi="Cambria" w:cs="Cambria"/>
            <w:b w:val="0"/>
            <w:bCs w:val="0"/>
            <w:color w:val="auto"/>
            <w:sz w:val="20"/>
            <w:szCs w:val="20"/>
          </w:rPr>
          <w:t>to</w:t>
        </w:r>
      </w:ins>
      <w:ins w:id="349" w:author="Jeremy" w:date="2012-02-24T13:35:00Z">
        <w:r w:rsidR="006A1092">
          <w:rPr>
            <w:rFonts w:ascii="Cambria" w:eastAsia="Cambria" w:hAnsi="Cambria" w:cs="Cambria"/>
            <w:b w:val="0"/>
            <w:bCs w:val="0"/>
            <w:color w:val="auto"/>
            <w:sz w:val="20"/>
            <w:szCs w:val="20"/>
          </w:rPr>
          <w:t xml:space="preserve"> ensure </w:t>
        </w:r>
      </w:ins>
      <w:ins w:id="350" w:author="Jeremy" w:date="2012-02-27T10:22:00Z">
        <w:r w:rsidR="0086224E">
          <w:rPr>
            <w:rFonts w:ascii="Cambria" w:eastAsia="Cambria" w:hAnsi="Cambria" w:cs="Cambria"/>
            <w:b w:val="0"/>
            <w:bCs w:val="0"/>
            <w:color w:val="auto"/>
            <w:sz w:val="20"/>
            <w:szCs w:val="20"/>
          </w:rPr>
          <w:t>that each</w:t>
        </w:r>
      </w:ins>
      <w:ins w:id="351" w:author="Jeremy" w:date="2012-02-24T13:35:00Z">
        <w:r w:rsidR="006A1092">
          <w:rPr>
            <w:rFonts w:ascii="Cambria" w:eastAsia="Cambria" w:hAnsi="Cambria" w:cs="Cambria"/>
            <w:b w:val="0"/>
            <w:bCs w:val="0"/>
            <w:color w:val="auto"/>
            <w:sz w:val="20"/>
            <w:szCs w:val="20"/>
          </w:rPr>
          <w:t xml:space="preserve"> Registration</w:t>
        </w:r>
      </w:ins>
      <w:ins w:id="352" w:author="Jeremy" w:date="2012-02-24T13:36:00Z">
        <w:r w:rsidR="006A1092">
          <w:rPr>
            <w:rFonts w:ascii="Cambria" w:eastAsia="Cambria" w:hAnsi="Cambria" w:cs="Cambria"/>
            <w:b w:val="0"/>
            <w:bCs w:val="0"/>
            <w:color w:val="auto"/>
            <w:sz w:val="20"/>
            <w:szCs w:val="20"/>
          </w:rPr>
          <w:t xml:space="preserve"> Authority abides by the RPS </w:t>
        </w:r>
      </w:ins>
      <w:ins w:id="353" w:author="Jeremy" w:date="2012-02-24T13:42:00Z">
        <w:r w:rsidR="00E36DD5">
          <w:rPr>
            <w:rFonts w:ascii="Cambria" w:eastAsia="Cambria" w:hAnsi="Cambria" w:cs="Cambria"/>
            <w:b w:val="0"/>
            <w:bCs w:val="0"/>
            <w:color w:val="auto"/>
            <w:sz w:val="20"/>
            <w:szCs w:val="20"/>
          </w:rPr>
          <w:t xml:space="preserve">and this Agreement.  </w:t>
        </w:r>
      </w:ins>
    </w:p>
    <w:p w:rsidR="006A1092" w:rsidRPr="00250CF7" w:rsidRDefault="006A1092" w:rsidP="006A1092">
      <w:pPr>
        <w:pStyle w:val="Heading1"/>
        <w:numPr>
          <w:ilvl w:val="1"/>
          <w:numId w:val="20"/>
        </w:numPr>
        <w:spacing w:before="0" w:after="200"/>
        <w:rPr>
          <w:rFonts w:ascii="Cambria" w:hAnsi="Cambria"/>
          <w:b w:val="0"/>
          <w:color w:val="auto"/>
          <w:sz w:val="20"/>
          <w:szCs w:val="20"/>
        </w:rPr>
      </w:pPr>
      <w:moveToRangeStart w:id="354" w:author="Jeremy" w:date="2012-02-24T13:37:00Z" w:name="move317853984"/>
      <w:proofErr w:type="gramStart"/>
      <w:moveTo w:id="355" w:author="Jeremy" w:date="2012-02-24T13:37:00Z">
        <w:r w:rsidRPr="00250CF7">
          <w:rPr>
            <w:rFonts w:ascii="Cambria" w:hAnsi="Cambria"/>
            <w:b w:val="0"/>
            <w:color w:val="auto"/>
            <w:sz w:val="20"/>
            <w:szCs w:val="20"/>
            <w:u w:val="single"/>
          </w:rPr>
          <w:t>RPS Amendments</w:t>
        </w:r>
        <w:r w:rsidRPr="00250CF7">
          <w:rPr>
            <w:rFonts w:ascii="Cambria" w:hAnsi="Cambria"/>
            <w:b w:val="0"/>
            <w:color w:val="auto"/>
            <w:sz w:val="20"/>
            <w:szCs w:val="20"/>
          </w:rPr>
          <w:t>.</w:t>
        </w:r>
        <w:proofErr w:type="gramEnd"/>
        <w:r w:rsidRPr="00250CF7">
          <w:rPr>
            <w:rFonts w:ascii="Cambria" w:hAnsi="Cambria"/>
            <w:b w:val="0"/>
            <w:color w:val="auto"/>
            <w:sz w:val="20"/>
            <w:szCs w:val="20"/>
          </w:rPr>
          <w:t xml:space="preserve">  DigiCert shall promptly notify </w:t>
        </w:r>
        <w:r>
          <w:rPr>
            <w:rFonts w:ascii="Cambria" w:hAnsi="Cambria"/>
            <w:b w:val="0"/>
            <w:color w:val="auto"/>
            <w:sz w:val="20"/>
            <w:szCs w:val="20"/>
          </w:rPr>
          <w:t>OSG Administrator</w:t>
        </w:r>
        <w:r w:rsidRPr="00250CF7">
          <w:rPr>
            <w:rFonts w:ascii="Cambria" w:hAnsi="Cambria"/>
            <w:b w:val="0"/>
            <w:color w:val="auto"/>
            <w:sz w:val="20"/>
            <w:szCs w:val="20"/>
          </w:rPr>
          <w:t xml:space="preserve"> of any material changes to its </w:t>
        </w:r>
        <w:del w:id="356" w:author="Jeremy" w:date="2012-02-24T13:40:00Z">
          <w:r w:rsidRPr="00250CF7" w:rsidDel="006A1092">
            <w:rPr>
              <w:rFonts w:ascii="Cambria" w:hAnsi="Cambria"/>
              <w:b w:val="0"/>
              <w:color w:val="auto"/>
              <w:sz w:val="20"/>
              <w:szCs w:val="20"/>
            </w:rPr>
            <w:delText xml:space="preserve">CP or </w:delText>
          </w:r>
        </w:del>
        <w:r w:rsidRPr="00250CF7">
          <w:rPr>
            <w:rFonts w:ascii="Cambria" w:hAnsi="Cambria"/>
            <w:b w:val="0"/>
            <w:color w:val="auto"/>
            <w:sz w:val="20"/>
            <w:szCs w:val="20"/>
          </w:rPr>
          <w:t>CPS.  Within five days after receiving notice from DigiCert of an amendment to the CPS</w:t>
        </w:r>
        <w:del w:id="357" w:author="Jeremy" w:date="2012-02-24T13:40:00Z">
          <w:r w:rsidRPr="00250CF7" w:rsidDel="006A1092">
            <w:rPr>
              <w:rFonts w:ascii="Cambria" w:hAnsi="Cambria"/>
              <w:b w:val="0"/>
              <w:color w:val="auto"/>
              <w:sz w:val="20"/>
              <w:szCs w:val="20"/>
            </w:rPr>
            <w:delText xml:space="preserve"> or CP</w:delText>
          </w:r>
        </w:del>
        <w:r w:rsidRPr="00250CF7">
          <w:rPr>
            <w:rFonts w:ascii="Cambria" w:hAnsi="Cambria"/>
            <w:b w:val="0"/>
            <w:color w:val="auto"/>
            <w:sz w:val="20"/>
            <w:szCs w:val="20"/>
          </w:rPr>
          <w:t xml:space="preserve"> relevant to a practice described in the RPS, </w:t>
        </w:r>
        <w:r>
          <w:rPr>
            <w:rFonts w:ascii="Cambria" w:hAnsi="Cambria"/>
            <w:b w:val="0"/>
            <w:color w:val="auto"/>
            <w:sz w:val="20"/>
            <w:szCs w:val="20"/>
          </w:rPr>
          <w:t>OSG Administrator</w:t>
        </w:r>
        <w:r w:rsidRPr="00250CF7">
          <w:rPr>
            <w:rFonts w:ascii="Cambria" w:hAnsi="Cambria"/>
            <w:b w:val="0"/>
            <w:color w:val="auto"/>
            <w:sz w:val="20"/>
            <w:szCs w:val="20"/>
          </w:rPr>
          <w:t xml:space="preserve"> shall update its RPS to comply </w:t>
        </w:r>
        <w:del w:id="358" w:author="Jeremy" w:date="2012-02-24T13:40:00Z">
          <w:r w:rsidRPr="00250CF7" w:rsidDel="006A1092">
            <w:rPr>
              <w:rFonts w:ascii="Cambria" w:hAnsi="Cambria"/>
              <w:b w:val="0"/>
              <w:color w:val="auto"/>
              <w:sz w:val="20"/>
              <w:szCs w:val="20"/>
            </w:rPr>
            <w:delText xml:space="preserve">with any CP or </w:delText>
          </w:r>
        </w:del>
      </w:moveTo>
      <w:ins w:id="359" w:author="Jeremy" w:date="2012-02-24T13:40:00Z">
        <w:r>
          <w:rPr>
            <w:rFonts w:ascii="Cambria" w:hAnsi="Cambria"/>
            <w:b w:val="0"/>
            <w:color w:val="auto"/>
            <w:sz w:val="20"/>
            <w:szCs w:val="20"/>
          </w:rPr>
          <w:t xml:space="preserve">with the </w:t>
        </w:r>
      </w:ins>
      <w:moveTo w:id="360" w:author="Jeremy" w:date="2012-02-24T13:37:00Z">
        <w:r w:rsidRPr="00250CF7">
          <w:rPr>
            <w:rFonts w:ascii="Cambria" w:hAnsi="Cambria"/>
            <w:b w:val="0"/>
            <w:color w:val="auto"/>
            <w:sz w:val="20"/>
            <w:szCs w:val="20"/>
          </w:rPr>
          <w:t xml:space="preserve">CPS changes and submit the updated RPS to DigiCert for its consideration and approval. </w:t>
        </w:r>
      </w:moveTo>
      <w:ins w:id="361" w:author="Jeremy" w:date="2012-02-24T13:38:00Z">
        <w:r>
          <w:rPr>
            <w:rFonts w:ascii="Cambria" w:hAnsi="Cambria"/>
            <w:b w:val="0"/>
            <w:color w:val="auto"/>
            <w:sz w:val="20"/>
            <w:szCs w:val="20"/>
          </w:rPr>
          <w:t xml:space="preserve">If </w:t>
        </w:r>
      </w:ins>
      <w:ins w:id="362" w:author="Jeremy" w:date="2012-02-24T13:39:00Z">
        <w:r>
          <w:rPr>
            <w:rFonts w:ascii="Cambria" w:hAnsi="Cambria"/>
            <w:b w:val="0"/>
            <w:color w:val="auto"/>
            <w:sz w:val="20"/>
            <w:szCs w:val="20"/>
          </w:rPr>
          <w:t xml:space="preserve">DigiCert is </w:t>
        </w:r>
      </w:ins>
      <w:ins w:id="363" w:author="Jeremy" w:date="2012-02-27T10:23:00Z">
        <w:r w:rsidR="0086224E">
          <w:rPr>
            <w:rFonts w:ascii="Cambria" w:hAnsi="Cambria"/>
            <w:b w:val="0"/>
            <w:color w:val="auto"/>
            <w:sz w:val="20"/>
            <w:szCs w:val="20"/>
          </w:rPr>
          <w:t>not satisfied</w:t>
        </w:r>
      </w:ins>
      <w:ins w:id="364" w:author="Jeremy" w:date="2012-02-24T13:39:00Z">
        <w:r>
          <w:rPr>
            <w:rFonts w:ascii="Cambria" w:hAnsi="Cambria"/>
            <w:b w:val="0"/>
            <w:color w:val="auto"/>
            <w:sz w:val="20"/>
            <w:szCs w:val="20"/>
          </w:rPr>
          <w:t xml:space="preserve"> with the RPS amendment, DigiCert may amend the RPS to extent reasonably necessary to comply with the </w:t>
        </w:r>
      </w:ins>
      <w:ins w:id="365" w:author="Jeremy" w:date="2012-02-27T10:24:00Z">
        <w:r w:rsidR="0086224E">
          <w:rPr>
            <w:rFonts w:ascii="Cambria" w:hAnsi="Cambria"/>
            <w:b w:val="0"/>
            <w:color w:val="auto"/>
            <w:sz w:val="20"/>
            <w:szCs w:val="20"/>
          </w:rPr>
          <w:t xml:space="preserve">CPS </w:t>
        </w:r>
      </w:ins>
      <w:ins w:id="366" w:author="Jeremy" w:date="2012-02-24T13:39:00Z">
        <w:r>
          <w:rPr>
            <w:rFonts w:ascii="Cambria" w:hAnsi="Cambria"/>
            <w:b w:val="0"/>
            <w:color w:val="auto"/>
            <w:sz w:val="20"/>
            <w:szCs w:val="20"/>
          </w:rPr>
          <w:t>change</w:t>
        </w:r>
      </w:ins>
      <w:ins w:id="367" w:author="Jeremy" w:date="2012-02-27T10:24:00Z">
        <w:r w:rsidR="0086224E">
          <w:rPr>
            <w:rFonts w:ascii="Cambria" w:hAnsi="Cambria"/>
            <w:b w:val="0"/>
            <w:color w:val="auto"/>
            <w:sz w:val="20"/>
            <w:szCs w:val="20"/>
          </w:rPr>
          <w:t xml:space="preserve">s. </w:t>
        </w:r>
      </w:ins>
      <w:ins w:id="368" w:author="Jeremy" w:date="2012-02-24T13:37:00Z">
        <w:r>
          <w:rPr>
            <w:rFonts w:ascii="Cambria" w:hAnsi="Cambria"/>
            <w:b w:val="0"/>
            <w:color w:val="auto"/>
            <w:sz w:val="20"/>
            <w:szCs w:val="20"/>
          </w:rPr>
          <w:t xml:space="preserve">Amendments to the RPS are </w:t>
        </w:r>
      </w:ins>
      <w:ins w:id="369" w:author="Jeremy" w:date="2012-02-24T13:38:00Z">
        <w:r>
          <w:rPr>
            <w:rFonts w:ascii="Cambria" w:hAnsi="Cambria"/>
            <w:b w:val="0"/>
            <w:color w:val="auto"/>
            <w:sz w:val="20"/>
            <w:szCs w:val="20"/>
          </w:rPr>
          <w:t>effective and binding on all Registration Authorities immediately after OSG Administrator receives DigiCert’s approval of the amendment.</w:t>
        </w:r>
      </w:ins>
    </w:p>
    <w:moveToRangeEnd w:id="354"/>
    <w:p w:rsidR="007B3699" w:rsidRPr="00250CF7" w:rsidDel="006A1092" w:rsidRDefault="007B3699" w:rsidP="00BF0120">
      <w:pPr>
        <w:pStyle w:val="Heading1"/>
        <w:keepNext/>
        <w:keepLines/>
        <w:numPr>
          <w:ilvl w:val="1"/>
          <w:numId w:val="20"/>
        </w:numPr>
        <w:spacing w:before="0" w:after="200"/>
        <w:rPr>
          <w:del w:id="370" w:author="Jeremy" w:date="2012-02-24T13:37:00Z"/>
          <w:color w:val="auto"/>
        </w:rPr>
      </w:pPr>
    </w:p>
    <w:p w:rsidR="00000000" w:rsidRDefault="002D6099">
      <w:pPr>
        <w:pStyle w:val="Heading1"/>
        <w:numPr>
          <w:ilvl w:val="1"/>
          <w:numId w:val="20"/>
        </w:numPr>
        <w:spacing w:before="0" w:after="200"/>
        <w:rPr>
          <w:ins w:id="371" w:author="Jeremy" w:date="2012-02-24T14:55:00Z"/>
          <w:color w:val="auto"/>
        </w:rPr>
        <w:pPrChange w:id="372" w:author="Jeremy" w:date="2012-02-24T14:55:00Z">
          <w:pPr>
            <w:pStyle w:val="Heading1"/>
            <w:numPr>
              <w:ilvl w:val="2"/>
              <w:numId w:val="20"/>
            </w:numPr>
            <w:spacing w:before="0" w:after="200"/>
            <w:ind w:left="1440" w:hanging="360"/>
          </w:pPr>
        </w:pPrChange>
      </w:pPr>
      <w:proofErr w:type="gramStart"/>
      <w:ins w:id="373" w:author="Jeremy" w:date="2012-02-22T08:03:00Z">
        <w:r>
          <w:rPr>
            <w:rFonts w:ascii="Cambria" w:eastAsia="Cambria" w:hAnsi="Cambria" w:cs="Cambria"/>
            <w:b w:val="0"/>
            <w:bCs w:val="0"/>
            <w:color w:val="auto"/>
            <w:sz w:val="20"/>
            <w:szCs w:val="20"/>
            <w:u w:val="single"/>
          </w:rPr>
          <w:t>Document</w:t>
        </w:r>
      </w:ins>
      <w:ins w:id="374" w:author="Jeremy" w:date="2012-02-22T08:04:00Z">
        <w:r>
          <w:rPr>
            <w:rFonts w:ascii="Cambria" w:eastAsia="Cambria" w:hAnsi="Cambria" w:cs="Cambria"/>
            <w:b w:val="0"/>
            <w:bCs w:val="0"/>
            <w:color w:val="auto"/>
            <w:sz w:val="20"/>
            <w:szCs w:val="20"/>
            <w:u w:val="single"/>
          </w:rPr>
          <w:t>ation</w:t>
        </w:r>
      </w:ins>
      <w:del w:id="375" w:author="Jeremy" w:date="2012-02-24T13:32:00Z">
        <w:r w:rsidR="00856F9A" w:rsidDel="006A1092">
          <w:rPr>
            <w:rFonts w:ascii="Cambria" w:eastAsia="Cambria" w:hAnsi="Cambria" w:cs="Cambria"/>
            <w:b w:val="0"/>
            <w:bCs w:val="0"/>
            <w:color w:val="auto"/>
            <w:sz w:val="20"/>
            <w:szCs w:val="20"/>
            <w:u w:val="single"/>
          </w:rPr>
          <w:delText>Drafting</w:delText>
        </w:r>
      </w:del>
      <w:r w:rsidR="007B3699" w:rsidRPr="00250CF7">
        <w:rPr>
          <w:rFonts w:ascii="Cambria" w:eastAsia="Cambria" w:hAnsi="Cambria" w:cs="Cambria"/>
          <w:b w:val="0"/>
          <w:bCs w:val="0"/>
          <w:color w:val="auto"/>
          <w:sz w:val="20"/>
          <w:szCs w:val="20"/>
        </w:rPr>
        <w:t>.</w:t>
      </w:r>
      <w:proofErr w:type="gramEnd"/>
      <w:r w:rsidR="007B3699" w:rsidRPr="00250CF7">
        <w:rPr>
          <w:rFonts w:ascii="Cambria" w:eastAsia="Cambria" w:hAnsi="Cambria" w:cs="Cambria"/>
          <w:b w:val="0"/>
          <w:bCs w:val="0"/>
          <w:color w:val="auto"/>
          <w:sz w:val="20"/>
          <w:szCs w:val="20"/>
        </w:rPr>
        <w:t xml:space="preserve">  </w:t>
      </w:r>
      <w:r w:rsidR="00F42F4C" w:rsidRPr="00250CF7">
        <w:rPr>
          <w:rFonts w:ascii="Cambria" w:eastAsia="Cambria" w:hAnsi="Cambria" w:cs="Cambria"/>
          <w:b w:val="0"/>
          <w:bCs w:val="0"/>
          <w:color w:val="auto"/>
          <w:sz w:val="20"/>
          <w:szCs w:val="20"/>
        </w:rPr>
        <w:t xml:space="preserve">DigiCert will </w:t>
      </w:r>
      <w:del w:id="376" w:author="Jeremy" w:date="2012-02-24T13:32:00Z">
        <w:r w:rsidR="00F42F4C" w:rsidRPr="00250CF7" w:rsidDel="006A1092">
          <w:rPr>
            <w:rFonts w:ascii="Cambria" w:eastAsia="Cambria" w:hAnsi="Cambria" w:cs="Cambria"/>
            <w:b w:val="0"/>
            <w:bCs w:val="0"/>
            <w:color w:val="auto"/>
            <w:sz w:val="20"/>
            <w:szCs w:val="20"/>
          </w:rPr>
          <w:delText xml:space="preserve">provide a draft </w:delText>
        </w:r>
        <w:r w:rsidR="00056086" w:rsidRPr="00250CF7" w:rsidDel="006A1092">
          <w:rPr>
            <w:rFonts w:ascii="Cambria" w:eastAsia="Cambria" w:hAnsi="Cambria" w:cs="Cambria"/>
            <w:b w:val="0"/>
            <w:bCs w:val="0"/>
            <w:color w:val="auto"/>
            <w:sz w:val="20"/>
            <w:szCs w:val="20"/>
          </w:rPr>
          <w:delText xml:space="preserve">of the RPS that </w:delText>
        </w:r>
        <w:r w:rsidR="00731850" w:rsidDel="006A1092">
          <w:rPr>
            <w:rFonts w:ascii="Cambria" w:eastAsia="Cambria" w:hAnsi="Cambria" w:cs="Cambria"/>
            <w:b w:val="0"/>
            <w:bCs w:val="0"/>
            <w:color w:val="auto"/>
            <w:sz w:val="20"/>
            <w:szCs w:val="20"/>
          </w:rPr>
          <w:delText>OSG Administrator</w:delText>
        </w:r>
        <w:r w:rsidR="00056086" w:rsidRPr="00250CF7" w:rsidDel="006A1092">
          <w:rPr>
            <w:rFonts w:ascii="Cambria" w:eastAsia="Cambria" w:hAnsi="Cambria" w:cs="Cambria"/>
            <w:b w:val="0"/>
            <w:bCs w:val="0"/>
            <w:color w:val="auto"/>
            <w:sz w:val="20"/>
            <w:szCs w:val="20"/>
          </w:rPr>
          <w:delText xml:space="preserve"> may use </w:delText>
        </w:r>
        <w:r w:rsidR="00277F7B" w:rsidRPr="00250CF7" w:rsidDel="006A1092">
          <w:rPr>
            <w:rFonts w:ascii="Cambria" w:eastAsia="Cambria" w:hAnsi="Cambria" w:cs="Cambria"/>
            <w:b w:val="0"/>
            <w:bCs w:val="0"/>
            <w:color w:val="auto"/>
            <w:sz w:val="20"/>
            <w:szCs w:val="20"/>
          </w:rPr>
          <w:delText>as a template for describing its registration practices</w:delText>
        </w:r>
        <w:r w:rsidR="00C30F9F" w:rsidDel="006A1092">
          <w:rPr>
            <w:rFonts w:ascii="Cambria" w:eastAsia="Cambria" w:hAnsi="Cambria" w:cs="Cambria"/>
            <w:b w:val="0"/>
            <w:bCs w:val="0"/>
            <w:color w:val="auto"/>
            <w:sz w:val="20"/>
            <w:szCs w:val="20"/>
          </w:rPr>
          <w:delText>.  DigiCert</w:delText>
        </w:r>
        <w:r w:rsidR="00277F7B" w:rsidRPr="00250CF7" w:rsidDel="006A1092">
          <w:rPr>
            <w:rFonts w:ascii="Cambria" w:eastAsia="Cambria" w:hAnsi="Cambria" w:cs="Cambria"/>
            <w:b w:val="0"/>
            <w:bCs w:val="0"/>
            <w:color w:val="auto"/>
            <w:sz w:val="20"/>
            <w:szCs w:val="20"/>
          </w:rPr>
          <w:delText xml:space="preserve"> </w:delText>
        </w:r>
        <w:r w:rsidR="00C77BC1" w:rsidRPr="00250CF7" w:rsidDel="006A1092">
          <w:rPr>
            <w:rFonts w:ascii="Cambria" w:eastAsia="Cambria" w:hAnsi="Cambria" w:cs="Cambria"/>
            <w:b w:val="0"/>
            <w:bCs w:val="0"/>
            <w:color w:val="auto"/>
            <w:sz w:val="20"/>
            <w:szCs w:val="20"/>
          </w:rPr>
          <w:delText xml:space="preserve">shall </w:delText>
        </w:r>
        <w:r w:rsidR="00277F7B" w:rsidRPr="00250CF7" w:rsidDel="006A1092">
          <w:rPr>
            <w:rFonts w:ascii="Cambria" w:eastAsia="Cambria" w:hAnsi="Cambria" w:cs="Cambria"/>
            <w:b w:val="0"/>
            <w:bCs w:val="0"/>
            <w:color w:val="auto"/>
            <w:sz w:val="20"/>
            <w:szCs w:val="20"/>
          </w:rPr>
          <w:delText xml:space="preserve">also </w:delText>
        </w:r>
        <w:r w:rsidR="00C77BC1" w:rsidRPr="00250CF7" w:rsidDel="006A1092">
          <w:rPr>
            <w:rFonts w:ascii="Cambria" w:eastAsia="Cambria" w:hAnsi="Cambria" w:cs="Cambria"/>
            <w:b w:val="0"/>
            <w:bCs w:val="0"/>
            <w:color w:val="auto"/>
            <w:sz w:val="20"/>
            <w:szCs w:val="20"/>
          </w:rPr>
          <w:delText>provide</w:delText>
        </w:r>
      </w:del>
      <w:r w:rsidR="00C77BC1" w:rsidRPr="00250CF7">
        <w:rPr>
          <w:rFonts w:ascii="Cambria" w:eastAsia="Cambria" w:hAnsi="Cambria" w:cs="Cambria"/>
          <w:b w:val="0"/>
          <w:bCs w:val="0"/>
          <w:color w:val="auto"/>
          <w:sz w:val="20"/>
          <w:szCs w:val="20"/>
        </w:rPr>
        <w:t xml:space="preserve"> </w:t>
      </w:r>
      <w:ins w:id="377" w:author="Jeremy" w:date="2012-02-27T10:24:00Z">
        <w:r w:rsidR="0086224E">
          <w:rPr>
            <w:rFonts w:ascii="Cambria" w:eastAsia="Cambria" w:hAnsi="Cambria" w:cs="Cambria"/>
            <w:b w:val="0"/>
            <w:bCs w:val="0"/>
            <w:color w:val="auto"/>
            <w:sz w:val="20"/>
            <w:szCs w:val="20"/>
          </w:rPr>
          <w:t xml:space="preserve">provide </w:t>
        </w:r>
      </w:ins>
      <w:r w:rsidR="00731850">
        <w:rPr>
          <w:rFonts w:ascii="Cambria" w:eastAsia="Cambria" w:hAnsi="Cambria" w:cs="Cambria"/>
          <w:b w:val="0"/>
          <w:bCs w:val="0"/>
          <w:color w:val="auto"/>
          <w:sz w:val="20"/>
          <w:szCs w:val="20"/>
        </w:rPr>
        <w:t>OSG Administrator</w:t>
      </w:r>
      <w:r w:rsidR="00C77BC1" w:rsidRPr="00250CF7">
        <w:rPr>
          <w:rFonts w:ascii="Cambria" w:eastAsia="Cambria" w:hAnsi="Cambria" w:cs="Cambria"/>
          <w:b w:val="0"/>
          <w:bCs w:val="0"/>
          <w:color w:val="auto"/>
          <w:sz w:val="20"/>
          <w:szCs w:val="20"/>
        </w:rPr>
        <w:t xml:space="preserve"> with </w:t>
      </w:r>
      <w:r w:rsidR="00C30F9F">
        <w:rPr>
          <w:rFonts w:ascii="Cambria" w:eastAsia="Cambria" w:hAnsi="Cambria" w:cs="Cambria"/>
          <w:b w:val="0"/>
          <w:bCs w:val="0"/>
          <w:color w:val="auto"/>
          <w:sz w:val="20"/>
          <w:szCs w:val="20"/>
        </w:rPr>
        <w:t xml:space="preserve">the </w:t>
      </w:r>
      <w:r w:rsidR="00277F7B" w:rsidRPr="00250CF7">
        <w:rPr>
          <w:rFonts w:ascii="Cambria" w:eastAsia="Cambria" w:hAnsi="Cambria" w:cs="Cambria"/>
          <w:b w:val="0"/>
          <w:bCs w:val="0"/>
          <w:color w:val="auto"/>
          <w:sz w:val="20"/>
          <w:szCs w:val="20"/>
        </w:rPr>
        <w:t>d</w:t>
      </w:r>
      <w:r w:rsidR="00C77BC1" w:rsidRPr="00250CF7">
        <w:rPr>
          <w:rFonts w:ascii="Cambria" w:eastAsia="Cambria" w:hAnsi="Cambria" w:cs="Cambria"/>
          <w:b w:val="0"/>
          <w:bCs w:val="0"/>
          <w:color w:val="auto"/>
          <w:sz w:val="20"/>
          <w:szCs w:val="20"/>
        </w:rPr>
        <w:t xml:space="preserve">ocumentation that DigiCert deems necessary for </w:t>
      </w:r>
      <w:r w:rsidR="00731850">
        <w:rPr>
          <w:rFonts w:ascii="Cambria" w:eastAsia="Cambria" w:hAnsi="Cambria" w:cs="Cambria"/>
          <w:b w:val="0"/>
          <w:bCs w:val="0"/>
          <w:color w:val="auto"/>
          <w:sz w:val="20"/>
          <w:szCs w:val="20"/>
        </w:rPr>
        <w:t>OSG Administrator</w:t>
      </w:r>
      <w:r w:rsidR="00C77BC1" w:rsidRPr="00250CF7">
        <w:rPr>
          <w:rFonts w:ascii="Cambria" w:eastAsia="Cambria" w:hAnsi="Cambria" w:cs="Cambria"/>
          <w:b w:val="0"/>
          <w:bCs w:val="0"/>
          <w:color w:val="auto"/>
          <w:sz w:val="20"/>
          <w:szCs w:val="20"/>
        </w:rPr>
        <w:t xml:space="preserve"> to </w:t>
      </w:r>
      <w:ins w:id="378" w:author="Jeremy" w:date="2012-02-24T13:32:00Z">
        <w:r w:rsidR="006A1092">
          <w:rPr>
            <w:rFonts w:ascii="Cambria" w:eastAsia="Cambria" w:hAnsi="Cambria" w:cs="Cambria"/>
            <w:b w:val="0"/>
            <w:bCs w:val="0"/>
            <w:color w:val="auto"/>
            <w:sz w:val="20"/>
            <w:szCs w:val="20"/>
          </w:rPr>
          <w:t xml:space="preserve">operate under the CPS and RPS.  </w:t>
        </w:r>
      </w:ins>
      <w:del w:id="379" w:author="Jeremy" w:date="2012-02-24T13:32:00Z">
        <w:r w:rsidR="00C77BC1" w:rsidRPr="00250CF7" w:rsidDel="006A1092">
          <w:rPr>
            <w:rFonts w:ascii="Cambria" w:eastAsia="Cambria" w:hAnsi="Cambria" w:cs="Cambria"/>
            <w:b w:val="0"/>
            <w:bCs w:val="0"/>
            <w:color w:val="auto"/>
            <w:sz w:val="20"/>
            <w:szCs w:val="20"/>
          </w:rPr>
          <w:delText xml:space="preserve">perform the activities contemplated in this Agreement.  </w:delText>
        </w:r>
      </w:del>
      <w:r w:rsidR="00C77BC1" w:rsidRPr="00250CF7">
        <w:rPr>
          <w:rFonts w:ascii="Cambria" w:eastAsia="Cambria" w:hAnsi="Cambria" w:cs="Cambria"/>
          <w:b w:val="0"/>
          <w:bCs w:val="0"/>
          <w:color w:val="auto"/>
          <w:sz w:val="20"/>
          <w:szCs w:val="20"/>
        </w:rPr>
        <w:t xml:space="preserve">DigiCert grants </w:t>
      </w:r>
      <w:r w:rsidR="00731850">
        <w:rPr>
          <w:rFonts w:ascii="Cambria" w:eastAsia="Cambria" w:hAnsi="Cambria" w:cs="Cambria"/>
          <w:b w:val="0"/>
          <w:bCs w:val="0"/>
          <w:color w:val="auto"/>
          <w:sz w:val="20"/>
          <w:szCs w:val="20"/>
        </w:rPr>
        <w:t>OSG Administrator</w:t>
      </w:r>
      <w:r w:rsidR="00C77BC1" w:rsidRPr="00250CF7">
        <w:rPr>
          <w:rFonts w:ascii="Cambria" w:eastAsia="Cambria" w:hAnsi="Cambria" w:cs="Cambria"/>
          <w:b w:val="0"/>
          <w:bCs w:val="0"/>
          <w:color w:val="auto"/>
          <w:sz w:val="20"/>
          <w:szCs w:val="20"/>
        </w:rPr>
        <w:t xml:space="preserve"> a limited, non-exclusive, revocable, and non-transferable license to use and reproduce the Documentation for the sole purpose of fulfilling its obligations under this Agreement.</w:t>
      </w:r>
      <w:r w:rsidR="00C542B7" w:rsidRPr="00C542B7">
        <w:rPr>
          <w:rFonts w:ascii="Cambria" w:hAnsi="Cambria" w:cs="Calibri"/>
          <w:b w:val="0"/>
          <w:color w:val="auto"/>
          <w:sz w:val="20"/>
          <w:szCs w:val="20"/>
        </w:rPr>
        <w:t xml:space="preserve"> </w:t>
      </w:r>
      <w:ins w:id="380" w:author="Jeremy" w:date="2012-02-27T10:25:00Z">
        <w:r w:rsidR="00995089">
          <w:rPr>
            <w:rFonts w:ascii="Cambria" w:hAnsi="Cambria" w:cs="Calibri"/>
            <w:b w:val="0"/>
            <w:color w:val="auto"/>
            <w:sz w:val="20"/>
            <w:szCs w:val="20"/>
          </w:rPr>
          <w:t>OSG Administrator may provide copies of the documentation to Registration Authorities who have executed a Registration Authority Agreement.</w:t>
        </w:r>
      </w:ins>
    </w:p>
    <w:p w:rsidR="00BA6831" w:rsidRPr="00250CF7" w:rsidRDefault="007976FC" w:rsidP="00BA6831">
      <w:pPr>
        <w:pStyle w:val="Heading1"/>
        <w:numPr>
          <w:ilvl w:val="1"/>
          <w:numId w:val="20"/>
        </w:numPr>
        <w:spacing w:before="0" w:after="200"/>
        <w:rPr>
          <w:ins w:id="381" w:author="Jeremy" w:date="2012-02-24T14:55:00Z"/>
          <w:rFonts w:ascii="Cambria" w:hAnsi="Cambria"/>
          <w:b w:val="0"/>
          <w:color w:val="auto"/>
          <w:sz w:val="20"/>
          <w:szCs w:val="20"/>
        </w:rPr>
      </w:pPr>
      <w:proofErr w:type="gramStart"/>
      <w:ins w:id="382" w:author="Jeremy" w:date="2012-02-24T14:55:00Z">
        <w:r w:rsidRPr="007976FC">
          <w:rPr>
            <w:rFonts w:ascii="Cambria" w:hAnsi="Cambria" w:cs="Calibri"/>
            <w:b w:val="0"/>
            <w:color w:val="auto"/>
            <w:sz w:val="20"/>
            <w:szCs w:val="20"/>
            <w:u w:val="single"/>
            <w:rPrChange w:id="383" w:author="Jeremy" w:date="2012-02-24T14:55:00Z">
              <w:rPr>
                <w:rFonts w:ascii="Cambria" w:hAnsi="Cambria" w:cs="Calibri"/>
                <w:b w:val="0"/>
                <w:color w:val="auto"/>
                <w:sz w:val="20"/>
                <w:szCs w:val="20"/>
              </w:rPr>
            </w:rPrChange>
          </w:rPr>
          <w:t>Non-Exclusive</w:t>
        </w:r>
        <w:r>
          <w:rPr>
            <w:rFonts w:ascii="Cambria" w:hAnsi="Cambria" w:cs="Calibri"/>
            <w:b w:val="0"/>
            <w:color w:val="auto"/>
            <w:sz w:val="20"/>
            <w:szCs w:val="20"/>
          </w:rPr>
          <w:t>.</w:t>
        </w:r>
        <w:proofErr w:type="gramEnd"/>
        <w:r>
          <w:rPr>
            <w:rFonts w:ascii="Cambria" w:hAnsi="Cambria" w:cs="Calibri"/>
            <w:b w:val="0"/>
            <w:color w:val="auto"/>
            <w:sz w:val="20"/>
            <w:szCs w:val="20"/>
          </w:rPr>
          <w:t xml:space="preserve">  All rights granted herein to OSG Administrator or an RA Agent </w:t>
        </w:r>
        <w:proofErr w:type="gramStart"/>
        <w:r>
          <w:rPr>
            <w:rFonts w:ascii="Cambria" w:hAnsi="Cambria" w:cs="Calibri"/>
            <w:b w:val="0"/>
            <w:color w:val="auto"/>
            <w:sz w:val="20"/>
            <w:szCs w:val="20"/>
          </w:rPr>
          <w:t>are</w:t>
        </w:r>
        <w:proofErr w:type="gramEnd"/>
        <w:r>
          <w:rPr>
            <w:rFonts w:ascii="Cambria" w:hAnsi="Cambria" w:cs="Calibri"/>
            <w:b w:val="0"/>
            <w:color w:val="auto"/>
            <w:sz w:val="20"/>
            <w:szCs w:val="20"/>
          </w:rPr>
          <w:t xml:space="preserve"> non-exclusive.</w:t>
        </w:r>
        <w:r w:rsidR="00BA6831" w:rsidRPr="00BA6831">
          <w:rPr>
            <w:rFonts w:ascii="Cambria" w:hAnsi="Cambria"/>
            <w:b w:val="0"/>
            <w:color w:val="auto"/>
            <w:sz w:val="20"/>
            <w:szCs w:val="20"/>
          </w:rPr>
          <w:t xml:space="preserve"> </w:t>
        </w:r>
      </w:ins>
    </w:p>
    <w:p w:rsidR="00000000" w:rsidRDefault="007976FC">
      <w:pPr>
        <w:pStyle w:val="Heading1"/>
        <w:numPr>
          <w:ilvl w:val="1"/>
          <w:numId w:val="20"/>
        </w:numPr>
        <w:spacing w:before="0" w:after="200"/>
        <w:rPr>
          <w:del w:id="384" w:author="Jeremy" w:date="2012-02-24T14:55:00Z"/>
          <w:color w:val="auto"/>
        </w:rPr>
        <w:pPrChange w:id="385" w:author="Jeremy" w:date="2012-02-24T14:55:00Z">
          <w:pPr>
            <w:pStyle w:val="Heading1"/>
            <w:numPr>
              <w:ilvl w:val="2"/>
              <w:numId w:val="20"/>
            </w:numPr>
            <w:spacing w:before="0" w:after="200"/>
            <w:ind w:left="1440" w:hanging="360"/>
          </w:pPr>
        </w:pPrChange>
      </w:pPr>
      <w:del w:id="386" w:author="Jeremy" w:date="2012-02-24T13:33:00Z">
        <w:r>
          <w:rPr>
            <w:rFonts w:ascii="Cambria" w:hAnsi="Cambria" w:cs="Calibri"/>
            <w:bCs w:val="0"/>
            <w:sz w:val="20"/>
            <w:szCs w:val="20"/>
          </w:rPr>
          <w:lastRenderedPageBreak/>
          <w:delText>The CPS is incorporated into this Agreement by reference.</w:delText>
        </w:r>
      </w:del>
    </w:p>
    <w:p w:rsidR="00000000" w:rsidRDefault="007976FC">
      <w:pPr>
        <w:pStyle w:val="Heading1"/>
        <w:numPr>
          <w:ilvl w:val="1"/>
          <w:numId w:val="20"/>
        </w:numPr>
        <w:spacing w:before="0" w:after="200"/>
        <w:rPr>
          <w:del w:id="387" w:author="Jeremy" w:date="2012-02-24T13:37:00Z"/>
          <w:rFonts w:ascii="Cambria" w:hAnsi="Cambria"/>
          <w:b w:val="0"/>
          <w:color w:val="auto"/>
          <w:sz w:val="20"/>
          <w:szCs w:val="20"/>
        </w:rPr>
        <w:pPrChange w:id="388" w:author="Jeremy" w:date="2012-02-24T13:33:00Z">
          <w:pPr>
            <w:pStyle w:val="Heading1"/>
            <w:numPr>
              <w:ilvl w:val="2"/>
              <w:numId w:val="20"/>
            </w:numPr>
            <w:spacing w:before="0" w:after="200"/>
            <w:ind w:left="1440" w:hanging="360"/>
          </w:pPr>
        </w:pPrChange>
      </w:pPr>
      <w:del w:id="389" w:author="Jeremy" w:date="2012-02-24T13:37:00Z">
        <w:r w:rsidRPr="007976FC">
          <w:rPr>
            <w:rFonts w:ascii="Cambria" w:hAnsi="Cambria" w:cs="Calibri"/>
            <w:bCs w:val="0"/>
            <w:sz w:val="20"/>
            <w:szCs w:val="20"/>
            <w:u w:val="single"/>
          </w:rPr>
          <w:delText>Compliance</w:delText>
        </w:r>
        <w:r w:rsidRPr="007976FC">
          <w:rPr>
            <w:rFonts w:ascii="Cambria" w:hAnsi="Cambria" w:cs="Calibri"/>
            <w:bCs w:val="0"/>
            <w:sz w:val="20"/>
            <w:szCs w:val="20"/>
          </w:rPr>
          <w:delText xml:space="preserve">.  OSG Administrator </w:delText>
        </w:r>
      </w:del>
      <w:del w:id="390" w:author="Jeremy" w:date="2012-02-06T09:34:00Z">
        <w:r w:rsidRPr="007976FC">
          <w:rPr>
            <w:rFonts w:ascii="Cambria" w:hAnsi="Cambria" w:cs="Calibri"/>
            <w:bCs w:val="0"/>
            <w:sz w:val="20"/>
            <w:szCs w:val="20"/>
          </w:rPr>
          <w:delText>shall submit its RPS to Di</w:delText>
        </w:r>
        <w:r w:rsidRPr="007976FC">
          <w:rPr>
            <w:rFonts w:ascii="Cambria" w:hAnsi="Cambria"/>
            <w:bCs w:val="0"/>
            <w:sz w:val="20"/>
            <w:szCs w:val="20"/>
            <w:u w:val="single"/>
            <w:rPrChange w:id="391" w:author="Jeremy" w:date="2012-02-24T14:55:00Z">
              <w:rPr>
                <w:rFonts w:ascii="Cambria" w:hAnsi="Cambria"/>
                <w:bCs w:val="0"/>
                <w:sz w:val="20"/>
                <w:szCs w:val="20"/>
              </w:rPr>
            </w:rPrChange>
          </w:rPr>
          <w:delText>giCert for</w:delText>
        </w:r>
        <w:r>
          <w:rPr>
            <w:rFonts w:ascii="Cambria" w:hAnsi="Cambria"/>
            <w:bCs w:val="0"/>
            <w:sz w:val="20"/>
            <w:szCs w:val="20"/>
          </w:rPr>
          <w:delText xml:space="preserve"> review and approval. The RPS is incorporated herein by reference, and a</w:delText>
        </w:r>
      </w:del>
      <w:del w:id="392" w:author="Jeremy" w:date="2012-02-24T13:37:00Z">
        <w:r>
          <w:rPr>
            <w:rFonts w:ascii="Cambria" w:hAnsi="Cambria"/>
            <w:bCs w:val="0"/>
            <w:sz w:val="20"/>
            <w:szCs w:val="20"/>
          </w:rPr>
          <w:delText xml:space="preserve"> </w:delText>
        </w:r>
      </w:del>
      <w:del w:id="393" w:author="Jeremy" w:date="2012-02-06T09:34:00Z">
        <w:r>
          <w:rPr>
            <w:rFonts w:ascii="Cambria" w:hAnsi="Cambria"/>
            <w:bCs w:val="0"/>
            <w:sz w:val="20"/>
            <w:szCs w:val="20"/>
          </w:rPr>
          <w:delText xml:space="preserve">breach of </w:delText>
        </w:r>
      </w:del>
      <w:del w:id="394" w:author="Jeremy" w:date="2012-02-24T13:37:00Z">
        <w:r>
          <w:rPr>
            <w:rFonts w:ascii="Cambria" w:hAnsi="Cambria"/>
            <w:bCs w:val="0"/>
            <w:sz w:val="20"/>
            <w:szCs w:val="20"/>
          </w:rPr>
          <w:delText xml:space="preserve">the RPS constitutes a breach of this Agreement. OSG Administrator may not act as a Registration Authority until it receives DigiCert’s written approval of the RPS.  OSG Administrator shall detail in the RPS how OSG Administrator will achieve compliance with the CPS and the specific policies, practices, and processes that OSG Administrator will use to provide secure operations.  DigiCert retains the right to solely decide which practices and processes provide adequate security and authentication. Notwithstanding the foregoing, DigiCert shall not require a </w:delText>
        </w:r>
      </w:del>
      <w:del w:id="395" w:author="Jeremy" w:date="2012-02-03T17:43:00Z">
        <w:r>
          <w:rPr>
            <w:rFonts w:ascii="Cambria" w:hAnsi="Cambria"/>
            <w:bCs w:val="0"/>
            <w:sz w:val="20"/>
            <w:szCs w:val="20"/>
          </w:rPr>
          <w:delText>Participant</w:delText>
        </w:r>
      </w:del>
      <w:del w:id="396" w:author="Jeremy" w:date="2012-02-24T13:37:00Z">
        <w:r>
          <w:rPr>
            <w:rFonts w:ascii="Cambria" w:hAnsi="Cambria"/>
            <w:bCs w:val="0"/>
            <w:sz w:val="20"/>
            <w:szCs w:val="20"/>
          </w:rPr>
          <w:delText xml:space="preserve"> or OSG Administrator to follow practices or processes that provide a significantly higher level of security than those practices and processes that are required for issuing certificates at an equivalent assurance level by the </w:delText>
        </w:r>
        <w:commentRangeStart w:id="397"/>
        <w:r>
          <w:rPr>
            <w:rFonts w:ascii="Cambria" w:hAnsi="Cambria"/>
            <w:bCs w:val="0"/>
            <w:sz w:val="20"/>
            <w:szCs w:val="20"/>
          </w:rPr>
          <w:delText>CP</w:delText>
        </w:r>
        <w:commentRangeEnd w:id="397"/>
        <w:r w:rsidRPr="007976FC">
          <w:rPr>
            <w:rStyle w:val="CommentReference"/>
            <w:rFonts w:ascii="Cambria" w:hAnsi="Cambria"/>
            <w:kern w:val="0"/>
            <w:sz w:val="20"/>
            <w:szCs w:val="20"/>
            <w:rPrChange w:id="398" w:author="Jeremy" w:date="2012-02-24T14:55:00Z">
              <w:rPr>
                <w:rStyle w:val="CommentReference"/>
                <w:kern w:val="0"/>
              </w:rPr>
            </w:rPrChange>
          </w:rPr>
          <w:commentReference w:id="397"/>
        </w:r>
        <w:r>
          <w:rPr>
            <w:rFonts w:ascii="Cambria" w:hAnsi="Cambria"/>
            <w:bCs w:val="0"/>
            <w:sz w:val="20"/>
            <w:szCs w:val="20"/>
          </w:rPr>
          <w:delText>.</w:delText>
        </w:r>
      </w:del>
    </w:p>
    <w:p w:rsidR="00000000" w:rsidRDefault="007976FC">
      <w:pPr>
        <w:pStyle w:val="Heading1"/>
        <w:numPr>
          <w:ilvl w:val="1"/>
          <w:numId w:val="20"/>
        </w:numPr>
        <w:spacing w:before="0" w:after="200"/>
        <w:rPr>
          <w:rFonts w:ascii="Cambria" w:hAnsi="Cambria"/>
          <w:b w:val="0"/>
          <w:color w:val="auto"/>
          <w:sz w:val="20"/>
          <w:szCs w:val="20"/>
        </w:rPr>
        <w:pPrChange w:id="399" w:author="Jeremy" w:date="2012-02-24T13:37:00Z">
          <w:pPr>
            <w:pStyle w:val="Heading1"/>
            <w:numPr>
              <w:ilvl w:val="2"/>
              <w:numId w:val="20"/>
            </w:numPr>
            <w:spacing w:before="0" w:after="200"/>
            <w:ind w:left="1440" w:hanging="360"/>
          </w:pPr>
        </w:pPrChange>
      </w:pPr>
      <w:moveFromRangeStart w:id="400" w:author="Jeremy" w:date="2012-02-24T13:37:00Z" w:name="move317853984"/>
      <w:moveFrom w:id="401" w:author="Jeremy" w:date="2012-02-24T13:37:00Z">
        <w:r>
          <w:rPr>
            <w:rFonts w:ascii="Cambria" w:hAnsi="Cambria"/>
            <w:b w:val="0"/>
            <w:color w:val="auto"/>
            <w:sz w:val="20"/>
            <w:szCs w:val="20"/>
            <w:u w:val="single"/>
          </w:rPr>
          <w:t>RPS Amendments</w:t>
        </w:r>
        <w:r>
          <w:rPr>
            <w:rFonts w:ascii="Cambria" w:hAnsi="Cambria"/>
            <w:b w:val="0"/>
            <w:color w:val="auto"/>
            <w:sz w:val="20"/>
            <w:szCs w:val="20"/>
          </w:rPr>
          <w:t>.  DigiCert shall promptly notify OSG Ad</w:t>
        </w:r>
        <w:r w:rsidR="00731850" w:rsidDel="006A1092">
          <w:rPr>
            <w:rFonts w:ascii="Cambria" w:hAnsi="Cambria"/>
            <w:b w:val="0"/>
            <w:color w:val="auto"/>
            <w:sz w:val="20"/>
            <w:szCs w:val="20"/>
          </w:rPr>
          <w:t>m</w:t>
        </w:r>
        <w:r>
          <w:rPr>
            <w:rFonts w:ascii="Cambria" w:hAnsi="Cambria"/>
            <w:b w:val="0"/>
            <w:color w:val="auto"/>
            <w:sz w:val="20"/>
            <w:szCs w:val="20"/>
          </w:rPr>
          <w:t>in</w:t>
        </w:r>
        <w:r w:rsidR="00731850" w:rsidDel="006A1092">
          <w:rPr>
            <w:rFonts w:ascii="Cambria" w:hAnsi="Cambria"/>
            <w:b w:val="0"/>
            <w:color w:val="auto"/>
            <w:sz w:val="20"/>
            <w:szCs w:val="20"/>
          </w:rPr>
          <w:t>istrator</w:t>
        </w:r>
        <w:r w:rsidR="00536398" w:rsidRPr="00250CF7" w:rsidDel="006A1092">
          <w:rPr>
            <w:rFonts w:ascii="Cambria" w:hAnsi="Cambria"/>
            <w:b w:val="0"/>
            <w:color w:val="auto"/>
            <w:sz w:val="20"/>
            <w:szCs w:val="20"/>
          </w:rPr>
          <w:t xml:space="preserve"> of any material changes to its CP or CPS.  </w:t>
        </w:r>
        <w:r w:rsidR="00CA43F6" w:rsidRPr="00250CF7" w:rsidDel="006A1092">
          <w:rPr>
            <w:rFonts w:ascii="Cambria" w:hAnsi="Cambria"/>
            <w:b w:val="0"/>
            <w:color w:val="auto"/>
            <w:sz w:val="20"/>
            <w:szCs w:val="20"/>
          </w:rPr>
          <w:t>Within five days after receiving notice from DigiCert of an amendment to the CPS or CP</w:t>
        </w:r>
        <w:r w:rsidR="007F1E3D" w:rsidRPr="00250CF7" w:rsidDel="006A1092">
          <w:rPr>
            <w:rFonts w:ascii="Cambria" w:hAnsi="Cambria"/>
            <w:b w:val="0"/>
            <w:color w:val="auto"/>
            <w:sz w:val="20"/>
            <w:szCs w:val="20"/>
          </w:rPr>
          <w:t xml:space="preserve"> relevant to a practice described in the RPS</w:t>
        </w:r>
        <w:r w:rsidR="00CA43F6" w:rsidRPr="00250CF7" w:rsidDel="006A1092">
          <w:rPr>
            <w:rFonts w:ascii="Cambria" w:hAnsi="Cambria"/>
            <w:b w:val="0"/>
            <w:color w:val="auto"/>
            <w:sz w:val="20"/>
            <w:szCs w:val="20"/>
          </w:rPr>
          <w:t xml:space="preserve">, </w:t>
        </w:r>
        <w:r w:rsidR="00731850" w:rsidDel="006A1092">
          <w:rPr>
            <w:rFonts w:ascii="Cambria" w:hAnsi="Cambria"/>
            <w:b w:val="0"/>
            <w:color w:val="auto"/>
            <w:sz w:val="20"/>
            <w:szCs w:val="20"/>
          </w:rPr>
          <w:t>OSG Administrator</w:t>
        </w:r>
        <w:r w:rsidR="00536398" w:rsidRPr="00250CF7" w:rsidDel="006A1092">
          <w:rPr>
            <w:rFonts w:ascii="Cambria" w:hAnsi="Cambria"/>
            <w:b w:val="0"/>
            <w:color w:val="auto"/>
            <w:sz w:val="20"/>
            <w:szCs w:val="20"/>
          </w:rPr>
          <w:t xml:space="preserve"> shall update its </w:t>
        </w:r>
        <w:r w:rsidR="007F1E3D" w:rsidRPr="00250CF7" w:rsidDel="006A1092">
          <w:rPr>
            <w:rFonts w:ascii="Cambria" w:hAnsi="Cambria"/>
            <w:b w:val="0"/>
            <w:color w:val="auto"/>
            <w:sz w:val="20"/>
            <w:szCs w:val="20"/>
          </w:rPr>
          <w:t>R</w:t>
        </w:r>
        <w:r w:rsidR="00536398" w:rsidRPr="00250CF7" w:rsidDel="006A1092">
          <w:rPr>
            <w:rFonts w:ascii="Cambria" w:hAnsi="Cambria"/>
            <w:b w:val="0"/>
            <w:color w:val="auto"/>
            <w:sz w:val="20"/>
            <w:szCs w:val="20"/>
          </w:rPr>
          <w:t xml:space="preserve">PS to comply with any CP or CPS changes and submit the updated RPS </w:t>
        </w:r>
        <w:r w:rsidR="007F1E3D" w:rsidRPr="00250CF7" w:rsidDel="006A1092">
          <w:rPr>
            <w:rFonts w:ascii="Cambria" w:hAnsi="Cambria"/>
            <w:b w:val="0"/>
            <w:color w:val="auto"/>
            <w:sz w:val="20"/>
            <w:szCs w:val="20"/>
          </w:rPr>
          <w:t xml:space="preserve">to DigiCert </w:t>
        </w:r>
        <w:r w:rsidR="00536398" w:rsidRPr="00250CF7" w:rsidDel="006A1092">
          <w:rPr>
            <w:rFonts w:ascii="Cambria" w:hAnsi="Cambria"/>
            <w:b w:val="0"/>
            <w:color w:val="auto"/>
            <w:sz w:val="20"/>
            <w:szCs w:val="20"/>
          </w:rPr>
          <w:t xml:space="preserve">for </w:t>
        </w:r>
        <w:r w:rsidR="007F1E3D" w:rsidRPr="00250CF7" w:rsidDel="006A1092">
          <w:rPr>
            <w:rFonts w:ascii="Cambria" w:hAnsi="Cambria"/>
            <w:b w:val="0"/>
            <w:color w:val="auto"/>
            <w:sz w:val="20"/>
            <w:szCs w:val="20"/>
          </w:rPr>
          <w:t xml:space="preserve">its consideration and </w:t>
        </w:r>
        <w:r w:rsidR="00536398" w:rsidRPr="00250CF7" w:rsidDel="006A1092">
          <w:rPr>
            <w:rFonts w:ascii="Cambria" w:hAnsi="Cambria"/>
            <w:b w:val="0"/>
            <w:color w:val="auto"/>
            <w:sz w:val="20"/>
            <w:szCs w:val="20"/>
          </w:rPr>
          <w:t>approval</w:t>
        </w:r>
        <w:r w:rsidR="007F1E3D" w:rsidRPr="00250CF7" w:rsidDel="006A1092">
          <w:rPr>
            <w:rFonts w:ascii="Cambria" w:hAnsi="Cambria"/>
            <w:b w:val="0"/>
            <w:color w:val="auto"/>
            <w:sz w:val="20"/>
            <w:szCs w:val="20"/>
          </w:rPr>
          <w:t>.</w:t>
        </w:r>
        <w:r w:rsidR="00536398" w:rsidRPr="00250CF7" w:rsidDel="006A1092">
          <w:rPr>
            <w:rFonts w:ascii="Cambria" w:hAnsi="Cambria"/>
            <w:b w:val="0"/>
            <w:color w:val="auto"/>
            <w:sz w:val="20"/>
            <w:szCs w:val="20"/>
          </w:rPr>
          <w:t xml:space="preserve"> </w:t>
        </w:r>
      </w:moveFrom>
    </w:p>
    <w:moveFromRangeEnd w:id="400"/>
    <w:p w:rsidR="00000000" w:rsidRDefault="004335D3">
      <w:pPr>
        <w:pStyle w:val="Heading1"/>
        <w:keepNext/>
        <w:numPr>
          <w:ilvl w:val="0"/>
          <w:numId w:val="20"/>
        </w:numPr>
        <w:spacing w:before="0" w:after="200"/>
        <w:rPr>
          <w:color w:val="auto"/>
        </w:rPr>
        <w:pPrChange w:id="402" w:author="Jeremy" w:date="2012-02-24T15:36:00Z">
          <w:pPr>
            <w:pStyle w:val="Heading1"/>
            <w:numPr>
              <w:numId w:val="20"/>
            </w:numPr>
            <w:spacing w:before="0" w:after="200"/>
            <w:ind w:left="360" w:hanging="360"/>
          </w:pPr>
        </w:pPrChange>
      </w:pPr>
      <w:r>
        <w:rPr>
          <w:rFonts w:ascii="Cambria" w:eastAsia="Cambria" w:hAnsi="Cambria" w:cs="Cambria"/>
          <w:color w:val="auto"/>
          <w:sz w:val="20"/>
          <w:szCs w:val="20"/>
        </w:rPr>
        <w:t>Certificates</w:t>
      </w:r>
    </w:p>
    <w:p w:rsidR="002D6099" w:rsidRDefault="00A265E5" w:rsidP="00A265E5">
      <w:pPr>
        <w:pStyle w:val="Heading1"/>
        <w:numPr>
          <w:ilvl w:val="1"/>
          <w:numId w:val="20"/>
        </w:numPr>
        <w:spacing w:before="0" w:after="200"/>
        <w:rPr>
          <w:ins w:id="403" w:author="Jeremy" w:date="2012-02-22T08:04:00Z"/>
          <w:rFonts w:ascii="Cambria" w:hAnsi="Cambria"/>
          <w:b w:val="0"/>
          <w:color w:val="auto"/>
          <w:sz w:val="20"/>
          <w:szCs w:val="20"/>
        </w:rPr>
      </w:pPr>
      <w:commentRangeStart w:id="404"/>
      <w:proofErr w:type="gramStart"/>
      <w:r>
        <w:rPr>
          <w:rFonts w:ascii="Cambria" w:eastAsia="Cambria" w:hAnsi="Cambria" w:cs="Cambria"/>
          <w:b w:val="0"/>
          <w:bCs w:val="0"/>
          <w:color w:val="auto"/>
          <w:sz w:val="20"/>
          <w:szCs w:val="20"/>
          <w:u w:val="single"/>
        </w:rPr>
        <w:t>Verification</w:t>
      </w:r>
      <w:r w:rsidRPr="00A265E5">
        <w:rPr>
          <w:rFonts w:ascii="Cambria" w:eastAsia="Cambria" w:hAnsi="Cambria" w:cs="Cambria"/>
          <w:b w:val="0"/>
          <w:bCs w:val="0"/>
          <w:color w:val="auto"/>
          <w:sz w:val="20"/>
          <w:szCs w:val="20"/>
        </w:rPr>
        <w:t>.</w:t>
      </w:r>
      <w:proofErr w:type="gramEnd"/>
      <w:r w:rsidRPr="00A265E5">
        <w:rPr>
          <w:rFonts w:ascii="Cambria" w:hAnsi="Cambria"/>
          <w:b w:val="0"/>
          <w:color w:val="auto"/>
          <w:sz w:val="20"/>
          <w:szCs w:val="20"/>
        </w:rPr>
        <w:t xml:space="preserve"> </w:t>
      </w:r>
      <w:ins w:id="405" w:author="Jeremy" w:date="2012-02-22T08:04:00Z">
        <w:r w:rsidR="002D6099">
          <w:rPr>
            <w:rFonts w:ascii="Cambria" w:hAnsi="Cambria"/>
            <w:b w:val="0"/>
            <w:color w:val="auto"/>
            <w:sz w:val="20"/>
            <w:szCs w:val="20"/>
          </w:rPr>
          <w:t>A Registration Authority shall validate each Certificate applicant in accordance with</w:t>
        </w:r>
      </w:ins>
      <w:ins w:id="406" w:author="Jeremy" w:date="2012-02-22T08:06:00Z">
        <w:r w:rsidR="002D6099">
          <w:rPr>
            <w:rFonts w:ascii="Cambria" w:hAnsi="Cambria"/>
            <w:b w:val="0"/>
            <w:color w:val="auto"/>
            <w:sz w:val="20"/>
            <w:szCs w:val="20"/>
          </w:rPr>
          <w:t xml:space="preserve"> the RPS prior to authorizing issuance of the Certificate.</w:t>
        </w:r>
      </w:ins>
      <w:ins w:id="407" w:author="Jeremy" w:date="2012-02-22T08:08:00Z">
        <w:r w:rsidR="002D6099">
          <w:rPr>
            <w:rFonts w:ascii="Cambria" w:hAnsi="Cambria"/>
            <w:b w:val="0"/>
            <w:color w:val="auto"/>
            <w:sz w:val="20"/>
            <w:szCs w:val="20"/>
          </w:rPr>
          <w:t xml:space="preserve">  A Registration Authority shall not</w:t>
        </w:r>
      </w:ins>
      <w:ins w:id="408" w:author="Jeremy" w:date="2012-02-24T13:43:00Z">
        <w:r w:rsidR="00E36DD5">
          <w:rPr>
            <w:rFonts w:ascii="Cambria" w:hAnsi="Cambria"/>
            <w:b w:val="0"/>
            <w:color w:val="auto"/>
            <w:sz w:val="20"/>
            <w:szCs w:val="20"/>
          </w:rPr>
          <w:t xml:space="preserve"> </w:t>
        </w:r>
      </w:ins>
      <w:ins w:id="409" w:author="Jeremy" w:date="2012-02-22T08:08:00Z">
        <w:r w:rsidR="002D6099">
          <w:rPr>
            <w:rFonts w:ascii="Cambria" w:hAnsi="Cambria"/>
            <w:b w:val="0"/>
            <w:color w:val="auto"/>
            <w:sz w:val="20"/>
            <w:szCs w:val="20"/>
          </w:rPr>
          <w:t xml:space="preserve">authorize the issuance </w:t>
        </w:r>
      </w:ins>
      <w:ins w:id="410" w:author="Jeremy" w:date="2012-02-22T08:09:00Z">
        <w:r w:rsidR="002D6099">
          <w:rPr>
            <w:rFonts w:ascii="Cambria" w:hAnsi="Cambria"/>
            <w:b w:val="0"/>
            <w:color w:val="auto"/>
            <w:sz w:val="20"/>
            <w:szCs w:val="20"/>
          </w:rPr>
          <w:t xml:space="preserve">of a </w:t>
        </w:r>
      </w:ins>
      <w:ins w:id="411" w:author="Jeremy" w:date="2012-03-26T16:08:00Z">
        <w:r w:rsidR="004269BF">
          <w:rPr>
            <w:rFonts w:ascii="Cambria" w:hAnsi="Cambria"/>
            <w:b w:val="0"/>
            <w:color w:val="auto"/>
            <w:sz w:val="20"/>
            <w:szCs w:val="20"/>
          </w:rPr>
          <w:t>Host</w:t>
        </w:r>
      </w:ins>
      <w:ins w:id="412" w:author="Jeremy" w:date="2012-02-22T08:09:00Z">
        <w:r w:rsidR="002D6099">
          <w:rPr>
            <w:rFonts w:ascii="Cambria" w:hAnsi="Cambria"/>
            <w:b w:val="0"/>
            <w:color w:val="auto"/>
            <w:sz w:val="20"/>
            <w:szCs w:val="20"/>
          </w:rPr>
          <w:t xml:space="preserve"> Certificate unless the Certificate requester </w:t>
        </w:r>
      </w:ins>
      <w:ins w:id="413" w:author="Jeremy" w:date="2012-02-24T13:42:00Z">
        <w:r w:rsidR="00E36DD5">
          <w:rPr>
            <w:rFonts w:ascii="Cambria" w:hAnsi="Cambria"/>
            <w:b w:val="0"/>
            <w:color w:val="auto"/>
            <w:sz w:val="20"/>
            <w:szCs w:val="20"/>
          </w:rPr>
          <w:t>has a valid</w:t>
        </w:r>
      </w:ins>
      <w:ins w:id="414" w:author="Jeremy" w:date="2012-02-22T08:09:00Z">
        <w:r w:rsidR="002D6099">
          <w:rPr>
            <w:rFonts w:ascii="Cambria" w:hAnsi="Cambria"/>
            <w:b w:val="0"/>
            <w:color w:val="auto"/>
            <w:sz w:val="20"/>
            <w:szCs w:val="20"/>
          </w:rPr>
          <w:t xml:space="preserve"> </w:t>
        </w:r>
      </w:ins>
      <w:ins w:id="415" w:author="Jeremy" w:date="2012-02-22T08:10:00Z">
        <w:r w:rsidR="002D6099">
          <w:rPr>
            <w:rFonts w:ascii="Cambria" w:hAnsi="Cambria"/>
            <w:b w:val="0"/>
            <w:color w:val="auto"/>
            <w:sz w:val="20"/>
            <w:szCs w:val="20"/>
          </w:rPr>
          <w:t>Client Certificate.</w:t>
        </w:r>
      </w:ins>
    </w:p>
    <w:p w:rsidR="00A265E5" w:rsidDel="002D6099" w:rsidRDefault="00A265E5" w:rsidP="00A265E5">
      <w:pPr>
        <w:pStyle w:val="Heading1"/>
        <w:numPr>
          <w:ilvl w:val="1"/>
          <w:numId w:val="20"/>
        </w:numPr>
        <w:spacing w:before="0" w:after="200"/>
        <w:rPr>
          <w:del w:id="416" w:author="Jeremy" w:date="2012-02-22T08:10:00Z"/>
          <w:rFonts w:ascii="Cambria" w:hAnsi="Cambria"/>
          <w:b w:val="0"/>
          <w:color w:val="auto"/>
          <w:sz w:val="20"/>
          <w:szCs w:val="20"/>
        </w:rPr>
      </w:pPr>
      <w:del w:id="417" w:author="Jeremy" w:date="2012-02-22T08:10:00Z">
        <w:r w:rsidDel="002D6099">
          <w:rPr>
            <w:rFonts w:ascii="Cambria" w:hAnsi="Cambria"/>
            <w:b w:val="0"/>
            <w:color w:val="auto"/>
            <w:sz w:val="20"/>
            <w:szCs w:val="20"/>
          </w:rPr>
          <w:delText>OSG Administrator or a Trusted Agent shall obtain a copy of each Certificate applicant’s photo identification document during a face-to-face validation process prior to authorizing the issuance of a Client Certificate.  OSG Administrator or a Trusted Agent shall require an applicant to present a valid Client Certificate prior to authorizing the issuance of an SSL Certificate.</w:delText>
        </w:r>
        <w:commentRangeEnd w:id="404"/>
        <w:r w:rsidR="00B14C85" w:rsidDel="002D6099">
          <w:rPr>
            <w:rStyle w:val="CommentReference"/>
            <w:b w:val="0"/>
            <w:bCs w:val="0"/>
            <w:color w:val="auto"/>
            <w:kern w:val="0"/>
          </w:rPr>
          <w:commentReference w:id="404"/>
        </w:r>
      </w:del>
    </w:p>
    <w:p w:rsidR="00CA43F6" w:rsidRPr="00250CF7" w:rsidRDefault="00C77BC1" w:rsidP="00BF0120">
      <w:pPr>
        <w:pStyle w:val="Heading1"/>
        <w:numPr>
          <w:ilvl w:val="1"/>
          <w:numId w:val="20"/>
        </w:numPr>
        <w:spacing w:before="0" w:after="200"/>
        <w:rPr>
          <w:color w:val="auto"/>
        </w:rPr>
      </w:pPr>
      <w:proofErr w:type="gramStart"/>
      <w:r w:rsidRPr="00250CF7">
        <w:rPr>
          <w:rFonts w:ascii="Cambria" w:eastAsia="Cambria" w:hAnsi="Cambria" w:cs="Cambria"/>
          <w:b w:val="0"/>
          <w:bCs w:val="0"/>
          <w:color w:val="auto"/>
          <w:sz w:val="20"/>
          <w:szCs w:val="20"/>
          <w:u w:val="single"/>
        </w:rPr>
        <w:t>Qualifications</w:t>
      </w:r>
      <w:r w:rsidRPr="00250CF7">
        <w:rPr>
          <w:rFonts w:ascii="Cambria" w:eastAsia="Cambria" w:hAnsi="Cambria" w:cs="Cambria"/>
          <w:b w:val="0"/>
          <w:bCs w:val="0"/>
          <w:color w:val="auto"/>
          <w:sz w:val="20"/>
          <w:szCs w:val="20"/>
        </w:rPr>
        <w:t>.</w:t>
      </w:r>
      <w:proofErr w:type="gramEnd"/>
      <w:r w:rsidRPr="00250CF7">
        <w:rPr>
          <w:rFonts w:ascii="Cambria" w:eastAsia="Cambria" w:hAnsi="Cambria" w:cs="Cambria"/>
          <w:b w:val="0"/>
          <w:bCs w:val="0"/>
          <w:color w:val="auto"/>
          <w:sz w:val="20"/>
          <w:szCs w:val="20"/>
        </w:rPr>
        <w:t xml:space="preserve">  </w:t>
      </w:r>
      <w:r w:rsidRPr="00250CF7">
        <w:rPr>
          <w:rFonts w:ascii="Cambria" w:hAnsi="Cambria"/>
          <w:b w:val="0"/>
          <w:color w:val="auto"/>
          <w:sz w:val="20"/>
          <w:szCs w:val="20"/>
        </w:rPr>
        <w:t xml:space="preserve">DigiCert has the sole right of approval over any </w:t>
      </w:r>
      <w:r w:rsidR="004335D3">
        <w:rPr>
          <w:rFonts w:ascii="Cambria" w:hAnsi="Cambria"/>
          <w:b w:val="0"/>
          <w:color w:val="auto"/>
          <w:sz w:val="20"/>
          <w:szCs w:val="20"/>
        </w:rPr>
        <w:t xml:space="preserve">Certificates </w:t>
      </w:r>
      <w:ins w:id="418" w:author="Jeremy" w:date="2012-02-22T08:11:00Z">
        <w:r w:rsidR="000B66AF">
          <w:rPr>
            <w:rFonts w:ascii="Cambria" w:hAnsi="Cambria"/>
            <w:b w:val="0"/>
            <w:color w:val="auto"/>
            <w:sz w:val="20"/>
            <w:szCs w:val="20"/>
          </w:rPr>
          <w:t xml:space="preserve">requested </w:t>
        </w:r>
      </w:ins>
      <w:ins w:id="419" w:author="Jeremy" w:date="2012-02-22T08:12:00Z">
        <w:r w:rsidR="000B66AF">
          <w:rPr>
            <w:rFonts w:ascii="Cambria" w:hAnsi="Cambria"/>
            <w:b w:val="0"/>
            <w:color w:val="auto"/>
            <w:sz w:val="20"/>
            <w:szCs w:val="20"/>
          </w:rPr>
          <w:t>under this Agreement</w:t>
        </w:r>
      </w:ins>
      <w:del w:id="420" w:author="Jeremy" w:date="2012-02-22T08:12:00Z">
        <w:r w:rsidRPr="00250CF7" w:rsidDel="000B66AF">
          <w:rPr>
            <w:rFonts w:ascii="Cambria" w:hAnsi="Cambria"/>
            <w:b w:val="0"/>
            <w:color w:val="auto"/>
            <w:sz w:val="20"/>
            <w:szCs w:val="20"/>
          </w:rPr>
          <w:delText xml:space="preserve">offered to a </w:delText>
        </w:r>
      </w:del>
      <w:del w:id="421" w:author="Jeremy" w:date="2012-02-03T17:43:00Z">
        <w:r w:rsidR="009505F2" w:rsidDel="00756115">
          <w:rPr>
            <w:rFonts w:ascii="Cambria" w:hAnsi="Cambria"/>
            <w:b w:val="0"/>
            <w:color w:val="auto"/>
            <w:sz w:val="20"/>
            <w:szCs w:val="20"/>
          </w:rPr>
          <w:delText>Participant</w:delText>
        </w:r>
      </w:del>
      <w:r w:rsidRPr="00250CF7">
        <w:rPr>
          <w:rFonts w:ascii="Cambria" w:hAnsi="Cambria"/>
          <w:b w:val="0"/>
          <w:color w:val="auto"/>
          <w:sz w:val="20"/>
          <w:szCs w:val="20"/>
        </w:rPr>
        <w:t>, and D</w:t>
      </w:r>
      <w:r w:rsidR="00D1433F">
        <w:rPr>
          <w:rFonts w:ascii="Cambria" w:hAnsi="Cambria"/>
          <w:b w:val="0"/>
          <w:color w:val="auto"/>
          <w:sz w:val="20"/>
          <w:szCs w:val="20"/>
        </w:rPr>
        <w:t xml:space="preserve">igiCert may refuse to </w:t>
      </w:r>
      <w:ins w:id="422" w:author="Jeremy" w:date="2012-02-22T08:12:00Z">
        <w:r w:rsidR="000B66AF">
          <w:rPr>
            <w:rFonts w:ascii="Cambria" w:hAnsi="Cambria"/>
            <w:b w:val="0"/>
            <w:color w:val="auto"/>
            <w:sz w:val="20"/>
            <w:szCs w:val="20"/>
          </w:rPr>
          <w:t xml:space="preserve">issue a </w:t>
        </w:r>
      </w:ins>
      <w:del w:id="423" w:author="Jeremy" w:date="2012-02-22T08:12:00Z">
        <w:r w:rsidR="00D1433F" w:rsidDel="000B66AF">
          <w:rPr>
            <w:rFonts w:ascii="Cambria" w:hAnsi="Cambria"/>
            <w:b w:val="0"/>
            <w:color w:val="auto"/>
            <w:sz w:val="20"/>
            <w:szCs w:val="20"/>
          </w:rPr>
          <w:delText xml:space="preserve">provide </w:delText>
        </w:r>
      </w:del>
      <w:r w:rsidR="00D1433F">
        <w:rPr>
          <w:rFonts w:ascii="Cambria" w:hAnsi="Cambria"/>
          <w:b w:val="0"/>
          <w:color w:val="auto"/>
          <w:sz w:val="20"/>
          <w:szCs w:val="20"/>
        </w:rPr>
        <w:t>Certificate</w:t>
      </w:r>
      <w:ins w:id="424" w:author="Jeremy" w:date="2012-02-22T08:12:00Z">
        <w:r w:rsidR="000B66AF">
          <w:rPr>
            <w:rFonts w:ascii="Cambria" w:hAnsi="Cambria"/>
            <w:b w:val="0"/>
            <w:color w:val="auto"/>
            <w:sz w:val="20"/>
            <w:szCs w:val="20"/>
          </w:rPr>
          <w:t xml:space="preserve"> </w:t>
        </w:r>
      </w:ins>
      <w:del w:id="425" w:author="Jeremy" w:date="2012-02-22T08:12:00Z">
        <w:r w:rsidR="00D1433F" w:rsidDel="000B66AF">
          <w:rPr>
            <w:rFonts w:ascii="Cambria" w:hAnsi="Cambria"/>
            <w:b w:val="0"/>
            <w:color w:val="auto"/>
            <w:sz w:val="20"/>
            <w:szCs w:val="20"/>
          </w:rPr>
          <w:delText>s</w:delText>
        </w:r>
        <w:r w:rsidRPr="00250CF7" w:rsidDel="000B66AF">
          <w:rPr>
            <w:rFonts w:ascii="Cambria" w:hAnsi="Cambria"/>
            <w:b w:val="0"/>
            <w:color w:val="auto"/>
            <w:sz w:val="20"/>
            <w:szCs w:val="20"/>
          </w:rPr>
          <w:delText xml:space="preserve"> to a </w:delText>
        </w:r>
      </w:del>
      <w:del w:id="426" w:author="Jeremy" w:date="2012-02-03T17:43:00Z">
        <w:r w:rsidR="009505F2" w:rsidDel="00756115">
          <w:rPr>
            <w:rFonts w:ascii="Cambria" w:hAnsi="Cambria"/>
            <w:b w:val="0"/>
            <w:color w:val="auto"/>
            <w:sz w:val="20"/>
            <w:szCs w:val="20"/>
          </w:rPr>
          <w:delText>Participant</w:delText>
        </w:r>
      </w:del>
      <w:del w:id="427" w:author="Jeremy" w:date="2012-02-22T08:12:00Z">
        <w:r w:rsidRPr="00250CF7" w:rsidDel="000B66AF">
          <w:rPr>
            <w:rFonts w:ascii="Cambria" w:hAnsi="Cambria"/>
            <w:b w:val="0"/>
            <w:color w:val="auto"/>
            <w:sz w:val="20"/>
            <w:szCs w:val="20"/>
          </w:rPr>
          <w:delText xml:space="preserve"> </w:delText>
        </w:r>
      </w:del>
      <w:r w:rsidRPr="00250CF7">
        <w:rPr>
          <w:rFonts w:ascii="Cambria" w:hAnsi="Cambria"/>
          <w:b w:val="0"/>
          <w:color w:val="auto"/>
          <w:sz w:val="20"/>
          <w:szCs w:val="20"/>
        </w:rPr>
        <w:t>for any reason</w:t>
      </w:r>
      <w:ins w:id="428" w:author="Jeremy" w:date="2012-02-27T10:25:00Z">
        <w:r w:rsidR="00995089">
          <w:rPr>
            <w:rFonts w:ascii="Cambria" w:hAnsi="Cambria"/>
            <w:b w:val="0"/>
            <w:color w:val="auto"/>
            <w:sz w:val="20"/>
            <w:szCs w:val="20"/>
          </w:rPr>
          <w:t>; how</w:t>
        </w:r>
      </w:ins>
      <w:ins w:id="429" w:author="Jeremy" w:date="2012-02-27T10:26:00Z">
        <w:r w:rsidR="00995089">
          <w:rPr>
            <w:rFonts w:ascii="Cambria" w:hAnsi="Cambria"/>
            <w:b w:val="0"/>
            <w:color w:val="auto"/>
            <w:sz w:val="20"/>
            <w:szCs w:val="20"/>
          </w:rPr>
          <w:t xml:space="preserve">ever, </w:t>
        </w:r>
      </w:ins>
      <w:del w:id="430" w:author="Jeremy" w:date="2012-02-27T10:25:00Z">
        <w:r w:rsidRPr="00250CF7" w:rsidDel="00995089">
          <w:rPr>
            <w:rFonts w:ascii="Cambria" w:hAnsi="Cambria"/>
            <w:b w:val="0"/>
            <w:color w:val="auto"/>
            <w:sz w:val="20"/>
            <w:szCs w:val="20"/>
          </w:rPr>
          <w:delText xml:space="preserve">. </w:delText>
        </w:r>
      </w:del>
      <w:del w:id="431" w:author="Jeremy" w:date="2012-02-27T10:26:00Z">
        <w:r w:rsidRPr="00250CF7" w:rsidDel="00995089">
          <w:rPr>
            <w:rFonts w:ascii="Cambria" w:hAnsi="Cambria"/>
            <w:b w:val="0"/>
            <w:color w:val="auto"/>
            <w:sz w:val="20"/>
            <w:szCs w:val="20"/>
          </w:rPr>
          <w:delText xml:space="preserve"> </w:delText>
        </w:r>
        <w:r w:rsidR="00A265E5" w:rsidDel="00995089">
          <w:rPr>
            <w:rFonts w:ascii="Cambria" w:hAnsi="Cambria"/>
            <w:b w:val="0"/>
            <w:color w:val="auto"/>
            <w:sz w:val="20"/>
            <w:szCs w:val="20"/>
          </w:rPr>
          <w:delText xml:space="preserve">Notwithstanding the foregoing, </w:delText>
        </w:r>
      </w:del>
      <w:r w:rsidR="00A265E5">
        <w:rPr>
          <w:rFonts w:ascii="Cambria" w:hAnsi="Cambria"/>
          <w:b w:val="0"/>
          <w:color w:val="auto"/>
          <w:sz w:val="20"/>
          <w:szCs w:val="20"/>
        </w:rPr>
        <w:t xml:space="preserve">DigiCert is not required to perform any additional verification or checking on Certificates </w:t>
      </w:r>
      <w:ins w:id="432" w:author="Jeremy" w:date="2012-02-22T08:17:00Z">
        <w:r w:rsidR="000B66AF">
          <w:rPr>
            <w:rFonts w:ascii="Cambria" w:hAnsi="Cambria"/>
            <w:b w:val="0"/>
            <w:color w:val="auto"/>
            <w:sz w:val="20"/>
            <w:szCs w:val="20"/>
          </w:rPr>
          <w:t xml:space="preserve">authorized </w:t>
        </w:r>
      </w:ins>
      <w:del w:id="433" w:author="Jeremy" w:date="2012-02-22T08:18:00Z">
        <w:r w:rsidR="00A265E5" w:rsidDel="000B66AF">
          <w:rPr>
            <w:rFonts w:ascii="Cambria" w:hAnsi="Cambria"/>
            <w:b w:val="0"/>
            <w:color w:val="auto"/>
            <w:sz w:val="20"/>
            <w:szCs w:val="20"/>
          </w:rPr>
          <w:delText xml:space="preserve">approved </w:delText>
        </w:r>
      </w:del>
      <w:r w:rsidR="00A265E5">
        <w:rPr>
          <w:rFonts w:ascii="Cambria" w:hAnsi="Cambria"/>
          <w:b w:val="0"/>
          <w:color w:val="auto"/>
          <w:sz w:val="20"/>
          <w:szCs w:val="20"/>
        </w:rPr>
        <w:t>for issuance by a</w:t>
      </w:r>
      <w:ins w:id="434" w:author="Jeremy" w:date="2012-02-22T08:15:00Z">
        <w:r w:rsidR="000B66AF">
          <w:rPr>
            <w:rFonts w:ascii="Cambria" w:hAnsi="Cambria"/>
            <w:b w:val="0"/>
            <w:color w:val="auto"/>
            <w:sz w:val="20"/>
            <w:szCs w:val="20"/>
          </w:rPr>
          <w:t xml:space="preserve"> Registration Authority. </w:t>
        </w:r>
      </w:ins>
      <w:ins w:id="435" w:author="Jeremy" w:date="2012-02-22T08:18:00Z">
        <w:r w:rsidR="000B66AF">
          <w:rPr>
            <w:rFonts w:ascii="Cambria" w:hAnsi="Cambria"/>
            <w:b w:val="0"/>
            <w:color w:val="auto"/>
            <w:sz w:val="20"/>
            <w:szCs w:val="20"/>
          </w:rPr>
          <w:t xml:space="preserve">Each Registration Authority </w:t>
        </w:r>
      </w:ins>
      <w:del w:id="436" w:author="Jeremy" w:date="2012-02-22T08:15:00Z">
        <w:r w:rsidR="00A265E5" w:rsidDel="000B66AF">
          <w:rPr>
            <w:rFonts w:ascii="Cambria" w:hAnsi="Cambria"/>
            <w:b w:val="0"/>
            <w:color w:val="auto"/>
            <w:sz w:val="20"/>
            <w:szCs w:val="20"/>
          </w:rPr>
          <w:delText xml:space="preserve">n OSG Administrator or Trusted Agent.  </w:delText>
        </w:r>
      </w:del>
      <w:del w:id="437" w:author="Jeremy" w:date="2012-02-22T08:18:00Z">
        <w:r w:rsidR="00A265E5" w:rsidDel="000B66AF">
          <w:rPr>
            <w:rFonts w:ascii="Cambria" w:hAnsi="Cambria"/>
            <w:b w:val="0"/>
            <w:color w:val="auto"/>
            <w:sz w:val="20"/>
            <w:szCs w:val="20"/>
          </w:rPr>
          <w:delText xml:space="preserve">OSG Administrator </w:delText>
        </w:r>
      </w:del>
      <w:r w:rsidR="00A265E5">
        <w:rPr>
          <w:rFonts w:ascii="Cambria" w:hAnsi="Cambria"/>
          <w:b w:val="0"/>
          <w:color w:val="auto"/>
          <w:sz w:val="20"/>
          <w:szCs w:val="20"/>
        </w:rPr>
        <w:t xml:space="preserve">acknowledges that DigiCert may rely on </w:t>
      </w:r>
      <w:ins w:id="438" w:author="Jeremy" w:date="2012-02-22T08:19:00Z">
        <w:r w:rsidR="000B66AF">
          <w:rPr>
            <w:rFonts w:ascii="Cambria" w:hAnsi="Cambria"/>
            <w:b w:val="0"/>
            <w:color w:val="auto"/>
            <w:sz w:val="20"/>
            <w:szCs w:val="20"/>
          </w:rPr>
          <w:t xml:space="preserve">its authorization of the Certificate request and that such authorization </w:t>
        </w:r>
      </w:ins>
      <w:ins w:id="439" w:author="Jeremy" w:date="2012-02-22T08:20:00Z">
        <w:r w:rsidR="000B66AF">
          <w:rPr>
            <w:rFonts w:ascii="Cambria" w:hAnsi="Cambria"/>
            <w:b w:val="0"/>
            <w:color w:val="auto"/>
            <w:sz w:val="20"/>
            <w:szCs w:val="20"/>
          </w:rPr>
          <w:t xml:space="preserve">is the Registration Authority’s </w:t>
        </w:r>
      </w:ins>
      <w:del w:id="440" w:author="Jeremy" w:date="2012-02-22T08:20:00Z">
        <w:r w:rsidR="00A265E5" w:rsidDel="000B66AF">
          <w:rPr>
            <w:rFonts w:ascii="Cambria" w:hAnsi="Cambria"/>
            <w:b w:val="0"/>
            <w:color w:val="auto"/>
            <w:sz w:val="20"/>
            <w:szCs w:val="20"/>
          </w:rPr>
          <w:delText xml:space="preserve">OSG Administrator’s or a Trusted Agent’s approval of a Certificate request as OSG Administrator’s </w:delText>
        </w:r>
      </w:del>
      <w:r w:rsidR="00A265E5">
        <w:rPr>
          <w:rFonts w:ascii="Cambria" w:hAnsi="Cambria"/>
          <w:b w:val="0"/>
          <w:color w:val="auto"/>
          <w:sz w:val="20"/>
          <w:szCs w:val="20"/>
        </w:rPr>
        <w:t>representation that the RPS was followed in verifying</w:t>
      </w:r>
      <w:ins w:id="441" w:author="Jeremy" w:date="2012-02-22T08:20:00Z">
        <w:r w:rsidR="00AE0774">
          <w:rPr>
            <w:rFonts w:ascii="Cambria" w:hAnsi="Cambria"/>
            <w:b w:val="0"/>
            <w:color w:val="auto"/>
            <w:sz w:val="20"/>
            <w:szCs w:val="20"/>
          </w:rPr>
          <w:t xml:space="preserve"> and providing</w:t>
        </w:r>
      </w:ins>
      <w:r w:rsidR="00A265E5">
        <w:rPr>
          <w:rFonts w:ascii="Cambria" w:hAnsi="Cambria"/>
          <w:b w:val="0"/>
          <w:color w:val="auto"/>
          <w:sz w:val="20"/>
          <w:szCs w:val="20"/>
        </w:rPr>
        <w:t xml:space="preserve"> the Certificate</w:t>
      </w:r>
      <w:del w:id="442" w:author="Jeremy" w:date="2012-02-22T08:20:00Z">
        <w:r w:rsidR="00A265E5" w:rsidDel="00AE0774">
          <w:rPr>
            <w:rFonts w:ascii="Cambria" w:hAnsi="Cambria"/>
            <w:b w:val="0"/>
            <w:color w:val="auto"/>
            <w:sz w:val="20"/>
            <w:szCs w:val="20"/>
          </w:rPr>
          <w:delText xml:space="preserve"> applicant and </w:delText>
        </w:r>
        <w:r w:rsidR="00A265E5" w:rsidDel="000B66AF">
          <w:rPr>
            <w:rFonts w:ascii="Cambria" w:hAnsi="Cambria"/>
            <w:b w:val="0"/>
            <w:color w:val="auto"/>
            <w:sz w:val="20"/>
            <w:szCs w:val="20"/>
          </w:rPr>
          <w:delText xml:space="preserve">issuing </w:delText>
        </w:r>
        <w:r w:rsidR="00A265E5" w:rsidDel="00AE0774">
          <w:rPr>
            <w:rFonts w:ascii="Cambria" w:hAnsi="Cambria"/>
            <w:b w:val="0"/>
            <w:color w:val="auto"/>
            <w:sz w:val="20"/>
            <w:szCs w:val="20"/>
          </w:rPr>
          <w:delText>the Certificate</w:delText>
        </w:r>
      </w:del>
      <w:r w:rsidR="00A265E5">
        <w:rPr>
          <w:rFonts w:ascii="Cambria" w:hAnsi="Cambria"/>
          <w:b w:val="0"/>
          <w:color w:val="auto"/>
          <w:sz w:val="20"/>
          <w:szCs w:val="20"/>
        </w:rPr>
        <w:t>.</w:t>
      </w:r>
    </w:p>
    <w:p w:rsidR="00AF02F5" w:rsidRPr="00AF02F5" w:rsidRDefault="00D143EE" w:rsidP="00BF0120">
      <w:pPr>
        <w:pStyle w:val="Heading1"/>
        <w:numPr>
          <w:ilvl w:val="1"/>
          <w:numId w:val="20"/>
        </w:numPr>
        <w:spacing w:before="0" w:after="200"/>
        <w:rPr>
          <w:color w:val="auto"/>
        </w:rPr>
      </w:pPr>
      <w:proofErr w:type="gramStart"/>
      <w:r w:rsidRPr="00250CF7">
        <w:rPr>
          <w:rFonts w:ascii="Cambria" w:eastAsia="Cambria" w:hAnsi="Cambria" w:cs="Cambria"/>
          <w:b w:val="0"/>
          <w:bCs w:val="0"/>
          <w:color w:val="auto"/>
          <w:sz w:val="20"/>
          <w:szCs w:val="20"/>
          <w:u w:val="single"/>
        </w:rPr>
        <w:t>Sub</w:t>
      </w:r>
      <w:r w:rsidR="0039439A" w:rsidRPr="00250CF7">
        <w:rPr>
          <w:rFonts w:ascii="Cambria" w:eastAsia="Cambria" w:hAnsi="Cambria" w:cs="Cambria"/>
          <w:b w:val="0"/>
          <w:bCs w:val="0"/>
          <w:color w:val="auto"/>
          <w:sz w:val="20"/>
          <w:szCs w:val="20"/>
          <w:u w:val="single"/>
        </w:rPr>
        <w:t>ordinate</w:t>
      </w:r>
      <w:r w:rsidRPr="00250CF7">
        <w:rPr>
          <w:rFonts w:ascii="Cambria" w:eastAsia="Cambria" w:hAnsi="Cambria" w:cs="Cambria"/>
          <w:b w:val="0"/>
          <w:bCs w:val="0"/>
          <w:color w:val="auto"/>
          <w:sz w:val="20"/>
          <w:szCs w:val="20"/>
          <w:u w:val="single"/>
        </w:rPr>
        <w:t xml:space="preserve"> CA</w:t>
      </w:r>
      <w:r w:rsidRPr="00250CF7">
        <w:rPr>
          <w:rFonts w:ascii="Cambria" w:eastAsia="Cambria" w:hAnsi="Cambria" w:cs="Cambria"/>
          <w:b w:val="0"/>
          <w:bCs w:val="0"/>
          <w:color w:val="auto"/>
          <w:sz w:val="20"/>
          <w:szCs w:val="20"/>
        </w:rPr>
        <w:t>.</w:t>
      </w:r>
      <w:proofErr w:type="gramEnd"/>
      <w:r w:rsidRPr="00250CF7">
        <w:rPr>
          <w:rFonts w:ascii="Cambria" w:eastAsia="Cambria" w:hAnsi="Cambria" w:cs="Cambria"/>
          <w:b w:val="0"/>
          <w:bCs w:val="0"/>
          <w:color w:val="auto"/>
          <w:sz w:val="20"/>
          <w:szCs w:val="20"/>
        </w:rPr>
        <w:t xml:space="preserve">  </w:t>
      </w:r>
    </w:p>
    <w:p w:rsidR="000F5DBA" w:rsidRPr="000F5DBA" w:rsidRDefault="00AF02F5" w:rsidP="00BF0120">
      <w:pPr>
        <w:pStyle w:val="Heading1"/>
        <w:numPr>
          <w:ilvl w:val="2"/>
          <w:numId w:val="20"/>
        </w:numPr>
        <w:spacing w:before="0" w:after="200"/>
        <w:ind w:left="1440"/>
        <w:rPr>
          <w:color w:val="auto"/>
        </w:rPr>
      </w:pPr>
      <w:proofErr w:type="gramStart"/>
      <w:r>
        <w:rPr>
          <w:rFonts w:ascii="Cambria" w:eastAsia="Cambria" w:hAnsi="Cambria" w:cs="Cambria"/>
          <w:b w:val="0"/>
          <w:bCs w:val="0"/>
          <w:color w:val="auto"/>
          <w:sz w:val="20"/>
          <w:szCs w:val="20"/>
          <w:u w:val="single"/>
        </w:rPr>
        <w:t>Issuance of Intermediate Certificate</w:t>
      </w:r>
      <w:r w:rsidRPr="00AF02F5">
        <w:rPr>
          <w:rFonts w:ascii="Cambria" w:eastAsia="Cambria" w:hAnsi="Cambria" w:cs="Cambria"/>
          <w:b w:val="0"/>
          <w:bCs w:val="0"/>
          <w:color w:val="auto"/>
          <w:sz w:val="20"/>
          <w:szCs w:val="20"/>
        </w:rPr>
        <w:t>.</w:t>
      </w:r>
      <w:proofErr w:type="gramEnd"/>
      <w:r>
        <w:rPr>
          <w:rFonts w:ascii="Cambria" w:eastAsia="Cambria" w:hAnsi="Cambria" w:cs="Cambria"/>
          <w:b w:val="0"/>
          <w:bCs w:val="0"/>
          <w:color w:val="auto"/>
          <w:sz w:val="20"/>
          <w:szCs w:val="20"/>
        </w:rPr>
        <w:t xml:space="preserve">  </w:t>
      </w:r>
      <w:r w:rsidR="00731850">
        <w:rPr>
          <w:rFonts w:ascii="Cambria" w:eastAsia="Cambria" w:hAnsi="Cambria" w:cs="Cambria"/>
          <w:b w:val="0"/>
          <w:bCs w:val="0"/>
          <w:color w:val="auto"/>
          <w:sz w:val="20"/>
          <w:szCs w:val="20"/>
        </w:rPr>
        <w:t>OSG Administrator</w:t>
      </w:r>
      <w:r w:rsidR="000F5DBA">
        <w:rPr>
          <w:rFonts w:ascii="Cambria" w:eastAsia="Cambria" w:hAnsi="Cambria" w:cs="Cambria"/>
          <w:b w:val="0"/>
          <w:bCs w:val="0"/>
          <w:color w:val="auto"/>
          <w:sz w:val="20"/>
          <w:szCs w:val="20"/>
        </w:rPr>
        <w:t xml:space="preserve"> shall provide to DigiCert a proposed Certificate profile for a co-branded </w:t>
      </w:r>
      <w:r w:rsidR="002E14CC">
        <w:rPr>
          <w:rFonts w:ascii="Cambria" w:eastAsia="Cambria" w:hAnsi="Cambria" w:cs="Cambria"/>
          <w:b w:val="0"/>
          <w:bCs w:val="0"/>
          <w:color w:val="auto"/>
          <w:sz w:val="20"/>
          <w:szCs w:val="20"/>
        </w:rPr>
        <w:t xml:space="preserve">(branded for OSG and DigiCert) </w:t>
      </w:r>
      <w:r w:rsidR="000F5DBA">
        <w:rPr>
          <w:rFonts w:ascii="Cambria" w:eastAsia="Cambria" w:hAnsi="Cambria" w:cs="Cambria"/>
          <w:b w:val="0"/>
          <w:bCs w:val="0"/>
          <w:color w:val="auto"/>
          <w:sz w:val="20"/>
          <w:szCs w:val="20"/>
        </w:rPr>
        <w:t xml:space="preserve">Intermediate Certificate that </w:t>
      </w:r>
      <w:ins w:id="443" w:author="Jeremy" w:date="2012-02-24T13:44:00Z">
        <w:r w:rsidR="00E36DD5">
          <w:rPr>
            <w:rFonts w:ascii="Cambria" w:eastAsia="Cambria" w:hAnsi="Cambria" w:cs="Cambria"/>
            <w:b w:val="0"/>
            <w:bCs w:val="0"/>
            <w:color w:val="auto"/>
            <w:sz w:val="20"/>
            <w:szCs w:val="20"/>
          </w:rPr>
          <w:t xml:space="preserve">DigiCert </w:t>
        </w:r>
      </w:ins>
      <w:r w:rsidR="00562024">
        <w:rPr>
          <w:rFonts w:ascii="Cambria" w:eastAsia="Cambria" w:hAnsi="Cambria" w:cs="Cambria"/>
          <w:b w:val="0"/>
          <w:bCs w:val="0"/>
          <w:color w:val="auto"/>
          <w:sz w:val="20"/>
          <w:szCs w:val="20"/>
        </w:rPr>
        <w:t>will</w:t>
      </w:r>
      <w:r w:rsidR="000F5DBA">
        <w:rPr>
          <w:rFonts w:ascii="Cambria" w:eastAsia="Cambria" w:hAnsi="Cambria" w:cs="Cambria"/>
          <w:b w:val="0"/>
          <w:bCs w:val="0"/>
          <w:color w:val="auto"/>
          <w:sz w:val="20"/>
          <w:szCs w:val="20"/>
        </w:rPr>
        <w:t xml:space="preserve"> </w:t>
      </w:r>
      <w:del w:id="444" w:author="Jeremy" w:date="2012-02-24T13:44:00Z">
        <w:r w:rsidR="000F5DBA" w:rsidDel="00E36DD5">
          <w:rPr>
            <w:rFonts w:ascii="Cambria" w:eastAsia="Cambria" w:hAnsi="Cambria" w:cs="Cambria"/>
            <w:b w:val="0"/>
            <w:bCs w:val="0"/>
            <w:color w:val="auto"/>
            <w:sz w:val="20"/>
            <w:szCs w:val="20"/>
          </w:rPr>
          <w:delText xml:space="preserve">be </w:delText>
        </w:r>
      </w:del>
      <w:r w:rsidR="000F5DBA">
        <w:rPr>
          <w:rFonts w:ascii="Cambria" w:eastAsia="Cambria" w:hAnsi="Cambria" w:cs="Cambria"/>
          <w:b w:val="0"/>
          <w:bCs w:val="0"/>
          <w:color w:val="auto"/>
          <w:sz w:val="20"/>
          <w:szCs w:val="20"/>
        </w:rPr>
        <w:t>use</w:t>
      </w:r>
      <w:del w:id="445" w:author="Jeremy" w:date="2012-02-24T13:44:00Z">
        <w:r w:rsidR="000F5DBA" w:rsidDel="00E36DD5">
          <w:rPr>
            <w:rFonts w:ascii="Cambria" w:eastAsia="Cambria" w:hAnsi="Cambria" w:cs="Cambria"/>
            <w:b w:val="0"/>
            <w:bCs w:val="0"/>
            <w:color w:val="auto"/>
            <w:sz w:val="20"/>
            <w:szCs w:val="20"/>
          </w:rPr>
          <w:delText>d</w:delText>
        </w:r>
      </w:del>
      <w:r w:rsidR="000F5DBA">
        <w:rPr>
          <w:rFonts w:ascii="Cambria" w:eastAsia="Cambria" w:hAnsi="Cambria" w:cs="Cambria"/>
          <w:b w:val="0"/>
          <w:bCs w:val="0"/>
          <w:color w:val="auto"/>
          <w:sz w:val="20"/>
          <w:szCs w:val="20"/>
        </w:rPr>
        <w:t xml:space="preserve"> </w:t>
      </w:r>
      <w:r w:rsidR="00562024">
        <w:rPr>
          <w:rFonts w:ascii="Cambria" w:eastAsia="Cambria" w:hAnsi="Cambria" w:cs="Cambria"/>
          <w:b w:val="0"/>
          <w:bCs w:val="0"/>
          <w:color w:val="auto"/>
          <w:sz w:val="20"/>
          <w:szCs w:val="20"/>
        </w:rPr>
        <w:t xml:space="preserve">to </w:t>
      </w:r>
      <w:r w:rsidR="000F5DBA">
        <w:rPr>
          <w:rFonts w:ascii="Cambria" w:eastAsia="Cambria" w:hAnsi="Cambria" w:cs="Cambria"/>
          <w:b w:val="0"/>
          <w:bCs w:val="0"/>
          <w:color w:val="auto"/>
          <w:sz w:val="20"/>
          <w:szCs w:val="20"/>
        </w:rPr>
        <w:t xml:space="preserve">issue </w:t>
      </w:r>
      <w:r w:rsidR="00A265E5">
        <w:rPr>
          <w:rFonts w:ascii="Cambria" w:eastAsia="Cambria" w:hAnsi="Cambria" w:cs="Cambria"/>
          <w:b w:val="0"/>
          <w:bCs w:val="0"/>
          <w:color w:val="auto"/>
          <w:sz w:val="20"/>
          <w:szCs w:val="20"/>
        </w:rPr>
        <w:t xml:space="preserve">Grid-only </w:t>
      </w:r>
      <w:r w:rsidR="000F5DBA">
        <w:rPr>
          <w:rFonts w:ascii="Cambria" w:eastAsia="Cambria" w:hAnsi="Cambria" w:cs="Cambria"/>
          <w:b w:val="0"/>
          <w:bCs w:val="0"/>
          <w:color w:val="auto"/>
          <w:sz w:val="20"/>
          <w:szCs w:val="20"/>
        </w:rPr>
        <w:t>Certificates</w:t>
      </w:r>
      <w:ins w:id="446" w:author="Jeremy" w:date="2012-02-24T13:44:00Z">
        <w:r w:rsidR="00E36DD5">
          <w:rPr>
            <w:rFonts w:ascii="Cambria" w:eastAsia="Cambria" w:hAnsi="Cambria" w:cs="Cambria"/>
            <w:b w:val="0"/>
            <w:bCs w:val="0"/>
            <w:color w:val="auto"/>
            <w:sz w:val="20"/>
            <w:szCs w:val="20"/>
          </w:rPr>
          <w:t xml:space="preserve"> to Subscribers</w:t>
        </w:r>
      </w:ins>
      <w:del w:id="447" w:author="Jeremy" w:date="2012-02-22T08:23:00Z">
        <w:r w:rsidR="000F5DBA" w:rsidDel="00AE0774">
          <w:rPr>
            <w:rFonts w:ascii="Cambria" w:eastAsia="Cambria" w:hAnsi="Cambria" w:cs="Cambria"/>
            <w:b w:val="0"/>
            <w:bCs w:val="0"/>
            <w:color w:val="auto"/>
            <w:sz w:val="20"/>
            <w:szCs w:val="20"/>
          </w:rPr>
          <w:delText xml:space="preserve"> to</w:delText>
        </w:r>
        <w:r w:rsidR="00AE4D78" w:rsidDel="00AE0774">
          <w:rPr>
            <w:rFonts w:ascii="Cambria" w:eastAsia="Cambria" w:hAnsi="Cambria" w:cs="Cambria"/>
            <w:b w:val="0"/>
            <w:bCs w:val="0"/>
            <w:color w:val="auto"/>
            <w:sz w:val="20"/>
            <w:szCs w:val="20"/>
          </w:rPr>
          <w:delText xml:space="preserve"> </w:delText>
        </w:r>
      </w:del>
      <w:del w:id="448" w:author="Jeremy" w:date="2012-02-03T17:45:00Z">
        <w:r w:rsidR="000F5DBA" w:rsidDel="00756115">
          <w:rPr>
            <w:rFonts w:ascii="Cambria" w:eastAsia="Cambria" w:hAnsi="Cambria" w:cs="Cambria"/>
            <w:b w:val="0"/>
            <w:bCs w:val="0"/>
            <w:color w:val="auto"/>
            <w:sz w:val="20"/>
            <w:szCs w:val="20"/>
          </w:rPr>
          <w:delText>End User</w:delText>
        </w:r>
      </w:del>
      <w:del w:id="449" w:author="Jeremy" w:date="2012-02-22T08:23:00Z">
        <w:r w:rsidR="000F5DBA" w:rsidDel="00AE0774">
          <w:rPr>
            <w:rFonts w:ascii="Cambria" w:eastAsia="Cambria" w:hAnsi="Cambria" w:cs="Cambria"/>
            <w:b w:val="0"/>
            <w:bCs w:val="0"/>
            <w:color w:val="auto"/>
            <w:sz w:val="20"/>
            <w:szCs w:val="20"/>
          </w:rPr>
          <w:delText>s</w:delText>
        </w:r>
      </w:del>
      <w:r w:rsidR="009505F2">
        <w:rPr>
          <w:rFonts w:ascii="Cambria" w:eastAsia="Cambria" w:hAnsi="Cambria" w:cs="Cambria"/>
          <w:b w:val="0"/>
          <w:bCs w:val="0"/>
          <w:color w:val="auto"/>
          <w:sz w:val="20"/>
          <w:szCs w:val="20"/>
        </w:rPr>
        <w:t xml:space="preserve">. </w:t>
      </w:r>
      <w:r w:rsidR="000F5DBA">
        <w:rPr>
          <w:rFonts w:ascii="Cambria" w:eastAsia="Cambria" w:hAnsi="Cambria" w:cs="Cambria"/>
          <w:b w:val="0"/>
          <w:bCs w:val="0"/>
          <w:color w:val="auto"/>
          <w:sz w:val="20"/>
          <w:szCs w:val="20"/>
        </w:rPr>
        <w:t xml:space="preserve"> DigiCert may modify the proposed profile in its sole discretion, provided that DigiCert </w:t>
      </w:r>
      <w:del w:id="450" w:author="Jeremy" w:date="2012-02-24T13:45:00Z">
        <w:r w:rsidR="000F5DBA" w:rsidDel="00E36DD5">
          <w:rPr>
            <w:rFonts w:ascii="Cambria" w:eastAsia="Cambria" w:hAnsi="Cambria" w:cs="Cambria"/>
            <w:b w:val="0"/>
            <w:bCs w:val="0"/>
            <w:color w:val="auto"/>
            <w:sz w:val="20"/>
            <w:szCs w:val="20"/>
          </w:rPr>
          <w:delText xml:space="preserve">provides </w:delText>
        </w:r>
      </w:del>
      <w:ins w:id="451" w:author="Jeremy" w:date="2012-02-24T13:45:00Z">
        <w:r w:rsidR="00E36DD5">
          <w:rPr>
            <w:rFonts w:ascii="Cambria" w:eastAsia="Cambria" w:hAnsi="Cambria" w:cs="Cambria"/>
            <w:b w:val="0"/>
            <w:bCs w:val="0"/>
            <w:color w:val="auto"/>
            <w:sz w:val="20"/>
            <w:szCs w:val="20"/>
          </w:rPr>
          <w:t xml:space="preserve">gives OSG Administrator </w:t>
        </w:r>
      </w:ins>
      <w:r w:rsidR="000F5DBA">
        <w:rPr>
          <w:rFonts w:ascii="Cambria" w:eastAsia="Cambria" w:hAnsi="Cambria" w:cs="Cambria"/>
          <w:b w:val="0"/>
          <w:bCs w:val="0"/>
          <w:color w:val="auto"/>
          <w:sz w:val="20"/>
          <w:szCs w:val="20"/>
        </w:rPr>
        <w:t xml:space="preserve">email notice of </w:t>
      </w:r>
      <w:del w:id="452" w:author="Jeremy" w:date="2012-02-24T13:45:00Z">
        <w:r w:rsidR="000F5DBA" w:rsidDel="00E36DD5">
          <w:rPr>
            <w:rFonts w:ascii="Cambria" w:eastAsia="Cambria" w:hAnsi="Cambria" w:cs="Cambria"/>
            <w:b w:val="0"/>
            <w:bCs w:val="0"/>
            <w:color w:val="auto"/>
            <w:sz w:val="20"/>
            <w:szCs w:val="20"/>
          </w:rPr>
          <w:delText xml:space="preserve">any </w:delText>
        </w:r>
      </w:del>
      <w:ins w:id="453" w:author="Jeremy" w:date="2012-02-24T13:45:00Z">
        <w:r w:rsidR="00E36DD5">
          <w:rPr>
            <w:rFonts w:ascii="Cambria" w:eastAsia="Cambria" w:hAnsi="Cambria" w:cs="Cambria"/>
            <w:b w:val="0"/>
            <w:bCs w:val="0"/>
            <w:color w:val="auto"/>
            <w:sz w:val="20"/>
            <w:szCs w:val="20"/>
          </w:rPr>
          <w:t xml:space="preserve">the </w:t>
        </w:r>
      </w:ins>
      <w:r w:rsidR="000F5DBA">
        <w:rPr>
          <w:rFonts w:ascii="Cambria" w:eastAsia="Cambria" w:hAnsi="Cambria" w:cs="Cambria"/>
          <w:b w:val="0"/>
          <w:bCs w:val="0"/>
          <w:color w:val="auto"/>
          <w:sz w:val="20"/>
          <w:szCs w:val="20"/>
        </w:rPr>
        <w:t xml:space="preserve">modifications.  Once the proposed Certificate profile is satisfactory to DigiCert, </w:t>
      </w:r>
      <w:del w:id="454" w:author="Jeremy" w:date="2012-02-24T13:46:00Z">
        <w:r w:rsidR="000F5DBA" w:rsidDel="00E36DD5">
          <w:rPr>
            <w:rFonts w:ascii="Cambria" w:eastAsia="Cambria" w:hAnsi="Cambria" w:cs="Cambria"/>
            <w:b w:val="0"/>
            <w:bCs w:val="0"/>
            <w:color w:val="auto"/>
            <w:sz w:val="20"/>
            <w:szCs w:val="20"/>
          </w:rPr>
          <w:delText xml:space="preserve">then </w:delText>
        </w:r>
      </w:del>
      <w:r w:rsidR="000F5DBA">
        <w:rPr>
          <w:rFonts w:ascii="Cambria" w:eastAsia="Cambria" w:hAnsi="Cambria" w:cs="Cambria"/>
          <w:b w:val="0"/>
          <w:bCs w:val="0"/>
          <w:color w:val="auto"/>
          <w:sz w:val="20"/>
          <w:szCs w:val="20"/>
        </w:rPr>
        <w:t xml:space="preserve">DigiCert shall securely </w:t>
      </w:r>
      <w:del w:id="455" w:author="Jeremy" w:date="2012-02-24T13:46:00Z">
        <w:r w:rsidR="000F5DBA" w:rsidDel="00E36DD5">
          <w:rPr>
            <w:rFonts w:ascii="Cambria" w:eastAsia="Cambria" w:hAnsi="Cambria" w:cs="Cambria"/>
            <w:b w:val="0"/>
            <w:bCs w:val="0"/>
            <w:color w:val="auto"/>
            <w:sz w:val="20"/>
            <w:szCs w:val="20"/>
          </w:rPr>
          <w:delText xml:space="preserve">generate </w:delText>
        </w:r>
      </w:del>
      <w:ins w:id="456" w:author="Jeremy" w:date="2012-02-24T13:46:00Z">
        <w:r w:rsidR="00E36DD5">
          <w:rPr>
            <w:rFonts w:ascii="Cambria" w:eastAsia="Cambria" w:hAnsi="Cambria" w:cs="Cambria"/>
            <w:b w:val="0"/>
            <w:bCs w:val="0"/>
            <w:color w:val="auto"/>
            <w:sz w:val="20"/>
            <w:szCs w:val="20"/>
          </w:rPr>
          <w:t xml:space="preserve">issue, sign, </w:t>
        </w:r>
      </w:ins>
      <w:r w:rsidR="000F5DBA">
        <w:rPr>
          <w:rFonts w:ascii="Cambria" w:eastAsia="Cambria" w:hAnsi="Cambria" w:cs="Cambria"/>
          <w:b w:val="0"/>
          <w:bCs w:val="0"/>
          <w:color w:val="auto"/>
          <w:sz w:val="20"/>
          <w:szCs w:val="20"/>
        </w:rPr>
        <w:t xml:space="preserve">and store the Intermediate Certificate.  </w:t>
      </w:r>
      <w:r w:rsidR="00241096">
        <w:rPr>
          <w:rFonts w:ascii="Cambria" w:eastAsia="Cambria" w:hAnsi="Cambria" w:cs="Cambria"/>
          <w:b w:val="0"/>
          <w:bCs w:val="0"/>
          <w:color w:val="auto"/>
          <w:sz w:val="20"/>
          <w:szCs w:val="20"/>
        </w:rPr>
        <w:t xml:space="preserve">DigiCert shall </w:t>
      </w:r>
      <w:del w:id="457" w:author="Jeremy" w:date="2012-02-24T13:46:00Z">
        <w:r w:rsidR="00241096" w:rsidDel="00E36DD5">
          <w:rPr>
            <w:rFonts w:ascii="Cambria" w:eastAsia="Cambria" w:hAnsi="Cambria" w:cs="Cambria"/>
            <w:b w:val="0"/>
            <w:bCs w:val="0"/>
            <w:color w:val="auto"/>
            <w:sz w:val="20"/>
            <w:szCs w:val="20"/>
          </w:rPr>
          <w:delText xml:space="preserve">issue </w:delText>
        </w:r>
      </w:del>
      <w:ins w:id="458" w:author="Jeremy" w:date="2012-02-24T13:46:00Z">
        <w:r w:rsidR="00E36DD5">
          <w:rPr>
            <w:rFonts w:ascii="Cambria" w:eastAsia="Cambria" w:hAnsi="Cambria" w:cs="Cambria"/>
            <w:b w:val="0"/>
            <w:bCs w:val="0"/>
            <w:color w:val="auto"/>
            <w:sz w:val="20"/>
            <w:szCs w:val="20"/>
          </w:rPr>
          <w:t xml:space="preserve">sign </w:t>
        </w:r>
      </w:ins>
      <w:r w:rsidR="00241096">
        <w:rPr>
          <w:rFonts w:ascii="Cambria" w:eastAsia="Cambria" w:hAnsi="Cambria" w:cs="Cambria"/>
          <w:b w:val="0"/>
          <w:bCs w:val="0"/>
          <w:color w:val="auto"/>
          <w:sz w:val="20"/>
          <w:szCs w:val="20"/>
        </w:rPr>
        <w:t xml:space="preserve">the Intermediate Certificate </w:t>
      </w:r>
      <w:del w:id="459" w:author="Jeremy" w:date="2012-02-24T13:46:00Z">
        <w:r w:rsidR="00241096" w:rsidDel="00E36DD5">
          <w:rPr>
            <w:rFonts w:ascii="Cambria" w:eastAsia="Cambria" w:hAnsi="Cambria" w:cs="Cambria"/>
            <w:b w:val="0"/>
            <w:bCs w:val="0"/>
            <w:color w:val="auto"/>
            <w:sz w:val="20"/>
            <w:szCs w:val="20"/>
          </w:rPr>
          <w:delText xml:space="preserve">from </w:delText>
        </w:r>
      </w:del>
      <w:ins w:id="460" w:author="Jeremy" w:date="2012-02-24T13:46:00Z">
        <w:r w:rsidR="00E36DD5">
          <w:rPr>
            <w:rFonts w:ascii="Cambria" w:eastAsia="Cambria" w:hAnsi="Cambria" w:cs="Cambria"/>
            <w:b w:val="0"/>
            <w:bCs w:val="0"/>
            <w:color w:val="auto"/>
            <w:sz w:val="20"/>
            <w:szCs w:val="20"/>
          </w:rPr>
          <w:t xml:space="preserve">with </w:t>
        </w:r>
      </w:ins>
      <w:r w:rsidR="00241096">
        <w:rPr>
          <w:rFonts w:ascii="Cambria" w:eastAsia="Cambria" w:hAnsi="Cambria" w:cs="Cambria"/>
          <w:b w:val="0"/>
          <w:bCs w:val="0"/>
          <w:color w:val="auto"/>
          <w:sz w:val="20"/>
          <w:szCs w:val="20"/>
        </w:rPr>
        <w:t xml:space="preserve">its Grid-only root certificate.  </w:t>
      </w:r>
      <w:r w:rsidR="000F5DBA" w:rsidRPr="004477E4">
        <w:rPr>
          <w:rFonts w:ascii="Cambria" w:eastAsia="Cambria" w:hAnsi="Cambria" w:cs="Cambria"/>
          <w:b w:val="0"/>
          <w:bCs w:val="0"/>
          <w:color w:val="auto"/>
          <w:sz w:val="20"/>
          <w:szCs w:val="20"/>
        </w:rPr>
        <w:t xml:space="preserve">DigiCert may refuse to issue an Intermediate Certificate if DigiCert is not completely satisfied with the intended use of the Intermediate Certificate and the Intermediate Certificate’s profile.  </w:t>
      </w:r>
    </w:p>
    <w:p w:rsidR="00426E58" w:rsidRPr="00AF02F5" w:rsidRDefault="00AF02F5" w:rsidP="00BF0120">
      <w:pPr>
        <w:pStyle w:val="Heading1"/>
        <w:numPr>
          <w:ilvl w:val="2"/>
          <w:numId w:val="20"/>
        </w:numPr>
        <w:spacing w:before="0" w:after="200"/>
        <w:ind w:left="1440"/>
        <w:rPr>
          <w:color w:val="auto"/>
        </w:rPr>
      </w:pPr>
      <w:proofErr w:type="gramStart"/>
      <w:r>
        <w:rPr>
          <w:rFonts w:ascii="Cambria" w:eastAsia="Cambria" w:hAnsi="Cambria" w:cs="Cambria"/>
          <w:b w:val="0"/>
          <w:bCs w:val="0"/>
          <w:color w:val="auto"/>
          <w:sz w:val="20"/>
          <w:szCs w:val="20"/>
          <w:u w:val="single"/>
        </w:rPr>
        <w:lastRenderedPageBreak/>
        <w:t>Ownership</w:t>
      </w:r>
      <w:r w:rsidRPr="00AF02F5">
        <w:rPr>
          <w:rFonts w:ascii="Cambria" w:eastAsia="Cambria" w:hAnsi="Cambria" w:cs="Cambria"/>
          <w:b w:val="0"/>
          <w:bCs w:val="0"/>
          <w:color w:val="auto"/>
          <w:sz w:val="20"/>
          <w:szCs w:val="20"/>
        </w:rPr>
        <w:t>.</w:t>
      </w:r>
      <w:proofErr w:type="gramEnd"/>
      <w:r>
        <w:rPr>
          <w:rFonts w:ascii="Cambria" w:eastAsia="Cambria" w:hAnsi="Cambria" w:cs="Cambria"/>
          <w:b w:val="0"/>
          <w:bCs w:val="0"/>
          <w:color w:val="auto"/>
          <w:sz w:val="20"/>
          <w:szCs w:val="20"/>
        </w:rPr>
        <w:t xml:space="preserve">  </w:t>
      </w:r>
      <w:r w:rsidR="00426E58" w:rsidRPr="004477E4">
        <w:rPr>
          <w:rFonts w:ascii="Cambria" w:eastAsia="Cambria" w:hAnsi="Cambria" w:cs="Cambria"/>
          <w:b w:val="0"/>
          <w:bCs w:val="0"/>
          <w:color w:val="auto"/>
          <w:sz w:val="20"/>
          <w:szCs w:val="20"/>
        </w:rPr>
        <w:t>DigiCert is the owner of all Intermediate Certificates</w:t>
      </w:r>
      <w:ins w:id="461" w:author="Jeremy" w:date="2012-02-24T13:47:00Z">
        <w:r w:rsidR="00E36DD5">
          <w:rPr>
            <w:rFonts w:ascii="Cambria" w:eastAsia="Cambria" w:hAnsi="Cambria" w:cs="Cambria"/>
            <w:b w:val="0"/>
            <w:bCs w:val="0"/>
            <w:color w:val="auto"/>
            <w:sz w:val="20"/>
            <w:szCs w:val="20"/>
          </w:rPr>
          <w:t xml:space="preserve">.  Neither OSG nor any Registration Authority </w:t>
        </w:r>
      </w:ins>
      <w:del w:id="462" w:author="Jeremy" w:date="2012-02-24T13:47:00Z">
        <w:r w:rsidR="00426E58" w:rsidRPr="004477E4" w:rsidDel="00E36DD5">
          <w:rPr>
            <w:rFonts w:ascii="Cambria" w:eastAsia="Cambria" w:hAnsi="Cambria" w:cs="Cambria"/>
            <w:b w:val="0"/>
            <w:bCs w:val="0"/>
            <w:color w:val="auto"/>
            <w:sz w:val="20"/>
            <w:szCs w:val="20"/>
          </w:rPr>
          <w:delText xml:space="preserve">, and neither </w:delText>
        </w:r>
        <w:r w:rsidR="00731850" w:rsidDel="00E36DD5">
          <w:rPr>
            <w:rFonts w:ascii="Cambria" w:eastAsia="Cambria" w:hAnsi="Cambria" w:cs="Cambria"/>
            <w:b w:val="0"/>
            <w:bCs w:val="0"/>
            <w:color w:val="auto"/>
            <w:sz w:val="20"/>
            <w:szCs w:val="20"/>
          </w:rPr>
          <w:delText>OSG Administrator</w:delText>
        </w:r>
        <w:r w:rsidR="00426E58" w:rsidRPr="004477E4" w:rsidDel="00E36DD5">
          <w:rPr>
            <w:rFonts w:ascii="Cambria" w:eastAsia="Cambria" w:hAnsi="Cambria" w:cs="Cambria"/>
            <w:b w:val="0"/>
            <w:bCs w:val="0"/>
            <w:color w:val="auto"/>
            <w:sz w:val="20"/>
            <w:szCs w:val="20"/>
          </w:rPr>
          <w:delText xml:space="preserve"> nor any </w:delText>
        </w:r>
      </w:del>
      <w:del w:id="463" w:author="Jeremy" w:date="2012-02-03T17:43:00Z">
        <w:r w:rsidR="009505F2" w:rsidDel="00756115">
          <w:rPr>
            <w:rFonts w:ascii="Cambria" w:eastAsia="Cambria" w:hAnsi="Cambria" w:cs="Cambria"/>
            <w:b w:val="0"/>
            <w:bCs w:val="0"/>
            <w:color w:val="auto"/>
            <w:sz w:val="20"/>
            <w:szCs w:val="20"/>
          </w:rPr>
          <w:delText>Participant</w:delText>
        </w:r>
      </w:del>
      <w:del w:id="464" w:author="Jeremy" w:date="2012-02-24T13:47:00Z">
        <w:r w:rsidR="00426E58" w:rsidRPr="004477E4" w:rsidDel="00E36DD5">
          <w:rPr>
            <w:rFonts w:ascii="Cambria" w:eastAsia="Cambria" w:hAnsi="Cambria" w:cs="Cambria"/>
            <w:b w:val="0"/>
            <w:bCs w:val="0"/>
            <w:color w:val="auto"/>
            <w:sz w:val="20"/>
            <w:szCs w:val="20"/>
          </w:rPr>
          <w:delText xml:space="preserve"> </w:delText>
        </w:r>
      </w:del>
      <w:r w:rsidR="00426E58" w:rsidRPr="004477E4">
        <w:rPr>
          <w:rFonts w:ascii="Cambria" w:eastAsia="Cambria" w:hAnsi="Cambria" w:cs="Cambria"/>
          <w:b w:val="0"/>
          <w:bCs w:val="0"/>
          <w:color w:val="auto"/>
          <w:sz w:val="20"/>
          <w:szCs w:val="20"/>
        </w:rPr>
        <w:t xml:space="preserve">may remove or directly access the Intermediate Certificate’s private </w:t>
      </w:r>
      <w:r w:rsidR="005D3C40" w:rsidRPr="004477E4">
        <w:rPr>
          <w:rFonts w:ascii="Cambria" w:eastAsia="Cambria" w:hAnsi="Cambria" w:cs="Cambria"/>
          <w:b w:val="0"/>
          <w:bCs w:val="0"/>
          <w:color w:val="auto"/>
          <w:sz w:val="20"/>
          <w:szCs w:val="20"/>
        </w:rPr>
        <w:t>keys,</w:t>
      </w:r>
      <w:r w:rsidR="00426E58" w:rsidRPr="004477E4">
        <w:rPr>
          <w:rFonts w:ascii="Cambria" w:eastAsia="Cambria" w:hAnsi="Cambria" w:cs="Cambria"/>
          <w:b w:val="0"/>
          <w:bCs w:val="0"/>
          <w:color w:val="auto"/>
          <w:sz w:val="20"/>
          <w:szCs w:val="20"/>
        </w:rPr>
        <w:t xml:space="preserve"> even if this Agreement </w:t>
      </w:r>
      <w:del w:id="465" w:author="Jeremy" w:date="2012-02-24T13:47:00Z">
        <w:r w:rsidR="00426E58" w:rsidRPr="004477E4" w:rsidDel="00E36DD5">
          <w:rPr>
            <w:rFonts w:ascii="Cambria" w:eastAsia="Cambria" w:hAnsi="Cambria" w:cs="Cambria"/>
            <w:b w:val="0"/>
            <w:bCs w:val="0"/>
            <w:color w:val="auto"/>
            <w:sz w:val="20"/>
            <w:szCs w:val="20"/>
          </w:rPr>
          <w:delText xml:space="preserve">or a </w:delText>
        </w:r>
      </w:del>
      <w:del w:id="466" w:author="Jeremy" w:date="2012-02-03T17:43:00Z">
        <w:r w:rsidR="009505F2" w:rsidDel="00756115">
          <w:rPr>
            <w:rFonts w:ascii="Cambria" w:eastAsia="Cambria" w:hAnsi="Cambria" w:cs="Cambria"/>
            <w:b w:val="0"/>
            <w:bCs w:val="0"/>
            <w:color w:val="auto"/>
            <w:sz w:val="20"/>
            <w:szCs w:val="20"/>
          </w:rPr>
          <w:delText>Participant</w:delText>
        </w:r>
      </w:del>
      <w:del w:id="467" w:author="Jeremy" w:date="2012-02-24T13:47:00Z">
        <w:r w:rsidR="00426E58" w:rsidRPr="004477E4" w:rsidDel="00E36DD5">
          <w:rPr>
            <w:rFonts w:ascii="Cambria" w:eastAsia="Cambria" w:hAnsi="Cambria" w:cs="Cambria"/>
            <w:b w:val="0"/>
            <w:bCs w:val="0"/>
            <w:color w:val="auto"/>
            <w:sz w:val="20"/>
            <w:szCs w:val="20"/>
          </w:rPr>
          <w:delText xml:space="preserve"> Agreement </w:delText>
        </w:r>
      </w:del>
      <w:r w:rsidR="00426E58" w:rsidRPr="004477E4">
        <w:rPr>
          <w:rFonts w:ascii="Cambria" w:eastAsia="Cambria" w:hAnsi="Cambria" w:cs="Cambria"/>
          <w:b w:val="0"/>
          <w:bCs w:val="0"/>
          <w:color w:val="auto"/>
          <w:sz w:val="20"/>
          <w:szCs w:val="20"/>
        </w:rPr>
        <w:t>terminates.</w:t>
      </w:r>
      <w:r>
        <w:rPr>
          <w:rFonts w:ascii="Cambria" w:eastAsia="Cambria" w:hAnsi="Cambria" w:cs="Cambria"/>
          <w:b w:val="0"/>
          <w:bCs w:val="0"/>
          <w:color w:val="auto"/>
          <w:sz w:val="20"/>
          <w:szCs w:val="20"/>
        </w:rPr>
        <w:t xml:space="preserve">  </w:t>
      </w:r>
    </w:p>
    <w:p w:rsidR="00AF02F5" w:rsidRPr="00250CF7" w:rsidRDefault="00AF02F5" w:rsidP="00BF0120">
      <w:pPr>
        <w:numPr>
          <w:ilvl w:val="2"/>
          <w:numId w:val="20"/>
        </w:numPr>
        <w:overflowPunct/>
        <w:autoSpaceDE/>
        <w:autoSpaceDN/>
        <w:spacing w:after="200"/>
        <w:ind w:left="1440"/>
        <w:textAlignment w:val="auto"/>
        <w:rPr>
          <w:rFonts w:ascii="Cambria" w:hAnsi="Cambria" w:cs="Arial"/>
          <w:sz w:val="20"/>
          <w:szCs w:val="20"/>
        </w:rPr>
      </w:pPr>
      <w:r w:rsidRPr="00250CF7">
        <w:rPr>
          <w:rFonts w:ascii="Cambria" w:hAnsi="Cambria" w:cs="Arial"/>
          <w:iCs/>
          <w:sz w:val="20"/>
          <w:szCs w:val="20"/>
          <w:u w:val="single"/>
        </w:rPr>
        <w:t>Revocation</w:t>
      </w:r>
      <w:r w:rsidRPr="00250CF7">
        <w:rPr>
          <w:rFonts w:ascii="Cambria" w:hAnsi="Cambria" w:cs="Arial"/>
          <w:sz w:val="20"/>
          <w:szCs w:val="20"/>
        </w:rPr>
        <w:t>. DigiCert may revoke the Intermediate</w:t>
      </w:r>
      <w:r>
        <w:rPr>
          <w:rFonts w:ascii="Cambria" w:hAnsi="Cambria" w:cs="Arial"/>
          <w:sz w:val="20"/>
          <w:szCs w:val="20"/>
        </w:rPr>
        <w:t xml:space="preserve"> Certificate if </w:t>
      </w:r>
      <w:r w:rsidRPr="00250CF7">
        <w:rPr>
          <w:rFonts w:ascii="Cambria" w:hAnsi="Cambria" w:cs="Arial"/>
          <w:sz w:val="20"/>
          <w:szCs w:val="20"/>
        </w:rPr>
        <w:t>(</w:t>
      </w:r>
      <w:proofErr w:type="spellStart"/>
      <w:r w:rsidRPr="00250CF7">
        <w:rPr>
          <w:rFonts w:ascii="Cambria" w:hAnsi="Cambria" w:cs="Arial"/>
          <w:sz w:val="20"/>
          <w:szCs w:val="20"/>
        </w:rPr>
        <w:t>i</w:t>
      </w:r>
      <w:proofErr w:type="spellEnd"/>
      <w:r w:rsidRPr="00250CF7">
        <w:rPr>
          <w:rFonts w:ascii="Cambria" w:hAnsi="Cambria" w:cs="Arial"/>
          <w:sz w:val="20"/>
          <w:szCs w:val="20"/>
        </w:rPr>
        <w:t>)</w:t>
      </w:r>
      <w:r>
        <w:rPr>
          <w:rFonts w:ascii="Cambria" w:hAnsi="Cambria" w:cs="Arial"/>
          <w:sz w:val="20"/>
          <w:szCs w:val="20"/>
        </w:rPr>
        <w:t xml:space="preserve"> </w:t>
      </w:r>
      <w:r w:rsidR="00731850">
        <w:rPr>
          <w:rFonts w:ascii="Cambria" w:hAnsi="Cambria" w:cs="Arial"/>
          <w:sz w:val="20"/>
          <w:szCs w:val="20"/>
        </w:rPr>
        <w:t>OSG Administrator</w:t>
      </w:r>
      <w:r>
        <w:rPr>
          <w:rFonts w:ascii="Cambria" w:hAnsi="Cambria" w:cs="Arial"/>
          <w:sz w:val="20"/>
          <w:szCs w:val="20"/>
        </w:rPr>
        <w:t xml:space="preserve"> </w:t>
      </w:r>
      <w:r w:rsidR="00831DC4">
        <w:rPr>
          <w:rFonts w:ascii="Cambria" w:hAnsi="Cambria" w:cs="Arial"/>
          <w:sz w:val="20"/>
          <w:szCs w:val="20"/>
        </w:rPr>
        <w:t xml:space="preserve">requests </w:t>
      </w:r>
      <w:del w:id="468" w:author="Jeremy" w:date="2012-02-24T13:47:00Z">
        <w:r w:rsidR="00831DC4" w:rsidDel="00E36DD5">
          <w:rPr>
            <w:rFonts w:ascii="Cambria" w:hAnsi="Cambria" w:cs="Arial"/>
            <w:sz w:val="20"/>
            <w:szCs w:val="20"/>
          </w:rPr>
          <w:delText xml:space="preserve">the </w:delText>
        </w:r>
      </w:del>
      <w:r>
        <w:rPr>
          <w:rFonts w:ascii="Cambria" w:hAnsi="Cambria" w:cs="Arial"/>
          <w:sz w:val="20"/>
          <w:szCs w:val="20"/>
        </w:rPr>
        <w:t xml:space="preserve">revocation </w:t>
      </w:r>
      <w:r w:rsidRPr="00250CF7">
        <w:rPr>
          <w:rFonts w:ascii="Cambria" w:hAnsi="Cambria" w:cs="Arial"/>
          <w:sz w:val="20"/>
          <w:szCs w:val="20"/>
        </w:rPr>
        <w:t xml:space="preserve">in writing; (ii) </w:t>
      </w:r>
      <w:r w:rsidR="00451C2C">
        <w:rPr>
          <w:rFonts w:ascii="Cambria" w:hAnsi="Cambria" w:cs="Arial"/>
          <w:sz w:val="20"/>
          <w:szCs w:val="20"/>
        </w:rPr>
        <w:t xml:space="preserve">industry standards change in a manner that requires revocation of the Intermediate Certificate, (iii) </w:t>
      </w:r>
      <w:r w:rsidRPr="00250CF7">
        <w:rPr>
          <w:rFonts w:ascii="Cambria" w:hAnsi="Cambria" w:cs="Arial"/>
          <w:sz w:val="20"/>
          <w:szCs w:val="20"/>
        </w:rPr>
        <w:t xml:space="preserve">the Intermediate Certificate </w:t>
      </w:r>
      <w:r>
        <w:rPr>
          <w:rFonts w:ascii="Cambria" w:hAnsi="Cambria" w:cs="Arial"/>
          <w:sz w:val="20"/>
          <w:szCs w:val="20"/>
        </w:rPr>
        <w:t>was</w:t>
      </w:r>
      <w:r w:rsidRPr="00250CF7">
        <w:rPr>
          <w:rFonts w:ascii="Cambria" w:hAnsi="Cambria" w:cs="Arial"/>
          <w:sz w:val="20"/>
          <w:szCs w:val="20"/>
        </w:rPr>
        <w:t xml:space="preserve"> compromised; (iii) if </w:t>
      </w:r>
      <w:r w:rsidR="00731850">
        <w:rPr>
          <w:rFonts w:ascii="Cambria" w:hAnsi="Cambria" w:cs="Arial"/>
          <w:sz w:val="20"/>
          <w:szCs w:val="20"/>
        </w:rPr>
        <w:t>OSG Administrator</w:t>
      </w:r>
      <w:r w:rsidRPr="00250CF7">
        <w:rPr>
          <w:rFonts w:ascii="Cambria" w:hAnsi="Cambria" w:cs="Arial"/>
          <w:sz w:val="20"/>
          <w:szCs w:val="20"/>
        </w:rPr>
        <w:t xml:space="preserve"> fails to follow the procedures outlined in </w:t>
      </w:r>
      <w:r w:rsidR="004335D3">
        <w:rPr>
          <w:rFonts w:ascii="Cambria" w:hAnsi="Cambria" w:cs="Arial"/>
          <w:sz w:val="20"/>
          <w:szCs w:val="20"/>
        </w:rPr>
        <w:t>the</w:t>
      </w:r>
      <w:r w:rsidRPr="00250CF7">
        <w:rPr>
          <w:rFonts w:ascii="Cambria" w:hAnsi="Cambria" w:cs="Arial"/>
          <w:sz w:val="20"/>
          <w:szCs w:val="20"/>
        </w:rPr>
        <w:t xml:space="preserve"> </w:t>
      </w:r>
      <w:r>
        <w:rPr>
          <w:rFonts w:ascii="Cambria" w:hAnsi="Cambria" w:cs="Arial"/>
          <w:sz w:val="20"/>
          <w:szCs w:val="20"/>
        </w:rPr>
        <w:t>R</w:t>
      </w:r>
      <w:r w:rsidRPr="00250CF7">
        <w:rPr>
          <w:rFonts w:ascii="Cambria" w:hAnsi="Cambria" w:cs="Arial"/>
          <w:sz w:val="20"/>
          <w:szCs w:val="20"/>
        </w:rPr>
        <w:t>PS</w:t>
      </w:r>
      <w:r w:rsidR="004335D3">
        <w:rPr>
          <w:rFonts w:ascii="Cambria" w:hAnsi="Cambria" w:cs="Arial"/>
          <w:sz w:val="20"/>
          <w:szCs w:val="20"/>
        </w:rPr>
        <w:t xml:space="preserve"> </w:t>
      </w:r>
      <w:r w:rsidR="002F2DA9">
        <w:rPr>
          <w:rFonts w:ascii="Cambria" w:hAnsi="Cambria" w:cs="Arial"/>
          <w:sz w:val="20"/>
          <w:szCs w:val="20"/>
        </w:rPr>
        <w:t>and</w:t>
      </w:r>
      <w:r w:rsidR="004335D3">
        <w:rPr>
          <w:rFonts w:ascii="Cambria" w:hAnsi="Cambria" w:cs="Arial"/>
          <w:sz w:val="20"/>
          <w:szCs w:val="20"/>
        </w:rPr>
        <w:t xml:space="preserve"> CPS</w:t>
      </w:r>
      <w:r w:rsidRPr="00250CF7">
        <w:rPr>
          <w:rFonts w:ascii="Cambria" w:hAnsi="Cambria" w:cs="Arial"/>
          <w:sz w:val="20"/>
          <w:szCs w:val="20"/>
        </w:rPr>
        <w:t xml:space="preserve">; or (iv) if </w:t>
      </w:r>
      <w:r w:rsidR="00731850">
        <w:rPr>
          <w:rFonts w:ascii="Cambria" w:hAnsi="Cambria" w:cs="Arial"/>
          <w:sz w:val="20"/>
          <w:szCs w:val="20"/>
        </w:rPr>
        <w:t>OSG Administrator</w:t>
      </w:r>
      <w:r w:rsidR="000334F8">
        <w:rPr>
          <w:rFonts w:ascii="Cambria" w:hAnsi="Cambria" w:cs="Arial"/>
          <w:sz w:val="20"/>
          <w:szCs w:val="20"/>
        </w:rPr>
        <w:t xml:space="preserve"> continues to use the Intermediate Certificate after the </w:t>
      </w:r>
      <w:r w:rsidR="00731850">
        <w:rPr>
          <w:rFonts w:ascii="Cambria" w:hAnsi="Cambria" w:cs="Arial"/>
          <w:sz w:val="20"/>
          <w:szCs w:val="20"/>
        </w:rPr>
        <w:t>OSG Administrator</w:t>
      </w:r>
      <w:r>
        <w:rPr>
          <w:rFonts w:ascii="Cambria" w:hAnsi="Cambria" w:cs="Arial"/>
          <w:sz w:val="20"/>
          <w:szCs w:val="20"/>
        </w:rPr>
        <w:t>’s</w:t>
      </w:r>
      <w:r w:rsidRPr="00250CF7">
        <w:rPr>
          <w:rFonts w:ascii="Cambria" w:hAnsi="Cambria" w:cs="Arial"/>
          <w:sz w:val="20"/>
          <w:szCs w:val="20"/>
        </w:rPr>
        <w:t xml:space="preserve"> license to use the Intermediate Certificate </w:t>
      </w:r>
      <w:r>
        <w:rPr>
          <w:rFonts w:ascii="Cambria" w:hAnsi="Cambria" w:cs="Arial"/>
          <w:sz w:val="20"/>
          <w:szCs w:val="20"/>
        </w:rPr>
        <w:t>is</w:t>
      </w:r>
      <w:r w:rsidRPr="00250CF7">
        <w:rPr>
          <w:rFonts w:ascii="Cambria" w:hAnsi="Cambria" w:cs="Arial"/>
          <w:sz w:val="20"/>
          <w:szCs w:val="20"/>
        </w:rPr>
        <w:t xml:space="preserve"> revoked or terminated.  DigiCert shall inform </w:t>
      </w:r>
      <w:r w:rsidR="00731850">
        <w:rPr>
          <w:rFonts w:ascii="Cambria" w:hAnsi="Cambria" w:cs="Arial"/>
          <w:sz w:val="20"/>
          <w:szCs w:val="20"/>
        </w:rPr>
        <w:t>OSG Administrator</w:t>
      </w:r>
      <w:r w:rsidRPr="00250CF7">
        <w:rPr>
          <w:rFonts w:ascii="Cambria" w:hAnsi="Cambria" w:cs="Arial"/>
          <w:sz w:val="20"/>
          <w:szCs w:val="20"/>
        </w:rPr>
        <w:t xml:space="preserve"> in writing of its decision to revoke the Intermediate Certificate at least one day prior to doing so.  </w:t>
      </w:r>
    </w:p>
    <w:p w:rsidR="00AF02F5" w:rsidRPr="00250CF7" w:rsidRDefault="00AF02F5" w:rsidP="00BF0120">
      <w:pPr>
        <w:numPr>
          <w:ilvl w:val="2"/>
          <w:numId w:val="20"/>
        </w:numPr>
        <w:overflowPunct/>
        <w:autoSpaceDE/>
        <w:autoSpaceDN/>
        <w:spacing w:after="200"/>
        <w:ind w:left="1440"/>
        <w:textAlignment w:val="auto"/>
        <w:rPr>
          <w:rFonts w:ascii="Cambria" w:hAnsi="Cambria" w:cs="Arial"/>
          <w:sz w:val="20"/>
          <w:szCs w:val="20"/>
        </w:rPr>
      </w:pPr>
      <w:r w:rsidRPr="00250CF7">
        <w:rPr>
          <w:rFonts w:ascii="Cambria" w:hAnsi="Cambria" w:cs="Arial"/>
          <w:iCs/>
          <w:sz w:val="20"/>
          <w:szCs w:val="20"/>
          <w:u w:val="single"/>
        </w:rPr>
        <w:t>CRL/OCSP Service</w:t>
      </w:r>
      <w:r w:rsidRPr="00250CF7">
        <w:rPr>
          <w:rFonts w:ascii="Cambria" w:hAnsi="Cambria" w:cs="Arial"/>
          <w:sz w:val="20"/>
          <w:szCs w:val="20"/>
        </w:rPr>
        <w:t xml:space="preserve">.  DigiCert shall provide and host CRL/OCSP services for </w:t>
      </w:r>
      <w:r>
        <w:rPr>
          <w:rFonts w:ascii="Cambria" w:hAnsi="Cambria" w:cs="Arial"/>
          <w:sz w:val="20"/>
          <w:szCs w:val="20"/>
        </w:rPr>
        <w:t>the Intermediate Certificate</w:t>
      </w:r>
      <w:r w:rsidRPr="00250CF7">
        <w:rPr>
          <w:rFonts w:ascii="Cambria" w:hAnsi="Cambria" w:cs="Arial"/>
          <w:sz w:val="20"/>
          <w:szCs w:val="20"/>
        </w:rPr>
        <w:t xml:space="preserve"> and shall continue to provide the CRL/OCSP services after </w:t>
      </w:r>
      <w:del w:id="469" w:author="Jeremy" w:date="2012-02-24T13:48:00Z">
        <w:r w:rsidRPr="00250CF7" w:rsidDel="00E36DD5">
          <w:rPr>
            <w:rFonts w:ascii="Cambria" w:hAnsi="Cambria" w:cs="Arial"/>
            <w:sz w:val="20"/>
            <w:szCs w:val="20"/>
          </w:rPr>
          <w:delText xml:space="preserve">the </w:delText>
        </w:r>
      </w:del>
      <w:r w:rsidRPr="00250CF7">
        <w:rPr>
          <w:rFonts w:ascii="Cambria" w:hAnsi="Cambria" w:cs="Arial"/>
          <w:sz w:val="20"/>
          <w:szCs w:val="20"/>
        </w:rPr>
        <w:t>termination</w:t>
      </w:r>
      <w:del w:id="470" w:author="Jeremy" w:date="2012-02-24T13:48:00Z">
        <w:r w:rsidRPr="00250CF7" w:rsidDel="00E36DD5">
          <w:rPr>
            <w:rFonts w:ascii="Cambria" w:hAnsi="Cambria" w:cs="Arial"/>
            <w:sz w:val="20"/>
            <w:szCs w:val="20"/>
          </w:rPr>
          <w:delText xml:space="preserve"> </w:delText>
        </w:r>
      </w:del>
      <w:ins w:id="471" w:author="Jeremy" w:date="2012-02-24T13:48:00Z">
        <w:r w:rsidR="00E36DD5">
          <w:rPr>
            <w:rFonts w:ascii="Cambria" w:hAnsi="Cambria" w:cs="Arial"/>
            <w:sz w:val="20"/>
            <w:szCs w:val="20"/>
          </w:rPr>
          <w:t xml:space="preserve"> of the </w:t>
        </w:r>
      </w:ins>
      <w:r w:rsidRPr="00250CF7">
        <w:rPr>
          <w:rFonts w:ascii="Cambria" w:hAnsi="Cambria" w:cs="Arial"/>
          <w:sz w:val="20"/>
          <w:szCs w:val="20"/>
        </w:rPr>
        <w:t xml:space="preserve">Agreement until all Certificates issued hereunder expire or are revoked.  </w:t>
      </w:r>
    </w:p>
    <w:p w:rsidR="00191841" w:rsidRPr="00250CF7" w:rsidRDefault="00191841" w:rsidP="00BF0120">
      <w:pPr>
        <w:pStyle w:val="Heading1"/>
        <w:numPr>
          <w:ilvl w:val="1"/>
          <w:numId w:val="20"/>
        </w:numPr>
        <w:spacing w:before="0" w:after="200"/>
        <w:rPr>
          <w:color w:val="auto"/>
        </w:rPr>
      </w:pPr>
      <w:del w:id="472" w:author="Jeremy" w:date="2012-02-03T17:45:00Z">
        <w:r w:rsidRPr="00250CF7" w:rsidDel="00756115">
          <w:rPr>
            <w:rFonts w:ascii="Cambria" w:eastAsia="Cambria" w:hAnsi="Cambria" w:cs="Cambria"/>
            <w:b w:val="0"/>
            <w:bCs w:val="0"/>
            <w:color w:val="auto"/>
            <w:sz w:val="20"/>
            <w:szCs w:val="20"/>
            <w:u w:val="single"/>
          </w:rPr>
          <w:delText>End User</w:delText>
        </w:r>
      </w:del>
      <w:proofErr w:type="gramStart"/>
      <w:ins w:id="473" w:author="Jeremy" w:date="2012-02-03T17:45:00Z">
        <w:r w:rsidR="00756115">
          <w:rPr>
            <w:rFonts w:ascii="Cambria" w:eastAsia="Cambria" w:hAnsi="Cambria" w:cs="Cambria"/>
            <w:b w:val="0"/>
            <w:bCs w:val="0"/>
            <w:color w:val="auto"/>
            <w:sz w:val="20"/>
            <w:szCs w:val="20"/>
            <w:u w:val="single"/>
          </w:rPr>
          <w:t>Subscriber</w:t>
        </w:r>
      </w:ins>
      <w:r w:rsidRPr="00250CF7">
        <w:rPr>
          <w:rFonts w:ascii="Cambria" w:eastAsia="Cambria" w:hAnsi="Cambria" w:cs="Cambria"/>
          <w:b w:val="0"/>
          <w:bCs w:val="0"/>
          <w:color w:val="auto"/>
          <w:sz w:val="20"/>
          <w:szCs w:val="20"/>
          <w:u w:val="single"/>
        </w:rPr>
        <w:t xml:space="preserve"> Agreements</w:t>
      </w:r>
      <w:r w:rsidR="00AE4D78">
        <w:rPr>
          <w:rFonts w:ascii="Cambria" w:eastAsia="Cambria" w:hAnsi="Cambria" w:cs="Cambria"/>
          <w:b w:val="0"/>
          <w:bCs w:val="0"/>
          <w:color w:val="auto"/>
          <w:sz w:val="20"/>
          <w:szCs w:val="20"/>
        </w:rPr>
        <w:t>.</w:t>
      </w:r>
      <w:proofErr w:type="gramEnd"/>
      <w:del w:id="474" w:author="Jeremy" w:date="2012-02-22T08:36:00Z">
        <w:r w:rsidR="00AE4D78" w:rsidDel="00144D51">
          <w:rPr>
            <w:rFonts w:ascii="Cambria" w:eastAsia="Cambria" w:hAnsi="Cambria" w:cs="Cambria"/>
            <w:b w:val="0"/>
            <w:bCs w:val="0"/>
            <w:color w:val="auto"/>
            <w:sz w:val="20"/>
            <w:szCs w:val="20"/>
          </w:rPr>
          <w:delText xml:space="preserve"> </w:delText>
        </w:r>
      </w:del>
      <w:r w:rsidR="00AE4D78">
        <w:rPr>
          <w:rFonts w:ascii="Cambria" w:eastAsia="Cambria" w:hAnsi="Cambria" w:cs="Cambria"/>
          <w:b w:val="0"/>
          <w:bCs w:val="0"/>
          <w:color w:val="auto"/>
          <w:sz w:val="20"/>
          <w:szCs w:val="20"/>
        </w:rPr>
        <w:t xml:space="preserve"> The </w:t>
      </w:r>
      <w:r w:rsidR="005F262D">
        <w:rPr>
          <w:rFonts w:ascii="Cambria" w:eastAsia="Cambria" w:hAnsi="Cambria" w:cs="Cambria"/>
          <w:b w:val="0"/>
          <w:bCs w:val="0"/>
          <w:color w:val="auto"/>
          <w:sz w:val="20"/>
          <w:szCs w:val="20"/>
        </w:rPr>
        <w:t xml:space="preserve">issuance and </w:t>
      </w:r>
      <w:r w:rsidR="00AE4D78">
        <w:rPr>
          <w:rFonts w:ascii="Cambria" w:eastAsia="Cambria" w:hAnsi="Cambria" w:cs="Cambria"/>
          <w:b w:val="0"/>
          <w:bCs w:val="0"/>
          <w:color w:val="auto"/>
          <w:sz w:val="20"/>
          <w:szCs w:val="20"/>
        </w:rPr>
        <w:t xml:space="preserve">use of </w:t>
      </w:r>
      <w:del w:id="475" w:author="Jeremy" w:date="2012-02-03T17:45:00Z">
        <w:r w:rsidR="00AE4D78" w:rsidDel="00756115">
          <w:rPr>
            <w:rFonts w:ascii="Cambria" w:eastAsia="Cambria" w:hAnsi="Cambria" w:cs="Cambria"/>
            <w:b w:val="0"/>
            <w:bCs w:val="0"/>
            <w:color w:val="auto"/>
            <w:sz w:val="20"/>
            <w:szCs w:val="20"/>
          </w:rPr>
          <w:delText>End User</w:delText>
        </w:r>
      </w:del>
      <w:del w:id="476" w:author="Jeremy" w:date="2012-02-22T08:37:00Z">
        <w:r w:rsidR="00AE4D78" w:rsidDel="00144D51">
          <w:rPr>
            <w:rFonts w:ascii="Cambria" w:eastAsia="Cambria" w:hAnsi="Cambria" w:cs="Cambria"/>
            <w:b w:val="0"/>
            <w:bCs w:val="0"/>
            <w:color w:val="auto"/>
            <w:sz w:val="20"/>
            <w:szCs w:val="20"/>
          </w:rPr>
          <w:delText xml:space="preserve"> </w:delText>
        </w:r>
      </w:del>
      <w:r w:rsidRPr="00250CF7">
        <w:rPr>
          <w:rFonts w:ascii="Cambria" w:eastAsia="Cambria" w:hAnsi="Cambria" w:cs="Cambria"/>
          <w:b w:val="0"/>
          <w:bCs w:val="0"/>
          <w:color w:val="auto"/>
          <w:sz w:val="20"/>
          <w:szCs w:val="20"/>
        </w:rPr>
        <w:t>Certificate</w:t>
      </w:r>
      <w:r w:rsidR="00AE4D78">
        <w:rPr>
          <w:rFonts w:ascii="Cambria" w:eastAsia="Cambria" w:hAnsi="Cambria" w:cs="Cambria"/>
          <w:b w:val="0"/>
          <w:bCs w:val="0"/>
          <w:color w:val="auto"/>
          <w:sz w:val="20"/>
          <w:szCs w:val="20"/>
        </w:rPr>
        <w:t>s</w:t>
      </w:r>
      <w:ins w:id="477" w:author="Jeremy" w:date="2012-02-22T08:37:00Z">
        <w:r w:rsidR="00144D51">
          <w:rPr>
            <w:rFonts w:ascii="Cambria" w:eastAsia="Cambria" w:hAnsi="Cambria" w:cs="Cambria"/>
            <w:b w:val="0"/>
            <w:bCs w:val="0"/>
            <w:color w:val="auto"/>
            <w:sz w:val="20"/>
            <w:szCs w:val="20"/>
          </w:rPr>
          <w:t xml:space="preserve"> to Subscribers</w:t>
        </w:r>
      </w:ins>
      <w:r w:rsidR="00AE4D78">
        <w:rPr>
          <w:rFonts w:ascii="Cambria" w:eastAsia="Cambria" w:hAnsi="Cambria" w:cs="Cambria"/>
          <w:b w:val="0"/>
          <w:bCs w:val="0"/>
          <w:color w:val="auto"/>
          <w:sz w:val="20"/>
          <w:szCs w:val="20"/>
        </w:rPr>
        <w:t xml:space="preserve"> is</w:t>
      </w:r>
      <w:r w:rsidRPr="00250CF7">
        <w:rPr>
          <w:rFonts w:ascii="Cambria" w:eastAsia="Cambria" w:hAnsi="Cambria" w:cs="Cambria"/>
          <w:b w:val="0"/>
          <w:bCs w:val="0"/>
          <w:color w:val="auto"/>
          <w:sz w:val="20"/>
          <w:szCs w:val="20"/>
        </w:rPr>
        <w:t xml:space="preserve"> governed by DigiCert’s </w:t>
      </w:r>
      <w:del w:id="478" w:author="Jeremy" w:date="2012-02-03T17:45:00Z">
        <w:r w:rsidRPr="00250CF7" w:rsidDel="00756115">
          <w:rPr>
            <w:rFonts w:ascii="Cambria" w:eastAsia="Cambria" w:hAnsi="Cambria" w:cs="Cambria"/>
            <w:b w:val="0"/>
            <w:bCs w:val="0"/>
            <w:color w:val="auto"/>
            <w:sz w:val="20"/>
            <w:szCs w:val="20"/>
          </w:rPr>
          <w:delText>End User</w:delText>
        </w:r>
      </w:del>
      <w:ins w:id="479" w:author="Jeremy" w:date="2012-02-03T17:45:00Z">
        <w:r w:rsidR="00756115">
          <w:rPr>
            <w:rFonts w:ascii="Cambria" w:eastAsia="Cambria" w:hAnsi="Cambria" w:cs="Cambria"/>
            <w:b w:val="0"/>
            <w:bCs w:val="0"/>
            <w:color w:val="auto"/>
            <w:sz w:val="20"/>
            <w:szCs w:val="20"/>
          </w:rPr>
          <w:t>Subscriber</w:t>
        </w:r>
      </w:ins>
      <w:r w:rsidRPr="00250CF7">
        <w:rPr>
          <w:rFonts w:ascii="Cambria" w:eastAsia="Cambria" w:hAnsi="Cambria" w:cs="Cambria"/>
          <w:b w:val="0"/>
          <w:bCs w:val="0"/>
          <w:color w:val="auto"/>
          <w:sz w:val="20"/>
          <w:szCs w:val="20"/>
        </w:rPr>
        <w:t xml:space="preserve"> Agreements. </w:t>
      </w:r>
      <w:ins w:id="480" w:author="Jeremy" w:date="2012-02-27T10:27:00Z">
        <w:r w:rsidR="00995089">
          <w:rPr>
            <w:rFonts w:ascii="Cambria" w:eastAsia="Cambria" w:hAnsi="Cambria" w:cs="Cambria"/>
            <w:b w:val="0"/>
            <w:bCs w:val="0"/>
            <w:color w:val="auto"/>
            <w:sz w:val="20"/>
            <w:szCs w:val="20"/>
          </w:rPr>
          <w:t xml:space="preserve">A </w:t>
        </w:r>
      </w:ins>
      <w:del w:id="481" w:author="Jeremy" w:date="2012-02-22T08:37:00Z">
        <w:r w:rsidRPr="00250CF7" w:rsidDel="00144D51">
          <w:rPr>
            <w:rFonts w:ascii="Cambria" w:eastAsia="Cambria" w:hAnsi="Cambria" w:cs="Cambria"/>
            <w:b w:val="0"/>
            <w:bCs w:val="0"/>
            <w:color w:val="auto"/>
            <w:sz w:val="20"/>
            <w:szCs w:val="20"/>
          </w:rPr>
          <w:delText xml:space="preserve"> </w:delText>
        </w:r>
      </w:del>
      <w:del w:id="482" w:author="Jeremy" w:date="2012-02-24T13:48:00Z">
        <w:r w:rsidR="00AE4D78" w:rsidDel="00E36DD5">
          <w:rPr>
            <w:rFonts w:ascii="Cambria" w:eastAsia="Cambria" w:hAnsi="Cambria" w:cs="Cambria"/>
            <w:b w:val="0"/>
            <w:bCs w:val="0"/>
            <w:color w:val="auto"/>
            <w:sz w:val="20"/>
            <w:szCs w:val="20"/>
          </w:rPr>
          <w:delText>DigiCert</w:delText>
        </w:r>
      </w:del>
      <w:ins w:id="483" w:author="Jeremy" w:date="2012-02-22T08:37:00Z">
        <w:r w:rsidR="00144D51">
          <w:rPr>
            <w:rFonts w:ascii="Cambria" w:eastAsia="Cambria" w:hAnsi="Cambria" w:cs="Cambria"/>
            <w:b w:val="0"/>
            <w:bCs w:val="0"/>
            <w:color w:val="auto"/>
            <w:sz w:val="20"/>
            <w:szCs w:val="20"/>
          </w:rPr>
          <w:t xml:space="preserve">Registration Authority </w:t>
        </w:r>
      </w:ins>
      <w:del w:id="484" w:author="Jeremy" w:date="2012-02-22T08:37:00Z">
        <w:r w:rsidR="00AE4D78" w:rsidDel="00144D51">
          <w:rPr>
            <w:rFonts w:ascii="Cambria" w:eastAsia="Cambria" w:hAnsi="Cambria" w:cs="Cambria"/>
            <w:b w:val="0"/>
            <w:bCs w:val="0"/>
            <w:color w:val="auto"/>
            <w:sz w:val="20"/>
            <w:szCs w:val="20"/>
          </w:rPr>
          <w:delText xml:space="preserve">, </w:delText>
        </w:r>
      </w:del>
      <w:del w:id="485" w:author="Jeremy" w:date="2012-02-03T17:43:00Z">
        <w:r w:rsidDel="00756115">
          <w:rPr>
            <w:rFonts w:ascii="Cambria" w:eastAsia="Cambria" w:hAnsi="Cambria" w:cs="Cambria"/>
            <w:b w:val="0"/>
            <w:bCs w:val="0"/>
            <w:color w:val="auto"/>
            <w:sz w:val="20"/>
            <w:szCs w:val="20"/>
          </w:rPr>
          <w:delText>Participant</w:delText>
        </w:r>
      </w:del>
      <w:del w:id="486" w:author="Jeremy" w:date="2012-02-22T08:37:00Z">
        <w:r w:rsidR="00AE4D78" w:rsidDel="00144D51">
          <w:rPr>
            <w:rFonts w:ascii="Cambria" w:eastAsia="Cambria" w:hAnsi="Cambria" w:cs="Cambria"/>
            <w:b w:val="0"/>
            <w:bCs w:val="0"/>
            <w:color w:val="auto"/>
            <w:sz w:val="20"/>
            <w:szCs w:val="20"/>
          </w:rPr>
          <w:delText>,</w:delText>
        </w:r>
        <w:r w:rsidRPr="00250CF7" w:rsidDel="00144D51">
          <w:rPr>
            <w:rFonts w:ascii="Cambria" w:eastAsia="Cambria" w:hAnsi="Cambria" w:cs="Cambria"/>
            <w:b w:val="0"/>
            <w:bCs w:val="0"/>
            <w:color w:val="auto"/>
            <w:sz w:val="20"/>
            <w:szCs w:val="20"/>
          </w:rPr>
          <w:delText xml:space="preserve"> or </w:delText>
        </w:r>
        <w:r w:rsidR="00731850" w:rsidDel="00144D51">
          <w:rPr>
            <w:rFonts w:ascii="Cambria" w:eastAsia="Cambria" w:hAnsi="Cambria" w:cs="Cambria"/>
            <w:b w:val="0"/>
            <w:bCs w:val="0"/>
            <w:color w:val="auto"/>
            <w:sz w:val="20"/>
            <w:szCs w:val="20"/>
          </w:rPr>
          <w:delText>OSG Administrator</w:delText>
        </w:r>
        <w:r w:rsidRPr="00250CF7" w:rsidDel="00144D51">
          <w:rPr>
            <w:rFonts w:ascii="Cambria" w:eastAsia="Cambria" w:hAnsi="Cambria" w:cs="Cambria"/>
            <w:b w:val="0"/>
            <w:bCs w:val="0"/>
            <w:color w:val="auto"/>
            <w:sz w:val="20"/>
            <w:szCs w:val="20"/>
          </w:rPr>
          <w:delText xml:space="preserve"> </w:delText>
        </w:r>
      </w:del>
      <w:del w:id="487" w:author="Jeremy" w:date="2012-02-24T13:48:00Z">
        <w:r w:rsidRPr="00250CF7" w:rsidDel="00E36DD5">
          <w:rPr>
            <w:rFonts w:ascii="Cambria" w:eastAsia="Cambria" w:hAnsi="Cambria" w:cs="Cambria"/>
            <w:b w:val="0"/>
            <w:bCs w:val="0"/>
            <w:color w:val="auto"/>
            <w:sz w:val="20"/>
            <w:szCs w:val="20"/>
          </w:rPr>
          <w:delText>must</w:delText>
        </w:r>
      </w:del>
      <w:ins w:id="488" w:author="Jeremy" w:date="2012-02-24T13:48:00Z">
        <w:r w:rsidR="00E36DD5">
          <w:rPr>
            <w:rFonts w:ascii="Cambria" w:eastAsia="Cambria" w:hAnsi="Cambria" w:cs="Cambria"/>
            <w:b w:val="0"/>
            <w:bCs w:val="0"/>
            <w:color w:val="auto"/>
            <w:sz w:val="20"/>
            <w:szCs w:val="20"/>
          </w:rPr>
          <w:t>shall</w:t>
        </w:r>
      </w:ins>
      <w:ins w:id="489" w:author="Jeremy" w:date="2012-02-24T13:49:00Z">
        <w:r w:rsidR="00E36DD5">
          <w:rPr>
            <w:rFonts w:ascii="Cambria" w:eastAsia="Cambria" w:hAnsi="Cambria" w:cs="Cambria"/>
            <w:b w:val="0"/>
            <w:bCs w:val="0"/>
            <w:color w:val="auto"/>
            <w:sz w:val="20"/>
            <w:szCs w:val="20"/>
          </w:rPr>
          <w:t xml:space="preserve"> verify that</w:t>
        </w:r>
      </w:ins>
      <w:ins w:id="490" w:author="Jeremy" w:date="2012-02-27T10:27:00Z">
        <w:r w:rsidR="00995089">
          <w:rPr>
            <w:rFonts w:ascii="Cambria" w:eastAsia="Cambria" w:hAnsi="Cambria" w:cs="Cambria"/>
            <w:b w:val="0"/>
            <w:bCs w:val="0"/>
            <w:color w:val="auto"/>
            <w:sz w:val="20"/>
            <w:szCs w:val="20"/>
          </w:rPr>
          <w:t xml:space="preserve"> each Certificate applicant </w:t>
        </w:r>
      </w:ins>
      <w:del w:id="491" w:author="Jeremy" w:date="2012-02-27T10:28:00Z">
        <w:r w:rsidRPr="00250CF7" w:rsidDel="00995089">
          <w:rPr>
            <w:rFonts w:ascii="Cambria" w:eastAsia="Cambria" w:hAnsi="Cambria" w:cs="Cambria"/>
            <w:b w:val="0"/>
            <w:bCs w:val="0"/>
            <w:color w:val="auto"/>
            <w:sz w:val="20"/>
            <w:szCs w:val="20"/>
          </w:rPr>
          <w:delText xml:space="preserve"> obtain an </w:delText>
        </w:r>
      </w:del>
      <w:r w:rsidRPr="00250CF7">
        <w:rPr>
          <w:rFonts w:ascii="Cambria" w:eastAsia="Cambria" w:hAnsi="Cambria" w:cs="Cambria"/>
          <w:b w:val="0"/>
          <w:bCs w:val="0"/>
          <w:color w:val="auto"/>
          <w:sz w:val="20"/>
          <w:szCs w:val="20"/>
        </w:rPr>
        <w:t xml:space="preserve">executed </w:t>
      </w:r>
      <w:ins w:id="492" w:author="Jeremy" w:date="2012-02-27T10:27:00Z">
        <w:r w:rsidR="00995089">
          <w:rPr>
            <w:rFonts w:ascii="Cambria" w:eastAsia="Cambria" w:hAnsi="Cambria" w:cs="Cambria"/>
            <w:b w:val="0"/>
            <w:bCs w:val="0"/>
            <w:color w:val="auto"/>
            <w:sz w:val="20"/>
            <w:szCs w:val="20"/>
          </w:rPr>
          <w:t>a</w:t>
        </w:r>
      </w:ins>
      <w:ins w:id="493" w:author="Jeremy" w:date="2012-02-24T13:50:00Z">
        <w:r w:rsidR="00E36DD5">
          <w:rPr>
            <w:rFonts w:ascii="Cambria" w:eastAsia="Cambria" w:hAnsi="Cambria" w:cs="Cambria"/>
            <w:b w:val="0"/>
            <w:bCs w:val="0"/>
            <w:color w:val="auto"/>
            <w:sz w:val="20"/>
            <w:szCs w:val="20"/>
          </w:rPr>
          <w:t xml:space="preserve"> DigiCert-provided </w:t>
        </w:r>
      </w:ins>
      <w:del w:id="494" w:author="Jeremy" w:date="2012-02-03T17:45:00Z">
        <w:r w:rsidRPr="00250CF7" w:rsidDel="00756115">
          <w:rPr>
            <w:rFonts w:ascii="Cambria" w:eastAsia="Cambria" w:hAnsi="Cambria" w:cs="Cambria"/>
            <w:b w:val="0"/>
            <w:bCs w:val="0"/>
            <w:color w:val="auto"/>
            <w:sz w:val="20"/>
            <w:szCs w:val="20"/>
          </w:rPr>
          <w:delText>End User</w:delText>
        </w:r>
      </w:del>
      <w:ins w:id="495" w:author="Jeremy" w:date="2012-02-03T17:45:00Z">
        <w:r w:rsidR="00756115">
          <w:rPr>
            <w:rFonts w:ascii="Cambria" w:eastAsia="Cambria" w:hAnsi="Cambria" w:cs="Cambria"/>
            <w:b w:val="0"/>
            <w:bCs w:val="0"/>
            <w:color w:val="auto"/>
            <w:sz w:val="20"/>
            <w:szCs w:val="20"/>
          </w:rPr>
          <w:t>Subscriber</w:t>
        </w:r>
      </w:ins>
      <w:r w:rsidRPr="00250CF7">
        <w:rPr>
          <w:rFonts w:ascii="Cambria" w:eastAsia="Cambria" w:hAnsi="Cambria" w:cs="Cambria"/>
          <w:b w:val="0"/>
          <w:bCs w:val="0"/>
          <w:color w:val="auto"/>
          <w:sz w:val="20"/>
          <w:szCs w:val="20"/>
        </w:rPr>
        <w:t xml:space="preserve"> Agreement (either in writing or electronically) </w:t>
      </w:r>
      <w:del w:id="496" w:author="Jeremy" w:date="2012-02-27T10:28:00Z">
        <w:r w:rsidRPr="00250CF7" w:rsidDel="00995089">
          <w:rPr>
            <w:rFonts w:ascii="Cambria" w:eastAsia="Cambria" w:hAnsi="Cambria" w:cs="Cambria"/>
            <w:b w:val="0"/>
            <w:bCs w:val="0"/>
            <w:color w:val="auto"/>
            <w:sz w:val="20"/>
            <w:szCs w:val="20"/>
          </w:rPr>
          <w:delText xml:space="preserve">from </w:delText>
        </w:r>
      </w:del>
      <w:del w:id="497" w:author="Jeremy" w:date="2012-02-24T13:49:00Z">
        <w:r w:rsidRPr="00250CF7" w:rsidDel="00E36DD5">
          <w:rPr>
            <w:rFonts w:ascii="Cambria" w:eastAsia="Cambria" w:hAnsi="Cambria" w:cs="Cambria"/>
            <w:b w:val="0"/>
            <w:bCs w:val="0"/>
            <w:color w:val="auto"/>
            <w:sz w:val="20"/>
            <w:szCs w:val="20"/>
          </w:rPr>
          <w:delText xml:space="preserve">each </w:delText>
        </w:r>
      </w:del>
      <w:del w:id="498" w:author="Jeremy" w:date="2012-02-03T17:45:00Z">
        <w:r w:rsidRPr="00250CF7" w:rsidDel="00756115">
          <w:rPr>
            <w:rFonts w:ascii="Cambria" w:eastAsia="Cambria" w:hAnsi="Cambria" w:cs="Cambria"/>
            <w:b w:val="0"/>
            <w:bCs w:val="0"/>
            <w:color w:val="auto"/>
            <w:sz w:val="20"/>
            <w:szCs w:val="20"/>
          </w:rPr>
          <w:delText>End User</w:delText>
        </w:r>
      </w:del>
      <w:del w:id="499" w:author="Jeremy" w:date="2012-02-24T13:49:00Z">
        <w:r w:rsidRPr="00250CF7" w:rsidDel="00E36DD5">
          <w:rPr>
            <w:rFonts w:ascii="Cambria" w:eastAsia="Cambria" w:hAnsi="Cambria" w:cs="Cambria"/>
            <w:b w:val="0"/>
            <w:bCs w:val="0"/>
            <w:color w:val="auto"/>
            <w:sz w:val="20"/>
            <w:szCs w:val="20"/>
          </w:rPr>
          <w:delText xml:space="preserve"> </w:delText>
        </w:r>
      </w:del>
      <w:r w:rsidRPr="00250CF7">
        <w:rPr>
          <w:rFonts w:ascii="Cambria" w:eastAsia="Cambria" w:hAnsi="Cambria" w:cs="Cambria"/>
          <w:b w:val="0"/>
          <w:bCs w:val="0"/>
          <w:color w:val="auto"/>
          <w:sz w:val="20"/>
          <w:szCs w:val="20"/>
        </w:rPr>
        <w:t xml:space="preserve">prior to authorizing the Certificate’s issuance. DigiCert may amend </w:t>
      </w:r>
      <w:del w:id="500" w:author="Jeremy" w:date="2012-02-03T17:45:00Z">
        <w:r w:rsidRPr="00250CF7" w:rsidDel="00756115">
          <w:rPr>
            <w:rFonts w:ascii="Cambria" w:eastAsia="Cambria" w:hAnsi="Cambria" w:cs="Cambria"/>
            <w:b w:val="0"/>
            <w:bCs w:val="0"/>
            <w:color w:val="auto"/>
            <w:sz w:val="20"/>
            <w:szCs w:val="20"/>
          </w:rPr>
          <w:delText>End User</w:delText>
        </w:r>
      </w:del>
      <w:ins w:id="501" w:author="Jeremy" w:date="2012-02-03T17:45:00Z">
        <w:r w:rsidR="00756115">
          <w:rPr>
            <w:rFonts w:ascii="Cambria" w:eastAsia="Cambria" w:hAnsi="Cambria" w:cs="Cambria"/>
            <w:b w:val="0"/>
            <w:bCs w:val="0"/>
            <w:color w:val="auto"/>
            <w:sz w:val="20"/>
            <w:szCs w:val="20"/>
          </w:rPr>
          <w:t>Subscriber</w:t>
        </w:r>
      </w:ins>
      <w:r w:rsidRPr="00250CF7">
        <w:rPr>
          <w:rFonts w:ascii="Cambria" w:eastAsia="Cambria" w:hAnsi="Cambria" w:cs="Cambria"/>
          <w:b w:val="0"/>
          <w:bCs w:val="0"/>
          <w:color w:val="auto"/>
          <w:sz w:val="20"/>
          <w:szCs w:val="20"/>
        </w:rPr>
        <w:t xml:space="preserve"> Agreements without notice</w:t>
      </w:r>
      <w:ins w:id="502" w:author="Jeremy" w:date="2012-02-24T13:49:00Z">
        <w:r w:rsidR="00E36DD5">
          <w:rPr>
            <w:rFonts w:ascii="Cambria" w:eastAsia="Cambria" w:hAnsi="Cambria" w:cs="Cambria"/>
            <w:b w:val="0"/>
            <w:bCs w:val="0"/>
            <w:color w:val="auto"/>
            <w:sz w:val="20"/>
            <w:szCs w:val="20"/>
          </w:rPr>
          <w:t>.</w:t>
        </w:r>
        <w:r w:rsidR="00E36DD5" w:rsidRPr="00250CF7" w:rsidDel="00E36DD5">
          <w:rPr>
            <w:rFonts w:ascii="Cambria" w:eastAsia="Cambria" w:hAnsi="Cambria" w:cs="Cambria"/>
            <w:b w:val="0"/>
            <w:bCs w:val="0"/>
            <w:color w:val="auto"/>
            <w:sz w:val="20"/>
            <w:szCs w:val="20"/>
          </w:rPr>
          <w:t xml:space="preserve"> </w:t>
        </w:r>
      </w:ins>
      <w:del w:id="503" w:author="Jeremy" w:date="2012-02-24T13:49:00Z">
        <w:r w:rsidRPr="00250CF7" w:rsidDel="00E36DD5">
          <w:rPr>
            <w:rFonts w:ascii="Cambria" w:eastAsia="Cambria" w:hAnsi="Cambria" w:cs="Cambria"/>
            <w:b w:val="0"/>
            <w:bCs w:val="0"/>
            <w:color w:val="auto"/>
            <w:sz w:val="20"/>
            <w:szCs w:val="20"/>
          </w:rPr>
          <w:delText xml:space="preserve"> and may refuse to provide Certificates for any reason.</w:delText>
        </w:r>
      </w:del>
      <w:del w:id="504" w:author="Jeremy" w:date="2012-02-22T08:38:00Z">
        <w:r w:rsidRPr="00250CF7" w:rsidDel="00144D51">
          <w:rPr>
            <w:rFonts w:ascii="Cambria" w:eastAsia="Cambria" w:hAnsi="Cambria" w:cs="Cambria"/>
            <w:b w:val="0"/>
            <w:bCs w:val="0"/>
            <w:color w:val="auto"/>
            <w:sz w:val="20"/>
            <w:szCs w:val="20"/>
          </w:rPr>
          <w:delText xml:space="preserve"> </w:delText>
        </w:r>
      </w:del>
      <w:del w:id="505" w:author="Jeremy" w:date="2012-02-24T13:49:00Z">
        <w:r w:rsidRPr="00250CF7" w:rsidDel="00E36DD5">
          <w:rPr>
            <w:rFonts w:ascii="Cambria" w:eastAsia="Cambria" w:hAnsi="Cambria" w:cs="Cambria"/>
            <w:b w:val="0"/>
            <w:bCs w:val="0"/>
            <w:color w:val="auto"/>
            <w:sz w:val="20"/>
            <w:szCs w:val="20"/>
          </w:rPr>
          <w:delText xml:space="preserve"> </w:delText>
        </w:r>
      </w:del>
      <w:del w:id="506" w:author="Jeremy" w:date="2012-02-03T17:45:00Z">
        <w:r w:rsidR="00236F80" w:rsidDel="00756115">
          <w:rPr>
            <w:rFonts w:ascii="Cambria" w:eastAsia="Cambria" w:hAnsi="Cambria" w:cs="Cambria"/>
            <w:b w:val="0"/>
            <w:bCs w:val="0"/>
            <w:color w:val="auto"/>
            <w:sz w:val="20"/>
            <w:szCs w:val="20"/>
          </w:rPr>
          <w:delText>End User</w:delText>
        </w:r>
      </w:del>
      <w:del w:id="507" w:author="Jeremy" w:date="2012-02-24T13:49:00Z">
        <w:r w:rsidR="00236F80" w:rsidDel="00E36DD5">
          <w:rPr>
            <w:rFonts w:ascii="Cambria" w:eastAsia="Cambria" w:hAnsi="Cambria" w:cs="Cambria"/>
            <w:b w:val="0"/>
            <w:bCs w:val="0"/>
            <w:color w:val="auto"/>
            <w:sz w:val="20"/>
            <w:szCs w:val="20"/>
          </w:rPr>
          <w:delText>s are required to protect their private keys in accordance with the relevant Guidelines on Private Key Protection.</w:delText>
        </w:r>
      </w:del>
    </w:p>
    <w:p w:rsidR="00000000" w:rsidRDefault="00191841">
      <w:pPr>
        <w:pStyle w:val="Heading1"/>
        <w:numPr>
          <w:ilvl w:val="1"/>
          <w:numId w:val="20"/>
        </w:numPr>
        <w:spacing w:before="0" w:after="200"/>
        <w:rPr>
          <w:ins w:id="508" w:author="Jeremy" w:date="2012-02-27T10:32:00Z"/>
          <w:color w:val="auto"/>
        </w:rPr>
      </w:pPr>
      <w:del w:id="509" w:author="Jeremy" w:date="2012-02-03T17:45:00Z">
        <w:r w:rsidDel="00756115">
          <w:rPr>
            <w:rFonts w:ascii="Cambria" w:eastAsia="Cambria" w:hAnsi="Cambria" w:cs="Cambria"/>
            <w:b w:val="0"/>
            <w:bCs w:val="0"/>
            <w:color w:val="auto"/>
            <w:sz w:val="20"/>
            <w:szCs w:val="20"/>
            <w:u w:val="single"/>
          </w:rPr>
          <w:delText>End User</w:delText>
        </w:r>
      </w:del>
      <w:proofErr w:type="gramStart"/>
      <w:ins w:id="510" w:author="Jeremy" w:date="2012-02-03T17:45:00Z">
        <w:r w:rsidR="00756115">
          <w:rPr>
            <w:rFonts w:ascii="Cambria" w:eastAsia="Cambria" w:hAnsi="Cambria" w:cs="Cambria"/>
            <w:b w:val="0"/>
            <w:bCs w:val="0"/>
            <w:color w:val="auto"/>
            <w:sz w:val="20"/>
            <w:szCs w:val="20"/>
            <w:u w:val="single"/>
          </w:rPr>
          <w:t>Subscriber</w:t>
        </w:r>
      </w:ins>
      <w:r>
        <w:rPr>
          <w:rFonts w:ascii="Cambria" w:eastAsia="Cambria" w:hAnsi="Cambria" w:cs="Cambria"/>
          <w:b w:val="0"/>
          <w:bCs w:val="0"/>
          <w:color w:val="auto"/>
          <w:sz w:val="20"/>
          <w:szCs w:val="20"/>
          <w:u w:val="single"/>
        </w:rPr>
        <w:t xml:space="preserve"> </w:t>
      </w:r>
      <w:r w:rsidR="00CA43F6" w:rsidRPr="00250CF7">
        <w:rPr>
          <w:rFonts w:ascii="Cambria" w:eastAsia="Cambria" w:hAnsi="Cambria" w:cs="Cambria"/>
          <w:b w:val="0"/>
          <w:bCs w:val="0"/>
          <w:color w:val="auto"/>
          <w:sz w:val="20"/>
          <w:szCs w:val="20"/>
          <w:u w:val="single"/>
        </w:rPr>
        <w:t>Certificates.</w:t>
      </w:r>
      <w:proofErr w:type="gramEnd"/>
      <w:r w:rsidR="00CA43F6" w:rsidRPr="00250CF7">
        <w:rPr>
          <w:rFonts w:ascii="Cambria" w:hAnsi="Cambria"/>
          <w:b w:val="0"/>
          <w:color w:val="auto"/>
          <w:sz w:val="20"/>
          <w:szCs w:val="20"/>
        </w:rPr>
        <w:t xml:space="preserve">  </w:t>
      </w:r>
      <w:r w:rsidR="00B36B2A" w:rsidRPr="00250CF7">
        <w:rPr>
          <w:rFonts w:ascii="Cambria" w:hAnsi="Cambria"/>
          <w:b w:val="0"/>
          <w:iCs/>
          <w:color w:val="auto"/>
          <w:sz w:val="20"/>
          <w:szCs w:val="20"/>
        </w:rPr>
        <w:t xml:space="preserve">DigiCert may revoke </w:t>
      </w:r>
      <w:r w:rsidR="00CA43F6" w:rsidRPr="00250CF7">
        <w:rPr>
          <w:rFonts w:ascii="Cambria" w:hAnsi="Cambria"/>
          <w:b w:val="0"/>
          <w:iCs/>
          <w:color w:val="auto"/>
          <w:sz w:val="20"/>
          <w:szCs w:val="20"/>
        </w:rPr>
        <w:t>C</w:t>
      </w:r>
      <w:r w:rsidR="00B36B2A" w:rsidRPr="00250CF7">
        <w:rPr>
          <w:rFonts w:ascii="Cambria" w:hAnsi="Cambria"/>
          <w:b w:val="0"/>
          <w:iCs/>
          <w:color w:val="auto"/>
          <w:sz w:val="20"/>
          <w:szCs w:val="20"/>
        </w:rPr>
        <w:t xml:space="preserve">ertificates for the reasons listed in </w:t>
      </w:r>
      <w:del w:id="511" w:author="Jeremy" w:date="2012-02-24T13:50:00Z">
        <w:r w:rsidDel="00C73020">
          <w:rPr>
            <w:rFonts w:ascii="Cambria" w:hAnsi="Cambria"/>
            <w:b w:val="0"/>
            <w:iCs/>
            <w:color w:val="auto"/>
            <w:sz w:val="20"/>
            <w:szCs w:val="20"/>
          </w:rPr>
          <w:delText xml:space="preserve">either </w:delText>
        </w:r>
      </w:del>
      <w:r w:rsidR="00B36B2A" w:rsidRPr="00250CF7">
        <w:rPr>
          <w:rFonts w:ascii="Cambria" w:hAnsi="Cambria"/>
          <w:b w:val="0"/>
          <w:iCs/>
          <w:color w:val="auto"/>
          <w:sz w:val="20"/>
          <w:szCs w:val="20"/>
        </w:rPr>
        <w:t xml:space="preserve">the </w:t>
      </w:r>
      <w:del w:id="512" w:author="Jeremy" w:date="2012-02-03T17:45:00Z">
        <w:r w:rsidDel="00756115">
          <w:rPr>
            <w:rFonts w:ascii="Cambria" w:hAnsi="Cambria"/>
            <w:b w:val="0"/>
            <w:iCs/>
            <w:color w:val="auto"/>
            <w:sz w:val="20"/>
            <w:szCs w:val="20"/>
          </w:rPr>
          <w:delText>End User</w:delText>
        </w:r>
      </w:del>
      <w:ins w:id="513" w:author="Jeremy" w:date="2012-02-03T17:45:00Z">
        <w:r w:rsidR="00756115">
          <w:rPr>
            <w:rFonts w:ascii="Cambria" w:hAnsi="Cambria"/>
            <w:b w:val="0"/>
            <w:iCs/>
            <w:color w:val="auto"/>
            <w:sz w:val="20"/>
            <w:szCs w:val="20"/>
          </w:rPr>
          <w:t>Subscriber</w:t>
        </w:r>
      </w:ins>
      <w:r>
        <w:rPr>
          <w:rFonts w:ascii="Cambria" w:hAnsi="Cambria"/>
          <w:b w:val="0"/>
          <w:iCs/>
          <w:color w:val="auto"/>
          <w:sz w:val="20"/>
          <w:szCs w:val="20"/>
        </w:rPr>
        <w:t xml:space="preserve"> A</w:t>
      </w:r>
      <w:r w:rsidR="00B36B2A" w:rsidRPr="00250CF7">
        <w:rPr>
          <w:rFonts w:ascii="Cambria" w:hAnsi="Cambria"/>
          <w:b w:val="0"/>
          <w:iCs/>
          <w:color w:val="auto"/>
          <w:sz w:val="20"/>
          <w:szCs w:val="20"/>
        </w:rPr>
        <w:t>greement</w:t>
      </w:r>
      <w:r>
        <w:rPr>
          <w:rFonts w:ascii="Cambria" w:hAnsi="Cambria"/>
          <w:b w:val="0"/>
          <w:iCs/>
          <w:color w:val="auto"/>
          <w:sz w:val="20"/>
          <w:szCs w:val="20"/>
        </w:rPr>
        <w:t xml:space="preserve"> or CPS.  </w:t>
      </w:r>
      <w:del w:id="514" w:author="Jeremy" w:date="2012-02-27T10:28:00Z">
        <w:r w:rsidR="00731850" w:rsidDel="00995089">
          <w:rPr>
            <w:rFonts w:ascii="Cambria" w:eastAsia="MS Mincho" w:hAnsi="Cambria"/>
            <w:b w:val="0"/>
            <w:color w:val="auto"/>
            <w:sz w:val="20"/>
            <w:szCs w:val="20"/>
          </w:rPr>
          <w:delText xml:space="preserve">OSG </w:delText>
        </w:r>
      </w:del>
      <w:ins w:id="515" w:author="Jeremy" w:date="2012-02-27T10:28:00Z">
        <w:r w:rsidR="00995089">
          <w:rPr>
            <w:rFonts w:ascii="Cambria" w:eastAsia="MS Mincho" w:hAnsi="Cambria"/>
            <w:b w:val="0"/>
            <w:color w:val="auto"/>
            <w:sz w:val="20"/>
            <w:szCs w:val="20"/>
          </w:rPr>
          <w:t xml:space="preserve">A Registration Authority </w:t>
        </w:r>
      </w:ins>
      <w:del w:id="516" w:author="Jeremy" w:date="2012-02-27T10:28:00Z">
        <w:r w:rsidR="00731850" w:rsidDel="00995089">
          <w:rPr>
            <w:rFonts w:ascii="Cambria" w:eastAsia="MS Mincho" w:hAnsi="Cambria"/>
            <w:b w:val="0"/>
            <w:color w:val="auto"/>
            <w:sz w:val="20"/>
            <w:szCs w:val="20"/>
          </w:rPr>
          <w:delText>Administrator</w:delText>
        </w:r>
        <w:r w:rsidR="00B36B2A" w:rsidRPr="00250CF7" w:rsidDel="00995089">
          <w:rPr>
            <w:rFonts w:ascii="Cambria" w:eastAsia="MS Mincho" w:hAnsi="Cambria"/>
            <w:b w:val="0"/>
            <w:color w:val="auto"/>
            <w:sz w:val="20"/>
            <w:szCs w:val="20"/>
          </w:rPr>
          <w:delText xml:space="preserve"> </w:delText>
        </w:r>
      </w:del>
      <w:r w:rsidR="00B36B2A" w:rsidRPr="00250CF7">
        <w:rPr>
          <w:rFonts w:ascii="Cambria" w:eastAsia="MS Mincho" w:hAnsi="Cambria"/>
          <w:b w:val="0"/>
          <w:color w:val="auto"/>
          <w:sz w:val="20"/>
          <w:szCs w:val="20"/>
        </w:rPr>
        <w:t xml:space="preserve">shall promptly inform DigiCert if it becomes aware of a security concern </w:t>
      </w:r>
      <w:r w:rsidR="00CA43F6" w:rsidRPr="00250CF7">
        <w:rPr>
          <w:rFonts w:ascii="Cambria" w:eastAsia="MS Mincho" w:hAnsi="Cambria"/>
          <w:b w:val="0"/>
          <w:color w:val="auto"/>
          <w:sz w:val="20"/>
          <w:szCs w:val="20"/>
        </w:rPr>
        <w:t xml:space="preserve">related to a Certificate or if </w:t>
      </w:r>
      <w:r w:rsidR="00B36B2A" w:rsidRPr="00250CF7">
        <w:rPr>
          <w:rFonts w:ascii="Cambria" w:eastAsia="MS Mincho" w:hAnsi="Cambria"/>
          <w:b w:val="0"/>
          <w:color w:val="auto"/>
          <w:sz w:val="20"/>
          <w:szCs w:val="20"/>
        </w:rPr>
        <w:t xml:space="preserve">a </w:t>
      </w:r>
      <w:del w:id="517" w:author="Jeremy" w:date="2012-02-03T17:43:00Z">
        <w:r w:rsidR="009505F2" w:rsidDel="00756115">
          <w:rPr>
            <w:rFonts w:ascii="Cambria" w:eastAsia="MS Mincho" w:hAnsi="Cambria"/>
            <w:b w:val="0"/>
            <w:color w:val="auto"/>
            <w:sz w:val="20"/>
            <w:szCs w:val="20"/>
          </w:rPr>
          <w:delText>Participant</w:delText>
        </w:r>
      </w:del>
      <w:del w:id="518" w:author="Jeremy" w:date="2012-02-24T16:42:00Z">
        <w:r w:rsidR="00B36B2A" w:rsidRPr="00250CF7" w:rsidDel="007232D0">
          <w:rPr>
            <w:rFonts w:ascii="Cambria" w:eastAsia="MS Mincho" w:hAnsi="Cambria"/>
            <w:b w:val="0"/>
            <w:color w:val="auto"/>
            <w:sz w:val="20"/>
            <w:szCs w:val="20"/>
          </w:rPr>
          <w:delText xml:space="preserve"> </w:delText>
        </w:r>
        <w:r w:rsidR="000334F8" w:rsidDel="007232D0">
          <w:rPr>
            <w:rFonts w:ascii="Cambria" w:eastAsia="MS Mincho" w:hAnsi="Cambria"/>
            <w:b w:val="0"/>
            <w:color w:val="auto"/>
            <w:sz w:val="20"/>
            <w:szCs w:val="20"/>
          </w:rPr>
          <w:delText xml:space="preserve">or </w:delText>
        </w:r>
      </w:del>
      <w:del w:id="519" w:author="Jeremy" w:date="2012-02-03T17:45:00Z">
        <w:r w:rsidR="000334F8" w:rsidDel="00756115">
          <w:rPr>
            <w:rFonts w:ascii="Cambria" w:eastAsia="MS Mincho" w:hAnsi="Cambria"/>
            <w:b w:val="0"/>
            <w:color w:val="auto"/>
            <w:sz w:val="20"/>
            <w:szCs w:val="20"/>
          </w:rPr>
          <w:delText>End User</w:delText>
        </w:r>
      </w:del>
      <w:ins w:id="520" w:author="Jeremy" w:date="2012-02-03T17:45:00Z">
        <w:r w:rsidR="00756115">
          <w:rPr>
            <w:rFonts w:ascii="Cambria" w:eastAsia="MS Mincho" w:hAnsi="Cambria"/>
            <w:b w:val="0"/>
            <w:color w:val="auto"/>
            <w:sz w:val="20"/>
            <w:szCs w:val="20"/>
          </w:rPr>
          <w:t>Subscriber</w:t>
        </w:r>
      </w:ins>
      <w:r w:rsidR="000334F8">
        <w:rPr>
          <w:rFonts w:ascii="Cambria" w:eastAsia="MS Mincho" w:hAnsi="Cambria"/>
          <w:b w:val="0"/>
          <w:color w:val="auto"/>
          <w:sz w:val="20"/>
          <w:szCs w:val="20"/>
        </w:rPr>
        <w:t xml:space="preserve"> </w:t>
      </w:r>
      <w:r w:rsidR="00B36B2A" w:rsidRPr="00250CF7">
        <w:rPr>
          <w:rFonts w:ascii="Cambria" w:eastAsia="MS Mincho" w:hAnsi="Cambria"/>
          <w:b w:val="0"/>
          <w:color w:val="auto"/>
          <w:sz w:val="20"/>
          <w:szCs w:val="20"/>
        </w:rPr>
        <w:t xml:space="preserve">has misused a </w:t>
      </w:r>
      <w:r w:rsidR="00CA43F6" w:rsidRPr="00250CF7">
        <w:rPr>
          <w:rFonts w:ascii="Cambria" w:eastAsia="MS Mincho" w:hAnsi="Cambria"/>
          <w:b w:val="0"/>
          <w:color w:val="auto"/>
          <w:sz w:val="20"/>
          <w:szCs w:val="20"/>
        </w:rPr>
        <w:t>Ce</w:t>
      </w:r>
      <w:r w:rsidR="00B36B2A" w:rsidRPr="00250CF7">
        <w:rPr>
          <w:rFonts w:ascii="Cambria" w:eastAsia="MS Mincho" w:hAnsi="Cambria"/>
          <w:b w:val="0"/>
          <w:color w:val="auto"/>
          <w:sz w:val="20"/>
          <w:szCs w:val="20"/>
        </w:rPr>
        <w:t xml:space="preserve">rtificate.  </w:t>
      </w:r>
      <w:ins w:id="521" w:author="Jeremy" w:date="2012-02-27T10:28:00Z">
        <w:r w:rsidR="00995089">
          <w:rPr>
            <w:rFonts w:ascii="Cambria" w:eastAsia="MS Mincho" w:hAnsi="Cambria"/>
            <w:b w:val="0"/>
            <w:color w:val="auto"/>
            <w:sz w:val="20"/>
            <w:szCs w:val="20"/>
          </w:rPr>
          <w:t xml:space="preserve">Registration Authorities </w:t>
        </w:r>
      </w:ins>
      <w:del w:id="522" w:author="Jeremy" w:date="2012-02-27T10:28:00Z">
        <w:r w:rsidR="00731850" w:rsidDel="00995089">
          <w:rPr>
            <w:rFonts w:ascii="Cambria" w:eastAsia="MS Mincho" w:hAnsi="Cambria"/>
            <w:b w:val="0"/>
            <w:color w:val="auto"/>
            <w:sz w:val="20"/>
            <w:szCs w:val="20"/>
          </w:rPr>
          <w:delText>OSG Administrator</w:delText>
        </w:r>
        <w:r w:rsidR="002016FD" w:rsidRPr="00250CF7" w:rsidDel="00995089">
          <w:rPr>
            <w:rFonts w:ascii="Cambria" w:eastAsia="MS Mincho" w:hAnsi="Cambria"/>
            <w:b w:val="0"/>
            <w:color w:val="auto"/>
            <w:sz w:val="20"/>
            <w:szCs w:val="20"/>
          </w:rPr>
          <w:delText xml:space="preserve"> </w:delText>
        </w:r>
      </w:del>
      <w:r w:rsidR="00B36B2A" w:rsidRPr="00250CF7">
        <w:rPr>
          <w:rFonts w:ascii="Cambria" w:eastAsia="MS Mincho" w:hAnsi="Cambria"/>
          <w:b w:val="0"/>
          <w:color w:val="auto"/>
          <w:sz w:val="20"/>
          <w:szCs w:val="20"/>
        </w:rPr>
        <w:t>shall assist DigiCert in preventing, curing, and rectifying any misuse</w:t>
      </w:r>
      <w:ins w:id="523" w:author="Jeremy" w:date="2012-02-27T10:29:00Z">
        <w:r w:rsidR="00995089">
          <w:rPr>
            <w:rFonts w:ascii="Cambria" w:eastAsia="MS Mincho" w:hAnsi="Cambria"/>
            <w:b w:val="0"/>
            <w:color w:val="auto"/>
            <w:sz w:val="20"/>
            <w:szCs w:val="20"/>
          </w:rPr>
          <w:t xml:space="preserve"> by s Subscriber</w:t>
        </w:r>
      </w:ins>
      <w:r w:rsidR="00B36B2A" w:rsidRPr="00250CF7">
        <w:rPr>
          <w:rFonts w:ascii="Cambria" w:eastAsia="MS Mincho" w:hAnsi="Cambria"/>
          <w:b w:val="0"/>
          <w:color w:val="auto"/>
          <w:sz w:val="20"/>
          <w:szCs w:val="20"/>
        </w:rPr>
        <w:t>.</w:t>
      </w:r>
      <w:ins w:id="524" w:author="Jeremy" w:date="2012-02-27T10:33:00Z">
        <w:r w:rsidR="00995089">
          <w:rPr>
            <w:rFonts w:ascii="Cambria" w:eastAsia="MS Mincho" w:hAnsi="Cambria"/>
            <w:b w:val="0"/>
            <w:color w:val="auto"/>
            <w:sz w:val="20"/>
            <w:szCs w:val="20"/>
          </w:rPr>
          <w:t xml:space="preserve"> Registration Authorities shall promptly notify DigiCert of any suspected security breach of </w:t>
        </w:r>
      </w:ins>
      <w:del w:id="525" w:author="Jeremy" w:date="2012-02-27T10:33:00Z">
        <w:r w:rsidR="007976FC">
          <w:rPr>
            <w:rFonts w:ascii="Cambria" w:eastAsia="MS Mincho" w:hAnsi="Cambria"/>
            <w:color w:val="auto"/>
            <w:sz w:val="20"/>
            <w:szCs w:val="20"/>
          </w:rPr>
          <w:delText xml:space="preserve"> </w:delText>
        </w:r>
      </w:del>
      <w:ins w:id="526" w:author="Jeremy" w:date="2012-02-27T10:33:00Z">
        <w:r w:rsidR="00995089">
          <w:rPr>
            <w:rFonts w:ascii="Cambria" w:eastAsia="Cambria" w:hAnsi="Cambria" w:cs="Cambria"/>
            <w:b w:val="0"/>
            <w:color w:val="auto"/>
            <w:sz w:val="20"/>
            <w:szCs w:val="20"/>
          </w:rPr>
          <w:t xml:space="preserve">DigiCert’s or </w:t>
        </w:r>
      </w:ins>
      <w:ins w:id="527" w:author="Jeremy" w:date="2012-02-27T10:34:00Z">
        <w:r w:rsidR="00995089">
          <w:rPr>
            <w:rFonts w:ascii="Cambria" w:eastAsia="Cambria" w:hAnsi="Cambria" w:cs="Cambria"/>
            <w:b w:val="0"/>
            <w:color w:val="auto"/>
            <w:sz w:val="20"/>
            <w:szCs w:val="20"/>
          </w:rPr>
          <w:t xml:space="preserve">a </w:t>
        </w:r>
      </w:ins>
      <w:ins w:id="528" w:author="Jeremy" w:date="2012-02-27T10:33:00Z">
        <w:r w:rsidR="00995089">
          <w:rPr>
            <w:rFonts w:ascii="Cambria" w:eastAsia="Cambria" w:hAnsi="Cambria" w:cs="Cambria"/>
            <w:b w:val="0"/>
            <w:color w:val="auto"/>
            <w:sz w:val="20"/>
            <w:szCs w:val="20"/>
          </w:rPr>
          <w:t xml:space="preserve">Registration Authority’s </w:t>
        </w:r>
      </w:ins>
      <w:ins w:id="529" w:author="Jeremy" w:date="2012-02-27T10:34:00Z">
        <w:r w:rsidR="00995089">
          <w:rPr>
            <w:rFonts w:ascii="Cambria" w:eastAsia="Cambria" w:hAnsi="Cambria" w:cs="Cambria"/>
            <w:b w:val="0"/>
            <w:color w:val="auto"/>
            <w:sz w:val="20"/>
            <w:szCs w:val="20"/>
          </w:rPr>
          <w:t xml:space="preserve">systems and of any </w:t>
        </w:r>
      </w:ins>
      <w:ins w:id="530" w:author="Jeremy" w:date="2012-02-27T10:32:00Z">
        <w:r w:rsidR="007976FC">
          <w:rPr>
            <w:rFonts w:ascii="Cambria" w:eastAsia="Cambria" w:hAnsi="Cambria" w:cs="Cambria"/>
            <w:b w:val="0"/>
            <w:color w:val="auto"/>
            <w:sz w:val="20"/>
            <w:szCs w:val="20"/>
          </w:rPr>
          <w:t xml:space="preserve">event that may give rise to </w:t>
        </w:r>
      </w:ins>
      <w:ins w:id="531" w:author="Jeremy" w:date="2012-02-27T10:34:00Z">
        <w:r w:rsidR="00995089">
          <w:rPr>
            <w:rFonts w:ascii="Cambria" w:eastAsia="Cambria" w:hAnsi="Cambria" w:cs="Cambria"/>
            <w:b w:val="0"/>
            <w:color w:val="auto"/>
            <w:sz w:val="20"/>
            <w:szCs w:val="20"/>
          </w:rPr>
          <w:t>a</w:t>
        </w:r>
      </w:ins>
      <w:ins w:id="532" w:author="Jeremy" w:date="2012-02-27T10:32:00Z">
        <w:r w:rsidR="007976FC">
          <w:rPr>
            <w:rFonts w:ascii="Cambria" w:eastAsia="Cambria" w:hAnsi="Cambria" w:cs="Cambria"/>
            <w:b w:val="0"/>
            <w:color w:val="auto"/>
            <w:sz w:val="20"/>
            <w:szCs w:val="20"/>
          </w:rPr>
          <w:t xml:space="preserve"> party’s breach of this Agreement.</w:t>
        </w:r>
      </w:ins>
    </w:p>
    <w:p w:rsidR="00995089" w:rsidRPr="00250CF7" w:rsidDel="00995089" w:rsidRDefault="00995089" w:rsidP="00BF0120">
      <w:pPr>
        <w:pStyle w:val="Heading1"/>
        <w:numPr>
          <w:ilvl w:val="1"/>
          <w:numId w:val="20"/>
        </w:numPr>
        <w:spacing w:before="0" w:after="200"/>
        <w:rPr>
          <w:del w:id="533" w:author="Jeremy" w:date="2012-02-27T10:34:00Z"/>
          <w:color w:val="auto"/>
        </w:rPr>
      </w:pPr>
    </w:p>
    <w:p w:rsidR="000A240E" w:rsidRPr="00250CF7" w:rsidRDefault="00C77BC1" w:rsidP="00BF0120">
      <w:pPr>
        <w:pStyle w:val="Heading1"/>
        <w:numPr>
          <w:ilvl w:val="1"/>
          <w:numId w:val="20"/>
        </w:numPr>
        <w:spacing w:before="0" w:after="200"/>
        <w:rPr>
          <w:color w:val="auto"/>
        </w:rPr>
      </w:pPr>
      <w:proofErr w:type="gramStart"/>
      <w:r w:rsidRPr="00250CF7">
        <w:rPr>
          <w:rFonts w:ascii="Cambria" w:eastAsia="Cambria" w:hAnsi="Cambria" w:cs="Cambria"/>
          <w:b w:val="0"/>
          <w:color w:val="auto"/>
          <w:sz w:val="20"/>
          <w:szCs w:val="20"/>
          <w:u w:val="single"/>
        </w:rPr>
        <w:t>Equipment and Infrastructure</w:t>
      </w:r>
      <w:r w:rsidRPr="00250CF7">
        <w:rPr>
          <w:rFonts w:ascii="Cambria" w:eastAsia="Cambria" w:hAnsi="Cambria" w:cs="Cambria"/>
          <w:b w:val="0"/>
          <w:color w:val="auto"/>
          <w:sz w:val="20"/>
          <w:szCs w:val="20"/>
        </w:rPr>
        <w:t>.</w:t>
      </w:r>
      <w:proofErr w:type="gramEnd"/>
      <w:r w:rsidRPr="00250CF7">
        <w:rPr>
          <w:rFonts w:ascii="Cambria" w:eastAsia="Cambria" w:hAnsi="Cambria" w:cs="Cambria"/>
          <w:b w:val="0"/>
          <w:color w:val="auto"/>
          <w:sz w:val="20"/>
          <w:szCs w:val="20"/>
        </w:rPr>
        <w:t xml:space="preserve">  </w:t>
      </w:r>
      <w:del w:id="534" w:author="Jeremy" w:date="2012-02-27T10:29:00Z">
        <w:r w:rsidR="00731850" w:rsidDel="00995089">
          <w:rPr>
            <w:rFonts w:ascii="Cambria" w:eastAsia="Cambria" w:hAnsi="Cambria" w:cs="Cambria"/>
            <w:b w:val="0"/>
            <w:color w:val="auto"/>
            <w:sz w:val="20"/>
            <w:szCs w:val="20"/>
          </w:rPr>
          <w:delText>OSG Administrator</w:delText>
        </w:r>
      </w:del>
      <w:ins w:id="535" w:author="Jeremy" w:date="2012-02-24T16:41:00Z">
        <w:r w:rsidR="00C14B42">
          <w:rPr>
            <w:rFonts w:ascii="Cambria" w:eastAsia="Cambria" w:hAnsi="Cambria" w:cs="Cambria"/>
            <w:b w:val="0"/>
            <w:color w:val="auto"/>
            <w:sz w:val="20"/>
            <w:szCs w:val="20"/>
          </w:rPr>
          <w:t>Registration Authorities</w:t>
        </w:r>
      </w:ins>
      <w:r w:rsidRPr="00250CF7">
        <w:rPr>
          <w:rFonts w:ascii="Cambria" w:eastAsia="Cambria" w:hAnsi="Cambria" w:cs="Cambria"/>
          <w:b w:val="0"/>
          <w:color w:val="auto"/>
          <w:sz w:val="20"/>
          <w:szCs w:val="20"/>
        </w:rPr>
        <w:t xml:space="preserve"> </w:t>
      </w:r>
      <w:del w:id="536" w:author="Jeremy" w:date="2012-02-24T16:41:00Z">
        <w:r w:rsidRPr="00250CF7" w:rsidDel="00C14B42">
          <w:rPr>
            <w:rFonts w:ascii="Cambria" w:eastAsia="Cambria" w:hAnsi="Cambria" w:cs="Cambria"/>
            <w:b w:val="0"/>
            <w:color w:val="auto"/>
            <w:sz w:val="20"/>
            <w:szCs w:val="20"/>
          </w:rPr>
          <w:delText xml:space="preserve">is </w:delText>
        </w:r>
      </w:del>
      <w:ins w:id="537" w:author="Jeremy" w:date="2012-02-24T16:41:00Z">
        <w:r w:rsidR="00C14B42">
          <w:rPr>
            <w:rFonts w:ascii="Cambria" w:eastAsia="Cambria" w:hAnsi="Cambria" w:cs="Cambria"/>
            <w:b w:val="0"/>
            <w:color w:val="auto"/>
            <w:sz w:val="20"/>
            <w:szCs w:val="20"/>
          </w:rPr>
          <w:t>are</w:t>
        </w:r>
        <w:r w:rsidR="00C14B42" w:rsidRPr="00250CF7">
          <w:rPr>
            <w:rFonts w:ascii="Cambria" w:eastAsia="Cambria" w:hAnsi="Cambria" w:cs="Cambria"/>
            <w:b w:val="0"/>
            <w:color w:val="auto"/>
            <w:sz w:val="20"/>
            <w:szCs w:val="20"/>
          </w:rPr>
          <w:t xml:space="preserve"> </w:t>
        </w:r>
      </w:ins>
      <w:del w:id="538" w:author="Jeremy" w:date="2012-02-24T16:41:00Z">
        <w:r w:rsidRPr="00250CF7" w:rsidDel="00C14B42">
          <w:rPr>
            <w:rFonts w:ascii="Cambria" w:eastAsia="Cambria" w:hAnsi="Cambria" w:cs="Cambria"/>
            <w:b w:val="0"/>
            <w:color w:val="auto"/>
            <w:sz w:val="20"/>
            <w:szCs w:val="20"/>
          </w:rPr>
          <w:delText xml:space="preserve">solely </w:delText>
        </w:r>
      </w:del>
      <w:r w:rsidRPr="00250CF7">
        <w:rPr>
          <w:rFonts w:ascii="Cambria" w:eastAsia="Cambria" w:hAnsi="Cambria" w:cs="Cambria"/>
          <w:b w:val="0"/>
          <w:color w:val="auto"/>
          <w:sz w:val="20"/>
          <w:szCs w:val="20"/>
        </w:rPr>
        <w:t>responsible for</w:t>
      </w:r>
      <w:r w:rsidR="00E362D2">
        <w:rPr>
          <w:rFonts w:ascii="Cambria" w:eastAsia="Cambria" w:hAnsi="Cambria" w:cs="Cambria"/>
          <w:b w:val="0"/>
          <w:color w:val="auto"/>
          <w:sz w:val="20"/>
          <w:szCs w:val="20"/>
        </w:rPr>
        <w:t xml:space="preserve"> </w:t>
      </w:r>
      <w:ins w:id="539" w:author="Jeremy" w:date="2012-02-24T16:41:00Z">
        <w:r w:rsidR="00C14B42">
          <w:rPr>
            <w:rFonts w:ascii="Cambria" w:eastAsia="Cambria" w:hAnsi="Cambria" w:cs="Cambria"/>
            <w:b w:val="0"/>
            <w:color w:val="auto"/>
            <w:sz w:val="20"/>
            <w:szCs w:val="20"/>
          </w:rPr>
          <w:t xml:space="preserve">their own </w:t>
        </w:r>
      </w:ins>
      <w:del w:id="540" w:author="Jeremy" w:date="2012-02-24T16:41:00Z">
        <w:r w:rsidR="00E362D2" w:rsidDel="00C14B42">
          <w:rPr>
            <w:rFonts w:ascii="Cambria" w:eastAsia="Cambria" w:hAnsi="Cambria" w:cs="Cambria"/>
            <w:b w:val="0"/>
            <w:color w:val="auto"/>
            <w:sz w:val="20"/>
            <w:szCs w:val="20"/>
          </w:rPr>
          <w:delText xml:space="preserve">its </w:delText>
        </w:r>
      </w:del>
      <w:r w:rsidR="00E362D2">
        <w:rPr>
          <w:rFonts w:ascii="Cambria" w:eastAsia="Cambria" w:hAnsi="Cambria" w:cs="Cambria"/>
          <w:b w:val="0"/>
          <w:color w:val="auto"/>
          <w:sz w:val="20"/>
          <w:szCs w:val="20"/>
        </w:rPr>
        <w:t>conduct, equipment, and infrastructure</w:t>
      </w:r>
      <w:ins w:id="541" w:author="Jeremy" w:date="2012-02-27T10:29:00Z">
        <w:r w:rsidR="00995089">
          <w:rPr>
            <w:rFonts w:ascii="Cambria" w:eastAsia="Cambria" w:hAnsi="Cambria" w:cs="Cambria"/>
            <w:b w:val="0"/>
            <w:color w:val="auto"/>
            <w:sz w:val="20"/>
            <w:szCs w:val="20"/>
          </w:rPr>
          <w:t xml:space="preserve"> and </w:t>
        </w:r>
      </w:ins>
      <w:del w:id="542" w:author="Jeremy" w:date="2012-02-27T10:29:00Z">
        <w:r w:rsidR="00E362D2" w:rsidDel="00995089">
          <w:rPr>
            <w:rFonts w:ascii="Cambria" w:eastAsia="Cambria" w:hAnsi="Cambria" w:cs="Cambria"/>
            <w:b w:val="0"/>
            <w:color w:val="auto"/>
            <w:sz w:val="20"/>
            <w:szCs w:val="20"/>
          </w:rPr>
          <w:delText xml:space="preserve">.  </w:delText>
        </w:r>
        <w:r w:rsidR="00731850" w:rsidDel="00995089">
          <w:rPr>
            <w:rFonts w:ascii="Cambria" w:eastAsia="Cambria" w:hAnsi="Cambria" w:cs="Cambria"/>
            <w:b w:val="0"/>
            <w:color w:val="auto"/>
            <w:sz w:val="20"/>
            <w:szCs w:val="20"/>
          </w:rPr>
          <w:delText>OSG Administrator</w:delText>
        </w:r>
        <w:r w:rsidRPr="00250CF7" w:rsidDel="00995089">
          <w:rPr>
            <w:rFonts w:ascii="Cambria" w:eastAsia="Cambria" w:hAnsi="Cambria" w:cs="Cambria"/>
            <w:b w:val="0"/>
            <w:color w:val="auto"/>
            <w:sz w:val="20"/>
            <w:szCs w:val="20"/>
          </w:rPr>
          <w:delText xml:space="preserve"> </w:delText>
        </w:r>
      </w:del>
      <w:r w:rsidRPr="00250CF7">
        <w:rPr>
          <w:rFonts w:ascii="Cambria" w:eastAsia="Cambria" w:hAnsi="Cambria" w:cs="Cambria"/>
          <w:b w:val="0"/>
          <w:color w:val="auto"/>
          <w:sz w:val="20"/>
          <w:szCs w:val="20"/>
        </w:rPr>
        <w:t xml:space="preserve">shall use commercially reasonable efforts to secure </w:t>
      </w:r>
      <w:del w:id="543" w:author="Jeremy" w:date="2012-02-24T16:41:00Z">
        <w:r w:rsidRPr="00250CF7" w:rsidDel="00C14B42">
          <w:rPr>
            <w:rFonts w:ascii="Cambria" w:eastAsia="Cambria" w:hAnsi="Cambria" w:cs="Cambria"/>
            <w:b w:val="0"/>
            <w:color w:val="auto"/>
            <w:sz w:val="20"/>
            <w:szCs w:val="20"/>
          </w:rPr>
          <w:delText xml:space="preserve">its </w:delText>
        </w:r>
      </w:del>
      <w:ins w:id="544" w:author="Jeremy" w:date="2012-02-24T16:41:00Z">
        <w:r w:rsidR="00C14B42">
          <w:rPr>
            <w:rFonts w:ascii="Cambria" w:eastAsia="Cambria" w:hAnsi="Cambria" w:cs="Cambria"/>
            <w:b w:val="0"/>
            <w:color w:val="auto"/>
            <w:sz w:val="20"/>
            <w:szCs w:val="20"/>
          </w:rPr>
          <w:t>their</w:t>
        </w:r>
        <w:r w:rsidR="00C14B42" w:rsidRPr="00250CF7">
          <w:rPr>
            <w:rFonts w:ascii="Cambria" w:eastAsia="Cambria" w:hAnsi="Cambria" w:cs="Cambria"/>
            <w:b w:val="0"/>
            <w:color w:val="auto"/>
            <w:sz w:val="20"/>
            <w:szCs w:val="20"/>
          </w:rPr>
          <w:t xml:space="preserve"> </w:t>
        </w:r>
      </w:ins>
      <w:r w:rsidRPr="00250CF7">
        <w:rPr>
          <w:rFonts w:ascii="Cambria" w:eastAsia="Cambria" w:hAnsi="Cambria" w:cs="Cambria"/>
          <w:b w:val="0"/>
          <w:color w:val="auto"/>
          <w:sz w:val="20"/>
          <w:szCs w:val="20"/>
        </w:rPr>
        <w:t>infrastructure against any potential compromise.</w:t>
      </w:r>
      <w:r w:rsidR="00CA43F6" w:rsidRPr="00250CF7">
        <w:rPr>
          <w:rFonts w:ascii="Cambria" w:hAnsi="Cambria"/>
          <w:b w:val="0"/>
          <w:color w:val="auto"/>
          <w:sz w:val="20"/>
          <w:szCs w:val="20"/>
        </w:rPr>
        <w:t xml:space="preserve">  </w:t>
      </w:r>
      <w:ins w:id="545" w:author="Jeremy" w:date="2012-02-27T10:29:00Z">
        <w:r w:rsidR="00995089">
          <w:rPr>
            <w:rFonts w:ascii="Cambria" w:hAnsi="Cambria"/>
            <w:b w:val="0"/>
            <w:color w:val="auto"/>
            <w:sz w:val="20"/>
            <w:szCs w:val="20"/>
          </w:rPr>
          <w:t xml:space="preserve">Each </w:t>
        </w:r>
      </w:ins>
      <w:del w:id="546" w:author="Jeremy" w:date="2012-02-27T10:29:00Z">
        <w:r w:rsidR="00731850" w:rsidDel="00995089">
          <w:rPr>
            <w:rFonts w:ascii="Cambria" w:hAnsi="Cambria"/>
            <w:b w:val="0"/>
            <w:color w:val="auto"/>
            <w:sz w:val="20"/>
            <w:szCs w:val="20"/>
          </w:rPr>
          <w:delText>OSG Administrator</w:delText>
        </w:r>
        <w:r w:rsidR="00CA43F6" w:rsidRPr="00250CF7" w:rsidDel="00995089">
          <w:rPr>
            <w:rFonts w:ascii="Cambria" w:hAnsi="Cambria"/>
            <w:b w:val="0"/>
            <w:color w:val="auto"/>
            <w:sz w:val="20"/>
            <w:szCs w:val="20"/>
          </w:rPr>
          <w:delText xml:space="preserve"> </w:delText>
        </w:r>
      </w:del>
      <w:ins w:id="547" w:author="Jeremy" w:date="2012-02-24T16:41:00Z">
        <w:r w:rsidR="007232D0">
          <w:rPr>
            <w:rFonts w:ascii="Cambria" w:hAnsi="Cambria"/>
            <w:b w:val="0"/>
            <w:color w:val="auto"/>
            <w:sz w:val="20"/>
            <w:szCs w:val="20"/>
          </w:rPr>
          <w:t xml:space="preserve">Registration Authority </w:t>
        </w:r>
      </w:ins>
      <w:r w:rsidR="00CA43F6" w:rsidRPr="00250CF7">
        <w:rPr>
          <w:rFonts w:ascii="Cambria" w:hAnsi="Cambria"/>
          <w:b w:val="0"/>
          <w:color w:val="auto"/>
          <w:sz w:val="20"/>
          <w:szCs w:val="20"/>
        </w:rPr>
        <w:t xml:space="preserve">shall fully cooperate with DigiCert in any </w:t>
      </w:r>
      <w:r w:rsidR="009A7741" w:rsidRPr="00250CF7">
        <w:rPr>
          <w:rFonts w:ascii="Cambria" w:hAnsi="Cambria"/>
          <w:b w:val="0"/>
          <w:color w:val="auto"/>
          <w:sz w:val="20"/>
          <w:szCs w:val="20"/>
        </w:rPr>
        <w:t>investigation</w:t>
      </w:r>
      <w:r w:rsidR="001B5815" w:rsidRPr="00250CF7">
        <w:rPr>
          <w:rFonts w:ascii="Cambria" w:hAnsi="Cambria"/>
          <w:b w:val="0"/>
          <w:color w:val="auto"/>
          <w:sz w:val="20"/>
          <w:szCs w:val="20"/>
        </w:rPr>
        <w:t xml:space="preserve"> </w:t>
      </w:r>
      <w:r w:rsidR="00CA43F6" w:rsidRPr="00250CF7">
        <w:rPr>
          <w:rFonts w:ascii="Cambria" w:hAnsi="Cambria"/>
          <w:b w:val="0"/>
          <w:color w:val="auto"/>
          <w:sz w:val="20"/>
          <w:szCs w:val="20"/>
        </w:rPr>
        <w:t>of an incident involving a possible breach of security or system integrity and cooperate with law enforcement organizations as required by law</w:t>
      </w:r>
      <w:r w:rsidR="00CA43F6" w:rsidRPr="00250CF7">
        <w:rPr>
          <w:rFonts w:ascii="Cambria" w:hAnsi="Cambria"/>
          <w:color w:val="auto"/>
          <w:sz w:val="20"/>
          <w:szCs w:val="20"/>
        </w:rPr>
        <w:t xml:space="preserve">.  </w:t>
      </w:r>
    </w:p>
    <w:p w:rsidR="002016FD" w:rsidRPr="00250CF7" w:rsidDel="00C73020" w:rsidRDefault="002016FD" w:rsidP="00BF0120">
      <w:pPr>
        <w:pStyle w:val="Heading1"/>
        <w:numPr>
          <w:ilvl w:val="1"/>
          <w:numId w:val="20"/>
        </w:numPr>
        <w:spacing w:before="0" w:after="200"/>
        <w:rPr>
          <w:del w:id="548" w:author="Jeremy" w:date="2012-02-24T13:50:00Z"/>
          <w:b w:val="0"/>
          <w:color w:val="auto"/>
        </w:rPr>
      </w:pPr>
      <w:del w:id="549" w:author="Jeremy" w:date="2012-02-24T13:50:00Z">
        <w:r w:rsidRPr="00250CF7" w:rsidDel="00C73020">
          <w:rPr>
            <w:rFonts w:ascii="Cambria" w:hAnsi="Cambria"/>
            <w:b w:val="0"/>
            <w:color w:val="auto"/>
            <w:sz w:val="20"/>
            <w:szCs w:val="20"/>
            <w:u w:val="single"/>
          </w:rPr>
          <w:delText>Personnel</w:delText>
        </w:r>
        <w:r w:rsidRPr="00250CF7" w:rsidDel="00C73020">
          <w:rPr>
            <w:rFonts w:ascii="Cambria" w:hAnsi="Cambria"/>
            <w:b w:val="0"/>
            <w:color w:val="auto"/>
            <w:sz w:val="20"/>
            <w:szCs w:val="20"/>
          </w:rPr>
          <w:delText xml:space="preserve">.  </w:delText>
        </w:r>
        <w:r w:rsidR="00731850" w:rsidDel="00C73020">
          <w:rPr>
            <w:rFonts w:ascii="Cambria" w:hAnsi="Cambria"/>
            <w:b w:val="0"/>
            <w:color w:val="auto"/>
            <w:sz w:val="20"/>
            <w:szCs w:val="20"/>
          </w:rPr>
          <w:delText>OSG Administrator</w:delText>
        </w:r>
        <w:r w:rsidRPr="00250CF7" w:rsidDel="00C73020">
          <w:rPr>
            <w:rFonts w:ascii="Cambria" w:hAnsi="Cambria"/>
            <w:b w:val="0"/>
            <w:color w:val="auto"/>
            <w:sz w:val="20"/>
            <w:szCs w:val="20"/>
          </w:rPr>
          <w:delText xml:space="preserve"> shall ensure that all personnel performing verification and </w:delText>
        </w:r>
        <w:r w:rsidR="00CA43F6" w:rsidRPr="00250CF7" w:rsidDel="00C73020">
          <w:rPr>
            <w:rFonts w:ascii="Cambria" w:hAnsi="Cambria"/>
            <w:b w:val="0"/>
            <w:color w:val="auto"/>
            <w:sz w:val="20"/>
            <w:szCs w:val="20"/>
          </w:rPr>
          <w:delText>issuance</w:delText>
        </w:r>
        <w:r w:rsidRPr="00250CF7" w:rsidDel="00C73020">
          <w:rPr>
            <w:rFonts w:ascii="Cambria" w:hAnsi="Cambria"/>
            <w:b w:val="0"/>
            <w:color w:val="auto"/>
            <w:sz w:val="20"/>
            <w:szCs w:val="20"/>
          </w:rPr>
          <w:delText xml:space="preserve"> </w:delText>
        </w:r>
        <w:r w:rsidR="00CA43F6" w:rsidRPr="00250CF7" w:rsidDel="00C73020">
          <w:rPr>
            <w:rFonts w:ascii="Cambria" w:hAnsi="Cambria"/>
            <w:b w:val="0"/>
            <w:color w:val="auto"/>
            <w:sz w:val="20"/>
            <w:szCs w:val="20"/>
          </w:rPr>
          <w:delText>responsibilities under the RPS</w:delText>
        </w:r>
        <w:r w:rsidRPr="00250CF7" w:rsidDel="00C73020">
          <w:rPr>
            <w:rFonts w:ascii="Cambria" w:hAnsi="Cambria"/>
            <w:b w:val="0"/>
            <w:color w:val="auto"/>
            <w:sz w:val="20"/>
            <w:szCs w:val="20"/>
          </w:rPr>
          <w:delText xml:space="preserve"> have</w:delText>
        </w:r>
        <w:r w:rsidR="00241096" w:rsidDel="00C73020">
          <w:rPr>
            <w:rFonts w:ascii="Cambria" w:hAnsi="Cambria"/>
            <w:b w:val="0"/>
            <w:color w:val="auto"/>
            <w:sz w:val="20"/>
            <w:szCs w:val="20"/>
          </w:rPr>
          <w:delText xml:space="preserve"> the</w:delText>
        </w:r>
        <w:r w:rsidRPr="00250CF7" w:rsidDel="00C73020">
          <w:rPr>
            <w:rFonts w:ascii="Cambria" w:hAnsi="Cambria"/>
            <w:b w:val="0"/>
            <w:color w:val="auto"/>
            <w:sz w:val="20"/>
            <w:szCs w:val="20"/>
          </w:rPr>
          <w:delText xml:space="preserve"> </w:delText>
        </w:r>
        <w:r w:rsidR="0098098E" w:rsidDel="00C73020">
          <w:rPr>
            <w:rFonts w:ascii="Cambria" w:hAnsi="Cambria"/>
            <w:b w:val="0"/>
            <w:color w:val="auto"/>
            <w:sz w:val="20"/>
            <w:szCs w:val="20"/>
          </w:rPr>
          <w:delText xml:space="preserve">qualifications and the </w:delText>
        </w:r>
        <w:r w:rsidRPr="00250CF7" w:rsidDel="00C73020">
          <w:rPr>
            <w:rFonts w:ascii="Cambria" w:hAnsi="Cambria"/>
            <w:b w:val="0"/>
            <w:color w:val="auto"/>
            <w:sz w:val="20"/>
            <w:szCs w:val="20"/>
          </w:rPr>
          <w:delText xml:space="preserve">skill training </w:delText>
        </w:r>
        <w:r w:rsidR="00241096" w:rsidDel="00C73020">
          <w:rPr>
            <w:rFonts w:ascii="Cambria" w:hAnsi="Cambria"/>
            <w:b w:val="0"/>
            <w:color w:val="auto"/>
            <w:sz w:val="20"/>
            <w:szCs w:val="20"/>
          </w:rPr>
          <w:delText xml:space="preserve">necessary to carry-out this agreement.  </w:delText>
        </w:r>
      </w:del>
    </w:p>
    <w:p w:rsidR="00995089" w:rsidRPr="00995089" w:rsidRDefault="002016FD" w:rsidP="00BF0120">
      <w:pPr>
        <w:pStyle w:val="BodyTextIndent"/>
        <w:numPr>
          <w:ilvl w:val="1"/>
          <w:numId w:val="20"/>
        </w:numPr>
        <w:suppressAutoHyphens/>
        <w:spacing w:after="200" w:line="240" w:lineRule="auto"/>
        <w:rPr>
          <w:ins w:id="550" w:author="Jeremy" w:date="2012-02-27T10:31:00Z"/>
          <w:rFonts w:ascii="Cambria" w:hAnsi="Cambria"/>
          <w:iCs/>
          <w:sz w:val="20"/>
          <w:szCs w:val="20"/>
        </w:rPr>
      </w:pPr>
      <w:commentRangeStart w:id="551"/>
      <w:r w:rsidRPr="00250CF7">
        <w:rPr>
          <w:rFonts w:ascii="Cambria" w:hAnsi="Cambria"/>
          <w:sz w:val="20"/>
          <w:szCs w:val="20"/>
          <w:u w:val="single"/>
        </w:rPr>
        <w:t>Records</w:t>
      </w:r>
      <w:r w:rsidRPr="00250CF7">
        <w:rPr>
          <w:rFonts w:ascii="Cambria" w:hAnsi="Cambria"/>
          <w:sz w:val="20"/>
          <w:szCs w:val="20"/>
        </w:rPr>
        <w:t xml:space="preserve">.  </w:t>
      </w:r>
      <w:del w:id="552" w:author="Jeremy" w:date="2012-02-24T13:51:00Z">
        <w:r w:rsidR="00731850" w:rsidDel="00C73020">
          <w:rPr>
            <w:rFonts w:ascii="Cambria" w:hAnsi="Cambria"/>
            <w:sz w:val="20"/>
            <w:szCs w:val="20"/>
          </w:rPr>
          <w:delText>OSG Administrator</w:delText>
        </w:r>
      </w:del>
      <w:ins w:id="553" w:author="Jeremy" w:date="2012-02-27T10:29:00Z">
        <w:r w:rsidR="00995089">
          <w:rPr>
            <w:rFonts w:ascii="Cambria" w:hAnsi="Cambria"/>
            <w:sz w:val="20"/>
            <w:szCs w:val="20"/>
          </w:rPr>
          <w:t>Registration Authorities</w:t>
        </w:r>
      </w:ins>
      <w:ins w:id="554" w:author="Jeremy" w:date="2012-02-24T13:51:00Z">
        <w:r w:rsidR="00C73020">
          <w:rPr>
            <w:rFonts w:ascii="Cambria" w:hAnsi="Cambria"/>
            <w:sz w:val="20"/>
            <w:szCs w:val="20"/>
          </w:rPr>
          <w:t xml:space="preserve"> shall record and store</w:t>
        </w:r>
      </w:ins>
      <w:ins w:id="555" w:author="Jeremy" w:date="2012-02-24T13:52:00Z">
        <w:r w:rsidR="00C73020">
          <w:rPr>
            <w:rFonts w:ascii="Cambria" w:hAnsi="Cambria"/>
            <w:sz w:val="20"/>
            <w:szCs w:val="20"/>
          </w:rPr>
          <w:t xml:space="preserve"> information in compliance with the RPS</w:t>
        </w:r>
      </w:ins>
      <w:ins w:id="556" w:author="Jeremy" w:date="2012-02-27T10:30:00Z">
        <w:r w:rsidR="00995089">
          <w:rPr>
            <w:rFonts w:ascii="Cambria" w:hAnsi="Cambria"/>
            <w:sz w:val="20"/>
            <w:szCs w:val="20"/>
          </w:rPr>
          <w:t xml:space="preserve"> and in a manner that provides auditable proof of the Registration Authority’s compliance with the RPS and CPS</w:t>
        </w:r>
      </w:ins>
      <w:ins w:id="557" w:author="Jeremy" w:date="2012-02-24T13:52:00Z">
        <w:r w:rsidR="00C73020">
          <w:rPr>
            <w:rFonts w:ascii="Cambria" w:hAnsi="Cambria"/>
            <w:sz w:val="20"/>
            <w:szCs w:val="20"/>
          </w:rPr>
          <w:t xml:space="preserve">. OSG Administrator shall </w:t>
        </w:r>
      </w:ins>
      <w:ins w:id="558" w:author="Jeremy" w:date="2012-02-27T10:29:00Z">
        <w:r w:rsidR="00995089">
          <w:rPr>
            <w:rFonts w:ascii="Cambria" w:hAnsi="Cambria"/>
            <w:sz w:val="20"/>
            <w:szCs w:val="20"/>
          </w:rPr>
          <w:t>gather th</w:t>
        </w:r>
      </w:ins>
      <w:ins w:id="559" w:author="Jeremy" w:date="2012-02-27T10:30:00Z">
        <w:r w:rsidR="00995089">
          <w:rPr>
            <w:rFonts w:ascii="Cambria" w:hAnsi="Cambria"/>
            <w:sz w:val="20"/>
            <w:szCs w:val="20"/>
          </w:rPr>
          <w:t xml:space="preserve">eses records from other Registration Authorities and </w:t>
        </w:r>
      </w:ins>
      <w:ins w:id="560" w:author="Jeremy" w:date="2012-02-24T13:52:00Z">
        <w:r w:rsidR="00C73020">
          <w:rPr>
            <w:rFonts w:ascii="Cambria" w:hAnsi="Cambria"/>
            <w:sz w:val="20"/>
            <w:szCs w:val="20"/>
          </w:rPr>
          <w:t xml:space="preserve">make </w:t>
        </w:r>
      </w:ins>
      <w:ins w:id="561" w:author="Jeremy" w:date="2012-02-27T10:30:00Z">
        <w:r w:rsidR="00995089">
          <w:rPr>
            <w:rFonts w:ascii="Cambria" w:hAnsi="Cambria"/>
            <w:sz w:val="20"/>
            <w:szCs w:val="20"/>
          </w:rPr>
          <w:t>the</w:t>
        </w:r>
      </w:ins>
      <w:ins w:id="562" w:author="Jeremy" w:date="2012-02-24T13:52:00Z">
        <w:r w:rsidR="00C73020">
          <w:rPr>
            <w:rFonts w:ascii="Cambria" w:hAnsi="Cambria"/>
            <w:sz w:val="20"/>
            <w:szCs w:val="20"/>
          </w:rPr>
          <w:t xml:space="preserve"> records available to DigiCert</w:t>
        </w:r>
      </w:ins>
      <w:ins w:id="563" w:author="Jeremy" w:date="2012-02-24T13:53:00Z">
        <w:r w:rsidR="00C73020">
          <w:rPr>
            <w:rFonts w:ascii="Cambria" w:hAnsi="Cambria"/>
            <w:sz w:val="20"/>
            <w:szCs w:val="20"/>
          </w:rPr>
          <w:t>,</w:t>
        </w:r>
      </w:ins>
      <w:ins w:id="564" w:author="Jeremy" w:date="2012-02-24T13:52:00Z">
        <w:r w:rsidR="00C73020">
          <w:rPr>
            <w:rFonts w:ascii="Cambria" w:hAnsi="Cambria"/>
            <w:sz w:val="20"/>
            <w:szCs w:val="20"/>
          </w:rPr>
          <w:t xml:space="preserve"> </w:t>
        </w:r>
      </w:ins>
      <w:ins w:id="565" w:author="Jeremy" w:date="2012-02-24T13:53:00Z">
        <w:r w:rsidR="00C73020">
          <w:rPr>
            <w:rFonts w:ascii="Cambria" w:hAnsi="Cambria"/>
            <w:sz w:val="20"/>
            <w:szCs w:val="20"/>
          </w:rPr>
          <w:t>within two days after receiving a request from</w:t>
        </w:r>
      </w:ins>
      <w:ins w:id="566" w:author="Jeremy" w:date="2012-02-24T13:52:00Z">
        <w:r w:rsidR="00C73020">
          <w:rPr>
            <w:rFonts w:ascii="Cambria" w:hAnsi="Cambria"/>
            <w:sz w:val="20"/>
            <w:szCs w:val="20"/>
          </w:rPr>
          <w:t xml:space="preserve"> DigiCert</w:t>
        </w:r>
      </w:ins>
      <w:ins w:id="567" w:author="Jeremy" w:date="2012-02-27T10:30:00Z">
        <w:r w:rsidR="00995089">
          <w:rPr>
            <w:rFonts w:ascii="Cambria" w:hAnsi="Cambria"/>
            <w:sz w:val="20"/>
            <w:szCs w:val="20"/>
          </w:rPr>
          <w:t xml:space="preserve">.  </w:t>
        </w:r>
      </w:ins>
    </w:p>
    <w:p w:rsidR="00E23D10" w:rsidRPr="00250CF7" w:rsidDel="00C73020" w:rsidRDefault="002016FD" w:rsidP="00BF0120">
      <w:pPr>
        <w:pStyle w:val="BodyTextIndent"/>
        <w:numPr>
          <w:ilvl w:val="1"/>
          <w:numId w:val="20"/>
        </w:numPr>
        <w:suppressAutoHyphens/>
        <w:spacing w:after="200" w:line="240" w:lineRule="auto"/>
        <w:rPr>
          <w:del w:id="568" w:author="Jeremy" w:date="2012-02-24T13:54:00Z"/>
          <w:rFonts w:ascii="Cambria" w:hAnsi="Cambria"/>
          <w:iCs/>
          <w:sz w:val="20"/>
          <w:szCs w:val="20"/>
        </w:rPr>
      </w:pPr>
      <w:del w:id="569" w:author="Jeremy" w:date="2012-02-24T13:54:00Z">
        <w:r w:rsidRPr="00250CF7" w:rsidDel="00C73020">
          <w:rPr>
            <w:rFonts w:ascii="Cambria" w:hAnsi="Cambria"/>
            <w:sz w:val="20"/>
            <w:szCs w:val="20"/>
          </w:rPr>
          <w:lastRenderedPageBreak/>
          <w:delText xml:space="preserve"> shall record </w:delText>
        </w:r>
        <w:r w:rsidR="00241096" w:rsidDel="00C73020">
          <w:rPr>
            <w:rFonts w:ascii="Cambria" w:hAnsi="Cambria"/>
            <w:sz w:val="20"/>
            <w:szCs w:val="20"/>
          </w:rPr>
          <w:delText xml:space="preserve">the actions </w:delText>
        </w:r>
      </w:del>
      <w:del w:id="570" w:author="Jeremy" w:date="2012-02-24T13:51:00Z">
        <w:r w:rsidR="00241096" w:rsidDel="00C73020">
          <w:rPr>
            <w:rFonts w:ascii="Cambria" w:hAnsi="Cambria"/>
            <w:sz w:val="20"/>
            <w:szCs w:val="20"/>
          </w:rPr>
          <w:delText xml:space="preserve">it </w:delText>
        </w:r>
      </w:del>
      <w:del w:id="571" w:author="Jeremy" w:date="2012-02-24T13:54:00Z">
        <w:r w:rsidR="00241096" w:rsidDel="00C73020">
          <w:rPr>
            <w:rFonts w:ascii="Cambria" w:hAnsi="Cambria"/>
            <w:sz w:val="20"/>
            <w:szCs w:val="20"/>
          </w:rPr>
          <w:delText xml:space="preserve">takes under the RPS or CPS to </w:delText>
        </w:r>
        <w:r w:rsidRPr="00250CF7" w:rsidDel="00C73020">
          <w:rPr>
            <w:rFonts w:ascii="Cambria" w:hAnsi="Cambria"/>
            <w:sz w:val="20"/>
            <w:szCs w:val="20"/>
          </w:rPr>
          <w:delText xml:space="preserve">process a Certificate application and issue a Certificate.  </w:delText>
        </w:r>
        <w:r w:rsidR="001B5815" w:rsidRPr="00250CF7" w:rsidDel="00C73020">
          <w:rPr>
            <w:rFonts w:ascii="Cambria" w:hAnsi="Cambria"/>
            <w:sz w:val="20"/>
            <w:szCs w:val="20"/>
          </w:rPr>
          <w:delText xml:space="preserve">The record shall include the time of the action, the entity or equipment taking the action, any results of the action, and any other information reasonably necessary to </w:delText>
        </w:r>
        <w:r w:rsidR="00191841" w:rsidDel="00C73020">
          <w:rPr>
            <w:rFonts w:ascii="Cambria" w:hAnsi="Cambria"/>
            <w:sz w:val="20"/>
            <w:szCs w:val="20"/>
          </w:rPr>
          <w:delText xml:space="preserve">ensure that </w:delText>
        </w:r>
        <w:r w:rsidR="00731850" w:rsidDel="00C73020">
          <w:rPr>
            <w:rFonts w:ascii="Cambria" w:hAnsi="Cambria"/>
            <w:sz w:val="20"/>
            <w:szCs w:val="20"/>
          </w:rPr>
          <w:delText>OSG Administrator</w:delText>
        </w:r>
        <w:r w:rsidR="00191841" w:rsidDel="00C73020">
          <w:rPr>
            <w:rFonts w:ascii="Cambria" w:hAnsi="Cambria"/>
            <w:sz w:val="20"/>
            <w:szCs w:val="20"/>
          </w:rPr>
          <w:delText xml:space="preserve"> is complaint with both the RPS and CPS</w:delText>
        </w:r>
        <w:r w:rsidR="001B5815" w:rsidRPr="00250CF7" w:rsidDel="00C73020">
          <w:rPr>
            <w:rFonts w:ascii="Cambria" w:hAnsi="Cambria"/>
            <w:sz w:val="20"/>
            <w:szCs w:val="20"/>
          </w:rPr>
          <w:delText xml:space="preserve">.  </w:delText>
        </w:r>
        <w:r w:rsidR="00731850" w:rsidDel="00C73020">
          <w:rPr>
            <w:rFonts w:ascii="Cambria" w:hAnsi="Cambria"/>
            <w:sz w:val="20"/>
            <w:szCs w:val="20"/>
          </w:rPr>
          <w:delText>OSG Administrator</w:delText>
        </w:r>
        <w:r w:rsidRPr="00250CF7" w:rsidDel="00C73020">
          <w:rPr>
            <w:rFonts w:ascii="Cambria" w:hAnsi="Cambria"/>
            <w:sz w:val="20"/>
            <w:szCs w:val="20"/>
          </w:rPr>
          <w:delText xml:space="preserve"> shall make these records available to DigiCert as auditable proof of </w:delText>
        </w:r>
        <w:r w:rsidR="00731850" w:rsidDel="00C73020">
          <w:rPr>
            <w:rFonts w:ascii="Cambria" w:hAnsi="Cambria"/>
            <w:sz w:val="20"/>
            <w:szCs w:val="20"/>
          </w:rPr>
          <w:delText>OSG Administrator</w:delText>
        </w:r>
        <w:r w:rsidR="00E23D10" w:rsidRPr="00250CF7" w:rsidDel="00C73020">
          <w:rPr>
            <w:rFonts w:ascii="Cambria" w:hAnsi="Cambria"/>
            <w:sz w:val="20"/>
            <w:szCs w:val="20"/>
          </w:rPr>
          <w:delText>’s</w:delText>
        </w:r>
        <w:r w:rsidRPr="00250CF7" w:rsidDel="00C73020">
          <w:rPr>
            <w:rFonts w:ascii="Cambria" w:hAnsi="Cambria"/>
            <w:sz w:val="20"/>
            <w:szCs w:val="20"/>
          </w:rPr>
          <w:delText xml:space="preserve"> practices</w:delText>
        </w:r>
        <w:r w:rsidR="00E362D2" w:rsidDel="00C73020">
          <w:rPr>
            <w:rFonts w:ascii="Cambria" w:hAnsi="Cambria"/>
            <w:sz w:val="20"/>
            <w:szCs w:val="20"/>
          </w:rPr>
          <w:delText xml:space="preserve"> within two days after receiving a</w:delText>
        </w:r>
        <w:r w:rsidR="008C26D8" w:rsidDel="00C73020">
          <w:rPr>
            <w:rFonts w:ascii="Cambria" w:hAnsi="Cambria"/>
            <w:sz w:val="20"/>
            <w:szCs w:val="20"/>
          </w:rPr>
          <w:delText xml:space="preserve"> written</w:delText>
        </w:r>
        <w:r w:rsidR="00E362D2" w:rsidDel="00C73020">
          <w:rPr>
            <w:rFonts w:ascii="Cambria" w:hAnsi="Cambria"/>
            <w:sz w:val="20"/>
            <w:szCs w:val="20"/>
          </w:rPr>
          <w:delText xml:space="preserve"> request for such records</w:delText>
        </w:r>
        <w:r w:rsidR="008C26D8" w:rsidDel="00C73020">
          <w:rPr>
            <w:rFonts w:ascii="Cambria" w:hAnsi="Cambria"/>
            <w:sz w:val="20"/>
            <w:szCs w:val="20"/>
          </w:rPr>
          <w:delText xml:space="preserve"> from DigiCert</w:delText>
        </w:r>
        <w:r w:rsidRPr="00250CF7" w:rsidDel="00C73020">
          <w:rPr>
            <w:rFonts w:ascii="Cambria" w:hAnsi="Cambria"/>
            <w:sz w:val="20"/>
            <w:szCs w:val="20"/>
          </w:rPr>
          <w:delText xml:space="preserve">.  </w:delText>
        </w:r>
        <w:r w:rsidR="00731850" w:rsidDel="00C73020">
          <w:rPr>
            <w:rFonts w:ascii="Cambria" w:hAnsi="Cambria"/>
            <w:bCs/>
            <w:sz w:val="20"/>
            <w:szCs w:val="20"/>
          </w:rPr>
          <w:delText>OSG Administrator</w:delText>
        </w:r>
        <w:r w:rsidRPr="00250CF7" w:rsidDel="00C73020">
          <w:rPr>
            <w:rFonts w:ascii="Cambria" w:hAnsi="Cambria"/>
            <w:bCs/>
            <w:sz w:val="20"/>
            <w:szCs w:val="20"/>
          </w:rPr>
          <w:delText xml:space="preserve"> shall retain these records </w:delText>
        </w:r>
        <w:r w:rsidRPr="00250CF7" w:rsidDel="00C73020">
          <w:rPr>
            <w:rFonts w:ascii="Cambria" w:hAnsi="Cambria"/>
            <w:sz w:val="20"/>
            <w:szCs w:val="20"/>
          </w:rPr>
          <w:delText>as required by Section</w:delText>
        </w:r>
        <w:r w:rsidR="005C4BF3" w:rsidRPr="00250CF7" w:rsidDel="00C73020">
          <w:rPr>
            <w:rFonts w:ascii="Cambria" w:hAnsi="Cambria"/>
            <w:sz w:val="20"/>
            <w:szCs w:val="20"/>
          </w:rPr>
          <w:delText>s</w:delText>
        </w:r>
        <w:r w:rsidRPr="00250CF7" w:rsidDel="00C73020">
          <w:rPr>
            <w:rFonts w:ascii="Cambria" w:hAnsi="Cambria"/>
            <w:sz w:val="20"/>
            <w:szCs w:val="20"/>
          </w:rPr>
          <w:delText xml:space="preserve"> 5.4 and 5.5 of the CP</w:delText>
        </w:r>
        <w:r w:rsidR="008C26D8" w:rsidDel="00C73020">
          <w:rPr>
            <w:rFonts w:ascii="Cambria" w:hAnsi="Cambria"/>
            <w:sz w:val="20"/>
            <w:szCs w:val="20"/>
          </w:rPr>
          <w:delText>S</w:delText>
        </w:r>
        <w:r w:rsidRPr="00250CF7" w:rsidDel="00C73020">
          <w:rPr>
            <w:rFonts w:ascii="Cambria" w:hAnsi="Cambria"/>
            <w:sz w:val="20"/>
            <w:szCs w:val="20"/>
          </w:rPr>
          <w:delText xml:space="preserve">.  </w:delText>
        </w:r>
        <w:commentRangeEnd w:id="551"/>
        <w:r w:rsidR="00B14C85" w:rsidDel="00C73020">
          <w:rPr>
            <w:rStyle w:val="CommentReference"/>
            <w:rFonts w:ascii="Times New Roman" w:eastAsia="Times New Roman" w:hAnsi="Times New Roman"/>
          </w:rPr>
          <w:commentReference w:id="551"/>
        </w:r>
      </w:del>
    </w:p>
    <w:p w:rsidR="00E23D10" w:rsidRPr="00250CF7" w:rsidRDefault="00E23D10" w:rsidP="00BF0120">
      <w:pPr>
        <w:pStyle w:val="BodyTextIndent"/>
        <w:numPr>
          <w:ilvl w:val="1"/>
          <w:numId w:val="20"/>
        </w:numPr>
        <w:suppressAutoHyphens/>
        <w:spacing w:after="200" w:line="240" w:lineRule="auto"/>
        <w:rPr>
          <w:rFonts w:ascii="Cambria" w:hAnsi="Cambria"/>
          <w:iCs/>
          <w:sz w:val="20"/>
          <w:szCs w:val="20"/>
        </w:rPr>
      </w:pPr>
      <w:r w:rsidRPr="00250CF7">
        <w:rPr>
          <w:rFonts w:ascii="Cambria" w:eastAsia="MS Mincho" w:hAnsi="Cambria"/>
          <w:sz w:val="20"/>
          <w:szCs w:val="20"/>
          <w:u w:val="single"/>
        </w:rPr>
        <w:t>Representations</w:t>
      </w:r>
      <w:r w:rsidRPr="00250CF7">
        <w:rPr>
          <w:rFonts w:ascii="Cambria" w:eastAsia="MS Mincho" w:hAnsi="Cambria"/>
          <w:sz w:val="20"/>
          <w:szCs w:val="20"/>
        </w:rPr>
        <w:t>.</w:t>
      </w:r>
      <w:del w:id="572" w:author="Jeremy" w:date="2012-02-22T08:28:00Z">
        <w:r w:rsidRPr="00250CF7" w:rsidDel="00AE0774">
          <w:rPr>
            <w:rFonts w:ascii="Cambria" w:eastAsia="MS Mincho" w:hAnsi="Cambria"/>
            <w:sz w:val="20"/>
            <w:szCs w:val="20"/>
          </w:rPr>
          <w:delText xml:space="preserve"> </w:delText>
        </w:r>
      </w:del>
      <w:r w:rsidRPr="00250CF7">
        <w:rPr>
          <w:rFonts w:ascii="Cambria" w:eastAsia="MS Mincho" w:hAnsi="Cambria"/>
          <w:sz w:val="20"/>
          <w:szCs w:val="20"/>
        </w:rPr>
        <w:t xml:space="preserve"> </w:t>
      </w:r>
      <w:ins w:id="573" w:author="Jeremy" w:date="2012-02-22T08:30:00Z">
        <w:r w:rsidR="00AE0774">
          <w:rPr>
            <w:rFonts w:ascii="Cambria" w:eastAsia="MS Mincho" w:hAnsi="Cambria"/>
            <w:sz w:val="20"/>
            <w:szCs w:val="20"/>
          </w:rPr>
          <w:t xml:space="preserve">By authorizing a Certificate’s issuance, </w:t>
        </w:r>
      </w:ins>
      <w:ins w:id="574" w:author="Jeremy" w:date="2012-02-24T13:54:00Z">
        <w:r w:rsidR="00C73020">
          <w:rPr>
            <w:rFonts w:ascii="Cambria" w:eastAsia="MS Mincho" w:hAnsi="Cambria"/>
            <w:sz w:val="20"/>
            <w:szCs w:val="20"/>
          </w:rPr>
          <w:t>OSG Administrator</w:t>
        </w:r>
      </w:ins>
      <w:ins w:id="575" w:author="Jeremy" w:date="2012-02-22T08:29:00Z">
        <w:r w:rsidR="00AE0774">
          <w:rPr>
            <w:rFonts w:ascii="Cambria" w:eastAsia="MS Mincho" w:hAnsi="Cambria"/>
            <w:sz w:val="20"/>
            <w:szCs w:val="20"/>
          </w:rPr>
          <w:t xml:space="preserve"> </w:t>
        </w:r>
      </w:ins>
      <w:ins w:id="576" w:author="Jeremy" w:date="2012-02-24T16:44:00Z">
        <w:r w:rsidR="00995089">
          <w:rPr>
            <w:rFonts w:ascii="Cambria" w:eastAsia="MS Mincho" w:hAnsi="Cambria"/>
            <w:sz w:val="20"/>
            <w:szCs w:val="20"/>
          </w:rPr>
          <w:t xml:space="preserve">and </w:t>
        </w:r>
      </w:ins>
      <w:ins w:id="577" w:author="Jeremy" w:date="2012-02-27T10:31:00Z">
        <w:r w:rsidR="00995089">
          <w:rPr>
            <w:rFonts w:ascii="Cambria" w:eastAsia="MS Mincho" w:hAnsi="Cambria"/>
            <w:sz w:val="20"/>
            <w:szCs w:val="20"/>
          </w:rPr>
          <w:t xml:space="preserve">the approving </w:t>
        </w:r>
      </w:ins>
      <w:ins w:id="578" w:author="Jeremy" w:date="2012-02-24T16:44:00Z">
        <w:r w:rsidR="007232D0">
          <w:rPr>
            <w:rFonts w:ascii="Cambria" w:eastAsia="MS Mincho" w:hAnsi="Cambria"/>
            <w:sz w:val="20"/>
            <w:szCs w:val="20"/>
          </w:rPr>
          <w:t xml:space="preserve">Registration Authority </w:t>
        </w:r>
      </w:ins>
      <w:ins w:id="579" w:author="Jeremy" w:date="2012-02-22T08:29:00Z">
        <w:r w:rsidR="00AE0774">
          <w:rPr>
            <w:rFonts w:ascii="Cambria" w:eastAsia="MS Mincho" w:hAnsi="Cambria"/>
            <w:sz w:val="20"/>
            <w:szCs w:val="20"/>
          </w:rPr>
          <w:t xml:space="preserve">represent </w:t>
        </w:r>
      </w:ins>
      <w:del w:id="580" w:author="Jeremy" w:date="2012-02-22T08:30:00Z">
        <w:r w:rsidRPr="00250CF7" w:rsidDel="00AE0774">
          <w:rPr>
            <w:rFonts w:ascii="Cambria" w:eastAsia="MS Mincho" w:hAnsi="Cambria"/>
            <w:sz w:val="20"/>
            <w:szCs w:val="20"/>
          </w:rPr>
          <w:delText xml:space="preserve">For each Certificate containing information verified by </w:delText>
        </w:r>
        <w:r w:rsidR="00731850" w:rsidDel="00AE0774">
          <w:rPr>
            <w:rFonts w:ascii="Cambria" w:hAnsi="Cambria"/>
            <w:sz w:val="20"/>
            <w:szCs w:val="20"/>
          </w:rPr>
          <w:delText>OSG Administrator</w:delText>
        </w:r>
        <w:r w:rsidRPr="00250CF7" w:rsidDel="00AE0774">
          <w:rPr>
            <w:rFonts w:ascii="Cambria" w:hAnsi="Cambria"/>
            <w:sz w:val="20"/>
            <w:szCs w:val="20"/>
          </w:rPr>
          <w:delText xml:space="preserve"> or a Trusted Agent, </w:delText>
        </w:r>
        <w:r w:rsidR="00731850" w:rsidDel="00AE0774">
          <w:rPr>
            <w:rFonts w:ascii="Cambria" w:hAnsi="Cambria"/>
            <w:sz w:val="20"/>
            <w:szCs w:val="20"/>
          </w:rPr>
          <w:delText>OSG Administrator</w:delText>
        </w:r>
        <w:r w:rsidRPr="00250CF7" w:rsidDel="00AE0774">
          <w:rPr>
            <w:rFonts w:ascii="Cambria" w:hAnsi="Cambria"/>
            <w:sz w:val="20"/>
            <w:szCs w:val="20"/>
          </w:rPr>
          <w:delText xml:space="preserve"> </w:delText>
        </w:r>
        <w:r w:rsidRPr="00250CF7" w:rsidDel="00AE0774">
          <w:rPr>
            <w:rFonts w:ascii="Cambria" w:eastAsia="MS Mincho" w:hAnsi="Cambria"/>
            <w:sz w:val="20"/>
            <w:szCs w:val="20"/>
          </w:rPr>
          <w:delText xml:space="preserve">represents </w:delText>
        </w:r>
      </w:del>
      <w:r w:rsidRPr="00250CF7">
        <w:rPr>
          <w:rFonts w:ascii="Cambria" w:eastAsia="MS Mincho" w:hAnsi="Cambria"/>
          <w:sz w:val="20"/>
          <w:szCs w:val="20"/>
        </w:rPr>
        <w:t xml:space="preserve">to DigiCert, the </w:t>
      </w:r>
      <w:ins w:id="581" w:author="Jeremy" w:date="2012-02-22T08:31:00Z">
        <w:r w:rsidR="00144D51">
          <w:rPr>
            <w:rFonts w:ascii="Cambria" w:eastAsia="MS Mincho" w:hAnsi="Cambria"/>
            <w:sz w:val="20"/>
            <w:szCs w:val="20"/>
          </w:rPr>
          <w:t>Subscriber</w:t>
        </w:r>
      </w:ins>
      <w:del w:id="582" w:author="Jeremy" w:date="2012-02-22T08:31:00Z">
        <w:r w:rsidRPr="00250CF7" w:rsidDel="00144D51">
          <w:rPr>
            <w:rFonts w:ascii="Cambria" w:eastAsia="MS Mincho" w:hAnsi="Cambria"/>
            <w:sz w:val="20"/>
            <w:szCs w:val="20"/>
          </w:rPr>
          <w:delText>Certificate holder</w:delText>
        </w:r>
      </w:del>
      <w:r w:rsidRPr="00250CF7">
        <w:rPr>
          <w:rFonts w:ascii="Cambria" w:eastAsia="MS Mincho" w:hAnsi="Cambria"/>
          <w:sz w:val="20"/>
          <w:szCs w:val="20"/>
        </w:rPr>
        <w:t xml:space="preserve">, and each Relying Party that: </w:t>
      </w:r>
    </w:p>
    <w:p w:rsidR="00E23D10" w:rsidRPr="00250CF7" w:rsidRDefault="00731850" w:rsidP="00BF0120">
      <w:pPr>
        <w:pStyle w:val="BodyTextIndent"/>
        <w:numPr>
          <w:ilvl w:val="2"/>
          <w:numId w:val="20"/>
        </w:numPr>
        <w:suppressAutoHyphens/>
        <w:spacing w:after="200" w:line="240" w:lineRule="auto"/>
        <w:ind w:left="1440"/>
        <w:rPr>
          <w:rFonts w:ascii="Cambria" w:hAnsi="Cambria"/>
          <w:iCs/>
          <w:sz w:val="20"/>
          <w:szCs w:val="20"/>
        </w:rPr>
      </w:pPr>
      <w:del w:id="583" w:author="Jeremy" w:date="2012-02-22T08:31:00Z">
        <w:r w:rsidDel="00144D51">
          <w:rPr>
            <w:rFonts w:ascii="Cambria" w:hAnsi="Cambria" w:cs="Arial"/>
            <w:sz w:val="20"/>
            <w:szCs w:val="20"/>
          </w:rPr>
          <w:delText>OSG Administrator</w:delText>
        </w:r>
        <w:r w:rsidR="00E23D10" w:rsidRPr="00250CF7" w:rsidDel="00144D51">
          <w:rPr>
            <w:rFonts w:ascii="Cambria" w:hAnsi="Cambria" w:cs="Arial"/>
            <w:sz w:val="20"/>
            <w:szCs w:val="20"/>
          </w:rPr>
          <w:delText xml:space="preserve"> </w:delText>
        </w:r>
        <w:r w:rsidR="00F27AD3" w:rsidDel="00144D51">
          <w:rPr>
            <w:rFonts w:ascii="Cambria" w:hAnsi="Cambria" w:cs="Arial"/>
            <w:sz w:val="20"/>
            <w:szCs w:val="20"/>
          </w:rPr>
          <w:delText>or a Trusted Agent</w:delText>
        </w:r>
      </w:del>
      <w:ins w:id="584" w:author="Jeremy" w:date="2012-02-27T10:31:00Z">
        <w:r w:rsidR="00995089">
          <w:rPr>
            <w:rFonts w:ascii="Cambria" w:hAnsi="Cambria" w:cs="Arial"/>
            <w:sz w:val="20"/>
            <w:szCs w:val="20"/>
          </w:rPr>
          <w:t>a</w:t>
        </w:r>
      </w:ins>
      <w:ins w:id="585" w:author="Jeremy" w:date="2012-02-22T08:31:00Z">
        <w:r w:rsidR="00144D51">
          <w:rPr>
            <w:rFonts w:ascii="Cambria" w:hAnsi="Cambria" w:cs="Arial"/>
            <w:sz w:val="20"/>
            <w:szCs w:val="20"/>
          </w:rPr>
          <w:t xml:space="preserve"> Registration Authority</w:t>
        </w:r>
      </w:ins>
      <w:r w:rsidR="00F27AD3">
        <w:rPr>
          <w:rFonts w:ascii="Cambria" w:hAnsi="Cambria" w:cs="Arial"/>
          <w:sz w:val="20"/>
          <w:szCs w:val="20"/>
        </w:rPr>
        <w:t xml:space="preserve"> </w:t>
      </w:r>
      <w:r w:rsidR="00E23D10" w:rsidRPr="00250CF7">
        <w:rPr>
          <w:rFonts w:ascii="Cambria" w:hAnsi="Cambria" w:cs="Arial"/>
          <w:sz w:val="20"/>
          <w:szCs w:val="20"/>
        </w:rPr>
        <w:t xml:space="preserve">verified the identity of the </w:t>
      </w:r>
      <w:del w:id="586" w:author="Jeremy" w:date="2012-02-22T08:31:00Z">
        <w:r w:rsidR="00E23D10" w:rsidRPr="00250CF7" w:rsidDel="00144D51">
          <w:rPr>
            <w:rFonts w:ascii="Cambria" w:hAnsi="Cambria" w:cs="Arial"/>
            <w:sz w:val="20"/>
            <w:szCs w:val="20"/>
          </w:rPr>
          <w:delText xml:space="preserve">Applicant </w:delText>
        </w:r>
      </w:del>
      <w:ins w:id="587" w:author="Jeremy" w:date="2012-02-22T08:31:00Z">
        <w:r w:rsidR="00144D51">
          <w:rPr>
            <w:rFonts w:ascii="Cambria" w:hAnsi="Cambria" w:cs="Arial"/>
            <w:sz w:val="20"/>
            <w:szCs w:val="20"/>
          </w:rPr>
          <w:t>Subscriber</w:t>
        </w:r>
        <w:r w:rsidR="00144D51" w:rsidRPr="00250CF7">
          <w:rPr>
            <w:rFonts w:ascii="Cambria" w:hAnsi="Cambria" w:cs="Arial"/>
            <w:sz w:val="20"/>
            <w:szCs w:val="20"/>
          </w:rPr>
          <w:t xml:space="preserve"> </w:t>
        </w:r>
      </w:ins>
      <w:r w:rsidR="00E23D10" w:rsidRPr="00250CF7">
        <w:rPr>
          <w:rFonts w:ascii="Cambria" w:hAnsi="Cambria" w:cs="Arial"/>
          <w:sz w:val="20"/>
          <w:szCs w:val="20"/>
        </w:rPr>
        <w:t xml:space="preserve">in accordance with </w:t>
      </w:r>
      <w:r w:rsidR="002C2511">
        <w:rPr>
          <w:rFonts w:ascii="Cambria" w:hAnsi="Cambria" w:cs="Arial"/>
          <w:sz w:val="20"/>
          <w:szCs w:val="20"/>
        </w:rPr>
        <w:t>the RPS</w:t>
      </w:r>
      <w:r w:rsidR="00E23D10" w:rsidRPr="00250CF7">
        <w:rPr>
          <w:rFonts w:ascii="Cambria" w:hAnsi="Cambria" w:cs="Arial"/>
          <w:sz w:val="20"/>
          <w:szCs w:val="20"/>
        </w:rPr>
        <w:t>,</w:t>
      </w:r>
    </w:p>
    <w:p w:rsidR="00E23D10" w:rsidRPr="00250CF7" w:rsidRDefault="00731850" w:rsidP="00BF0120">
      <w:pPr>
        <w:pStyle w:val="BodyTextIndent"/>
        <w:numPr>
          <w:ilvl w:val="2"/>
          <w:numId w:val="20"/>
        </w:numPr>
        <w:suppressAutoHyphens/>
        <w:spacing w:after="200" w:line="240" w:lineRule="auto"/>
        <w:ind w:left="1440"/>
        <w:rPr>
          <w:rFonts w:ascii="Cambria" w:hAnsi="Cambria"/>
          <w:iCs/>
          <w:sz w:val="20"/>
          <w:szCs w:val="20"/>
        </w:rPr>
      </w:pPr>
      <w:del w:id="588" w:author="Jeremy" w:date="2012-02-22T08:31:00Z">
        <w:r w:rsidDel="00144D51">
          <w:rPr>
            <w:rFonts w:ascii="Cambria" w:hAnsi="Cambria" w:cs="Arial"/>
            <w:sz w:val="20"/>
            <w:szCs w:val="20"/>
          </w:rPr>
          <w:delText>OSG Administrator</w:delText>
        </w:r>
        <w:r w:rsidR="00E23D10" w:rsidRPr="00250CF7" w:rsidDel="00144D51">
          <w:rPr>
            <w:rFonts w:ascii="Cambria" w:hAnsi="Cambria" w:cs="Arial"/>
            <w:sz w:val="20"/>
            <w:szCs w:val="20"/>
          </w:rPr>
          <w:delText xml:space="preserve"> </w:delText>
        </w:r>
        <w:r w:rsidR="00F27AD3" w:rsidDel="00144D51">
          <w:rPr>
            <w:rFonts w:ascii="Cambria" w:hAnsi="Cambria" w:cs="Arial"/>
            <w:sz w:val="20"/>
            <w:szCs w:val="20"/>
          </w:rPr>
          <w:delText>or a Trusted Agent</w:delText>
        </w:r>
      </w:del>
      <w:ins w:id="589" w:author="Jeremy" w:date="2012-02-27T10:31:00Z">
        <w:r w:rsidR="00995089">
          <w:rPr>
            <w:rFonts w:ascii="Cambria" w:hAnsi="Cambria" w:cs="Arial"/>
            <w:sz w:val="20"/>
            <w:szCs w:val="20"/>
          </w:rPr>
          <w:t>a</w:t>
        </w:r>
      </w:ins>
      <w:ins w:id="590" w:author="Jeremy" w:date="2012-02-22T08:31:00Z">
        <w:r w:rsidR="00144D51">
          <w:rPr>
            <w:rFonts w:ascii="Cambria" w:hAnsi="Cambria" w:cs="Arial"/>
            <w:sz w:val="20"/>
            <w:szCs w:val="20"/>
          </w:rPr>
          <w:t xml:space="preserve"> Registration Authority</w:t>
        </w:r>
      </w:ins>
      <w:r w:rsidR="00F27AD3">
        <w:rPr>
          <w:rFonts w:ascii="Cambria" w:hAnsi="Cambria" w:cs="Arial"/>
          <w:sz w:val="20"/>
          <w:szCs w:val="20"/>
        </w:rPr>
        <w:t xml:space="preserve"> </w:t>
      </w:r>
      <w:r w:rsidR="00E23D10" w:rsidRPr="00250CF7">
        <w:rPr>
          <w:rFonts w:ascii="Cambria" w:hAnsi="Cambria" w:cs="Arial"/>
          <w:sz w:val="20"/>
          <w:szCs w:val="20"/>
        </w:rPr>
        <w:t xml:space="preserve">has </w:t>
      </w:r>
      <w:r w:rsidR="002C2511">
        <w:rPr>
          <w:rFonts w:ascii="Cambria" w:hAnsi="Cambria" w:cs="Arial"/>
          <w:sz w:val="20"/>
          <w:szCs w:val="20"/>
        </w:rPr>
        <w:t>stored</w:t>
      </w:r>
      <w:r w:rsidR="00E23D10" w:rsidRPr="00250CF7">
        <w:rPr>
          <w:rFonts w:ascii="Cambria" w:hAnsi="Cambria" w:cs="Arial"/>
          <w:sz w:val="20"/>
          <w:szCs w:val="20"/>
        </w:rPr>
        <w:t xml:space="preserve"> all information related to the Certificate’s issuance</w:t>
      </w:r>
      <w:r w:rsidR="002C2511">
        <w:rPr>
          <w:rFonts w:ascii="Cambria" w:hAnsi="Cambria" w:cs="Arial"/>
          <w:sz w:val="20"/>
          <w:szCs w:val="20"/>
        </w:rPr>
        <w:t xml:space="preserve"> in accordance with the </w:t>
      </w:r>
      <w:del w:id="591" w:author="Jeremy" w:date="2012-02-24T13:54:00Z">
        <w:r w:rsidR="002C2511" w:rsidDel="00C73020">
          <w:rPr>
            <w:rFonts w:ascii="Cambria" w:hAnsi="Cambria" w:cs="Arial"/>
            <w:sz w:val="20"/>
            <w:szCs w:val="20"/>
          </w:rPr>
          <w:delText>CP</w:delText>
        </w:r>
        <w:r w:rsidR="008C26D8" w:rsidDel="00C73020">
          <w:rPr>
            <w:rFonts w:ascii="Cambria" w:hAnsi="Cambria" w:cs="Arial"/>
            <w:sz w:val="20"/>
            <w:szCs w:val="20"/>
          </w:rPr>
          <w:delText>S</w:delText>
        </w:r>
      </w:del>
      <w:ins w:id="592" w:author="Jeremy" w:date="2012-02-24T13:54:00Z">
        <w:r w:rsidR="00C73020">
          <w:rPr>
            <w:rFonts w:ascii="Cambria" w:hAnsi="Cambria" w:cs="Arial"/>
            <w:sz w:val="20"/>
            <w:szCs w:val="20"/>
          </w:rPr>
          <w:t>RPS</w:t>
        </w:r>
      </w:ins>
      <w:r w:rsidR="00E23D10" w:rsidRPr="00250CF7">
        <w:rPr>
          <w:rFonts w:ascii="Cambria" w:hAnsi="Cambria" w:cs="Arial"/>
          <w:sz w:val="20"/>
          <w:szCs w:val="20"/>
        </w:rPr>
        <w:t>,</w:t>
      </w:r>
    </w:p>
    <w:p w:rsidR="00E23D10" w:rsidRPr="00250CF7" w:rsidRDefault="00995089" w:rsidP="00BF0120">
      <w:pPr>
        <w:pStyle w:val="BodyTextIndent"/>
        <w:numPr>
          <w:ilvl w:val="2"/>
          <w:numId w:val="20"/>
        </w:numPr>
        <w:suppressAutoHyphens/>
        <w:spacing w:after="200" w:line="240" w:lineRule="auto"/>
        <w:ind w:left="1440"/>
        <w:rPr>
          <w:rFonts w:ascii="Cambria" w:hAnsi="Cambria"/>
          <w:iCs/>
          <w:sz w:val="20"/>
          <w:szCs w:val="20"/>
        </w:rPr>
      </w:pPr>
      <w:ins w:id="593" w:author="Jeremy" w:date="2012-02-27T10:31:00Z">
        <w:r>
          <w:rPr>
            <w:rFonts w:ascii="Cambria" w:hAnsi="Cambria" w:cs="Arial"/>
            <w:sz w:val="20"/>
            <w:szCs w:val="20"/>
          </w:rPr>
          <w:t>a</w:t>
        </w:r>
      </w:ins>
      <w:ins w:id="594" w:author="Jeremy" w:date="2012-02-22T08:31:00Z">
        <w:r w:rsidR="00144D51">
          <w:rPr>
            <w:rFonts w:ascii="Cambria" w:hAnsi="Cambria" w:cs="Arial"/>
            <w:sz w:val="20"/>
            <w:szCs w:val="20"/>
          </w:rPr>
          <w:t xml:space="preserve"> Registration Authority </w:t>
        </w:r>
      </w:ins>
      <w:commentRangeStart w:id="595"/>
      <w:del w:id="596" w:author="Jeremy" w:date="2012-02-22T08:31:00Z">
        <w:r w:rsidR="00731850" w:rsidDel="00144D51">
          <w:rPr>
            <w:rFonts w:ascii="Cambria" w:hAnsi="Cambria" w:cs="Arial"/>
            <w:sz w:val="20"/>
            <w:szCs w:val="20"/>
          </w:rPr>
          <w:delText>OSG Administrator</w:delText>
        </w:r>
        <w:r w:rsidR="00E23D10" w:rsidRPr="00250CF7" w:rsidDel="00144D51">
          <w:rPr>
            <w:rFonts w:ascii="Cambria" w:hAnsi="Cambria" w:cs="Arial"/>
            <w:sz w:val="20"/>
            <w:szCs w:val="20"/>
          </w:rPr>
          <w:delText xml:space="preserve"> </w:delText>
        </w:r>
      </w:del>
      <w:r w:rsidR="00E23D10" w:rsidRPr="00250CF7">
        <w:rPr>
          <w:rFonts w:ascii="Cambria" w:hAnsi="Cambria" w:cs="Arial"/>
          <w:sz w:val="20"/>
          <w:szCs w:val="20"/>
        </w:rPr>
        <w:t xml:space="preserve">has </w:t>
      </w:r>
      <w:del w:id="597" w:author="Jeremy" w:date="2012-02-22T08:31:00Z">
        <w:r w:rsidR="00E23D10" w:rsidRPr="00250CF7" w:rsidDel="00144D51">
          <w:rPr>
            <w:rFonts w:ascii="Cambria" w:hAnsi="Cambria" w:cs="Arial"/>
            <w:sz w:val="20"/>
            <w:szCs w:val="20"/>
          </w:rPr>
          <w:delText xml:space="preserve">any </w:delText>
        </w:r>
      </w:del>
      <w:ins w:id="598" w:author="Jeremy" w:date="2012-02-22T08:31:00Z">
        <w:r w:rsidR="00144D51">
          <w:rPr>
            <w:rFonts w:ascii="Cambria" w:hAnsi="Cambria" w:cs="Arial"/>
            <w:sz w:val="20"/>
            <w:szCs w:val="20"/>
          </w:rPr>
          <w:t>the</w:t>
        </w:r>
        <w:r w:rsidR="00144D51" w:rsidRPr="00250CF7">
          <w:rPr>
            <w:rFonts w:ascii="Cambria" w:hAnsi="Cambria" w:cs="Arial"/>
            <w:sz w:val="20"/>
            <w:szCs w:val="20"/>
          </w:rPr>
          <w:t xml:space="preserve"> </w:t>
        </w:r>
      </w:ins>
      <w:r w:rsidR="00E23D10" w:rsidRPr="00250CF7">
        <w:rPr>
          <w:rFonts w:ascii="Cambria" w:hAnsi="Cambria" w:cs="Arial"/>
          <w:sz w:val="20"/>
          <w:szCs w:val="20"/>
        </w:rPr>
        <w:t>authorization</w:t>
      </w:r>
      <w:ins w:id="599" w:author="Jeremy" w:date="2012-02-22T08:32:00Z">
        <w:r w:rsidR="00144D51">
          <w:rPr>
            <w:rFonts w:ascii="Cambria" w:hAnsi="Cambria" w:cs="Arial"/>
            <w:sz w:val="20"/>
            <w:szCs w:val="20"/>
          </w:rPr>
          <w:t>s</w:t>
        </w:r>
      </w:ins>
      <w:r w:rsidR="00E23D10" w:rsidRPr="00250CF7">
        <w:rPr>
          <w:rFonts w:ascii="Cambria" w:hAnsi="Cambria" w:cs="Arial"/>
          <w:sz w:val="20"/>
          <w:szCs w:val="20"/>
        </w:rPr>
        <w:t xml:space="preserve"> </w:t>
      </w:r>
      <w:del w:id="600" w:author="Jeremy" w:date="2012-02-24T13:56:00Z">
        <w:r w:rsidR="00E23D10" w:rsidRPr="00250CF7" w:rsidDel="00C73020">
          <w:rPr>
            <w:rFonts w:ascii="Cambria" w:hAnsi="Cambria" w:cs="Arial"/>
            <w:sz w:val="20"/>
            <w:szCs w:val="20"/>
          </w:rPr>
          <w:delText xml:space="preserve">or </w:delText>
        </w:r>
      </w:del>
      <w:ins w:id="601" w:author="Jeremy" w:date="2012-02-24T13:56:00Z">
        <w:r w:rsidR="00C73020">
          <w:rPr>
            <w:rFonts w:ascii="Cambria" w:hAnsi="Cambria" w:cs="Arial"/>
            <w:sz w:val="20"/>
            <w:szCs w:val="20"/>
          </w:rPr>
          <w:t>and</w:t>
        </w:r>
        <w:r w:rsidR="00C73020" w:rsidRPr="00250CF7">
          <w:rPr>
            <w:rFonts w:ascii="Cambria" w:hAnsi="Cambria" w:cs="Arial"/>
            <w:sz w:val="20"/>
            <w:szCs w:val="20"/>
          </w:rPr>
          <w:t xml:space="preserve"> </w:t>
        </w:r>
      </w:ins>
      <w:r w:rsidR="00E23D10" w:rsidRPr="00250CF7">
        <w:rPr>
          <w:rFonts w:ascii="Cambria" w:hAnsi="Cambria" w:cs="Arial"/>
          <w:sz w:val="20"/>
          <w:szCs w:val="20"/>
        </w:rPr>
        <w:t>license</w:t>
      </w:r>
      <w:ins w:id="602" w:author="Jeremy" w:date="2012-02-22T08:32:00Z">
        <w:r w:rsidR="00144D51">
          <w:rPr>
            <w:rFonts w:ascii="Cambria" w:hAnsi="Cambria" w:cs="Arial"/>
            <w:sz w:val="20"/>
            <w:szCs w:val="20"/>
          </w:rPr>
          <w:t>s</w:t>
        </w:r>
      </w:ins>
      <w:r w:rsidR="00E23D10" w:rsidRPr="00250CF7">
        <w:rPr>
          <w:rFonts w:ascii="Cambria" w:hAnsi="Cambria" w:cs="Arial"/>
          <w:sz w:val="20"/>
          <w:szCs w:val="20"/>
        </w:rPr>
        <w:t xml:space="preserve"> necessary to issue and use the Certificate</w:t>
      </w:r>
      <w:ins w:id="603" w:author="Jeremy" w:date="2012-02-24T13:55:00Z">
        <w:r w:rsidR="00C73020">
          <w:rPr>
            <w:rFonts w:ascii="Cambria" w:hAnsi="Cambria" w:cs="Arial"/>
            <w:sz w:val="20"/>
            <w:szCs w:val="20"/>
          </w:rPr>
          <w:t xml:space="preserve"> in the manner intended (including any </w:t>
        </w:r>
      </w:ins>
      <w:ins w:id="604" w:author="Jeremy" w:date="2012-02-24T13:56:00Z">
        <w:r w:rsidR="00C73020">
          <w:rPr>
            <w:rFonts w:ascii="Cambria" w:hAnsi="Cambria" w:cs="Arial"/>
            <w:sz w:val="20"/>
            <w:szCs w:val="20"/>
          </w:rPr>
          <w:t xml:space="preserve">licenses required by law and any authorizations required from the owner of the resources where the certificate will be installed and used) </w:t>
        </w:r>
      </w:ins>
      <w:r w:rsidR="00E23D10" w:rsidRPr="00250CF7">
        <w:rPr>
          <w:rFonts w:ascii="Cambria" w:hAnsi="Cambria" w:cs="Arial"/>
          <w:sz w:val="20"/>
          <w:szCs w:val="20"/>
        </w:rPr>
        <w:t>, and</w:t>
      </w:r>
      <w:commentRangeEnd w:id="595"/>
      <w:r w:rsidR="00B14C85">
        <w:rPr>
          <w:rStyle w:val="CommentReference"/>
          <w:rFonts w:ascii="Times New Roman" w:eastAsia="Times New Roman" w:hAnsi="Times New Roman"/>
        </w:rPr>
        <w:commentReference w:id="595"/>
      </w:r>
    </w:p>
    <w:p w:rsidR="00E23D10" w:rsidRPr="00250CF7" w:rsidRDefault="002C2511" w:rsidP="00BF0120">
      <w:pPr>
        <w:pStyle w:val="BodyTextIndent"/>
        <w:numPr>
          <w:ilvl w:val="2"/>
          <w:numId w:val="20"/>
        </w:numPr>
        <w:suppressAutoHyphens/>
        <w:spacing w:after="200" w:line="240" w:lineRule="auto"/>
        <w:ind w:left="1440"/>
        <w:rPr>
          <w:rFonts w:ascii="Cambria" w:hAnsi="Cambria"/>
          <w:iCs/>
          <w:sz w:val="20"/>
          <w:szCs w:val="20"/>
        </w:rPr>
      </w:pPr>
      <w:del w:id="605" w:author="Jeremy" w:date="2012-02-27T10:31:00Z">
        <w:r w:rsidDel="00995089">
          <w:rPr>
            <w:rFonts w:ascii="Cambria" w:eastAsia="MS Mincho" w:hAnsi="Cambria"/>
            <w:sz w:val="20"/>
            <w:szCs w:val="20"/>
          </w:rPr>
          <w:delText xml:space="preserve">The </w:delText>
        </w:r>
      </w:del>
      <w:proofErr w:type="gramStart"/>
      <w:ins w:id="606" w:author="Jeremy" w:date="2012-02-27T10:31:00Z">
        <w:r w:rsidR="00995089">
          <w:rPr>
            <w:rFonts w:ascii="Cambria" w:eastAsia="MS Mincho" w:hAnsi="Cambria"/>
            <w:sz w:val="20"/>
            <w:szCs w:val="20"/>
          </w:rPr>
          <w:t>the</w:t>
        </w:r>
        <w:proofErr w:type="gramEnd"/>
        <w:r w:rsidR="00995089">
          <w:rPr>
            <w:rFonts w:ascii="Cambria" w:eastAsia="MS Mincho" w:hAnsi="Cambria"/>
            <w:sz w:val="20"/>
            <w:szCs w:val="20"/>
          </w:rPr>
          <w:t xml:space="preserve"> </w:t>
        </w:r>
      </w:ins>
      <w:ins w:id="607" w:author="Jeremy" w:date="2012-02-22T08:32:00Z">
        <w:r w:rsidR="00144D51">
          <w:rPr>
            <w:rFonts w:ascii="Cambria" w:eastAsia="MS Mincho" w:hAnsi="Cambria"/>
            <w:sz w:val="20"/>
            <w:szCs w:val="20"/>
          </w:rPr>
          <w:t xml:space="preserve">Subscriber has </w:t>
        </w:r>
      </w:ins>
      <w:ins w:id="608" w:author="Jeremy" w:date="2012-02-27T10:31:00Z">
        <w:r w:rsidR="00995089">
          <w:rPr>
            <w:rFonts w:ascii="Cambria" w:eastAsia="MS Mincho" w:hAnsi="Cambria"/>
            <w:sz w:val="20"/>
            <w:szCs w:val="20"/>
          </w:rPr>
          <w:t>executed</w:t>
        </w:r>
      </w:ins>
      <w:ins w:id="609" w:author="Jeremy" w:date="2012-02-22T08:32:00Z">
        <w:r w:rsidR="00144D51">
          <w:rPr>
            <w:rFonts w:ascii="Cambria" w:eastAsia="MS Mincho" w:hAnsi="Cambria"/>
            <w:sz w:val="20"/>
            <w:szCs w:val="20"/>
          </w:rPr>
          <w:t xml:space="preserve"> </w:t>
        </w:r>
      </w:ins>
      <w:del w:id="610" w:author="Jeremy" w:date="2012-02-22T08:32:00Z">
        <w:r w:rsidDel="00144D51">
          <w:rPr>
            <w:rFonts w:ascii="Cambria" w:eastAsia="MS Mincho" w:hAnsi="Cambria"/>
            <w:sz w:val="20"/>
            <w:szCs w:val="20"/>
          </w:rPr>
          <w:delText xml:space="preserve">Certificate holder has executed </w:delText>
        </w:r>
      </w:del>
      <w:r>
        <w:rPr>
          <w:rFonts w:ascii="Cambria" w:eastAsia="MS Mincho" w:hAnsi="Cambria"/>
          <w:sz w:val="20"/>
          <w:szCs w:val="20"/>
        </w:rPr>
        <w:t>a</w:t>
      </w:r>
      <w:del w:id="611" w:author="Jeremy" w:date="2012-02-22T08:32:00Z">
        <w:r w:rsidDel="00144D51">
          <w:rPr>
            <w:rFonts w:ascii="Cambria" w:eastAsia="MS Mincho" w:hAnsi="Cambria"/>
            <w:sz w:val="20"/>
            <w:szCs w:val="20"/>
          </w:rPr>
          <w:delText>n</w:delText>
        </w:r>
      </w:del>
      <w:r>
        <w:rPr>
          <w:rFonts w:ascii="Cambria" w:eastAsia="MS Mincho" w:hAnsi="Cambria"/>
          <w:sz w:val="20"/>
          <w:szCs w:val="20"/>
        </w:rPr>
        <w:t xml:space="preserve"> </w:t>
      </w:r>
      <w:del w:id="612" w:author="Jeremy" w:date="2012-02-03T17:45:00Z">
        <w:r w:rsidDel="00756115">
          <w:rPr>
            <w:rFonts w:ascii="Cambria" w:eastAsia="MS Mincho" w:hAnsi="Cambria"/>
            <w:sz w:val="20"/>
            <w:szCs w:val="20"/>
          </w:rPr>
          <w:delText>End User</w:delText>
        </w:r>
      </w:del>
      <w:ins w:id="613" w:author="Jeremy" w:date="2012-02-03T17:45:00Z">
        <w:r w:rsidR="00756115">
          <w:rPr>
            <w:rFonts w:ascii="Cambria" w:eastAsia="MS Mincho" w:hAnsi="Cambria"/>
            <w:sz w:val="20"/>
            <w:szCs w:val="20"/>
          </w:rPr>
          <w:t>Subscriber</w:t>
        </w:r>
      </w:ins>
      <w:r>
        <w:rPr>
          <w:rFonts w:ascii="Cambria" w:eastAsia="MS Mincho" w:hAnsi="Cambria"/>
          <w:sz w:val="20"/>
          <w:szCs w:val="20"/>
        </w:rPr>
        <w:t xml:space="preserve"> Agreement.  </w:t>
      </w:r>
    </w:p>
    <w:p w:rsidR="000A240E" w:rsidRPr="00250CF7" w:rsidRDefault="00C77BC1" w:rsidP="00BF0120">
      <w:pPr>
        <w:pStyle w:val="Heading1"/>
        <w:numPr>
          <w:ilvl w:val="1"/>
          <w:numId w:val="20"/>
        </w:numPr>
        <w:spacing w:before="0" w:after="200"/>
        <w:rPr>
          <w:color w:val="auto"/>
        </w:rPr>
      </w:pPr>
      <w:proofErr w:type="gramStart"/>
      <w:r w:rsidRPr="00250CF7">
        <w:rPr>
          <w:rFonts w:ascii="Cambria" w:hAnsi="Cambria" w:cs="Arial"/>
          <w:b w:val="0"/>
          <w:bCs w:val="0"/>
          <w:color w:val="auto"/>
          <w:sz w:val="20"/>
          <w:szCs w:val="20"/>
          <w:u w:val="single"/>
        </w:rPr>
        <w:t>Audits</w:t>
      </w:r>
      <w:r w:rsidRPr="00250CF7">
        <w:rPr>
          <w:rFonts w:ascii="Cambria" w:hAnsi="Cambria" w:cs="Arial"/>
          <w:b w:val="0"/>
          <w:bCs w:val="0"/>
          <w:color w:val="auto"/>
          <w:sz w:val="20"/>
          <w:szCs w:val="20"/>
        </w:rPr>
        <w:t>.</w:t>
      </w:r>
      <w:proofErr w:type="gramEnd"/>
      <w:r w:rsidRPr="00250CF7">
        <w:rPr>
          <w:rFonts w:ascii="Cambria" w:hAnsi="Cambria" w:cs="Arial"/>
          <w:b w:val="0"/>
          <w:bCs w:val="0"/>
          <w:color w:val="auto"/>
          <w:sz w:val="20"/>
          <w:szCs w:val="20"/>
        </w:rPr>
        <w:t xml:space="preserve">  </w:t>
      </w:r>
      <w:r w:rsidRPr="00250CF7">
        <w:rPr>
          <w:rFonts w:ascii="Cambria" w:hAnsi="Cambria" w:cs="Arial"/>
          <w:b w:val="0"/>
          <w:color w:val="auto"/>
          <w:sz w:val="20"/>
          <w:szCs w:val="20"/>
        </w:rPr>
        <w:t xml:space="preserve">DigiCert may audit </w:t>
      </w:r>
      <w:ins w:id="614" w:author="Jeremy" w:date="2012-02-27T10:31:00Z">
        <w:r w:rsidR="00995089">
          <w:rPr>
            <w:rFonts w:ascii="Cambria" w:hAnsi="Cambria" w:cs="Arial"/>
            <w:b w:val="0"/>
            <w:color w:val="auto"/>
            <w:sz w:val="20"/>
            <w:szCs w:val="20"/>
          </w:rPr>
          <w:t xml:space="preserve">a </w:t>
        </w:r>
      </w:ins>
      <w:del w:id="615" w:author="Jeremy" w:date="2012-02-27T10:31:00Z">
        <w:r w:rsidR="00731850" w:rsidDel="00995089">
          <w:rPr>
            <w:rFonts w:ascii="Cambria" w:hAnsi="Cambria" w:cs="Arial"/>
            <w:b w:val="0"/>
            <w:color w:val="auto"/>
            <w:sz w:val="20"/>
            <w:szCs w:val="20"/>
          </w:rPr>
          <w:delText>OSG Administrator</w:delText>
        </w:r>
        <w:r w:rsidRPr="00250CF7" w:rsidDel="00995089">
          <w:rPr>
            <w:rFonts w:ascii="Cambria" w:hAnsi="Cambria"/>
            <w:color w:val="auto"/>
            <w:sz w:val="20"/>
            <w:szCs w:val="20"/>
          </w:rPr>
          <w:delText>’</w:delText>
        </w:r>
        <w:r w:rsidRPr="00250CF7" w:rsidDel="00995089">
          <w:rPr>
            <w:rFonts w:ascii="Cambria" w:hAnsi="Cambria"/>
            <w:b w:val="0"/>
            <w:color w:val="auto"/>
            <w:sz w:val="20"/>
            <w:szCs w:val="20"/>
          </w:rPr>
          <w:delText>s</w:delText>
        </w:r>
        <w:r w:rsidRPr="00250CF7" w:rsidDel="00995089">
          <w:rPr>
            <w:rFonts w:ascii="Cambria" w:hAnsi="Cambria" w:cs="Arial"/>
            <w:b w:val="0"/>
            <w:color w:val="auto"/>
            <w:sz w:val="20"/>
            <w:szCs w:val="20"/>
          </w:rPr>
          <w:delText xml:space="preserve"> </w:delText>
        </w:r>
      </w:del>
      <w:ins w:id="616" w:author="Jeremy" w:date="2012-02-24T16:45:00Z">
        <w:r w:rsidR="007232D0">
          <w:rPr>
            <w:rFonts w:ascii="Cambria" w:hAnsi="Cambria" w:cs="Arial"/>
            <w:b w:val="0"/>
            <w:color w:val="auto"/>
            <w:sz w:val="20"/>
            <w:szCs w:val="20"/>
          </w:rPr>
          <w:t xml:space="preserve">Registration Authority’s </w:t>
        </w:r>
      </w:ins>
      <w:r w:rsidRPr="00250CF7">
        <w:rPr>
          <w:rFonts w:ascii="Cambria" w:hAnsi="Cambria" w:cs="Arial"/>
          <w:b w:val="0"/>
          <w:color w:val="auto"/>
          <w:sz w:val="20"/>
          <w:szCs w:val="20"/>
        </w:rPr>
        <w:t>compliance with th</w:t>
      </w:r>
      <w:r w:rsidR="002C2511">
        <w:rPr>
          <w:rFonts w:ascii="Cambria" w:hAnsi="Cambria" w:cs="Arial"/>
          <w:b w:val="0"/>
          <w:color w:val="auto"/>
          <w:sz w:val="20"/>
          <w:szCs w:val="20"/>
        </w:rPr>
        <w:t xml:space="preserve">is Agreement and the RPS </w:t>
      </w:r>
      <w:r w:rsidRPr="00250CF7">
        <w:rPr>
          <w:rFonts w:ascii="Cambria" w:hAnsi="Cambria" w:cs="Arial"/>
          <w:b w:val="0"/>
          <w:color w:val="auto"/>
          <w:sz w:val="20"/>
          <w:szCs w:val="20"/>
        </w:rPr>
        <w:t xml:space="preserve">at any time and at </w:t>
      </w:r>
      <w:r w:rsidR="00731850">
        <w:rPr>
          <w:rFonts w:ascii="Cambria" w:hAnsi="Cambria" w:cs="Arial"/>
          <w:b w:val="0"/>
          <w:color w:val="auto"/>
          <w:sz w:val="20"/>
          <w:szCs w:val="20"/>
        </w:rPr>
        <w:t>OSG Administrator</w:t>
      </w:r>
      <w:r w:rsidRPr="00250CF7">
        <w:rPr>
          <w:rFonts w:ascii="Cambria" w:hAnsi="Cambria" w:cs="Arial"/>
          <w:b w:val="0"/>
          <w:color w:val="auto"/>
          <w:sz w:val="20"/>
          <w:szCs w:val="20"/>
        </w:rPr>
        <w:t xml:space="preserve">’s reasonable expense.  </w:t>
      </w:r>
      <w:r w:rsidR="002C2511">
        <w:rPr>
          <w:rFonts w:ascii="Cambria" w:hAnsi="Cambria" w:cs="Arial"/>
          <w:b w:val="0"/>
          <w:color w:val="auto"/>
          <w:sz w:val="20"/>
          <w:szCs w:val="20"/>
        </w:rPr>
        <w:t xml:space="preserve">Whenever possible, </w:t>
      </w:r>
      <w:r w:rsidRPr="00250CF7">
        <w:rPr>
          <w:rFonts w:ascii="Cambria" w:hAnsi="Cambria" w:cs="Arial"/>
          <w:b w:val="0"/>
          <w:color w:val="auto"/>
          <w:sz w:val="20"/>
          <w:szCs w:val="20"/>
        </w:rPr>
        <w:t xml:space="preserve">DigiCert </w:t>
      </w:r>
      <w:r w:rsidR="002C2511">
        <w:rPr>
          <w:rFonts w:ascii="Cambria" w:hAnsi="Cambria" w:cs="Arial"/>
          <w:b w:val="0"/>
          <w:color w:val="auto"/>
          <w:sz w:val="20"/>
          <w:szCs w:val="20"/>
        </w:rPr>
        <w:t>shall</w:t>
      </w:r>
      <w:r w:rsidRPr="00250CF7">
        <w:rPr>
          <w:rFonts w:ascii="Cambria" w:hAnsi="Cambria" w:cs="Arial"/>
          <w:b w:val="0"/>
          <w:color w:val="auto"/>
          <w:sz w:val="20"/>
          <w:szCs w:val="20"/>
        </w:rPr>
        <w:t xml:space="preserve"> conduct the audit remotely from DigiCert’s office.  </w:t>
      </w:r>
      <w:r w:rsidR="00731850">
        <w:rPr>
          <w:rFonts w:ascii="Cambria" w:hAnsi="Cambria" w:cs="Arial"/>
          <w:b w:val="0"/>
          <w:color w:val="auto"/>
          <w:sz w:val="20"/>
          <w:szCs w:val="20"/>
        </w:rPr>
        <w:t>OSG Administrator</w:t>
      </w:r>
      <w:r w:rsidRPr="00250CF7">
        <w:rPr>
          <w:rFonts w:ascii="Cambria" w:hAnsi="Cambria" w:cs="Arial"/>
          <w:b w:val="0"/>
          <w:color w:val="auto"/>
          <w:sz w:val="20"/>
          <w:szCs w:val="20"/>
        </w:rPr>
        <w:t xml:space="preserve"> may submit document</w:t>
      </w:r>
      <w:ins w:id="617" w:author="Jeremy" w:date="2012-02-24T13:57:00Z">
        <w:r w:rsidR="00C73020">
          <w:rPr>
            <w:rFonts w:ascii="Cambria" w:hAnsi="Cambria" w:cs="Arial"/>
            <w:b w:val="0"/>
            <w:color w:val="auto"/>
            <w:sz w:val="20"/>
            <w:szCs w:val="20"/>
          </w:rPr>
          <w:t>s</w:t>
        </w:r>
      </w:ins>
      <w:r w:rsidRPr="00250CF7">
        <w:rPr>
          <w:rFonts w:ascii="Cambria" w:hAnsi="Cambria" w:cs="Arial"/>
          <w:b w:val="0"/>
          <w:color w:val="auto"/>
          <w:sz w:val="20"/>
          <w:szCs w:val="20"/>
        </w:rPr>
        <w:t xml:space="preserve"> </w:t>
      </w:r>
      <w:del w:id="618" w:author="Jeremy" w:date="2012-02-24T13:57:00Z">
        <w:r w:rsidRPr="00250CF7" w:rsidDel="00C73020">
          <w:rPr>
            <w:rFonts w:ascii="Cambria" w:hAnsi="Cambria" w:cs="Arial"/>
            <w:b w:val="0"/>
            <w:color w:val="auto"/>
            <w:sz w:val="20"/>
            <w:szCs w:val="20"/>
          </w:rPr>
          <w:delText xml:space="preserve">requests </w:delText>
        </w:r>
      </w:del>
      <w:r w:rsidRPr="00250CF7">
        <w:rPr>
          <w:rFonts w:ascii="Cambria" w:hAnsi="Cambria" w:cs="Arial"/>
          <w:b w:val="0"/>
          <w:color w:val="auto"/>
          <w:sz w:val="20"/>
          <w:szCs w:val="20"/>
        </w:rPr>
        <w:t xml:space="preserve">related to </w:t>
      </w:r>
      <w:ins w:id="619" w:author="Jeremy" w:date="2012-02-24T13:57:00Z">
        <w:r w:rsidR="00C73020">
          <w:rPr>
            <w:rFonts w:ascii="Cambria" w:hAnsi="Cambria" w:cs="Arial"/>
            <w:b w:val="0"/>
            <w:color w:val="auto"/>
            <w:sz w:val="20"/>
            <w:szCs w:val="20"/>
          </w:rPr>
          <w:t xml:space="preserve">an </w:t>
        </w:r>
      </w:ins>
      <w:del w:id="620" w:author="Jeremy" w:date="2012-02-24T13:57:00Z">
        <w:r w:rsidRPr="00250CF7" w:rsidDel="00C73020">
          <w:rPr>
            <w:rFonts w:ascii="Cambria" w:hAnsi="Cambria" w:cs="Arial"/>
            <w:b w:val="0"/>
            <w:color w:val="auto"/>
            <w:sz w:val="20"/>
            <w:szCs w:val="20"/>
          </w:rPr>
          <w:delText xml:space="preserve">the </w:delText>
        </w:r>
      </w:del>
      <w:r w:rsidRPr="00250CF7">
        <w:rPr>
          <w:rFonts w:ascii="Cambria" w:hAnsi="Cambria" w:cs="Arial"/>
          <w:b w:val="0"/>
          <w:color w:val="auto"/>
          <w:sz w:val="20"/>
          <w:szCs w:val="20"/>
        </w:rPr>
        <w:t>audit electronically</w:t>
      </w:r>
      <w:r w:rsidR="002C2511">
        <w:rPr>
          <w:rFonts w:ascii="Cambria" w:hAnsi="Cambria" w:cs="Arial"/>
          <w:b w:val="0"/>
          <w:color w:val="auto"/>
          <w:sz w:val="20"/>
          <w:szCs w:val="20"/>
        </w:rPr>
        <w:t xml:space="preserve">.  </w:t>
      </w:r>
      <w:r w:rsidRPr="00250CF7">
        <w:rPr>
          <w:rFonts w:ascii="Cambria" w:hAnsi="Cambria" w:cs="Arial"/>
          <w:b w:val="0"/>
          <w:color w:val="auto"/>
          <w:sz w:val="20"/>
          <w:szCs w:val="20"/>
        </w:rPr>
        <w:t xml:space="preserve">If industry standards or cross-certification requirements change and require </w:t>
      </w:r>
      <w:r w:rsidR="00731850">
        <w:rPr>
          <w:rFonts w:ascii="Cambria" w:hAnsi="Cambria" w:cs="Arial"/>
          <w:b w:val="0"/>
          <w:color w:val="auto"/>
          <w:sz w:val="20"/>
          <w:szCs w:val="20"/>
        </w:rPr>
        <w:t>OSG Administrator</w:t>
      </w:r>
      <w:r w:rsidRPr="00250CF7">
        <w:rPr>
          <w:rFonts w:ascii="Cambria" w:hAnsi="Cambria" w:cs="Arial"/>
          <w:b w:val="0"/>
          <w:color w:val="auto"/>
          <w:sz w:val="20"/>
          <w:szCs w:val="20"/>
        </w:rPr>
        <w:t xml:space="preserve"> to obtain a </w:t>
      </w:r>
      <w:proofErr w:type="spellStart"/>
      <w:r w:rsidRPr="00250CF7">
        <w:rPr>
          <w:rFonts w:ascii="Cambria" w:hAnsi="Cambria" w:cs="Arial"/>
          <w:b w:val="0"/>
          <w:color w:val="auto"/>
          <w:sz w:val="20"/>
          <w:szCs w:val="20"/>
        </w:rPr>
        <w:t>WebTrust</w:t>
      </w:r>
      <w:proofErr w:type="spellEnd"/>
      <w:r w:rsidRPr="00250CF7">
        <w:rPr>
          <w:rFonts w:ascii="Cambria" w:hAnsi="Cambria" w:cs="Arial"/>
          <w:b w:val="0"/>
          <w:color w:val="auto"/>
          <w:sz w:val="20"/>
          <w:szCs w:val="20"/>
        </w:rPr>
        <w:t xml:space="preserve"> or similar third-party audit, </w:t>
      </w:r>
      <w:r w:rsidR="00731850">
        <w:rPr>
          <w:rFonts w:ascii="Cambria" w:hAnsi="Cambria" w:cs="Arial"/>
          <w:b w:val="0"/>
          <w:color w:val="auto"/>
          <w:sz w:val="20"/>
          <w:szCs w:val="20"/>
        </w:rPr>
        <w:t>OSG Administrator</w:t>
      </w:r>
      <w:r w:rsidRPr="00250CF7">
        <w:rPr>
          <w:rFonts w:ascii="Cambria" w:hAnsi="Cambria" w:cs="Arial"/>
          <w:b w:val="0"/>
          <w:color w:val="auto"/>
          <w:sz w:val="20"/>
          <w:szCs w:val="20"/>
        </w:rPr>
        <w:t xml:space="preserve"> </w:t>
      </w:r>
      <w:r w:rsidR="002C2511">
        <w:rPr>
          <w:rFonts w:ascii="Cambria" w:hAnsi="Cambria" w:cs="Arial"/>
          <w:b w:val="0"/>
          <w:color w:val="auto"/>
          <w:sz w:val="20"/>
          <w:szCs w:val="20"/>
        </w:rPr>
        <w:t xml:space="preserve">shall obtain the audit from </w:t>
      </w:r>
      <w:r w:rsidR="005C4BF3" w:rsidRPr="00250CF7">
        <w:rPr>
          <w:rFonts w:ascii="Cambria" w:hAnsi="Cambria" w:cs="Arial"/>
          <w:b w:val="0"/>
          <w:color w:val="auto"/>
          <w:sz w:val="20"/>
          <w:szCs w:val="20"/>
        </w:rPr>
        <w:t xml:space="preserve">a qualified auditor </w:t>
      </w:r>
      <w:r w:rsidR="002C2511">
        <w:rPr>
          <w:rFonts w:ascii="Cambria" w:hAnsi="Cambria" w:cs="Arial"/>
          <w:b w:val="0"/>
          <w:color w:val="auto"/>
          <w:sz w:val="20"/>
          <w:szCs w:val="20"/>
        </w:rPr>
        <w:t xml:space="preserve">at </w:t>
      </w:r>
      <w:r w:rsidR="00731850">
        <w:rPr>
          <w:rFonts w:ascii="Cambria" w:hAnsi="Cambria" w:cs="Arial"/>
          <w:b w:val="0"/>
          <w:color w:val="auto"/>
          <w:sz w:val="20"/>
          <w:szCs w:val="20"/>
        </w:rPr>
        <w:t>OSG Administrator</w:t>
      </w:r>
      <w:r w:rsidR="002C2511">
        <w:rPr>
          <w:rFonts w:ascii="Cambria" w:hAnsi="Cambria" w:cs="Arial"/>
          <w:b w:val="0"/>
          <w:color w:val="auto"/>
          <w:sz w:val="20"/>
          <w:szCs w:val="20"/>
        </w:rPr>
        <w:t>’s</w:t>
      </w:r>
      <w:r w:rsidRPr="00250CF7">
        <w:rPr>
          <w:rFonts w:ascii="Cambria" w:hAnsi="Cambria" w:cs="Arial"/>
          <w:b w:val="0"/>
          <w:color w:val="auto"/>
          <w:sz w:val="20"/>
          <w:szCs w:val="20"/>
        </w:rPr>
        <w:t xml:space="preserve"> own expense</w:t>
      </w:r>
      <w:r w:rsidRPr="00250CF7">
        <w:rPr>
          <w:rFonts w:ascii="Cambria" w:hAnsi="Cambria" w:cs="Arial"/>
          <w:color w:val="auto"/>
          <w:sz w:val="20"/>
          <w:szCs w:val="20"/>
        </w:rPr>
        <w:t xml:space="preserve">.  </w:t>
      </w:r>
    </w:p>
    <w:p w:rsidR="000A240E" w:rsidRPr="00250CF7" w:rsidRDefault="00C77BC1" w:rsidP="00BF0120">
      <w:pPr>
        <w:pStyle w:val="Heading1"/>
        <w:numPr>
          <w:ilvl w:val="1"/>
          <w:numId w:val="20"/>
        </w:numPr>
        <w:spacing w:before="0" w:after="200"/>
        <w:rPr>
          <w:color w:val="auto"/>
        </w:rPr>
      </w:pPr>
      <w:proofErr w:type="gramStart"/>
      <w:r w:rsidRPr="00250CF7">
        <w:rPr>
          <w:rFonts w:ascii="Cambria" w:eastAsia="Cambria" w:hAnsi="Cambria" w:cs="Cambria"/>
          <w:b w:val="0"/>
          <w:color w:val="auto"/>
          <w:sz w:val="20"/>
          <w:szCs w:val="20"/>
          <w:u w:val="single"/>
        </w:rPr>
        <w:t>Restrictions</w:t>
      </w:r>
      <w:r w:rsidRPr="00250CF7">
        <w:rPr>
          <w:rFonts w:ascii="Cambria" w:eastAsia="Cambria" w:hAnsi="Cambria" w:cs="Cambria"/>
          <w:b w:val="0"/>
          <w:color w:val="auto"/>
          <w:sz w:val="20"/>
          <w:szCs w:val="20"/>
        </w:rPr>
        <w:t>.</w:t>
      </w:r>
      <w:proofErr w:type="gramEnd"/>
      <w:r w:rsidRPr="00250CF7">
        <w:rPr>
          <w:rFonts w:ascii="Cambria" w:eastAsia="Cambria" w:hAnsi="Cambria" w:cs="Cambria"/>
          <w:b w:val="0"/>
          <w:color w:val="auto"/>
          <w:sz w:val="20"/>
          <w:szCs w:val="20"/>
        </w:rPr>
        <w:t xml:space="preserve">  </w:t>
      </w:r>
      <w:del w:id="621" w:author="Jeremy" w:date="2012-02-27T10:32:00Z">
        <w:r w:rsidR="00731850" w:rsidDel="00995089">
          <w:rPr>
            <w:rFonts w:ascii="Cambria" w:eastAsia="Cambria" w:hAnsi="Cambria" w:cs="Cambria"/>
            <w:b w:val="0"/>
            <w:color w:val="auto"/>
            <w:sz w:val="20"/>
            <w:szCs w:val="20"/>
          </w:rPr>
          <w:delText>OSG Administrator</w:delText>
        </w:r>
      </w:del>
      <w:ins w:id="622" w:author="Jeremy" w:date="2012-02-27T10:32:00Z">
        <w:r w:rsidR="00995089">
          <w:rPr>
            <w:rFonts w:ascii="Cambria" w:eastAsia="Cambria" w:hAnsi="Cambria" w:cs="Cambria"/>
            <w:b w:val="0"/>
            <w:color w:val="auto"/>
            <w:sz w:val="20"/>
            <w:szCs w:val="20"/>
          </w:rPr>
          <w:t>Registration Authorities</w:t>
        </w:r>
      </w:ins>
      <w:r w:rsidRPr="00250CF7">
        <w:rPr>
          <w:rFonts w:ascii="Cambria" w:eastAsia="Cambria" w:hAnsi="Cambria" w:cs="Cambria"/>
          <w:b w:val="0"/>
          <w:color w:val="auto"/>
          <w:sz w:val="20"/>
          <w:szCs w:val="20"/>
        </w:rPr>
        <w:t xml:space="preserve"> shall not: </w:t>
      </w:r>
    </w:p>
    <w:p w:rsidR="000A240E" w:rsidRPr="00250CF7" w:rsidRDefault="00C77BC1" w:rsidP="00BF0120">
      <w:pPr>
        <w:pStyle w:val="Heading1"/>
        <w:numPr>
          <w:ilvl w:val="2"/>
          <w:numId w:val="20"/>
        </w:numPr>
        <w:spacing w:before="0" w:after="200"/>
        <w:ind w:left="1440"/>
        <w:rPr>
          <w:color w:val="auto"/>
        </w:rPr>
      </w:pPr>
      <w:proofErr w:type="gramStart"/>
      <w:r w:rsidRPr="00250CF7">
        <w:rPr>
          <w:rFonts w:ascii="Cambria" w:eastAsia="Cambria" w:hAnsi="Cambria" w:cs="Cambria"/>
          <w:b w:val="0"/>
          <w:color w:val="auto"/>
          <w:sz w:val="20"/>
          <w:szCs w:val="20"/>
        </w:rPr>
        <w:t>interfere</w:t>
      </w:r>
      <w:proofErr w:type="gramEnd"/>
      <w:r w:rsidRPr="00250CF7">
        <w:rPr>
          <w:rFonts w:ascii="Cambria" w:eastAsia="Cambria" w:hAnsi="Cambria" w:cs="Cambria"/>
          <w:b w:val="0"/>
          <w:color w:val="auto"/>
          <w:sz w:val="20"/>
          <w:szCs w:val="20"/>
        </w:rPr>
        <w:t xml:space="preserve"> with the proper functioning of a DigiCert website or circumvent or attempt to circumvent any security measures used to secure DigiCert’s systems, </w:t>
      </w:r>
    </w:p>
    <w:p w:rsidR="000A240E" w:rsidRPr="00250CF7" w:rsidRDefault="00C77BC1" w:rsidP="00BF0120">
      <w:pPr>
        <w:pStyle w:val="Heading1"/>
        <w:numPr>
          <w:ilvl w:val="2"/>
          <w:numId w:val="20"/>
        </w:numPr>
        <w:spacing w:before="0" w:after="200"/>
        <w:ind w:left="1440"/>
        <w:rPr>
          <w:color w:val="auto"/>
        </w:rPr>
      </w:pPr>
      <w:proofErr w:type="gramStart"/>
      <w:r w:rsidRPr="00250CF7">
        <w:rPr>
          <w:rFonts w:ascii="Cambria" w:eastAsia="Cambria" w:hAnsi="Cambria" w:cs="Cambria"/>
          <w:b w:val="0"/>
          <w:color w:val="auto"/>
          <w:sz w:val="20"/>
          <w:szCs w:val="20"/>
        </w:rPr>
        <w:t>knowingly</w:t>
      </w:r>
      <w:proofErr w:type="gramEnd"/>
      <w:r w:rsidRPr="00250CF7">
        <w:rPr>
          <w:rFonts w:ascii="Cambria" w:eastAsia="Cambria" w:hAnsi="Cambria" w:cs="Cambria"/>
          <w:b w:val="0"/>
          <w:color w:val="auto"/>
          <w:sz w:val="20"/>
          <w:szCs w:val="20"/>
        </w:rPr>
        <w:t xml:space="preserve"> contact DigiCert’s partners for any purpose unrelated to the partner’s or DigiCert’s products and services,</w:t>
      </w:r>
    </w:p>
    <w:p w:rsidR="001B5815" w:rsidRPr="00250CF7" w:rsidRDefault="001B5815" w:rsidP="00BF0120">
      <w:pPr>
        <w:pStyle w:val="Heading1"/>
        <w:numPr>
          <w:ilvl w:val="2"/>
          <w:numId w:val="20"/>
        </w:numPr>
        <w:spacing w:before="0" w:after="200"/>
        <w:ind w:left="1440"/>
        <w:rPr>
          <w:color w:val="auto"/>
        </w:rPr>
      </w:pPr>
      <w:proofErr w:type="gramStart"/>
      <w:r w:rsidRPr="00250CF7">
        <w:rPr>
          <w:rFonts w:ascii="Cambria" w:eastAsia="Cambria" w:hAnsi="Cambria" w:cs="Cambria"/>
          <w:b w:val="0"/>
          <w:color w:val="auto"/>
          <w:sz w:val="20"/>
          <w:szCs w:val="20"/>
        </w:rPr>
        <w:t>without</w:t>
      </w:r>
      <w:proofErr w:type="gramEnd"/>
      <w:r w:rsidRPr="00250CF7">
        <w:rPr>
          <w:rFonts w:ascii="Cambria" w:eastAsia="Cambria" w:hAnsi="Cambria" w:cs="Cambria"/>
          <w:b w:val="0"/>
          <w:color w:val="auto"/>
          <w:sz w:val="20"/>
          <w:szCs w:val="20"/>
        </w:rPr>
        <w:t xml:space="preserve"> DigiCert’s prior approval, distribute unsolicited bulk correspondence </w:t>
      </w:r>
      <w:r w:rsidR="00782980">
        <w:rPr>
          <w:rFonts w:ascii="Cambria" w:eastAsia="Cambria" w:hAnsi="Cambria" w:cs="Cambria"/>
          <w:b w:val="0"/>
          <w:color w:val="auto"/>
          <w:sz w:val="20"/>
          <w:szCs w:val="20"/>
        </w:rPr>
        <w:t>promoting</w:t>
      </w:r>
      <w:r w:rsidRPr="00250CF7">
        <w:rPr>
          <w:rFonts w:ascii="Cambria" w:eastAsia="Cambria" w:hAnsi="Cambria" w:cs="Cambria"/>
          <w:b w:val="0"/>
          <w:color w:val="auto"/>
          <w:sz w:val="20"/>
          <w:szCs w:val="20"/>
        </w:rPr>
        <w:t xml:space="preserve"> DigiCert or its </w:t>
      </w:r>
      <w:r w:rsidR="004335D3">
        <w:rPr>
          <w:rFonts w:ascii="Cambria" w:eastAsia="Cambria" w:hAnsi="Cambria" w:cs="Cambria"/>
          <w:b w:val="0"/>
          <w:color w:val="auto"/>
          <w:sz w:val="20"/>
          <w:szCs w:val="20"/>
        </w:rPr>
        <w:t>products and services</w:t>
      </w:r>
      <w:r w:rsidRPr="00250CF7">
        <w:rPr>
          <w:rFonts w:ascii="Cambria" w:eastAsia="Cambria" w:hAnsi="Cambria" w:cs="Cambria"/>
          <w:b w:val="0"/>
          <w:color w:val="auto"/>
          <w:sz w:val="20"/>
          <w:szCs w:val="20"/>
        </w:rPr>
        <w:t xml:space="preserve">, </w:t>
      </w:r>
    </w:p>
    <w:p w:rsidR="000A240E" w:rsidRPr="00250CF7" w:rsidDel="00995089" w:rsidRDefault="00C77BC1" w:rsidP="00BF0120">
      <w:pPr>
        <w:pStyle w:val="Heading1"/>
        <w:numPr>
          <w:ilvl w:val="2"/>
          <w:numId w:val="20"/>
        </w:numPr>
        <w:spacing w:before="0" w:after="200"/>
        <w:ind w:left="1440"/>
        <w:rPr>
          <w:del w:id="623" w:author="Jeremy" w:date="2012-02-27T10:34:00Z"/>
          <w:color w:val="auto"/>
        </w:rPr>
      </w:pPr>
      <w:del w:id="624" w:author="Jeremy" w:date="2012-02-27T10:34:00Z">
        <w:r w:rsidRPr="00250CF7" w:rsidDel="00995089">
          <w:rPr>
            <w:rFonts w:ascii="Cambria" w:eastAsia="Cambria" w:hAnsi="Cambria" w:cs="Cambria"/>
            <w:b w:val="0"/>
            <w:color w:val="auto"/>
            <w:sz w:val="20"/>
            <w:szCs w:val="20"/>
          </w:rPr>
          <w:delText xml:space="preserve">violate any applicable laws or regulations, </w:delText>
        </w:r>
      </w:del>
    </w:p>
    <w:p w:rsidR="000A240E" w:rsidRPr="00250CF7" w:rsidRDefault="00641A23" w:rsidP="00BF0120">
      <w:pPr>
        <w:pStyle w:val="Heading1"/>
        <w:numPr>
          <w:ilvl w:val="2"/>
          <w:numId w:val="20"/>
        </w:numPr>
        <w:spacing w:before="0" w:after="200"/>
        <w:ind w:left="1440"/>
        <w:rPr>
          <w:color w:val="auto"/>
        </w:rPr>
      </w:pPr>
      <w:proofErr w:type="gramStart"/>
      <w:r w:rsidRPr="00250CF7">
        <w:rPr>
          <w:rFonts w:ascii="Cambria" w:eastAsia="Cambria" w:hAnsi="Cambria" w:cs="Cambria"/>
          <w:b w:val="0"/>
          <w:color w:val="auto"/>
          <w:sz w:val="20"/>
          <w:szCs w:val="20"/>
        </w:rPr>
        <w:t>knowingly</w:t>
      </w:r>
      <w:proofErr w:type="gramEnd"/>
      <w:r w:rsidRPr="00250CF7">
        <w:rPr>
          <w:rFonts w:ascii="Cambria" w:eastAsia="Cambria" w:hAnsi="Cambria" w:cs="Cambria"/>
          <w:b w:val="0"/>
          <w:color w:val="auto"/>
          <w:sz w:val="20"/>
          <w:szCs w:val="20"/>
        </w:rPr>
        <w:t xml:space="preserve"> </w:t>
      </w:r>
      <w:r w:rsidR="00C77BC1" w:rsidRPr="00250CF7">
        <w:rPr>
          <w:rFonts w:ascii="Cambria" w:eastAsia="Cambria" w:hAnsi="Cambria" w:cs="Cambria"/>
          <w:b w:val="0"/>
          <w:color w:val="auto"/>
          <w:sz w:val="20"/>
          <w:szCs w:val="20"/>
        </w:rPr>
        <w:t>infringe on the rights of a third party,</w:t>
      </w:r>
    </w:p>
    <w:p w:rsidR="000A240E" w:rsidRPr="00250CF7" w:rsidRDefault="00641A23" w:rsidP="00BF0120">
      <w:pPr>
        <w:pStyle w:val="Heading1"/>
        <w:numPr>
          <w:ilvl w:val="2"/>
          <w:numId w:val="20"/>
        </w:numPr>
        <w:spacing w:before="0" w:after="200"/>
        <w:ind w:left="1440"/>
        <w:rPr>
          <w:color w:val="auto"/>
        </w:rPr>
      </w:pPr>
      <w:proofErr w:type="gramStart"/>
      <w:r w:rsidRPr="00250CF7">
        <w:rPr>
          <w:rFonts w:ascii="Cambria" w:eastAsia="Cambria" w:hAnsi="Cambria" w:cs="Cambria"/>
          <w:b w:val="0"/>
          <w:color w:val="auto"/>
          <w:sz w:val="20"/>
          <w:szCs w:val="20"/>
        </w:rPr>
        <w:t>knowingly</w:t>
      </w:r>
      <w:proofErr w:type="gramEnd"/>
      <w:r w:rsidRPr="00250CF7">
        <w:rPr>
          <w:rFonts w:ascii="Cambria" w:eastAsia="Cambria" w:hAnsi="Cambria" w:cs="Cambria"/>
          <w:b w:val="0"/>
          <w:color w:val="auto"/>
          <w:sz w:val="20"/>
          <w:szCs w:val="20"/>
        </w:rPr>
        <w:t xml:space="preserve"> </w:t>
      </w:r>
      <w:r w:rsidR="00C77BC1" w:rsidRPr="00250CF7">
        <w:rPr>
          <w:rFonts w:ascii="Cambria" w:eastAsia="Cambria" w:hAnsi="Cambria" w:cs="Cambria"/>
          <w:b w:val="0"/>
          <w:color w:val="auto"/>
          <w:sz w:val="20"/>
          <w:szCs w:val="20"/>
        </w:rPr>
        <w:t>distribute any files or software that may damage the operation of another’s computer, or</w:t>
      </w:r>
    </w:p>
    <w:p w:rsidR="000A240E" w:rsidRPr="00250CF7" w:rsidRDefault="00C77BC1" w:rsidP="00BF0120">
      <w:pPr>
        <w:pStyle w:val="Heading1"/>
        <w:numPr>
          <w:ilvl w:val="2"/>
          <w:numId w:val="20"/>
        </w:numPr>
        <w:spacing w:before="0" w:after="200"/>
        <w:ind w:left="1440"/>
        <w:rPr>
          <w:color w:val="auto"/>
        </w:rPr>
      </w:pPr>
      <w:proofErr w:type="gramStart"/>
      <w:r w:rsidRPr="00250CF7">
        <w:rPr>
          <w:rFonts w:ascii="Cambria" w:eastAsia="Cambria" w:hAnsi="Cambria" w:cs="Cambria"/>
          <w:b w:val="0"/>
          <w:color w:val="auto"/>
          <w:sz w:val="20"/>
          <w:szCs w:val="20"/>
        </w:rPr>
        <w:t>take</w:t>
      </w:r>
      <w:proofErr w:type="gramEnd"/>
      <w:r w:rsidRPr="00250CF7">
        <w:rPr>
          <w:rFonts w:ascii="Cambria" w:eastAsia="Cambria" w:hAnsi="Cambria" w:cs="Cambria"/>
          <w:b w:val="0"/>
          <w:color w:val="auto"/>
          <w:sz w:val="20"/>
          <w:szCs w:val="20"/>
        </w:rPr>
        <w:t xml:space="preserve"> any action that </w:t>
      </w:r>
      <w:proofErr w:type="spellStart"/>
      <w:r w:rsidRPr="00250CF7">
        <w:rPr>
          <w:rFonts w:ascii="Cambria" w:eastAsia="Cambria" w:hAnsi="Cambria" w:cs="Cambria"/>
          <w:b w:val="0"/>
          <w:color w:val="auto"/>
          <w:sz w:val="20"/>
          <w:szCs w:val="20"/>
        </w:rPr>
        <w:t>foreseeably</w:t>
      </w:r>
      <w:proofErr w:type="spellEnd"/>
      <w:r w:rsidRPr="00250CF7">
        <w:rPr>
          <w:rFonts w:ascii="Cambria" w:eastAsia="Cambria" w:hAnsi="Cambria" w:cs="Cambria"/>
          <w:b w:val="0"/>
          <w:color w:val="auto"/>
          <w:sz w:val="20"/>
          <w:szCs w:val="20"/>
        </w:rPr>
        <w:t xml:space="preserve"> imposes an unreasonably large burden on DigiCert’s servers.</w:t>
      </w:r>
    </w:p>
    <w:p w:rsidR="000A240E" w:rsidRPr="00250CF7" w:rsidDel="00995089" w:rsidRDefault="00C77BC1" w:rsidP="00BF0120">
      <w:pPr>
        <w:pStyle w:val="Heading1"/>
        <w:numPr>
          <w:ilvl w:val="1"/>
          <w:numId w:val="20"/>
        </w:numPr>
        <w:spacing w:before="0" w:after="200"/>
        <w:rPr>
          <w:del w:id="625" w:author="Jeremy" w:date="2012-02-27T10:32:00Z"/>
          <w:color w:val="auto"/>
        </w:rPr>
      </w:pPr>
      <w:del w:id="626" w:author="Jeremy" w:date="2012-02-27T10:32:00Z">
        <w:r w:rsidRPr="00250CF7" w:rsidDel="00995089">
          <w:rPr>
            <w:rFonts w:ascii="Cambria" w:eastAsia="Cambria" w:hAnsi="Cambria" w:cs="Cambria"/>
            <w:b w:val="0"/>
            <w:color w:val="auto"/>
            <w:sz w:val="20"/>
            <w:szCs w:val="20"/>
            <w:u w:val="single"/>
          </w:rPr>
          <w:lastRenderedPageBreak/>
          <w:delText>Notice of Certain Events</w:delText>
        </w:r>
        <w:r w:rsidRPr="00250CF7" w:rsidDel="00995089">
          <w:rPr>
            <w:rFonts w:ascii="Cambria" w:eastAsia="Cambria" w:hAnsi="Cambria" w:cs="Cambria"/>
            <w:b w:val="0"/>
            <w:color w:val="auto"/>
            <w:sz w:val="20"/>
            <w:szCs w:val="20"/>
          </w:rPr>
          <w:delText xml:space="preserve">.  </w:delText>
        </w:r>
        <w:r w:rsidR="00731850" w:rsidDel="00995089">
          <w:rPr>
            <w:rFonts w:ascii="Cambria" w:eastAsia="Cambria" w:hAnsi="Cambria" w:cs="Cambria"/>
            <w:b w:val="0"/>
            <w:color w:val="auto"/>
            <w:sz w:val="20"/>
            <w:szCs w:val="20"/>
          </w:rPr>
          <w:delText>OSG Administrator</w:delText>
        </w:r>
        <w:r w:rsidRPr="00250CF7" w:rsidDel="00995089">
          <w:rPr>
            <w:rFonts w:ascii="Cambria" w:eastAsia="Cambria" w:hAnsi="Cambria" w:cs="Cambria"/>
            <w:b w:val="0"/>
            <w:color w:val="auto"/>
            <w:sz w:val="20"/>
            <w:szCs w:val="20"/>
          </w:rPr>
          <w:delText xml:space="preserve"> shall promptly inform DigiCert if </w:delText>
        </w:r>
        <w:r w:rsidR="00731850" w:rsidDel="00995089">
          <w:rPr>
            <w:rFonts w:ascii="Cambria" w:eastAsia="Cambria" w:hAnsi="Cambria" w:cs="Cambria"/>
            <w:b w:val="0"/>
            <w:color w:val="auto"/>
            <w:sz w:val="20"/>
            <w:szCs w:val="20"/>
          </w:rPr>
          <w:delText>OSG Administrator</w:delText>
        </w:r>
        <w:r w:rsidRPr="00250CF7" w:rsidDel="00995089">
          <w:rPr>
            <w:rFonts w:ascii="Cambria" w:eastAsia="Cambria" w:hAnsi="Cambria" w:cs="Cambria"/>
            <w:b w:val="0"/>
            <w:color w:val="auto"/>
            <w:sz w:val="20"/>
            <w:szCs w:val="20"/>
          </w:rPr>
          <w:delText xml:space="preserve"> becomes aware of any misuse of a </w:delText>
        </w:r>
        <w:r w:rsidR="004335D3" w:rsidDel="00995089">
          <w:rPr>
            <w:rFonts w:ascii="Cambria" w:eastAsia="Cambria" w:hAnsi="Cambria" w:cs="Cambria"/>
            <w:b w:val="0"/>
            <w:color w:val="auto"/>
            <w:sz w:val="20"/>
            <w:szCs w:val="20"/>
          </w:rPr>
          <w:delText>Certificate</w:delText>
        </w:r>
        <w:r w:rsidRPr="00250CF7" w:rsidDel="00995089">
          <w:rPr>
            <w:rFonts w:ascii="Cambria" w:eastAsia="Cambria" w:hAnsi="Cambria" w:cs="Cambria"/>
            <w:b w:val="0"/>
            <w:color w:val="auto"/>
            <w:sz w:val="20"/>
            <w:szCs w:val="20"/>
          </w:rPr>
          <w:delText xml:space="preserve"> and, if the misuse is by a </w:delText>
        </w:r>
      </w:del>
      <w:del w:id="627" w:author="Jeremy" w:date="2012-02-03T17:43:00Z">
        <w:r w:rsidR="009505F2" w:rsidDel="00756115">
          <w:rPr>
            <w:rFonts w:ascii="Cambria" w:eastAsia="Cambria" w:hAnsi="Cambria" w:cs="Cambria"/>
            <w:b w:val="0"/>
            <w:color w:val="auto"/>
            <w:sz w:val="20"/>
            <w:szCs w:val="20"/>
          </w:rPr>
          <w:delText>Participant</w:delText>
        </w:r>
      </w:del>
      <w:del w:id="628" w:author="Jeremy" w:date="2012-02-27T10:32:00Z">
        <w:r w:rsidRPr="00250CF7" w:rsidDel="00995089">
          <w:rPr>
            <w:rFonts w:ascii="Cambria" w:eastAsia="Cambria" w:hAnsi="Cambria" w:cs="Cambria"/>
            <w:b w:val="0"/>
            <w:color w:val="auto"/>
            <w:sz w:val="20"/>
            <w:szCs w:val="20"/>
          </w:rPr>
          <w:delText xml:space="preserve">, assist DigiCert in preventing, curing, and rectifying the misuse.  </w:delText>
        </w:r>
        <w:r w:rsidR="00731850" w:rsidDel="00995089">
          <w:rPr>
            <w:rFonts w:ascii="Cambria" w:eastAsia="Cambria" w:hAnsi="Cambria" w:cs="Cambria"/>
            <w:b w:val="0"/>
            <w:color w:val="auto"/>
            <w:sz w:val="20"/>
            <w:szCs w:val="20"/>
          </w:rPr>
          <w:delText>OSG Administrator</w:delText>
        </w:r>
        <w:r w:rsidRPr="00250CF7" w:rsidDel="00995089">
          <w:rPr>
            <w:rFonts w:ascii="Cambria" w:eastAsia="Cambria" w:hAnsi="Cambria" w:cs="Cambria"/>
            <w:b w:val="0"/>
            <w:color w:val="auto"/>
            <w:sz w:val="20"/>
            <w:szCs w:val="20"/>
          </w:rPr>
          <w:delText xml:space="preserve"> shall promptly notify DigiCert of any </w:delText>
        </w:r>
        <w:r w:rsidR="00DD7B57" w:rsidDel="00995089">
          <w:rPr>
            <w:rFonts w:ascii="Cambria" w:eastAsia="Cambria" w:hAnsi="Cambria" w:cs="Cambria"/>
            <w:b w:val="0"/>
            <w:color w:val="auto"/>
            <w:sz w:val="20"/>
            <w:szCs w:val="20"/>
          </w:rPr>
          <w:delText xml:space="preserve">suspected breach of security or any </w:delText>
        </w:r>
        <w:r w:rsidR="006E3F92" w:rsidDel="00995089">
          <w:rPr>
            <w:rFonts w:ascii="Cambria" w:eastAsia="Cambria" w:hAnsi="Cambria" w:cs="Cambria"/>
            <w:b w:val="0"/>
            <w:color w:val="auto"/>
            <w:sz w:val="20"/>
            <w:szCs w:val="20"/>
          </w:rPr>
          <w:delText xml:space="preserve">event that may give rise to either party’s </w:delText>
        </w:r>
        <w:r w:rsidRPr="00250CF7" w:rsidDel="00995089">
          <w:rPr>
            <w:rFonts w:ascii="Cambria" w:eastAsia="Cambria" w:hAnsi="Cambria" w:cs="Cambria"/>
            <w:b w:val="0"/>
            <w:color w:val="auto"/>
            <w:sz w:val="20"/>
            <w:szCs w:val="20"/>
          </w:rPr>
          <w:delText>breach of this Agreement.</w:delText>
        </w:r>
      </w:del>
    </w:p>
    <w:p w:rsidR="000A240E" w:rsidRPr="00250CF7" w:rsidRDefault="00C77BC1" w:rsidP="00BF0120">
      <w:pPr>
        <w:pStyle w:val="Heading1"/>
        <w:numPr>
          <w:ilvl w:val="1"/>
          <w:numId w:val="20"/>
        </w:numPr>
        <w:spacing w:before="0" w:after="200"/>
        <w:rPr>
          <w:color w:val="auto"/>
        </w:rPr>
      </w:pPr>
      <w:proofErr w:type="gramStart"/>
      <w:r w:rsidRPr="00250CF7">
        <w:rPr>
          <w:rFonts w:ascii="Cambria" w:eastAsia="Cambria" w:hAnsi="Cambria" w:cs="Cambria"/>
          <w:b w:val="0"/>
          <w:color w:val="auto"/>
          <w:sz w:val="20"/>
          <w:szCs w:val="20"/>
          <w:u w:val="single"/>
        </w:rPr>
        <w:t>Lawful Use</w:t>
      </w:r>
      <w:r w:rsidRPr="00250CF7">
        <w:rPr>
          <w:rFonts w:ascii="Cambria" w:eastAsia="Cambria" w:hAnsi="Cambria" w:cs="Cambria"/>
          <w:b w:val="0"/>
          <w:color w:val="auto"/>
          <w:sz w:val="20"/>
          <w:szCs w:val="20"/>
        </w:rPr>
        <w:t>.</w:t>
      </w:r>
      <w:proofErr w:type="gramEnd"/>
      <w:r w:rsidRPr="00250CF7">
        <w:rPr>
          <w:rFonts w:ascii="Cambria" w:eastAsia="Cambria" w:hAnsi="Cambria" w:cs="Cambria"/>
          <w:b w:val="0"/>
          <w:color w:val="auto"/>
          <w:sz w:val="20"/>
          <w:szCs w:val="20"/>
        </w:rPr>
        <w:t xml:space="preserve">  </w:t>
      </w:r>
      <w:r w:rsidR="00731850">
        <w:rPr>
          <w:rFonts w:ascii="Cambria" w:eastAsia="Cambria" w:hAnsi="Cambria" w:cs="Cambria"/>
          <w:b w:val="0"/>
          <w:color w:val="auto"/>
          <w:sz w:val="20"/>
          <w:szCs w:val="20"/>
        </w:rPr>
        <w:t>OSG Administrator</w:t>
      </w:r>
      <w:r w:rsidRPr="00250CF7">
        <w:rPr>
          <w:rFonts w:ascii="Cambria" w:eastAsia="Cambria" w:hAnsi="Cambria" w:cs="Cambria"/>
          <w:b w:val="0"/>
          <w:color w:val="auto"/>
          <w:sz w:val="20"/>
          <w:szCs w:val="20"/>
        </w:rPr>
        <w:t xml:space="preserve"> shall abide by all applicable laws and regulations when marketing, selling, or ordering </w:t>
      </w:r>
      <w:del w:id="629" w:author="Jeremy" w:date="2012-02-24T13:58:00Z">
        <w:r w:rsidRPr="00250CF7" w:rsidDel="00C73020">
          <w:rPr>
            <w:rFonts w:ascii="Cambria" w:eastAsia="Cambria" w:hAnsi="Cambria" w:cs="Cambria"/>
            <w:b w:val="0"/>
            <w:color w:val="auto"/>
            <w:sz w:val="20"/>
            <w:szCs w:val="20"/>
          </w:rPr>
          <w:delText xml:space="preserve">the </w:delText>
        </w:r>
      </w:del>
      <w:r w:rsidR="004335D3">
        <w:rPr>
          <w:rFonts w:ascii="Cambria" w:eastAsia="Cambria" w:hAnsi="Cambria" w:cs="Cambria"/>
          <w:b w:val="0"/>
          <w:color w:val="auto"/>
          <w:sz w:val="20"/>
          <w:szCs w:val="20"/>
        </w:rPr>
        <w:t>Certificates</w:t>
      </w:r>
      <w:r w:rsidRPr="00250CF7">
        <w:rPr>
          <w:rFonts w:ascii="Cambria" w:eastAsia="Cambria" w:hAnsi="Cambria" w:cs="Cambria"/>
          <w:b w:val="0"/>
          <w:color w:val="auto"/>
          <w:sz w:val="20"/>
          <w:szCs w:val="20"/>
        </w:rPr>
        <w:t xml:space="preserve">, including United States export laws.  </w:t>
      </w:r>
      <w:del w:id="630" w:author="Jeremy" w:date="2012-02-24T13:58:00Z">
        <w:r w:rsidR="00731850" w:rsidDel="00C73020">
          <w:rPr>
            <w:rFonts w:ascii="Cambria" w:eastAsia="Cambria" w:hAnsi="Cambria" w:cs="Cambria"/>
            <w:b w:val="0"/>
            <w:color w:val="auto"/>
            <w:sz w:val="20"/>
            <w:szCs w:val="20"/>
          </w:rPr>
          <w:delText>OSG Administrator</w:delText>
        </w:r>
        <w:r w:rsidRPr="00250CF7" w:rsidDel="00C73020">
          <w:rPr>
            <w:rFonts w:ascii="Cambria" w:eastAsia="Cambria" w:hAnsi="Cambria" w:cs="Cambria"/>
            <w:b w:val="0"/>
            <w:color w:val="auto"/>
            <w:sz w:val="20"/>
            <w:szCs w:val="20"/>
          </w:rPr>
          <w:delText xml:space="preserve"> is responsible for obtaining and maintaining any license or regulatory approval necessary to offer the </w:delText>
        </w:r>
        <w:r w:rsidR="004335D3" w:rsidDel="00C73020">
          <w:rPr>
            <w:rFonts w:ascii="Cambria" w:eastAsia="Cambria" w:hAnsi="Cambria" w:cs="Cambria"/>
            <w:b w:val="0"/>
            <w:color w:val="auto"/>
            <w:sz w:val="20"/>
            <w:szCs w:val="20"/>
          </w:rPr>
          <w:delText>Certificates</w:delText>
        </w:r>
        <w:r w:rsidR="004335D3" w:rsidRPr="00250CF7" w:rsidDel="00C73020">
          <w:rPr>
            <w:rFonts w:ascii="Cambria" w:eastAsia="Cambria" w:hAnsi="Cambria" w:cs="Cambria"/>
            <w:b w:val="0"/>
            <w:color w:val="auto"/>
            <w:sz w:val="20"/>
            <w:szCs w:val="20"/>
          </w:rPr>
          <w:delText xml:space="preserve"> </w:delText>
        </w:r>
        <w:r w:rsidRPr="00250CF7" w:rsidDel="00C73020">
          <w:rPr>
            <w:rFonts w:ascii="Cambria" w:eastAsia="Cambria" w:hAnsi="Cambria" w:cs="Cambria"/>
            <w:b w:val="0"/>
            <w:color w:val="auto"/>
            <w:sz w:val="20"/>
            <w:szCs w:val="20"/>
          </w:rPr>
          <w:delText xml:space="preserve">to </w:delText>
        </w:r>
      </w:del>
      <w:del w:id="631" w:author="Jeremy" w:date="2012-02-03T17:43:00Z">
        <w:r w:rsidR="009505F2" w:rsidDel="00756115">
          <w:rPr>
            <w:rFonts w:ascii="Cambria" w:eastAsia="Cambria" w:hAnsi="Cambria" w:cs="Cambria"/>
            <w:b w:val="0"/>
            <w:color w:val="auto"/>
            <w:sz w:val="20"/>
            <w:szCs w:val="20"/>
          </w:rPr>
          <w:delText>Participant</w:delText>
        </w:r>
      </w:del>
      <w:del w:id="632" w:author="Jeremy" w:date="2012-02-24T13:58:00Z">
        <w:r w:rsidRPr="00250CF7" w:rsidDel="00C73020">
          <w:rPr>
            <w:rFonts w:ascii="Cambria" w:eastAsia="Cambria" w:hAnsi="Cambria" w:cs="Cambria"/>
            <w:b w:val="0"/>
            <w:color w:val="auto"/>
            <w:sz w:val="20"/>
            <w:szCs w:val="20"/>
          </w:rPr>
          <w:delText xml:space="preserve">s.  </w:delText>
        </w:r>
      </w:del>
    </w:p>
    <w:p w:rsidR="000A240E" w:rsidRPr="00250CF7" w:rsidRDefault="00C77BC1" w:rsidP="00BF0120">
      <w:pPr>
        <w:pStyle w:val="Heading1"/>
        <w:numPr>
          <w:ilvl w:val="1"/>
          <w:numId w:val="20"/>
        </w:numPr>
        <w:spacing w:before="0" w:after="200"/>
        <w:rPr>
          <w:color w:val="auto"/>
        </w:rPr>
      </w:pPr>
      <w:proofErr w:type="gramStart"/>
      <w:r w:rsidRPr="00250CF7">
        <w:rPr>
          <w:rFonts w:ascii="Cambria" w:eastAsia="Cambria" w:hAnsi="Cambria" w:cs="Cambria"/>
          <w:b w:val="0"/>
          <w:bCs w:val="0"/>
          <w:color w:val="auto"/>
          <w:sz w:val="20"/>
          <w:szCs w:val="20"/>
          <w:u w:val="single"/>
        </w:rPr>
        <w:t>Disputes</w:t>
      </w:r>
      <w:r w:rsidRPr="00250CF7">
        <w:rPr>
          <w:rFonts w:ascii="Cambria" w:eastAsia="Cambria" w:hAnsi="Cambria" w:cs="Cambria"/>
          <w:b w:val="0"/>
          <w:bCs w:val="0"/>
          <w:color w:val="auto"/>
          <w:sz w:val="20"/>
          <w:szCs w:val="20"/>
        </w:rPr>
        <w:t>.</w:t>
      </w:r>
      <w:proofErr w:type="gramEnd"/>
      <w:r w:rsidRPr="00250CF7">
        <w:rPr>
          <w:rFonts w:ascii="Cambria" w:eastAsia="Cambria" w:hAnsi="Cambria" w:cs="Cambria"/>
          <w:b w:val="0"/>
          <w:bCs w:val="0"/>
          <w:color w:val="auto"/>
          <w:sz w:val="20"/>
          <w:szCs w:val="20"/>
        </w:rPr>
        <w:t xml:space="preserve">  DigiCert is not obligated to resolve any disputes between </w:t>
      </w:r>
      <w:del w:id="633" w:author="Jeremy" w:date="2012-02-27T10:34:00Z">
        <w:r w:rsidR="00731850" w:rsidDel="00995089">
          <w:rPr>
            <w:rFonts w:ascii="Cambria" w:eastAsia="Cambria" w:hAnsi="Cambria" w:cs="Cambria"/>
            <w:b w:val="0"/>
            <w:bCs w:val="0"/>
            <w:color w:val="auto"/>
            <w:sz w:val="20"/>
            <w:szCs w:val="20"/>
          </w:rPr>
          <w:delText>OSG Administrator</w:delText>
        </w:r>
        <w:r w:rsidRPr="00250CF7" w:rsidDel="00995089">
          <w:rPr>
            <w:rFonts w:ascii="Cambria" w:eastAsia="Cambria" w:hAnsi="Cambria" w:cs="Cambria"/>
            <w:b w:val="0"/>
            <w:bCs w:val="0"/>
            <w:color w:val="auto"/>
            <w:sz w:val="20"/>
            <w:szCs w:val="20"/>
          </w:rPr>
          <w:delText xml:space="preserve"> and a </w:delText>
        </w:r>
      </w:del>
      <w:del w:id="634" w:author="Jeremy" w:date="2012-02-03T17:43:00Z">
        <w:r w:rsidR="009505F2" w:rsidDel="00756115">
          <w:rPr>
            <w:rFonts w:ascii="Cambria" w:eastAsia="Cambria" w:hAnsi="Cambria" w:cs="Cambria"/>
            <w:b w:val="0"/>
            <w:bCs w:val="0"/>
            <w:color w:val="auto"/>
            <w:sz w:val="20"/>
            <w:szCs w:val="20"/>
          </w:rPr>
          <w:delText>Participant</w:delText>
        </w:r>
      </w:del>
      <w:ins w:id="635" w:author="Jeremy" w:date="2012-02-24T13:58:00Z">
        <w:r w:rsidR="00C73020">
          <w:rPr>
            <w:rFonts w:ascii="Cambria" w:eastAsia="Cambria" w:hAnsi="Cambria" w:cs="Cambria"/>
            <w:b w:val="0"/>
            <w:bCs w:val="0"/>
            <w:color w:val="auto"/>
            <w:sz w:val="20"/>
            <w:szCs w:val="20"/>
          </w:rPr>
          <w:t>Registration Authorit</w:t>
        </w:r>
      </w:ins>
      <w:ins w:id="636" w:author="Jeremy" w:date="2012-02-27T10:34:00Z">
        <w:r w:rsidR="00995089">
          <w:rPr>
            <w:rFonts w:ascii="Cambria" w:eastAsia="Cambria" w:hAnsi="Cambria" w:cs="Cambria"/>
            <w:b w:val="0"/>
            <w:bCs w:val="0"/>
            <w:color w:val="auto"/>
            <w:sz w:val="20"/>
            <w:szCs w:val="20"/>
          </w:rPr>
          <w:t xml:space="preserve">ies and/or Subscribers.  </w:t>
        </w:r>
      </w:ins>
      <w:del w:id="637" w:author="Jeremy" w:date="2012-02-24T13:58:00Z">
        <w:r w:rsidRPr="00250CF7" w:rsidDel="00C73020">
          <w:rPr>
            <w:rFonts w:ascii="Cambria" w:eastAsia="Cambria" w:hAnsi="Cambria" w:cs="Cambria"/>
            <w:b w:val="0"/>
            <w:bCs w:val="0"/>
            <w:color w:val="auto"/>
            <w:sz w:val="20"/>
            <w:szCs w:val="20"/>
          </w:rPr>
          <w:delText xml:space="preserve"> </w:delText>
        </w:r>
      </w:del>
      <w:del w:id="638" w:author="Jeremy" w:date="2012-02-27T10:34:00Z">
        <w:r w:rsidRPr="00250CF7" w:rsidDel="00995089">
          <w:rPr>
            <w:rFonts w:ascii="Cambria" w:eastAsia="Cambria" w:hAnsi="Cambria" w:cs="Cambria"/>
            <w:b w:val="0"/>
            <w:bCs w:val="0"/>
            <w:color w:val="auto"/>
            <w:sz w:val="20"/>
            <w:szCs w:val="20"/>
          </w:rPr>
          <w:delText>or a</w:delText>
        </w:r>
      </w:del>
      <w:del w:id="639" w:author="Jeremy" w:date="2012-02-24T13:58:00Z">
        <w:r w:rsidRPr="00250CF7" w:rsidDel="00C73020">
          <w:rPr>
            <w:rFonts w:ascii="Cambria" w:eastAsia="Cambria" w:hAnsi="Cambria" w:cs="Cambria"/>
            <w:b w:val="0"/>
            <w:bCs w:val="0"/>
            <w:color w:val="auto"/>
            <w:sz w:val="20"/>
            <w:szCs w:val="20"/>
          </w:rPr>
          <w:delText>n</w:delText>
        </w:r>
      </w:del>
      <w:del w:id="640" w:author="Jeremy" w:date="2012-02-27T10:34:00Z">
        <w:r w:rsidRPr="00250CF7" w:rsidDel="00995089">
          <w:rPr>
            <w:rFonts w:ascii="Cambria" w:eastAsia="Cambria" w:hAnsi="Cambria" w:cs="Cambria"/>
            <w:b w:val="0"/>
            <w:bCs w:val="0"/>
            <w:color w:val="auto"/>
            <w:sz w:val="20"/>
            <w:szCs w:val="20"/>
          </w:rPr>
          <w:delText xml:space="preserve"> </w:delText>
        </w:r>
      </w:del>
      <w:del w:id="641" w:author="Jeremy" w:date="2012-02-03T17:45:00Z">
        <w:r w:rsidRPr="00250CF7" w:rsidDel="00756115">
          <w:rPr>
            <w:rFonts w:ascii="Cambria" w:eastAsia="Cambria" w:hAnsi="Cambria" w:cs="Cambria"/>
            <w:b w:val="0"/>
            <w:bCs w:val="0"/>
            <w:color w:val="auto"/>
            <w:sz w:val="20"/>
            <w:szCs w:val="20"/>
          </w:rPr>
          <w:delText>End User</w:delText>
        </w:r>
      </w:del>
      <w:del w:id="642" w:author="Jeremy" w:date="2012-02-27T10:34:00Z">
        <w:r w:rsidRPr="00250CF7" w:rsidDel="00995089">
          <w:rPr>
            <w:rFonts w:ascii="Cambria" w:eastAsia="Cambria" w:hAnsi="Cambria" w:cs="Cambria"/>
            <w:b w:val="0"/>
            <w:bCs w:val="0"/>
            <w:color w:val="auto"/>
            <w:sz w:val="20"/>
            <w:szCs w:val="20"/>
          </w:rPr>
          <w:delText xml:space="preserve">. </w:delText>
        </w:r>
      </w:del>
      <w:del w:id="643" w:author="Jeremy" w:date="2012-02-24T14:00:00Z">
        <w:r w:rsidRPr="00250CF7" w:rsidDel="00C73020">
          <w:rPr>
            <w:rFonts w:ascii="Cambria" w:eastAsia="Cambria" w:hAnsi="Cambria" w:cs="Cambria"/>
            <w:b w:val="0"/>
            <w:bCs w:val="0"/>
            <w:color w:val="auto"/>
            <w:sz w:val="20"/>
            <w:szCs w:val="20"/>
          </w:rPr>
          <w:delText xml:space="preserve"> </w:delText>
        </w:r>
      </w:del>
      <w:r w:rsidRPr="00250CF7">
        <w:rPr>
          <w:rFonts w:ascii="Cambria" w:eastAsia="Cambria" w:hAnsi="Cambria" w:cs="Cambria"/>
          <w:b w:val="0"/>
          <w:bCs w:val="0"/>
          <w:color w:val="auto"/>
          <w:sz w:val="20"/>
          <w:szCs w:val="20"/>
        </w:rPr>
        <w:t xml:space="preserve">If DigiCert elects to investigate or become involved in a dispute, then DigiCert may do so without liability to </w:t>
      </w:r>
      <w:del w:id="644" w:author="Jeremy" w:date="2012-02-27T10:34:00Z">
        <w:r w:rsidR="00731850" w:rsidDel="00995089">
          <w:rPr>
            <w:rFonts w:ascii="Cambria" w:eastAsia="Cambria" w:hAnsi="Cambria" w:cs="Cambria"/>
            <w:b w:val="0"/>
            <w:bCs w:val="0"/>
            <w:color w:val="auto"/>
            <w:sz w:val="20"/>
            <w:szCs w:val="20"/>
          </w:rPr>
          <w:delText>OSG Administrator</w:delText>
        </w:r>
      </w:del>
      <w:ins w:id="645" w:author="Jeremy" w:date="2012-02-27T10:34:00Z">
        <w:r w:rsidR="00995089">
          <w:rPr>
            <w:rFonts w:ascii="Cambria" w:eastAsia="Cambria" w:hAnsi="Cambria" w:cs="Cambria"/>
            <w:b w:val="0"/>
            <w:bCs w:val="0"/>
            <w:color w:val="auto"/>
            <w:sz w:val="20"/>
            <w:szCs w:val="20"/>
          </w:rPr>
          <w:t>a Registration Authority</w:t>
        </w:r>
      </w:ins>
      <w:r w:rsidRPr="00250CF7">
        <w:rPr>
          <w:rFonts w:ascii="Cambria" w:eastAsia="Cambria" w:hAnsi="Cambria" w:cs="Cambria"/>
          <w:b w:val="0"/>
          <w:bCs w:val="0"/>
          <w:color w:val="auto"/>
          <w:sz w:val="20"/>
          <w:szCs w:val="20"/>
        </w:rPr>
        <w:t>.</w:t>
      </w:r>
    </w:p>
    <w:p w:rsidR="00B36B2A" w:rsidRPr="00250CF7" w:rsidRDefault="00B36B2A" w:rsidP="00BF0120">
      <w:pPr>
        <w:pStyle w:val="Heading1"/>
        <w:numPr>
          <w:ilvl w:val="0"/>
          <w:numId w:val="20"/>
        </w:numPr>
        <w:spacing w:before="0" w:after="200"/>
        <w:rPr>
          <w:color w:val="auto"/>
        </w:rPr>
      </w:pPr>
      <w:r w:rsidRPr="00250CF7">
        <w:rPr>
          <w:rFonts w:ascii="Cambria" w:eastAsia="Cambria" w:hAnsi="Cambria" w:cs="Cambria"/>
          <w:color w:val="auto"/>
          <w:sz w:val="20"/>
          <w:szCs w:val="20"/>
        </w:rPr>
        <w:t>Intellectual Property Rights and Marketing</w:t>
      </w:r>
    </w:p>
    <w:p w:rsidR="00B36B2A" w:rsidRPr="00250CF7" w:rsidRDefault="00B36B2A"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t>DigiCert’s Rights</w:t>
      </w:r>
      <w:r w:rsidRPr="00250CF7">
        <w:rPr>
          <w:rFonts w:ascii="Cambria" w:eastAsia="Cambria" w:hAnsi="Cambria" w:cs="Cambria"/>
          <w:b w:val="0"/>
          <w:color w:val="auto"/>
          <w:sz w:val="20"/>
          <w:szCs w:val="20"/>
        </w:rPr>
        <w:t xml:space="preserve">. DigiCert retains, and </w:t>
      </w:r>
      <w:ins w:id="646" w:author="Jeremy" w:date="2012-02-27T10:35:00Z">
        <w:r w:rsidR="00643FC9">
          <w:rPr>
            <w:rFonts w:ascii="Cambria" w:eastAsia="Cambria" w:hAnsi="Cambria" w:cs="Cambria"/>
            <w:b w:val="0"/>
            <w:color w:val="auto"/>
            <w:sz w:val="20"/>
            <w:szCs w:val="20"/>
          </w:rPr>
          <w:t>neither Registration Authorities nor Subscribers</w:t>
        </w:r>
      </w:ins>
      <w:del w:id="647" w:author="Jeremy" w:date="2012-02-27T10:35:00Z">
        <w:r w:rsidR="00731850" w:rsidDel="00643FC9">
          <w:rPr>
            <w:rFonts w:ascii="Cambria" w:eastAsia="Cambria" w:hAnsi="Cambria" w:cs="Cambria"/>
            <w:b w:val="0"/>
            <w:color w:val="auto"/>
            <w:sz w:val="20"/>
            <w:szCs w:val="20"/>
          </w:rPr>
          <w:delText>OSG Administrator</w:delText>
        </w:r>
      </w:del>
      <w:ins w:id="648" w:author="Jeremy" w:date="2012-02-24T13:59:00Z">
        <w:r w:rsidR="00C73020">
          <w:rPr>
            <w:rFonts w:ascii="Cambria" w:eastAsia="Cambria" w:hAnsi="Cambria" w:cs="Cambria"/>
            <w:b w:val="0"/>
            <w:color w:val="auto"/>
            <w:sz w:val="20"/>
            <w:szCs w:val="20"/>
          </w:rPr>
          <w:t xml:space="preserve"> </w:t>
        </w:r>
      </w:ins>
      <w:del w:id="649" w:author="Jeremy" w:date="2012-02-24T13:59:00Z">
        <w:r w:rsidRPr="00250CF7" w:rsidDel="00C73020">
          <w:rPr>
            <w:rFonts w:ascii="Cambria" w:eastAsia="Cambria" w:hAnsi="Cambria" w:cs="Cambria"/>
            <w:b w:val="0"/>
            <w:color w:val="auto"/>
            <w:sz w:val="20"/>
            <w:szCs w:val="20"/>
          </w:rPr>
          <w:delText xml:space="preserve"> </w:delText>
        </w:r>
      </w:del>
      <w:r w:rsidRPr="00250CF7">
        <w:rPr>
          <w:rFonts w:ascii="Cambria" w:eastAsia="Cambria" w:hAnsi="Cambria" w:cs="Cambria"/>
          <w:b w:val="0"/>
          <w:color w:val="auto"/>
          <w:sz w:val="20"/>
          <w:szCs w:val="20"/>
        </w:rPr>
        <w:t>shall</w:t>
      </w:r>
      <w:del w:id="650" w:author="Jeremy" w:date="2012-02-24T13:59:00Z">
        <w:r w:rsidRPr="00250CF7" w:rsidDel="00C73020">
          <w:rPr>
            <w:rFonts w:ascii="Cambria" w:eastAsia="Cambria" w:hAnsi="Cambria" w:cs="Cambria"/>
            <w:b w:val="0"/>
            <w:color w:val="auto"/>
            <w:sz w:val="20"/>
            <w:szCs w:val="20"/>
          </w:rPr>
          <w:delText xml:space="preserve"> not</w:delText>
        </w:r>
      </w:del>
      <w:r w:rsidRPr="00250CF7">
        <w:rPr>
          <w:rFonts w:ascii="Cambria" w:eastAsia="Cambria" w:hAnsi="Cambria" w:cs="Cambria"/>
          <w:b w:val="0"/>
          <w:color w:val="auto"/>
          <w:sz w:val="20"/>
          <w:szCs w:val="20"/>
        </w:rPr>
        <w:t xml:space="preserve"> obtain or claim, all ownership rights in:</w:t>
      </w:r>
      <w:r w:rsidRPr="00250CF7">
        <w:rPr>
          <w:rFonts w:ascii="Cambria" w:hAnsi="Cambria"/>
          <w:b w:val="0"/>
          <w:color w:val="auto"/>
          <w:sz w:val="20"/>
          <w:szCs w:val="20"/>
        </w:rPr>
        <w:t xml:space="preserve"> </w:t>
      </w:r>
    </w:p>
    <w:p w:rsidR="00B36B2A" w:rsidRPr="00250CF7" w:rsidRDefault="00B36B2A" w:rsidP="00BF0120">
      <w:pPr>
        <w:pStyle w:val="Heading1"/>
        <w:numPr>
          <w:ilvl w:val="2"/>
          <w:numId w:val="20"/>
        </w:numPr>
        <w:spacing w:before="0" w:after="200"/>
        <w:ind w:left="1440"/>
        <w:rPr>
          <w:color w:val="auto"/>
        </w:rPr>
      </w:pPr>
      <w:proofErr w:type="gramStart"/>
      <w:r w:rsidRPr="00250CF7">
        <w:rPr>
          <w:rFonts w:ascii="Cambria" w:eastAsia="Cambria" w:hAnsi="Cambria" w:cs="Cambria"/>
          <w:b w:val="0"/>
          <w:color w:val="auto"/>
          <w:sz w:val="20"/>
          <w:szCs w:val="20"/>
        </w:rPr>
        <w:t>the</w:t>
      </w:r>
      <w:proofErr w:type="gramEnd"/>
      <w:r w:rsidRPr="00250CF7">
        <w:rPr>
          <w:rFonts w:ascii="Cambria" w:eastAsia="Cambria" w:hAnsi="Cambria" w:cs="Cambria"/>
          <w:b w:val="0"/>
          <w:color w:val="auto"/>
          <w:sz w:val="20"/>
          <w:szCs w:val="20"/>
        </w:rPr>
        <w:t xml:space="preserve"> </w:t>
      </w:r>
      <w:r w:rsidR="002E14CC">
        <w:rPr>
          <w:rFonts w:ascii="Cambria" w:eastAsia="Cambria" w:hAnsi="Cambria" w:cs="Cambria"/>
          <w:b w:val="0"/>
          <w:color w:val="auto"/>
          <w:sz w:val="20"/>
          <w:szCs w:val="20"/>
        </w:rPr>
        <w:t>Certificates and any related software provided by DigiCert</w:t>
      </w:r>
      <w:r w:rsidRPr="00250CF7">
        <w:rPr>
          <w:rFonts w:ascii="Cambria" w:eastAsia="Cambria" w:hAnsi="Cambria" w:cs="Cambria"/>
          <w:b w:val="0"/>
          <w:color w:val="auto"/>
          <w:sz w:val="20"/>
          <w:szCs w:val="20"/>
        </w:rPr>
        <w:t xml:space="preserve">, including all techniques and ideas embedded therein, </w:t>
      </w:r>
    </w:p>
    <w:p w:rsidR="00B36B2A" w:rsidRPr="00250CF7" w:rsidRDefault="00B36B2A" w:rsidP="00BF0120">
      <w:pPr>
        <w:pStyle w:val="Standard"/>
        <w:numPr>
          <w:ilvl w:val="2"/>
          <w:numId w:val="20"/>
        </w:numPr>
        <w:spacing w:after="200"/>
        <w:ind w:left="1440"/>
        <w:rPr>
          <w:rFonts w:ascii="Cambria" w:eastAsia="Cambria" w:hAnsi="Cambria" w:cs="Cambria"/>
          <w:sz w:val="20"/>
          <w:szCs w:val="20"/>
        </w:rPr>
      </w:pPr>
      <w:r w:rsidRPr="00250CF7">
        <w:rPr>
          <w:rFonts w:ascii="Cambria" w:eastAsia="Cambria" w:hAnsi="Cambria" w:cs="Cambria"/>
          <w:sz w:val="20"/>
          <w:szCs w:val="20"/>
        </w:rPr>
        <w:t xml:space="preserve">any services or products designed for or at </w:t>
      </w:r>
      <w:del w:id="651" w:author="Jeremy" w:date="2012-02-27T10:35:00Z">
        <w:r w:rsidR="00731850" w:rsidDel="00643FC9">
          <w:rPr>
            <w:rFonts w:ascii="Cambria" w:eastAsia="Cambria" w:hAnsi="Cambria" w:cs="Cambria"/>
            <w:sz w:val="20"/>
            <w:szCs w:val="20"/>
          </w:rPr>
          <w:delText>OSG Administrator</w:delText>
        </w:r>
        <w:r w:rsidRPr="00250CF7" w:rsidDel="00643FC9">
          <w:rPr>
            <w:rFonts w:ascii="Cambria" w:eastAsia="Cambria" w:hAnsi="Cambria" w:cs="Cambria"/>
            <w:sz w:val="20"/>
            <w:szCs w:val="20"/>
          </w:rPr>
          <w:delText xml:space="preserve">’s or </w:delText>
        </w:r>
      </w:del>
      <w:r w:rsidRPr="00250CF7">
        <w:rPr>
          <w:rFonts w:ascii="Cambria" w:eastAsia="Cambria" w:hAnsi="Cambria" w:cs="Cambria"/>
          <w:sz w:val="20"/>
          <w:szCs w:val="20"/>
        </w:rPr>
        <w:t xml:space="preserve">a </w:t>
      </w:r>
      <w:ins w:id="652" w:author="Jeremy" w:date="2012-02-24T14:01:00Z">
        <w:r w:rsidR="00E476A5">
          <w:rPr>
            <w:rFonts w:ascii="Cambria" w:eastAsia="Cambria" w:hAnsi="Cambria" w:cs="Cambria"/>
            <w:sz w:val="20"/>
            <w:szCs w:val="20"/>
          </w:rPr>
          <w:t xml:space="preserve">Registration Authority’s </w:t>
        </w:r>
      </w:ins>
      <w:del w:id="653" w:author="Jeremy" w:date="2012-02-03T17:43:00Z">
        <w:r w:rsidR="009505F2" w:rsidDel="00756115">
          <w:rPr>
            <w:rFonts w:ascii="Cambria" w:eastAsia="Cambria" w:hAnsi="Cambria" w:cs="Cambria"/>
            <w:sz w:val="20"/>
            <w:szCs w:val="20"/>
          </w:rPr>
          <w:delText>Participant</w:delText>
        </w:r>
      </w:del>
      <w:del w:id="654" w:author="Jeremy" w:date="2012-02-24T14:01:00Z">
        <w:r w:rsidRPr="00250CF7" w:rsidDel="00E476A5">
          <w:rPr>
            <w:rFonts w:ascii="Cambria" w:eastAsia="Cambria" w:hAnsi="Cambria" w:cs="Cambria"/>
            <w:sz w:val="20"/>
            <w:szCs w:val="20"/>
          </w:rPr>
          <w:delText xml:space="preserve">’s </w:delText>
        </w:r>
      </w:del>
      <w:r w:rsidRPr="00250CF7">
        <w:rPr>
          <w:rFonts w:ascii="Cambria" w:eastAsia="Cambria" w:hAnsi="Cambria" w:cs="Cambria"/>
          <w:sz w:val="20"/>
          <w:szCs w:val="20"/>
        </w:rPr>
        <w:t>request unless provided otherwise in an applicable SOW,</w:t>
      </w:r>
    </w:p>
    <w:p w:rsidR="00B36B2A" w:rsidRPr="00250CF7" w:rsidRDefault="00B36B2A" w:rsidP="00BF0120">
      <w:pPr>
        <w:pStyle w:val="Standard"/>
        <w:numPr>
          <w:ilvl w:val="2"/>
          <w:numId w:val="20"/>
        </w:numPr>
        <w:spacing w:after="200"/>
        <w:ind w:left="1440"/>
        <w:rPr>
          <w:rFonts w:ascii="Cambria" w:eastAsia="Cambria" w:hAnsi="Cambria" w:cs="Cambria"/>
          <w:sz w:val="20"/>
          <w:szCs w:val="20"/>
        </w:rPr>
      </w:pPr>
      <w:r w:rsidRPr="00250CF7">
        <w:rPr>
          <w:rFonts w:ascii="Cambria" w:eastAsia="Cambria" w:hAnsi="Cambria" w:cs="Cambria"/>
          <w:sz w:val="20"/>
          <w:szCs w:val="20"/>
        </w:rPr>
        <w:t xml:space="preserve">all copies or derivative works of </w:t>
      </w:r>
      <w:r w:rsidR="002E14CC">
        <w:rPr>
          <w:rFonts w:ascii="Cambria" w:eastAsia="Cambria" w:hAnsi="Cambria" w:cs="Cambria"/>
          <w:sz w:val="20"/>
          <w:szCs w:val="20"/>
        </w:rPr>
        <w:t>the Certificates and any related software provided by DigiCert</w:t>
      </w:r>
      <w:r w:rsidRPr="00250CF7">
        <w:rPr>
          <w:rFonts w:ascii="Cambria" w:eastAsia="Cambria" w:hAnsi="Cambria" w:cs="Cambria"/>
          <w:sz w:val="20"/>
          <w:szCs w:val="20"/>
        </w:rPr>
        <w:t xml:space="preserve">, regardless of who produced, requested, or suggested the copy or derivative work, </w:t>
      </w:r>
    </w:p>
    <w:p w:rsidR="00B36B2A" w:rsidRPr="00250CF7" w:rsidRDefault="00B36B2A" w:rsidP="00BF0120">
      <w:pPr>
        <w:pStyle w:val="Standard"/>
        <w:numPr>
          <w:ilvl w:val="2"/>
          <w:numId w:val="20"/>
        </w:numPr>
        <w:spacing w:after="200"/>
        <w:ind w:left="1440"/>
        <w:rPr>
          <w:rFonts w:ascii="Cambria" w:eastAsia="Cambria" w:hAnsi="Cambria" w:cs="Cambria"/>
          <w:sz w:val="20"/>
          <w:szCs w:val="20"/>
        </w:rPr>
      </w:pPr>
      <w:r w:rsidRPr="00250CF7">
        <w:rPr>
          <w:rFonts w:ascii="Cambria" w:eastAsia="Cambria" w:hAnsi="Cambria" w:cs="Cambria"/>
          <w:sz w:val="20"/>
          <w:szCs w:val="20"/>
        </w:rPr>
        <w:t xml:space="preserve">all Documentation and other materials provided by DigiCert to </w:t>
      </w:r>
      <w:r w:rsidR="00731850">
        <w:rPr>
          <w:rFonts w:ascii="Cambria" w:eastAsia="Cambria" w:hAnsi="Cambria" w:cs="Cambria"/>
          <w:sz w:val="20"/>
          <w:szCs w:val="20"/>
        </w:rPr>
        <w:t>OSG Administrator</w:t>
      </w:r>
      <w:r w:rsidRPr="00250CF7">
        <w:rPr>
          <w:rFonts w:ascii="Cambria" w:eastAsia="Cambria" w:hAnsi="Cambria" w:cs="Cambria"/>
          <w:sz w:val="20"/>
          <w:szCs w:val="20"/>
        </w:rPr>
        <w:t xml:space="preserve">, and </w:t>
      </w:r>
    </w:p>
    <w:p w:rsidR="00B36B2A" w:rsidRPr="00250CF7" w:rsidRDefault="00B36B2A" w:rsidP="00BF0120">
      <w:pPr>
        <w:pStyle w:val="Standard"/>
        <w:numPr>
          <w:ilvl w:val="2"/>
          <w:numId w:val="20"/>
        </w:numPr>
        <w:spacing w:after="200"/>
        <w:ind w:left="1440"/>
        <w:rPr>
          <w:rFonts w:ascii="Cambria" w:eastAsia="Cambria" w:hAnsi="Cambria" w:cs="Cambria"/>
          <w:sz w:val="20"/>
          <w:szCs w:val="20"/>
        </w:rPr>
      </w:pPr>
      <w:proofErr w:type="gramStart"/>
      <w:r w:rsidRPr="00250CF7">
        <w:rPr>
          <w:rFonts w:ascii="Cambria" w:eastAsia="Cambria" w:hAnsi="Cambria" w:cs="Cambria"/>
          <w:sz w:val="20"/>
          <w:szCs w:val="20"/>
        </w:rPr>
        <w:t>all</w:t>
      </w:r>
      <w:proofErr w:type="gramEnd"/>
      <w:r w:rsidRPr="00250CF7">
        <w:rPr>
          <w:rFonts w:ascii="Cambria" w:eastAsia="Cambria" w:hAnsi="Cambria" w:cs="Cambria"/>
          <w:sz w:val="20"/>
          <w:szCs w:val="20"/>
        </w:rPr>
        <w:t xml:space="preserve"> of DigiCert’s copyrights, patent rights, trade secret rights and other proprietary rights.</w:t>
      </w:r>
    </w:p>
    <w:p w:rsidR="00B36B2A" w:rsidRPr="00250CF7" w:rsidRDefault="00B36B2A" w:rsidP="00BF0120">
      <w:pPr>
        <w:pStyle w:val="Heading1"/>
        <w:numPr>
          <w:ilvl w:val="1"/>
          <w:numId w:val="20"/>
        </w:numPr>
        <w:spacing w:before="0" w:after="200"/>
        <w:rPr>
          <w:color w:val="auto"/>
        </w:rPr>
      </w:pPr>
      <w:proofErr w:type="gramStart"/>
      <w:r w:rsidRPr="00250CF7">
        <w:rPr>
          <w:rFonts w:ascii="Cambria" w:eastAsia="Cambria" w:hAnsi="Cambria" w:cs="Cambria"/>
          <w:b w:val="0"/>
          <w:color w:val="auto"/>
          <w:sz w:val="20"/>
          <w:szCs w:val="20"/>
          <w:u w:val="single"/>
        </w:rPr>
        <w:t>Marketing</w:t>
      </w:r>
      <w:r w:rsidRPr="00250CF7">
        <w:rPr>
          <w:rFonts w:ascii="Cambria" w:eastAsia="Cambria" w:hAnsi="Cambria" w:cs="Cambria"/>
          <w:b w:val="0"/>
          <w:color w:val="auto"/>
          <w:sz w:val="20"/>
          <w:szCs w:val="20"/>
        </w:rPr>
        <w:t>.</w:t>
      </w:r>
      <w:proofErr w:type="gramEnd"/>
      <w:r w:rsidRPr="00250CF7">
        <w:rPr>
          <w:rFonts w:ascii="Cambria" w:eastAsia="Cambria" w:hAnsi="Cambria" w:cs="Cambria"/>
          <w:b w:val="0"/>
          <w:color w:val="auto"/>
          <w:sz w:val="20"/>
          <w:szCs w:val="20"/>
        </w:rPr>
        <w:t xml:space="preserve">  </w:t>
      </w:r>
      <w:del w:id="655" w:author="Jeremy" w:date="2012-02-27T10:35:00Z">
        <w:r w:rsidR="00731850" w:rsidDel="00643FC9">
          <w:rPr>
            <w:rFonts w:ascii="Cambria" w:eastAsia="Cambria" w:hAnsi="Cambria" w:cs="Cambria"/>
            <w:b w:val="0"/>
            <w:color w:val="auto"/>
            <w:sz w:val="20"/>
            <w:szCs w:val="20"/>
          </w:rPr>
          <w:delText>OSG Administrator</w:delText>
        </w:r>
      </w:del>
      <w:ins w:id="656" w:author="Jeremy" w:date="2012-02-27T10:35:00Z">
        <w:r w:rsidR="00643FC9">
          <w:rPr>
            <w:rFonts w:ascii="Cambria" w:eastAsia="Cambria" w:hAnsi="Cambria" w:cs="Cambria"/>
            <w:b w:val="0"/>
            <w:color w:val="auto"/>
            <w:sz w:val="20"/>
            <w:szCs w:val="20"/>
          </w:rPr>
          <w:t>Registration Authorities</w:t>
        </w:r>
      </w:ins>
      <w:r w:rsidRPr="00250CF7">
        <w:rPr>
          <w:rFonts w:ascii="Cambria" w:eastAsia="Cambria" w:hAnsi="Cambria" w:cs="Cambria"/>
          <w:b w:val="0"/>
          <w:color w:val="auto"/>
          <w:sz w:val="20"/>
          <w:szCs w:val="20"/>
        </w:rPr>
        <w:t xml:space="preserve"> shall not make any public statement regarding this Agreement, DigiCert, or </w:t>
      </w:r>
      <w:r w:rsidR="002E14CC">
        <w:rPr>
          <w:rFonts w:ascii="Cambria" w:eastAsia="Cambria" w:hAnsi="Cambria" w:cs="Cambria"/>
          <w:b w:val="0"/>
          <w:color w:val="auto"/>
          <w:sz w:val="20"/>
          <w:szCs w:val="20"/>
        </w:rPr>
        <w:t>DigiCert’s Certificate services</w:t>
      </w:r>
      <w:r w:rsidRPr="00250CF7">
        <w:rPr>
          <w:rFonts w:ascii="Cambria" w:eastAsia="Cambria" w:hAnsi="Cambria" w:cs="Cambria"/>
          <w:b w:val="0"/>
          <w:color w:val="auto"/>
          <w:sz w:val="20"/>
          <w:szCs w:val="20"/>
        </w:rPr>
        <w:t xml:space="preserve"> without DigiCert’s prior written approval and may only use facts that DigiCert has approved </w:t>
      </w:r>
      <w:r w:rsidR="00795997">
        <w:rPr>
          <w:rFonts w:ascii="Cambria" w:eastAsia="Cambria" w:hAnsi="Cambria" w:cs="Cambria"/>
          <w:b w:val="0"/>
          <w:color w:val="auto"/>
          <w:sz w:val="20"/>
          <w:szCs w:val="20"/>
        </w:rPr>
        <w:t>to publicly market and sell its Certificates</w:t>
      </w:r>
      <w:r w:rsidRPr="00250CF7">
        <w:rPr>
          <w:rFonts w:ascii="Cambria" w:eastAsia="Cambria" w:hAnsi="Cambria" w:cs="Cambria"/>
          <w:b w:val="0"/>
          <w:color w:val="auto"/>
          <w:sz w:val="20"/>
          <w:szCs w:val="20"/>
        </w:rPr>
        <w:t xml:space="preserve">.  </w:t>
      </w:r>
      <w:del w:id="657" w:author="Jeremy" w:date="2012-02-27T10:35:00Z">
        <w:r w:rsidR="00731850" w:rsidDel="00643FC9">
          <w:rPr>
            <w:rFonts w:ascii="Cambria" w:eastAsia="Cambria" w:hAnsi="Cambria" w:cs="Cambria"/>
            <w:b w:val="0"/>
            <w:color w:val="auto"/>
            <w:sz w:val="20"/>
            <w:szCs w:val="20"/>
          </w:rPr>
          <w:delText>OSG Administrator</w:delText>
        </w:r>
      </w:del>
      <w:ins w:id="658" w:author="Jeremy" w:date="2012-02-27T10:35:00Z">
        <w:r w:rsidR="00643FC9">
          <w:rPr>
            <w:rFonts w:ascii="Cambria" w:eastAsia="Cambria" w:hAnsi="Cambria" w:cs="Cambria"/>
            <w:b w:val="0"/>
            <w:color w:val="auto"/>
            <w:sz w:val="20"/>
            <w:szCs w:val="20"/>
          </w:rPr>
          <w:t>Registration Authorities</w:t>
        </w:r>
      </w:ins>
      <w:r w:rsidRPr="00250CF7">
        <w:rPr>
          <w:rFonts w:ascii="Cambria" w:eastAsia="Cambria" w:hAnsi="Cambria" w:cs="Cambria"/>
          <w:b w:val="0"/>
          <w:color w:val="auto"/>
          <w:sz w:val="20"/>
          <w:szCs w:val="20"/>
        </w:rPr>
        <w:t xml:space="preserve"> may not publicly disseminate any reviews of DigiCert or </w:t>
      </w:r>
      <w:r w:rsidR="002E14CC">
        <w:rPr>
          <w:rFonts w:ascii="Cambria" w:eastAsia="Cambria" w:hAnsi="Cambria" w:cs="Cambria"/>
          <w:b w:val="0"/>
          <w:color w:val="auto"/>
          <w:sz w:val="20"/>
          <w:szCs w:val="20"/>
        </w:rPr>
        <w:t>its products or services</w:t>
      </w:r>
      <w:r w:rsidRPr="00250CF7">
        <w:rPr>
          <w:rFonts w:ascii="Cambria" w:eastAsia="Cambria" w:hAnsi="Cambria" w:cs="Cambria"/>
          <w:b w:val="0"/>
          <w:color w:val="auto"/>
          <w:sz w:val="20"/>
          <w:szCs w:val="20"/>
        </w:rPr>
        <w:t xml:space="preserve"> unless such reviews accurately disclose </w:t>
      </w:r>
      <w:del w:id="659" w:author="Jeremy" w:date="2012-02-27T10:35:00Z">
        <w:r w:rsidR="00731850" w:rsidDel="00643FC9">
          <w:rPr>
            <w:rFonts w:ascii="Cambria" w:eastAsia="Cambria" w:hAnsi="Cambria" w:cs="Cambria"/>
            <w:b w:val="0"/>
            <w:color w:val="auto"/>
            <w:sz w:val="20"/>
            <w:szCs w:val="20"/>
          </w:rPr>
          <w:delText>OSG Administrator</w:delText>
        </w:r>
        <w:r w:rsidRPr="00250CF7" w:rsidDel="00643FC9">
          <w:rPr>
            <w:rFonts w:ascii="Cambria" w:eastAsia="Cambria" w:hAnsi="Cambria" w:cs="Cambria"/>
            <w:b w:val="0"/>
            <w:color w:val="auto"/>
            <w:sz w:val="20"/>
            <w:szCs w:val="20"/>
          </w:rPr>
          <w:delText>’s</w:delText>
        </w:r>
      </w:del>
      <w:ins w:id="660" w:author="Jeremy" w:date="2012-02-27T10:35:00Z">
        <w:r w:rsidR="00643FC9">
          <w:rPr>
            <w:rFonts w:ascii="Cambria" w:eastAsia="Cambria" w:hAnsi="Cambria" w:cs="Cambria"/>
            <w:b w:val="0"/>
            <w:color w:val="auto"/>
            <w:sz w:val="20"/>
            <w:szCs w:val="20"/>
          </w:rPr>
          <w:t>the Registr</w:t>
        </w:r>
      </w:ins>
      <w:ins w:id="661" w:author="Jeremy" w:date="2012-02-27T10:36:00Z">
        <w:r w:rsidR="00643FC9">
          <w:rPr>
            <w:rFonts w:ascii="Cambria" w:eastAsia="Cambria" w:hAnsi="Cambria" w:cs="Cambria"/>
            <w:b w:val="0"/>
            <w:color w:val="auto"/>
            <w:sz w:val="20"/>
            <w:szCs w:val="20"/>
          </w:rPr>
          <w:t>ation Authority’s</w:t>
        </w:r>
      </w:ins>
      <w:r w:rsidRPr="00250CF7">
        <w:rPr>
          <w:rFonts w:ascii="Cambria" w:eastAsia="Cambria" w:hAnsi="Cambria" w:cs="Cambria"/>
          <w:b w:val="0"/>
          <w:color w:val="auto"/>
          <w:sz w:val="20"/>
          <w:szCs w:val="20"/>
        </w:rPr>
        <w:t xml:space="preserve"> relationship with DigiCert.  </w:t>
      </w:r>
      <w:del w:id="662" w:author="Jeremy" w:date="2012-02-27T10:36:00Z">
        <w:r w:rsidR="00731850" w:rsidDel="00643FC9">
          <w:rPr>
            <w:rFonts w:ascii="Cambria" w:eastAsia="Cambria" w:hAnsi="Cambria" w:cs="Cambria"/>
            <w:b w:val="0"/>
            <w:color w:val="auto"/>
            <w:sz w:val="20"/>
            <w:szCs w:val="20"/>
          </w:rPr>
          <w:delText>OSG Administrator</w:delText>
        </w:r>
      </w:del>
      <w:ins w:id="663" w:author="Jeremy" w:date="2012-02-27T10:36:00Z">
        <w:r w:rsidR="00643FC9">
          <w:rPr>
            <w:rFonts w:ascii="Cambria" w:eastAsia="Cambria" w:hAnsi="Cambria" w:cs="Cambria"/>
            <w:b w:val="0"/>
            <w:color w:val="auto"/>
            <w:sz w:val="20"/>
            <w:szCs w:val="20"/>
          </w:rPr>
          <w:t>Registration Authorities</w:t>
        </w:r>
      </w:ins>
      <w:r w:rsidRPr="00250CF7">
        <w:rPr>
          <w:rFonts w:ascii="Cambria" w:eastAsia="Cambria" w:hAnsi="Cambria" w:cs="Cambria"/>
          <w:b w:val="0"/>
          <w:color w:val="auto"/>
          <w:sz w:val="20"/>
          <w:szCs w:val="20"/>
        </w:rPr>
        <w:t xml:space="preserve"> shall not copy or create a website that has the look or feel of a website owned by DigiCert.</w:t>
      </w:r>
      <w:r w:rsidRPr="00250CF7">
        <w:rPr>
          <w:rFonts w:ascii="Cambria" w:hAnsi="Cambria"/>
          <w:b w:val="0"/>
          <w:color w:val="auto"/>
          <w:sz w:val="20"/>
          <w:szCs w:val="20"/>
        </w:rPr>
        <w:t xml:space="preserve"> </w:t>
      </w:r>
    </w:p>
    <w:p w:rsidR="00B36B2A" w:rsidRPr="00250CF7" w:rsidRDefault="00B36B2A" w:rsidP="00BF0120">
      <w:pPr>
        <w:pStyle w:val="Heading1"/>
        <w:numPr>
          <w:ilvl w:val="1"/>
          <w:numId w:val="20"/>
        </w:numPr>
        <w:spacing w:before="0" w:after="200"/>
        <w:rPr>
          <w:color w:val="auto"/>
        </w:rPr>
      </w:pPr>
      <w:proofErr w:type="gramStart"/>
      <w:r w:rsidRPr="00250CF7">
        <w:rPr>
          <w:rFonts w:ascii="Cambria" w:eastAsia="Cambria" w:hAnsi="Cambria" w:cs="Cambria"/>
          <w:b w:val="0"/>
          <w:color w:val="auto"/>
          <w:sz w:val="20"/>
          <w:szCs w:val="20"/>
          <w:u w:val="single"/>
        </w:rPr>
        <w:t>Use of Trademarks</w:t>
      </w:r>
      <w:r w:rsidRPr="00250CF7">
        <w:rPr>
          <w:rFonts w:ascii="Cambria" w:eastAsia="Cambria" w:hAnsi="Cambria" w:cs="Cambria"/>
          <w:b w:val="0"/>
          <w:color w:val="auto"/>
          <w:sz w:val="20"/>
          <w:szCs w:val="20"/>
        </w:rPr>
        <w:t>.</w:t>
      </w:r>
      <w:proofErr w:type="gramEnd"/>
      <w:r w:rsidRPr="00250CF7">
        <w:rPr>
          <w:rFonts w:ascii="Cambria" w:eastAsia="Cambria" w:hAnsi="Cambria" w:cs="Cambria"/>
          <w:b w:val="0"/>
          <w:color w:val="auto"/>
          <w:sz w:val="20"/>
          <w:szCs w:val="20"/>
        </w:rPr>
        <w:t xml:space="preserve">  </w:t>
      </w:r>
      <w:del w:id="664" w:author="Jeremy" w:date="2012-02-27T10:36:00Z">
        <w:r w:rsidR="00731850" w:rsidDel="00643FC9">
          <w:rPr>
            <w:rFonts w:ascii="Cambria" w:eastAsia="Cambria" w:hAnsi="Cambria" w:cs="Cambria"/>
            <w:b w:val="0"/>
            <w:color w:val="auto"/>
            <w:sz w:val="20"/>
            <w:szCs w:val="20"/>
          </w:rPr>
          <w:delText>OSG Administrator</w:delText>
        </w:r>
      </w:del>
      <w:ins w:id="665" w:author="Jeremy" w:date="2012-02-27T10:36:00Z">
        <w:r w:rsidR="00643FC9">
          <w:rPr>
            <w:rFonts w:ascii="Cambria" w:eastAsia="Cambria" w:hAnsi="Cambria" w:cs="Cambria"/>
            <w:b w:val="0"/>
            <w:color w:val="auto"/>
            <w:sz w:val="20"/>
            <w:szCs w:val="20"/>
          </w:rPr>
          <w:t>A Registration Authority</w:t>
        </w:r>
      </w:ins>
      <w:r w:rsidRPr="00250CF7">
        <w:rPr>
          <w:rFonts w:ascii="Cambria" w:eastAsia="Cambria" w:hAnsi="Cambria" w:cs="Cambria"/>
          <w:b w:val="0"/>
          <w:color w:val="auto"/>
          <w:sz w:val="20"/>
          <w:szCs w:val="20"/>
        </w:rPr>
        <w:t xml:space="preserve"> may use DigiCert’s trademarks in accordance with the </w:t>
      </w:r>
      <w:r w:rsidRPr="00250CF7">
        <w:rPr>
          <w:rFonts w:ascii="Cambria" w:eastAsia="Cambria" w:hAnsi="Cambria" w:cs="Cambria"/>
          <w:b w:val="0"/>
          <w:i/>
          <w:iCs/>
          <w:color w:val="auto"/>
          <w:sz w:val="20"/>
          <w:szCs w:val="20"/>
        </w:rPr>
        <w:t>Acceptable Use Policy</w:t>
      </w:r>
      <w:r w:rsidRPr="00250CF7">
        <w:rPr>
          <w:rFonts w:ascii="Cambria" w:eastAsia="Cambria" w:hAnsi="Cambria" w:cs="Cambria"/>
          <w:b w:val="0"/>
          <w:color w:val="auto"/>
          <w:sz w:val="20"/>
          <w:szCs w:val="20"/>
        </w:rPr>
        <w:t xml:space="preserve"> posted on DigiCert’s website and solely for </w:t>
      </w:r>
      <w:r w:rsidR="00795997">
        <w:rPr>
          <w:rFonts w:ascii="Cambria" w:eastAsia="Cambria" w:hAnsi="Cambria" w:cs="Cambria"/>
          <w:b w:val="0"/>
          <w:color w:val="auto"/>
          <w:sz w:val="20"/>
          <w:szCs w:val="20"/>
        </w:rPr>
        <w:t>promoting the Certificates</w:t>
      </w:r>
      <w:r w:rsidRPr="00250CF7">
        <w:rPr>
          <w:rFonts w:ascii="Cambria" w:eastAsia="Cambria" w:hAnsi="Cambria" w:cs="Cambria"/>
          <w:b w:val="0"/>
          <w:color w:val="auto"/>
          <w:sz w:val="20"/>
          <w:szCs w:val="20"/>
        </w:rPr>
        <w:t xml:space="preserve">.  Each party shall properly attribute ownership of the other party’s trademarks and avoid any use that could cause confusion or dilution of a trademark.  </w:t>
      </w:r>
      <w:del w:id="666" w:author="Jeremy" w:date="2012-02-27T10:36:00Z">
        <w:r w:rsidR="00731850" w:rsidDel="00643FC9">
          <w:rPr>
            <w:rFonts w:ascii="Cambria" w:eastAsia="Cambria" w:hAnsi="Cambria" w:cs="Cambria"/>
            <w:b w:val="0"/>
            <w:color w:val="auto"/>
            <w:sz w:val="20"/>
            <w:szCs w:val="20"/>
          </w:rPr>
          <w:delText>OSG Administrator</w:delText>
        </w:r>
      </w:del>
      <w:ins w:id="667" w:author="Jeremy" w:date="2012-02-27T10:36:00Z">
        <w:r w:rsidR="00643FC9">
          <w:rPr>
            <w:rFonts w:ascii="Cambria" w:eastAsia="Cambria" w:hAnsi="Cambria" w:cs="Cambria"/>
            <w:b w:val="0"/>
            <w:color w:val="auto"/>
            <w:sz w:val="20"/>
            <w:szCs w:val="20"/>
          </w:rPr>
          <w:t>Registration Authorities</w:t>
        </w:r>
      </w:ins>
      <w:r w:rsidRPr="00250CF7">
        <w:rPr>
          <w:rFonts w:ascii="Cambria" w:eastAsia="Cambria" w:hAnsi="Cambria" w:cs="Cambria"/>
          <w:b w:val="0"/>
          <w:color w:val="auto"/>
          <w:sz w:val="20"/>
          <w:szCs w:val="20"/>
        </w:rPr>
        <w:t xml:space="preserve"> shall not: </w:t>
      </w:r>
    </w:p>
    <w:p w:rsidR="00B36B2A" w:rsidRPr="00250CF7" w:rsidRDefault="00B36B2A" w:rsidP="00BF0120">
      <w:pPr>
        <w:pStyle w:val="Heading1"/>
        <w:numPr>
          <w:ilvl w:val="2"/>
          <w:numId w:val="20"/>
        </w:numPr>
        <w:spacing w:before="0" w:after="200"/>
        <w:ind w:left="1440"/>
        <w:rPr>
          <w:color w:val="auto"/>
        </w:rPr>
      </w:pPr>
      <w:proofErr w:type="gramStart"/>
      <w:r w:rsidRPr="00250CF7">
        <w:rPr>
          <w:rFonts w:ascii="Cambria" w:eastAsia="Cambria" w:hAnsi="Cambria" w:cs="Cambria"/>
          <w:b w:val="0"/>
          <w:color w:val="auto"/>
          <w:sz w:val="20"/>
          <w:szCs w:val="20"/>
        </w:rPr>
        <w:t>register</w:t>
      </w:r>
      <w:proofErr w:type="gramEnd"/>
      <w:r w:rsidRPr="00250CF7">
        <w:rPr>
          <w:rFonts w:ascii="Cambria" w:eastAsia="Cambria" w:hAnsi="Cambria" w:cs="Cambria"/>
          <w:b w:val="0"/>
          <w:color w:val="auto"/>
          <w:sz w:val="20"/>
          <w:szCs w:val="20"/>
        </w:rPr>
        <w:t xml:space="preserve"> a DigiCert trademark or any confusingly similar mark,  </w:t>
      </w:r>
    </w:p>
    <w:p w:rsidR="00B36B2A" w:rsidRPr="00250CF7" w:rsidRDefault="00B36B2A" w:rsidP="00BF0120">
      <w:pPr>
        <w:pStyle w:val="Heading1"/>
        <w:numPr>
          <w:ilvl w:val="2"/>
          <w:numId w:val="20"/>
        </w:numPr>
        <w:spacing w:before="0" w:after="200"/>
        <w:ind w:left="1440"/>
        <w:rPr>
          <w:color w:val="auto"/>
        </w:rPr>
      </w:pPr>
      <w:proofErr w:type="gramStart"/>
      <w:r w:rsidRPr="00250CF7">
        <w:rPr>
          <w:rFonts w:ascii="Cambria" w:eastAsia="Cambria" w:hAnsi="Cambria" w:cs="Cambria"/>
          <w:b w:val="0"/>
          <w:color w:val="auto"/>
          <w:sz w:val="20"/>
          <w:szCs w:val="20"/>
        </w:rPr>
        <w:t>except</w:t>
      </w:r>
      <w:proofErr w:type="gramEnd"/>
      <w:r w:rsidRPr="00250CF7">
        <w:rPr>
          <w:rFonts w:ascii="Cambria" w:eastAsia="Cambria" w:hAnsi="Cambria" w:cs="Cambria"/>
          <w:b w:val="0"/>
          <w:color w:val="auto"/>
          <w:sz w:val="20"/>
          <w:szCs w:val="20"/>
        </w:rPr>
        <w:t xml:space="preserve"> with respect to </w:t>
      </w:r>
      <w:r w:rsidR="00731850">
        <w:rPr>
          <w:rFonts w:ascii="Cambria" w:eastAsia="Cambria" w:hAnsi="Cambria" w:cs="Cambria"/>
          <w:b w:val="0"/>
          <w:color w:val="auto"/>
          <w:sz w:val="20"/>
          <w:szCs w:val="20"/>
        </w:rPr>
        <w:t>OSG Administrator</w:t>
      </w:r>
      <w:r w:rsidRPr="00250CF7">
        <w:rPr>
          <w:rFonts w:ascii="Cambria" w:eastAsia="Cambria" w:hAnsi="Cambria" w:cs="Cambria"/>
          <w:b w:val="0"/>
          <w:color w:val="auto"/>
          <w:sz w:val="20"/>
          <w:szCs w:val="20"/>
        </w:rPr>
        <w:t xml:space="preserve">’s websites that are promoting </w:t>
      </w:r>
      <w:r w:rsidR="00795997">
        <w:rPr>
          <w:rFonts w:ascii="Cambria" w:eastAsia="Cambria" w:hAnsi="Cambria" w:cs="Cambria"/>
          <w:b w:val="0"/>
          <w:color w:val="auto"/>
          <w:sz w:val="20"/>
          <w:szCs w:val="20"/>
        </w:rPr>
        <w:t>the Certificates</w:t>
      </w:r>
      <w:r w:rsidRPr="00250CF7">
        <w:rPr>
          <w:rFonts w:ascii="Cambria" w:eastAsia="Cambria" w:hAnsi="Cambria" w:cs="Cambria"/>
          <w:b w:val="0"/>
          <w:color w:val="auto"/>
          <w:sz w:val="20"/>
          <w:szCs w:val="20"/>
        </w:rPr>
        <w:t xml:space="preserve">, incorporate a DigiCert trademark in any </w:t>
      </w:r>
      <w:r w:rsidR="00731850">
        <w:rPr>
          <w:rFonts w:ascii="Cambria" w:eastAsia="Cambria" w:hAnsi="Cambria" w:cs="Cambria"/>
          <w:b w:val="0"/>
          <w:color w:val="auto"/>
          <w:sz w:val="20"/>
          <w:szCs w:val="20"/>
        </w:rPr>
        <w:t>OSG Administrator</w:t>
      </w:r>
      <w:r w:rsidRPr="00250CF7">
        <w:rPr>
          <w:rFonts w:ascii="Cambria" w:eastAsia="Cambria" w:hAnsi="Cambria" w:cs="Cambria"/>
          <w:b w:val="0"/>
          <w:color w:val="auto"/>
          <w:sz w:val="20"/>
          <w:szCs w:val="20"/>
        </w:rPr>
        <w:t xml:space="preserve"> or third party product or service,</w:t>
      </w:r>
    </w:p>
    <w:p w:rsidR="00B36B2A" w:rsidRPr="00250CF7" w:rsidRDefault="00B36B2A" w:rsidP="00BF0120">
      <w:pPr>
        <w:pStyle w:val="Heading1"/>
        <w:numPr>
          <w:ilvl w:val="2"/>
          <w:numId w:val="20"/>
        </w:numPr>
        <w:spacing w:before="0" w:after="200"/>
        <w:ind w:left="1440"/>
        <w:rPr>
          <w:color w:val="auto"/>
        </w:rPr>
      </w:pPr>
      <w:r w:rsidRPr="00250CF7">
        <w:rPr>
          <w:rFonts w:ascii="Cambria" w:eastAsia="Cambria" w:hAnsi="Cambria" w:cs="Cambria"/>
          <w:b w:val="0"/>
          <w:color w:val="auto"/>
          <w:sz w:val="20"/>
          <w:szCs w:val="20"/>
        </w:rPr>
        <w:t xml:space="preserve">except with the express written permission of DigiCert, use any DigiCert trademark as part of </w:t>
      </w:r>
      <w:r w:rsidR="00731850">
        <w:rPr>
          <w:rFonts w:ascii="Cambria" w:eastAsia="Cambria" w:hAnsi="Cambria" w:cs="Cambria"/>
          <w:b w:val="0"/>
          <w:color w:val="auto"/>
          <w:sz w:val="20"/>
          <w:szCs w:val="20"/>
        </w:rPr>
        <w:t>OSG Administrator</w:t>
      </w:r>
      <w:r w:rsidRPr="00250CF7">
        <w:rPr>
          <w:rFonts w:ascii="Cambria" w:eastAsia="Cambria" w:hAnsi="Cambria" w:cs="Cambria"/>
          <w:b w:val="0"/>
          <w:color w:val="auto"/>
          <w:sz w:val="20"/>
          <w:szCs w:val="20"/>
        </w:rPr>
        <w:t>'s domain, company, trade, product, or service names, or</w:t>
      </w:r>
    </w:p>
    <w:p w:rsidR="00B36B2A" w:rsidRPr="00250CF7" w:rsidRDefault="00B36B2A" w:rsidP="00BF0120">
      <w:pPr>
        <w:pStyle w:val="Heading1"/>
        <w:numPr>
          <w:ilvl w:val="2"/>
          <w:numId w:val="20"/>
        </w:numPr>
        <w:spacing w:before="0" w:after="200"/>
        <w:ind w:left="1440"/>
        <w:rPr>
          <w:color w:val="auto"/>
        </w:rPr>
      </w:pPr>
      <w:proofErr w:type="gramStart"/>
      <w:r w:rsidRPr="00250CF7">
        <w:rPr>
          <w:rFonts w:ascii="Cambria" w:eastAsia="Cambria" w:hAnsi="Cambria" w:cs="Cambria"/>
          <w:b w:val="0"/>
          <w:color w:val="auto"/>
          <w:sz w:val="20"/>
          <w:szCs w:val="20"/>
        </w:rPr>
        <w:lastRenderedPageBreak/>
        <w:t>offer</w:t>
      </w:r>
      <w:proofErr w:type="gramEnd"/>
      <w:r w:rsidRPr="00250CF7">
        <w:rPr>
          <w:rFonts w:ascii="Cambria" w:eastAsia="Cambria" w:hAnsi="Cambria" w:cs="Cambria"/>
          <w:b w:val="0"/>
          <w:color w:val="auto"/>
          <w:sz w:val="20"/>
          <w:szCs w:val="20"/>
        </w:rPr>
        <w:t xml:space="preserve"> the </w:t>
      </w:r>
      <w:r w:rsidR="00795997">
        <w:rPr>
          <w:rFonts w:ascii="Cambria" w:eastAsia="Cambria" w:hAnsi="Cambria" w:cs="Cambria"/>
          <w:b w:val="0"/>
          <w:color w:val="auto"/>
          <w:sz w:val="20"/>
          <w:szCs w:val="20"/>
        </w:rPr>
        <w:t>Certificates for use</w:t>
      </w:r>
      <w:r w:rsidRPr="00250CF7">
        <w:rPr>
          <w:rFonts w:ascii="Cambria" w:eastAsia="Cambria" w:hAnsi="Cambria" w:cs="Cambria"/>
          <w:b w:val="0"/>
          <w:color w:val="auto"/>
          <w:sz w:val="20"/>
          <w:szCs w:val="20"/>
        </w:rPr>
        <w:t xml:space="preserve"> in a way that might diminish or damage DigiCert’s reputation, including using a DigiCert trademark on a website that could be considered associated with crime, defamation, or copyright infringement. </w:t>
      </w:r>
    </w:p>
    <w:p w:rsidR="00B36B2A" w:rsidRPr="00250CF7" w:rsidDel="00643FC9" w:rsidRDefault="00B36B2A" w:rsidP="00BF0120">
      <w:pPr>
        <w:pStyle w:val="Heading1"/>
        <w:numPr>
          <w:ilvl w:val="1"/>
          <w:numId w:val="20"/>
        </w:numPr>
        <w:spacing w:before="0" w:after="200"/>
        <w:rPr>
          <w:del w:id="668" w:author="Jeremy" w:date="2012-02-27T10:38:00Z"/>
          <w:b w:val="0"/>
          <w:color w:val="auto"/>
        </w:rPr>
      </w:pPr>
      <w:del w:id="669" w:author="Jeremy" w:date="2012-02-27T10:38:00Z">
        <w:r w:rsidRPr="00250CF7" w:rsidDel="00643FC9">
          <w:rPr>
            <w:rFonts w:ascii="Cambria" w:eastAsia="Cambria" w:hAnsi="Cambria" w:cs="Cambria"/>
            <w:b w:val="0"/>
            <w:color w:val="auto"/>
            <w:sz w:val="20"/>
            <w:szCs w:val="20"/>
            <w:u w:val="single"/>
          </w:rPr>
          <w:delText>Press and Publicity</w:delText>
        </w:r>
        <w:r w:rsidRPr="00250CF7" w:rsidDel="00643FC9">
          <w:rPr>
            <w:rFonts w:ascii="Cambria" w:eastAsia="Cambria" w:hAnsi="Cambria" w:cs="Cambria"/>
            <w:b w:val="0"/>
            <w:color w:val="auto"/>
            <w:sz w:val="20"/>
            <w:szCs w:val="20"/>
          </w:rPr>
          <w:delText xml:space="preserve">.  A party shall not make any news releases, public announcements, advertisements, or publicity concerning this Agreement or any proposals or resulting sales hereunder, without first obtaining the approval of the other party.  </w:delText>
        </w:r>
      </w:del>
    </w:p>
    <w:p w:rsidR="00B36B2A" w:rsidRPr="00250CF7" w:rsidRDefault="00B36B2A" w:rsidP="00BF0120">
      <w:pPr>
        <w:pStyle w:val="Heading1"/>
        <w:numPr>
          <w:ilvl w:val="1"/>
          <w:numId w:val="20"/>
        </w:numPr>
        <w:spacing w:before="0" w:after="200"/>
        <w:rPr>
          <w:b w:val="0"/>
          <w:color w:val="auto"/>
        </w:rPr>
      </w:pPr>
      <w:proofErr w:type="gramStart"/>
      <w:r w:rsidRPr="00250CF7">
        <w:rPr>
          <w:rFonts w:ascii="Cambria" w:eastAsia="MS Mincho" w:hAnsi="Cambria"/>
          <w:b w:val="0"/>
          <w:color w:val="auto"/>
          <w:sz w:val="20"/>
          <w:szCs w:val="20"/>
          <w:u w:val="single"/>
        </w:rPr>
        <w:t>Non-Solicit</w:t>
      </w:r>
      <w:r w:rsidRPr="00250CF7">
        <w:rPr>
          <w:rFonts w:ascii="Cambria" w:eastAsia="MS Mincho" w:hAnsi="Cambria"/>
          <w:b w:val="0"/>
          <w:color w:val="auto"/>
          <w:sz w:val="20"/>
          <w:szCs w:val="20"/>
        </w:rPr>
        <w:t>.</w:t>
      </w:r>
      <w:proofErr w:type="gramEnd"/>
      <w:r w:rsidRPr="00250CF7">
        <w:rPr>
          <w:b w:val="0"/>
          <w:color w:val="auto"/>
        </w:rPr>
        <w:t xml:space="preserve">  </w:t>
      </w:r>
      <w:del w:id="670" w:author="Jeremy" w:date="2012-02-27T10:39:00Z">
        <w:r w:rsidR="00731850" w:rsidDel="00643FC9">
          <w:rPr>
            <w:rFonts w:ascii="Cambria" w:hAnsi="Cambria"/>
            <w:b w:val="0"/>
            <w:color w:val="auto"/>
            <w:sz w:val="20"/>
            <w:szCs w:val="20"/>
          </w:rPr>
          <w:delText>OSG Administrator</w:delText>
        </w:r>
      </w:del>
      <w:ins w:id="671" w:author="Jeremy" w:date="2012-02-27T10:39:00Z">
        <w:r w:rsidR="00643FC9">
          <w:rPr>
            <w:rFonts w:ascii="Cambria" w:hAnsi="Cambria"/>
            <w:b w:val="0"/>
            <w:color w:val="auto"/>
            <w:sz w:val="20"/>
            <w:szCs w:val="20"/>
          </w:rPr>
          <w:t>Each Registration Authority</w:t>
        </w:r>
      </w:ins>
      <w:r w:rsidRPr="00250CF7">
        <w:rPr>
          <w:rFonts w:ascii="Cambria" w:hAnsi="Cambria"/>
          <w:b w:val="0"/>
          <w:color w:val="auto"/>
          <w:sz w:val="20"/>
          <w:szCs w:val="20"/>
        </w:rPr>
        <w:t xml:space="preserve"> shall not market, solicit, or sell DigiCert’s products and services to any current </w:t>
      </w:r>
      <w:r w:rsidR="00AE4D78">
        <w:rPr>
          <w:rFonts w:ascii="Cambria" w:hAnsi="Cambria"/>
          <w:b w:val="0"/>
          <w:color w:val="auto"/>
          <w:sz w:val="20"/>
          <w:szCs w:val="20"/>
        </w:rPr>
        <w:t>customer of DigiCert</w:t>
      </w:r>
      <w:r w:rsidRPr="00250CF7">
        <w:rPr>
          <w:rFonts w:ascii="Cambria" w:hAnsi="Cambria"/>
          <w:b w:val="0"/>
          <w:color w:val="auto"/>
          <w:sz w:val="20"/>
          <w:szCs w:val="20"/>
        </w:rPr>
        <w:t xml:space="preserve">.  </w:t>
      </w:r>
      <w:del w:id="672" w:author="Jeremy" w:date="2012-02-27T10:39:00Z">
        <w:r w:rsidR="00731850" w:rsidDel="00643FC9">
          <w:rPr>
            <w:rFonts w:ascii="Cambria" w:hAnsi="Cambria"/>
            <w:b w:val="0"/>
            <w:color w:val="auto"/>
            <w:sz w:val="20"/>
            <w:szCs w:val="20"/>
          </w:rPr>
          <w:delText>OSG Administrator</w:delText>
        </w:r>
      </w:del>
      <w:ins w:id="673" w:author="Jeremy" w:date="2012-02-27T10:39:00Z">
        <w:r w:rsidR="00643FC9">
          <w:rPr>
            <w:rFonts w:ascii="Cambria" w:hAnsi="Cambria"/>
            <w:b w:val="0"/>
            <w:color w:val="auto"/>
            <w:sz w:val="20"/>
            <w:szCs w:val="20"/>
          </w:rPr>
          <w:t>Each Registration Authority</w:t>
        </w:r>
      </w:ins>
      <w:r w:rsidRPr="00250CF7">
        <w:rPr>
          <w:rFonts w:ascii="Cambria" w:hAnsi="Cambria"/>
          <w:b w:val="0"/>
          <w:color w:val="auto"/>
          <w:sz w:val="20"/>
          <w:szCs w:val="20"/>
        </w:rPr>
        <w:t xml:space="preserve"> shall not solicit </w:t>
      </w:r>
      <w:del w:id="674" w:author="Jeremy" w:date="2012-02-24T14:05:00Z">
        <w:r w:rsidR="00AE4D78" w:rsidDel="00E476A5">
          <w:rPr>
            <w:rFonts w:ascii="Cambria" w:hAnsi="Cambria"/>
            <w:b w:val="0"/>
            <w:color w:val="auto"/>
            <w:sz w:val="20"/>
            <w:szCs w:val="20"/>
          </w:rPr>
          <w:delText>a</w:delText>
        </w:r>
        <w:r w:rsidRPr="00250CF7" w:rsidDel="00E476A5">
          <w:rPr>
            <w:rFonts w:ascii="Cambria" w:hAnsi="Cambria"/>
            <w:b w:val="0"/>
            <w:color w:val="auto"/>
            <w:sz w:val="20"/>
            <w:szCs w:val="20"/>
          </w:rPr>
          <w:delText xml:space="preserve"> </w:delText>
        </w:r>
      </w:del>
      <w:del w:id="675" w:author="Jeremy" w:date="2012-02-03T17:43:00Z">
        <w:r w:rsidR="009505F2" w:rsidDel="00756115">
          <w:rPr>
            <w:rFonts w:ascii="Cambria" w:hAnsi="Cambria"/>
            <w:b w:val="0"/>
            <w:color w:val="auto"/>
            <w:sz w:val="20"/>
            <w:szCs w:val="20"/>
          </w:rPr>
          <w:delText>Participant</w:delText>
        </w:r>
      </w:del>
      <w:del w:id="676" w:author="Jeremy" w:date="2012-02-24T14:05:00Z">
        <w:r w:rsidRPr="00250CF7" w:rsidDel="00E476A5">
          <w:rPr>
            <w:rFonts w:ascii="Cambria" w:hAnsi="Cambria"/>
            <w:b w:val="0"/>
            <w:color w:val="auto"/>
            <w:sz w:val="20"/>
            <w:szCs w:val="20"/>
          </w:rPr>
          <w:delText xml:space="preserve"> </w:delText>
        </w:r>
        <w:r w:rsidR="00AE4D78" w:rsidDel="00E476A5">
          <w:rPr>
            <w:rFonts w:ascii="Cambria" w:hAnsi="Cambria"/>
            <w:b w:val="0"/>
            <w:color w:val="auto"/>
            <w:sz w:val="20"/>
            <w:szCs w:val="20"/>
          </w:rPr>
          <w:delText>or other</w:delText>
        </w:r>
      </w:del>
      <w:ins w:id="677" w:author="Jeremy" w:date="2012-02-24T14:05:00Z">
        <w:r w:rsidR="00E476A5">
          <w:rPr>
            <w:rFonts w:ascii="Cambria" w:hAnsi="Cambria"/>
            <w:b w:val="0"/>
            <w:color w:val="auto"/>
            <w:sz w:val="20"/>
            <w:szCs w:val="20"/>
          </w:rPr>
          <w:t>any</w:t>
        </w:r>
      </w:ins>
      <w:r w:rsidR="00AE4D78">
        <w:rPr>
          <w:rFonts w:ascii="Cambria" w:hAnsi="Cambria"/>
          <w:b w:val="0"/>
          <w:color w:val="auto"/>
          <w:sz w:val="20"/>
          <w:szCs w:val="20"/>
        </w:rPr>
        <w:t xml:space="preserve"> DigiCert customer </w:t>
      </w:r>
      <w:r w:rsidRPr="00250CF7">
        <w:rPr>
          <w:rFonts w:ascii="Cambria" w:hAnsi="Cambria"/>
          <w:b w:val="0"/>
          <w:color w:val="auto"/>
          <w:sz w:val="20"/>
          <w:szCs w:val="20"/>
        </w:rPr>
        <w:t>to switch to a different digital certificate service provider or to a different DigiCert account during the term of this Agreement</w:t>
      </w:r>
      <w:r w:rsidR="00CC3BA2" w:rsidRPr="00250CF7">
        <w:rPr>
          <w:rFonts w:ascii="Cambria" w:hAnsi="Cambria"/>
          <w:b w:val="0"/>
          <w:color w:val="auto"/>
          <w:sz w:val="20"/>
          <w:szCs w:val="20"/>
        </w:rPr>
        <w:t xml:space="preserve">. </w:t>
      </w:r>
      <w:r w:rsidR="004477E4">
        <w:rPr>
          <w:rFonts w:ascii="Cambria" w:hAnsi="Cambria"/>
          <w:b w:val="0"/>
          <w:color w:val="auto"/>
          <w:sz w:val="20"/>
          <w:szCs w:val="20"/>
        </w:rPr>
        <w:t xml:space="preserve"> </w:t>
      </w:r>
      <w:r w:rsidRPr="00250CF7">
        <w:rPr>
          <w:b w:val="0"/>
          <w:color w:val="auto"/>
        </w:rPr>
        <w:t xml:space="preserve"> </w:t>
      </w:r>
    </w:p>
    <w:p w:rsidR="00B36B2A" w:rsidRPr="00250CF7" w:rsidRDefault="00B36B2A" w:rsidP="00BF0120">
      <w:pPr>
        <w:pStyle w:val="Heading1"/>
        <w:numPr>
          <w:ilvl w:val="1"/>
          <w:numId w:val="20"/>
        </w:numPr>
        <w:spacing w:before="0" w:after="200"/>
        <w:rPr>
          <w:color w:val="auto"/>
        </w:rPr>
      </w:pPr>
      <w:proofErr w:type="gramStart"/>
      <w:r w:rsidRPr="00250CF7">
        <w:rPr>
          <w:rFonts w:ascii="Cambria" w:eastAsia="Cambria" w:hAnsi="Cambria" w:cs="Cambria"/>
          <w:b w:val="0"/>
          <w:color w:val="auto"/>
          <w:sz w:val="20"/>
          <w:szCs w:val="20"/>
          <w:u w:val="single"/>
        </w:rPr>
        <w:t>Restrictions</w:t>
      </w:r>
      <w:r w:rsidRPr="00250CF7">
        <w:rPr>
          <w:rFonts w:ascii="Cambria" w:eastAsia="Cambria" w:hAnsi="Cambria" w:cs="Cambria"/>
          <w:b w:val="0"/>
          <w:color w:val="auto"/>
          <w:sz w:val="20"/>
          <w:szCs w:val="20"/>
        </w:rPr>
        <w:t>.</w:t>
      </w:r>
      <w:proofErr w:type="gramEnd"/>
      <w:r w:rsidRPr="00250CF7">
        <w:rPr>
          <w:rFonts w:ascii="Cambria" w:eastAsia="Cambria" w:hAnsi="Cambria" w:cs="Cambria"/>
          <w:b w:val="0"/>
          <w:color w:val="auto"/>
          <w:sz w:val="20"/>
          <w:szCs w:val="20"/>
        </w:rPr>
        <w:t xml:space="preserve">  </w:t>
      </w:r>
      <w:del w:id="678" w:author="Jeremy" w:date="2012-02-27T10:39:00Z">
        <w:r w:rsidR="00731850" w:rsidDel="00643FC9">
          <w:rPr>
            <w:rFonts w:ascii="Cambria" w:eastAsia="Cambria" w:hAnsi="Cambria" w:cs="Cambria"/>
            <w:b w:val="0"/>
            <w:color w:val="auto"/>
            <w:sz w:val="20"/>
            <w:szCs w:val="20"/>
          </w:rPr>
          <w:delText>OSG Administrator</w:delText>
        </w:r>
      </w:del>
      <w:ins w:id="679" w:author="Jeremy" w:date="2012-02-27T10:39:00Z">
        <w:r w:rsidR="00643FC9">
          <w:rPr>
            <w:rFonts w:ascii="Cambria" w:eastAsia="Cambria" w:hAnsi="Cambria" w:cs="Cambria"/>
            <w:b w:val="0"/>
            <w:color w:val="auto"/>
            <w:sz w:val="20"/>
            <w:szCs w:val="20"/>
          </w:rPr>
          <w:t>Each Registration Authority</w:t>
        </w:r>
      </w:ins>
      <w:r w:rsidRPr="00250CF7">
        <w:rPr>
          <w:rFonts w:ascii="Cambria" w:eastAsia="Cambria" w:hAnsi="Cambria" w:cs="Cambria"/>
          <w:b w:val="0"/>
          <w:color w:val="auto"/>
          <w:sz w:val="20"/>
          <w:szCs w:val="20"/>
        </w:rPr>
        <w:t xml:space="preserve"> shall protect DigiCert’s intellectual property, good will,</w:t>
      </w:r>
      <w:r w:rsidR="00795997">
        <w:rPr>
          <w:rFonts w:ascii="Cambria" w:eastAsia="Cambria" w:hAnsi="Cambria" w:cs="Cambria"/>
          <w:b w:val="0"/>
          <w:color w:val="auto"/>
          <w:sz w:val="20"/>
          <w:szCs w:val="20"/>
        </w:rPr>
        <w:t xml:space="preserve"> and reputation when promoting</w:t>
      </w:r>
      <w:r w:rsidRPr="00250CF7">
        <w:rPr>
          <w:rFonts w:ascii="Cambria" w:eastAsia="Cambria" w:hAnsi="Cambria" w:cs="Cambria"/>
          <w:b w:val="0"/>
          <w:color w:val="auto"/>
          <w:sz w:val="20"/>
          <w:szCs w:val="20"/>
        </w:rPr>
        <w:t xml:space="preserve"> or using the </w:t>
      </w:r>
      <w:r w:rsidR="00795997">
        <w:rPr>
          <w:rFonts w:ascii="Cambria" w:eastAsia="Cambria" w:hAnsi="Cambria" w:cs="Cambria"/>
          <w:b w:val="0"/>
          <w:color w:val="auto"/>
          <w:sz w:val="20"/>
          <w:szCs w:val="20"/>
        </w:rPr>
        <w:t>Certificates</w:t>
      </w:r>
      <w:r w:rsidRPr="00250CF7">
        <w:rPr>
          <w:rFonts w:ascii="Cambria" w:eastAsia="Cambria" w:hAnsi="Cambria" w:cs="Cambria"/>
          <w:b w:val="0"/>
          <w:color w:val="auto"/>
          <w:sz w:val="20"/>
          <w:szCs w:val="20"/>
        </w:rPr>
        <w:t xml:space="preserve">.  </w:t>
      </w:r>
      <w:commentRangeStart w:id="680"/>
      <w:r w:rsidR="00731850">
        <w:rPr>
          <w:rFonts w:ascii="Cambria" w:eastAsia="Cambria" w:hAnsi="Cambria" w:cs="Cambria"/>
          <w:b w:val="0"/>
          <w:color w:val="auto"/>
          <w:sz w:val="20"/>
          <w:szCs w:val="20"/>
        </w:rPr>
        <w:t>OSG Administrator</w:t>
      </w:r>
      <w:r w:rsidRPr="00250CF7">
        <w:rPr>
          <w:rFonts w:ascii="Cambria" w:eastAsia="Cambria" w:hAnsi="Cambria" w:cs="Cambria"/>
          <w:b w:val="0"/>
          <w:color w:val="auto"/>
          <w:sz w:val="20"/>
          <w:szCs w:val="20"/>
        </w:rPr>
        <w:t xml:space="preserve"> </w:t>
      </w:r>
      <w:del w:id="681" w:author="Jeremy" w:date="2012-02-24T14:05:00Z">
        <w:r w:rsidRPr="00250CF7" w:rsidDel="00E476A5">
          <w:rPr>
            <w:rFonts w:ascii="Cambria" w:eastAsia="Cambria" w:hAnsi="Cambria" w:cs="Cambria"/>
            <w:b w:val="0"/>
            <w:color w:val="auto"/>
            <w:sz w:val="20"/>
            <w:szCs w:val="20"/>
          </w:rPr>
          <w:delText xml:space="preserve">may </w:delText>
        </w:r>
      </w:del>
      <w:ins w:id="682" w:author="Jeremy" w:date="2012-02-24T14:05:00Z">
        <w:r w:rsidR="00E476A5">
          <w:rPr>
            <w:rFonts w:ascii="Cambria" w:eastAsia="Cambria" w:hAnsi="Cambria" w:cs="Cambria"/>
            <w:b w:val="0"/>
            <w:color w:val="auto"/>
            <w:sz w:val="20"/>
            <w:szCs w:val="20"/>
          </w:rPr>
          <w:t>shall</w:t>
        </w:r>
        <w:r w:rsidR="00E476A5" w:rsidRPr="00250CF7">
          <w:rPr>
            <w:rFonts w:ascii="Cambria" w:eastAsia="Cambria" w:hAnsi="Cambria" w:cs="Cambria"/>
            <w:b w:val="0"/>
            <w:color w:val="auto"/>
            <w:sz w:val="20"/>
            <w:szCs w:val="20"/>
          </w:rPr>
          <w:t xml:space="preserve"> </w:t>
        </w:r>
      </w:ins>
      <w:r w:rsidRPr="00250CF7">
        <w:rPr>
          <w:rFonts w:ascii="Cambria" w:eastAsia="Cambria" w:hAnsi="Cambria" w:cs="Cambria"/>
          <w:b w:val="0"/>
          <w:color w:val="auto"/>
          <w:sz w:val="20"/>
          <w:szCs w:val="20"/>
        </w:rPr>
        <w:t xml:space="preserve">not decompile or create derivative works of the </w:t>
      </w:r>
      <w:r w:rsidR="00795997">
        <w:rPr>
          <w:rFonts w:ascii="Cambria" w:eastAsia="Cambria" w:hAnsi="Cambria" w:cs="Cambria"/>
          <w:b w:val="0"/>
          <w:color w:val="auto"/>
          <w:sz w:val="20"/>
          <w:szCs w:val="20"/>
        </w:rPr>
        <w:t>Certificates</w:t>
      </w:r>
      <w:r w:rsidR="00795997" w:rsidRPr="00250CF7">
        <w:rPr>
          <w:rFonts w:ascii="Cambria" w:eastAsia="Cambria" w:hAnsi="Cambria" w:cs="Cambria"/>
          <w:b w:val="0"/>
          <w:color w:val="auto"/>
          <w:sz w:val="20"/>
          <w:szCs w:val="20"/>
        </w:rPr>
        <w:t xml:space="preserve"> </w:t>
      </w:r>
      <w:ins w:id="683" w:author="Jeremy" w:date="2012-02-24T14:06:00Z">
        <w:r w:rsidR="00E476A5">
          <w:rPr>
            <w:rFonts w:ascii="Cambria" w:eastAsia="Cambria" w:hAnsi="Cambria" w:cs="Cambria"/>
            <w:b w:val="0"/>
            <w:color w:val="auto"/>
            <w:sz w:val="20"/>
            <w:szCs w:val="20"/>
          </w:rPr>
          <w:t xml:space="preserve">unless allowed in the RPS or </w:t>
        </w:r>
      </w:ins>
      <w:del w:id="684" w:author="Jeremy" w:date="2012-02-24T14:06:00Z">
        <w:r w:rsidRPr="00250CF7" w:rsidDel="00E476A5">
          <w:rPr>
            <w:rFonts w:ascii="Cambria" w:eastAsia="Cambria" w:hAnsi="Cambria" w:cs="Cambria"/>
            <w:b w:val="0"/>
            <w:color w:val="auto"/>
            <w:sz w:val="20"/>
            <w:szCs w:val="20"/>
          </w:rPr>
          <w:delText xml:space="preserve">without the prior </w:delText>
        </w:r>
      </w:del>
      <w:ins w:id="685" w:author="Jeremy" w:date="2012-02-24T14:06:00Z">
        <w:r w:rsidR="00E476A5">
          <w:rPr>
            <w:rFonts w:ascii="Cambria" w:eastAsia="Cambria" w:hAnsi="Cambria" w:cs="Cambria"/>
            <w:b w:val="0"/>
            <w:color w:val="auto"/>
            <w:sz w:val="20"/>
            <w:szCs w:val="20"/>
          </w:rPr>
          <w:t xml:space="preserve">approved in writing by </w:t>
        </w:r>
      </w:ins>
      <w:del w:id="686" w:author="Jeremy" w:date="2012-02-24T14:06:00Z">
        <w:r w:rsidRPr="00250CF7" w:rsidDel="00E476A5">
          <w:rPr>
            <w:rFonts w:ascii="Cambria" w:eastAsia="Cambria" w:hAnsi="Cambria" w:cs="Cambria"/>
            <w:b w:val="0"/>
            <w:color w:val="auto"/>
            <w:sz w:val="20"/>
            <w:szCs w:val="20"/>
          </w:rPr>
          <w:delText xml:space="preserve">written consent of </w:delText>
        </w:r>
      </w:del>
      <w:r w:rsidRPr="00250CF7">
        <w:rPr>
          <w:rFonts w:ascii="Cambria" w:eastAsia="Cambria" w:hAnsi="Cambria" w:cs="Cambria"/>
          <w:b w:val="0"/>
          <w:color w:val="auto"/>
          <w:sz w:val="20"/>
          <w:szCs w:val="20"/>
        </w:rPr>
        <w:t>DigiCert</w:t>
      </w:r>
      <w:commentRangeEnd w:id="680"/>
      <w:r w:rsidR="00B14C85">
        <w:rPr>
          <w:rStyle w:val="CommentReference"/>
          <w:b w:val="0"/>
          <w:bCs w:val="0"/>
          <w:color w:val="auto"/>
          <w:kern w:val="0"/>
        </w:rPr>
        <w:commentReference w:id="680"/>
      </w:r>
      <w:r w:rsidRPr="00250CF7">
        <w:rPr>
          <w:rFonts w:ascii="Cambria" w:eastAsia="Cambria" w:hAnsi="Cambria" w:cs="Cambria"/>
          <w:b w:val="0"/>
          <w:color w:val="auto"/>
          <w:sz w:val="20"/>
          <w:szCs w:val="20"/>
        </w:rPr>
        <w:t xml:space="preserve">.  </w:t>
      </w:r>
      <w:del w:id="687" w:author="Jeremy" w:date="2012-02-24T14:07:00Z">
        <w:r w:rsidRPr="00250CF7" w:rsidDel="00E476A5">
          <w:rPr>
            <w:rFonts w:ascii="Cambria" w:eastAsia="Cambria" w:hAnsi="Cambria" w:cs="Cambria"/>
            <w:b w:val="0"/>
            <w:color w:val="auto"/>
            <w:sz w:val="20"/>
            <w:szCs w:val="20"/>
          </w:rPr>
          <w:delText xml:space="preserve">DigiCert may terminate this Agreement or restrict access to the </w:delText>
        </w:r>
        <w:r w:rsidR="00795997" w:rsidDel="00E476A5">
          <w:rPr>
            <w:rFonts w:ascii="Cambria" w:eastAsia="Cambria" w:hAnsi="Cambria" w:cs="Cambria"/>
            <w:b w:val="0"/>
            <w:color w:val="auto"/>
            <w:sz w:val="20"/>
            <w:szCs w:val="20"/>
          </w:rPr>
          <w:delText>Certificates</w:delText>
        </w:r>
        <w:r w:rsidR="00795997" w:rsidRPr="00250CF7" w:rsidDel="00E476A5">
          <w:rPr>
            <w:rFonts w:ascii="Cambria" w:eastAsia="Cambria" w:hAnsi="Cambria" w:cs="Cambria"/>
            <w:b w:val="0"/>
            <w:color w:val="auto"/>
            <w:sz w:val="20"/>
            <w:szCs w:val="20"/>
          </w:rPr>
          <w:delText xml:space="preserve"> </w:delText>
        </w:r>
        <w:r w:rsidR="00795997" w:rsidDel="00E476A5">
          <w:rPr>
            <w:rFonts w:ascii="Cambria" w:eastAsia="Cambria" w:hAnsi="Cambria" w:cs="Cambria"/>
            <w:b w:val="0"/>
            <w:color w:val="auto"/>
            <w:sz w:val="20"/>
            <w:szCs w:val="20"/>
          </w:rPr>
          <w:delText xml:space="preserve">and related software </w:delText>
        </w:r>
        <w:r w:rsidRPr="00250CF7" w:rsidDel="00E476A5">
          <w:rPr>
            <w:rFonts w:ascii="Cambria" w:eastAsia="Cambria" w:hAnsi="Cambria" w:cs="Cambria"/>
            <w:b w:val="0"/>
            <w:color w:val="auto"/>
            <w:sz w:val="20"/>
            <w:szCs w:val="20"/>
          </w:rPr>
          <w:delText xml:space="preserve">if DigiCert reasonably believes that </w:delText>
        </w:r>
        <w:r w:rsidR="00731850" w:rsidDel="00E476A5">
          <w:rPr>
            <w:rFonts w:ascii="Cambria" w:eastAsia="Cambria" w:hAnsi="Cambria" w:cs="Cambria"/>
            <w:b w:val="0"/>
            <w:color w:val="auto"/>
            <w:sz w:val="20"/>
            <w:szCs w:val="20"/>
          </w:rPr>
          <w:delText>OSG Administrator</w:delText>
        </w:r>
        <w:r w:rsidRPr="00250CF7" w:rsidDel="00E476A5">
          <w:rPr>
            <w:rFonts w:ascii="Cambria" w:eastAsia="Cambria" w:hAnsi="Cambria" w:cs="Cambria"/>
            <w:b w:val="0"/>
            <w:color w:val="auto"/>
            <w:sz w:val="20"/>
            <w:szCs w:val="20"/>
          </w:rPr>
          <w:delText xml:space="preserve"> is using, directly or indirectly, the </w:delText>
        </w:r>
        <w:r w:rsidR="00795997" w:rsidDel="00E476A5">
          <w:rPr>
            <w:rFonts w:ascii="Cambria" w:eastAsia="Cambria" w:hAnsi="Cambria" w:cs="Cambria"/>
            <w:b w:val="0"/>
            <w:color w:val="auto"/>
            <w:sz w:val="20"/>
            <w:szCs w:val="20"/>
          </w:rPr>
          <w:delText>Certificates</w:delText>
        </w:r>
        <w:r w:rsidR="00795997" w:rsidRPr="00250CF7" w:rsidDel="00E476A5">
          <w:rPr>
            <w:rFonts w:ascii="Cambria" w:eastAsia="Cambria" w:hAnsi="Cambria" w:cs="Cambria"/>
            <w:b w:val="0"/>
            <w:color w:val="auto"/>
            <w:sz w:val="20"/>
            <w:szCs w:val="20"/>
          </w:rPr>
          <w:delText xml:space="preserve"> </w:delText>
        </w:r>
        <w:r w:rsidRPr="00250CF7" w:rsidDel="00E476A5">
          <w:rPr>
            <w:rFonts w:ascii="Cambria" w:eastAsia="Cambria" w:hAnsi="Cambria" w:cs="Cambria"/>
            <w:b w:val="0"/>
            <w:color w:val="auto"/>
            <w:sz w:val="20"/>
            <w:szCs w:val="20"/>
          </w:rPr>
          <w:delText>to make accessible any material that infringes the rights of a third party.</w:delText>
        </w:r>
        <w:r w:rsidRPr="00250CF7" w:rsidDel="00E476A5">
          <w:rPr>
            <w:rFonts w:ascii="Cambria" w:hAnsi="Cambria"/>
            <w:b w:val="0"/>
            <w:color w:val="auto"/>
            <w:sz w:val="20"/>
            <w:szCs w:val="20"/>
          </w:rPr>
          <w:delText xml:space="preserve"> </w:delText>
        </w:r>
      </w:del>
    </w:p>
    <w:p w:rsidR="00B36B2A" w:rsidRPr="00250CF7" w:rsidRDefault="00B36B2A" w:rsidP="00BF0120">
      <w:pPr>
        <w:pStyle w:val="Heading1"/>
        <w:numPr>
          <w:ilvl w:val="1"/>
          <w:numId w:val="20"/>
        </w:numPr>
        <w:spacing w:before="0" w:after="200"/>
        <w:rPr>
          <w:rFonts w:ascii="Cambria" w:hAnsi="Cambria"/>
          <w:color w:val="auto"/>
          <w:sz w:val="20"/>
          <w:szCs w:val="20"/>
        </w:rPr>
      </w:pPr>
      <w:proofErr w:type="gramStart"/>
      <w:r w:rsidRPr="00250CF7">
        <w:rPr>
          <w:rFonts w:ascii="Cambria" w:eastAsia="Cambria" w:hAnsi="Cambria" w:cs="Cambria"/>
          <w:b w:val="0"/>
          <w:color w:val="auto"/>
          <w:sz w:val="20"/>
          <w:szCs w:val="20"/>
          <w:u w:val="single"/>
        </w:rPr>
        <w:t>Information</w:t>
      </w:r>
      <w:r w:rsidR="00AE4D78">
        <w:rPr>
          <w:rFonts w:ascii="Cambria" w:eastAsia="Cambria" w:hAnsi="Cambria" w:cs="Cambria"/>
          <w:b w:val="0"/>
          <w:color w:val="auto"/>
          <w:sz w:val="20"/>
          <w:szCs w:val="20"/>
        </w:rPr>
        <w:t>.</w:t>
      </w:r>
      <w:proofErr w:type="gramEnd"/>
      <w:r w:rsidR="00EF1B82" w:rsidRPr="00250CF7">
        <w:rPr>
          <w:rFonts w:ascii="Cambria" w:hAnsi="Cambria"/>
          <w:b w:val="0"/>
          <w:color w:val="auto"/>
          <w:sz w:val="20"/>
          <w:szCs w:val="20"/>
        </w:rPr>
        <w:t xml:space="preserve">  </w:t>
      </w:r>
      <w:r w:rsidR="00EF1B82" w:rsidRPr="00250CF7">
        <w:rPr>
          <w:rFonts w:ascii="Cambria" w:eastAsia="Cambria" w:hAnsi="Cambria" w:cs="Cambria"/>
          <w:b w:val="0"/>
          <w:color w:val="auto"/>
          <w:sz w:val="20"/>
          <w:szCs w:val="20"/>
        </w:rPr>
        <w:t xml:space="preserve">DigiCert has a worldwide, unlimited, irrevocable, transferable, and non-exclusive license to any information submitted to it in connection with the </w:t>
      </w:r>
      <w:r w:rsidR="00AA380D">
        <w:rPr>
          <w:rFonts w:ascii="Cambria" w:eastAsia="Cambria" w:hAnsi="Cambria" w:cs="Cambria"/>
          <w:b w:val="0"/>
          <w:color w:val="auto"/>
          <w:sz w:val="20"/>
          <w:szCs w:val="20"/>
        </w:rPr>
        <w:t>Certificates</w:t>
      </w:r>
      <w:r w:rsidR="00EF1B82" w:rsidRPr="00250CF7">
        <w:rPr>
          <w:rFonts w:ascii="Cambria" w:eastAsia="Cambria" w:hAnsi="Cambria" w:cs="Cambria"/>
          <w:b w:val="0"/>
          <w:color w:val="auto"/>
          <w:sz w:val="20"/>
          <w:szCs w:val="20"/>
        </w:rPr>
        <w:t xml:space="preserve">, provided that all such information is used and protected in accordance with </w:t>
      </w:r>
      <w:r w:rsidR="00527979">
        <w:rPr>
          <w:rFonts w:ascii="Cambria" w:eastAsia="Cambria" w:hAnsi="Cambria" w:cs="Cambria"/>
          <w:b w:val="0"/>
          <w:color w:val="auto"/>
          <w:sz w:val="20"/>
          <w:szCs w:val="20"/>
        </w:rPr>
        <w:t xml:space="preserve">the </w:t>
      </w:r>
      <w:r w:rsidR="00EF1B82" w:rsidRPr="00250CF7">
        <w:rPr>
          <w:rFonts w:ascii="Cambria" w:eastAsia="Cambria" w:hAnsi="Cambria" w:cs="Cambria"/>
          <w:b w:val="0"/>
          <w:color w:val="auto"/>
          <w:sz w:val="20"/>
          <w:szCs w:val="20"/>
        </w:rPr>
        <w:t>D</w:t>
      </w:r>
      <w:r w:rsidR="009A7741" w:rsidRPr="00250CF7">
        <w:rPr>
          <w:rFonts w:ascii="Cambria" w:eastAsia="Cambria" w:hAnsi="Cambria" w:cs="Cambria"/>
          <w:b w:val="0"/>
          <w:color w:val="auto"/>
          <w:sz w:val="20"/>
          <w:szCs w:val="20"/>
        </w:rPr>
        <w:t>i</w:t>
      </w:r>
      <w:r w:rsidR="00EF1B82" w:rsidRPr="00250CF7">
        <w:rPr>
          <w:rFonts w:ascii="Cambria" w:eastAsia="Cambria" w:hAnsi="Cambria" w:cs="Cambria"/>
          <w:b w:val="0"/>
          <w:color w:val="auto"/>
          <w:sz w:val="20"/>
          <w:szCs w:val="20"/>
        </w:rPr>
        <w:t>giCert</w:t>
      </w:r>
      <w:r w:rsidR="00527979">
        <w:rPr>
          <w:rFonts w:ascii="Cambria" w:eastAsia="Cambria" w:hAnsi="Cambria" w:cs="Cambria"/>
          <w:b w:val="0"/>
          <w:color w:val="auto"/>
          <w:sz w:val="20"/>
          <w:szCs w:val="20"/>
        </w:rPr>
        <w:t xml:space="preserve"> CPS</w:t>
      </w:r>
      <w:r w:rsidR="0094146F" w:rsidRPr="00250CF7">
        <w:rPr>
          <w:rFonts w:ascii="Cambria" w:eastAsia="Cambria" w:hAnsi="Cambria" w:cs="Cambria"/>
          <w:b w:val="0"/>
          <w:color w:val="auto"/>
          <w:sz w:val="20"/>
          <w:szCs w:val="20"/>
        </w:rPr>
        <w:t>.</w:t>
      </w:r>
      <w:r w:rsidR="00EF1B82" w:rsidRPr="00250CF7">
        <w:rPr>
          <w:rFonts w:ascii="Cambria" w:eastAsia="Cambria" w:hAnsi="Cambria" w:cs="Cambria"/>
          <w:b w:val="0"/>
          <w:color w:val="auto"/>
          <w:sz w:val="20"/>
          <w:szCs w:val="20"/>
        </w:rPr>
        <w:t xml:space="preserve"> </w:t>
      </w:r>
    </w:p>
    <w:p w:rsidR="000A240E" w:rsidRPr="00250CF7" w:rsidRDefault="00C77BC1" w:rsidP="00BF0120">
      <w:pPr>
        <w:pStyle w:val="Heading1"/>
        <w:keepNext/>
        <w:keepLines/>
        <w:numPr>
          <w:ilvl w:val="0"/>
          <w:numId w:val="20"/>
        </w:numPr>
        <w:spacing w:before="0" w:after="200"/>
        <w:rPr>
          <w:color w:val="auto"/>
        </w:rPr>
      </w:pPr>
      <w:r w:rsidRPr="00250CF7">
        <w:rPr>
          <w:rFonts w:ascii="Cambria" w:eastAsia="Cambria" w:hAnsi="Cambria" w:cs="Cambria"/>
          <w:color w:val="auto"/>
          <w:sz w:val="20"/>
          <w:szCs w:val="20"/>
        </w:rPr>
        <w:t>Fees, Pricing and Commissions</w:t>
      </w:r>
    </w:p>
    <w:p w:rsidR="000A240E" w:rsidRPr="00250CF7" w:rsidRDefault="00731850" w:rsidP="00BF0120">
      <w:pPr>
        <w:pStyle w:val="Heading1"/>
        <w:numPr>
          <w:ilvl w:val="1"/>
          <w:numId w:val="20"/>
        </w:numPr>
        <w:spacing w:before="0" w:after="200"/>
        <w:rPr>
          <w:color w:val="auto"/>
        </w:rPr>
      </w:pPr>
      <w:proofErr w:type="gramStart"/>
      <w:r>
        <w:rPr>
          <w:rFonts w:ascii="Cambria" w:eastAsia="Cambria" w:hAnsi="Cambria" w:cs="Cambria"/>
          <w:b w:val="0"/>
          <w:color w:val="auto"/>
          <w:sz w:val="20"/>
          <w:szCs w:val="20"/>
          <w:u w:val="single"/>
        </w:rPr>
        <w:t>OSG Administrator</w:t>
      </w:r>
      <w:r w:rsidR="00C77BC1" w:rsidRPr="00250CF7">
        <w:rPr>
          <w:rFonts w:ascii="Cambria" w:eastAsia="Cambria" w:hAnsi="Cambria" w:cs="Cambria"/>
          <w:b w:val="0"/>
          <w:color w:val="auto"/>
          <w:sz w:val="20"/>
          <w:szCs w:val="20"/>
          <w:u w:val="single"/>
        </w:rPr>
        <w:t xml:space="preserve"> Pricing</w:t>
      </w:r>
      <w:r w:rsidR="00C77BC1" w:rsidRPr="00250CF7">
        <w:rPr>
          <w:rFonts w:ascii="Cambria" w:eastAsia="Cambria" w:hAnsi="Cambria" w:cs="Cambria"/>
          <w:b w:val="0"/>
          <w:color w:val="auto"/>
          <w:sz w:val="20"/>
          <w:szCs w:val="20"/>
        </w:rPr>
        <w:t>.</w:t>
      </w:r>
      <w:proofErr w:type="gramEnd"/>
      <w:r w:rsidR="00C77BC1" w:rsidRPr="00250CF7">
        <w:rPr>
          <w:rFonts w:ascii="Cambria" w:eastAsia="Cambria" w:hAnsi="Cambria" w:cs="Cambria"/>
          <w:b w:val="0"/>
          <w:color w:val="auto"/>
          <w:sz w:val="20"/>
          <w:szCs w:val="20"/>
        </w:rPr>
        <w:t xml:space="preserve">  </w:t>
      </w:r>
      <w:r w:rsidR="00AA380D">
        <w:rPr>
          <w:rFonts w:ascii="Cambria" w:eastAsia="Cambria" w:hAnsi="Cambria" w:cs="Cambria"/>
          <w:b w:val="0"/>
          <w:color w:val="auto"/>
          <w:sz w:val="20"/>
          <w:szCs w:val="20"/>
        </w:rPr>
        <w:t>Within 30 days of the Effective Date</w:t>
      </w:r>
      <w:ins w:id="688" w:author="Jeremy" w:date="2012-03-26T16:09:00Z">
        <w:r w:rsidR="004269BF">
          <w:rPr>
            <w:rFonts w:ascii="Cambria" w:eastAsia="Cambria" w:hAnsi="Cambria" w:cs="Cambria"/>
            <w:b w:val="0"/>
            <w:color w:val="auto"/>
            <w:sz w:val="20"/>
            <w:szCs w:val="20"/>
          </w:rPr>
          <w:t xml:space="preserve"> and on each anniversary of the Effective Date</w:t>
        </w:r>
      </w:ins>
      <w:r w:rsidR="00AA380D">
        <w:rPr>
          <w:rFonts w:ascii="Cambria" w:eastAsia="Cambria" w:hAnsi="Cambria" w:cs="Cambria"/>
          <w:b w:val="0"/>
          <w:color w:val="auto"/>
          <w:sz w:val="20"/>
          <w:szCs w:val="20"/>
        </w:rPr>
        <w:t xml:space="preserve">, </w:t>
      </w:r>
      <w:r>
        <w:rPr>
          <w:rFonts w:ascii="Cambria" w:eastAsia="Cambria" w:hAnsi="Cambria" w:cs="Cambria"/>
          <w:b w:val="0"/>
          <w:color w:val="auto"/>
          <w:sz w:val="20"/>
          <w:szCs w:val="20"/>
        </w:rPr>
        <w:t>OSG Administrator</w:t>
      </w:r>
      <w:r w:rsidR="00C77BC1" w:rsidRPr="00250CF7">
        <w:rPr>
          <w:rFonts w:ascii="Cambria" w:eastAsia="Cambria" w:hAnsi="Cambria" w:cs="Cambria"/>
          <w:b w:val="0"/>
          <w:color w:val="auto"/>
          <w:sz w:val="20"/>
          <w:szCs w:val="20"/>
        </w:rPr>
        <w:t xml:space="preserve"> shall pay DigiCert </w:t>
      </w:r>
      <w:ins w:id="689" w:author="Jeremy" w:date="2012-03-26T16:10:00Z">
        <w:r w:rsidR="004269BF">
          <w:rPr>
            <w:rFonts w:ascii="Cambria" w:eastAsia="Cambria" w:hAnsi="Cambria" w:cs="Cambria"/>
            <w:b w:val="0"/>
            <w:color w:val="auto"/>
            <w:sz w:val="20"/>
            <w:szCs w:val="20"/>
          </w:rPr>
          <w:t xml:space="preserve">an annual fee of </w:t>
        </w:r>
      </w:ins>
      <w:r w:rsidR="000F5DBA">
        <w:rPr>
          <w:rFonts w:ascii="Cambria" w:eastAsia="Cambria" w:hAnsi="Cambria" w:cs="Cambria"/>
          <w:b w:val="0"/>
          <w:color w:val="auto"/>
          <w:sz w:val="20"/>
          <w:szCs w:val="20"/>
        </w:rPr>
        <w:t>$</w:t>
      </w:r>
      <w:del w:id="690" w:author="Jeremy" w:date="2012-03-26T16:09:00Z">
        <w:r w:rsidR="000F5DBA" w:rsidDel="004269BF">
          <w:rPr>
            <w:rFonts w:ascii="Cambria" w:eastAsia="Cambria" w:hAnsi="Cambria" w:cs="Cambria"/>
            <w:b w:val="0"/>
            <w:color w:val="auto"/>
            <w:sz w:val="20"/>
            <w:szCs w:val="20"/>
          </w:rPr>
          <w:delText>172</w:delText>
        </w:r>
      </w:del>
      <w:ins w:id="691" w:author="Jeremy" w:date="2012-03-26T16:09:00Z">
        <w:r w:rsidR="004269BF">
          <w:rPr>
            <w:rFonts w:ascii="Cambria" w:eastAsia="Cambria" w:hAnsi="Cambria" w:cs="Cambria"/>
            <w:b w:val="0"/>
            <w:color w:val="auto"/>
            <w:sz w:val="20"/>
            <w:szCs w:val="20"/>
          </w:rPr>
          <w:t>87</w:t>
        </w:r>
      </w:ins>
      <w:r w:rsidR="000F5DBA">
        <w:rPr>
          <w:rFonts w:ascii="Cambria" w:eastAsia="Cambria" w:hAnsi="Cambria" w:cs="Cambria"/>
          <w:b w:val="0"/>
          <w:color w:val="auto"/>
          <w:sz w:val="20"/>
          <w:szCs w:val="20"/>
        </w:rPr>
        <w:t>,500 US.</w:t>
      </w:r>
      <w:r w:rsidR="00C77BC1" w:rsidRPr="00250CF7">
        <w:rPr>
          <w:rFonts w:ascii="Cambria" w:eastAsia="Cambria" w:hAnsi="Cambria" w:cs="Cambria"/>
          <w:b w:val="0"/>
          <w:color w:val="auto"/>
          <w:sz w:val="20"/>
          <w:szCs w:val="20"/>
        </w:rPr>
        <w:t xml:space="preserve">  </w:t>
      </w:r>
      <w:r w:rsidR="00AA380D">
        <w:rPr>
          <w:rFonts w:ascii="Cambria" w:eastAsia="Cambria" w:hAnsi="Cambria" w:cs="Cambria"/>
          <w:b w:val="0"/>
          <w:color w:val="auto"/>
          <w:sz w:val="20"/>
          <w:szCs w:val="20"/>
        </w:rPr>
        <w:t>During the term of this Agreement,</w:t>
      </w:r>
      <w:r w:rsidR="00E133B7">
        <w:rPr>
          <w:rFonts w:ascii="Cambria" w:eastAsia="Cambria" w:hAnsi="Cambria" w:cs="Cambria"/>
          <w:b w:val="0"/>
          <w:color w:val="auto"/>
          <w:sz w:val="20"/>
          <w:szCs w:val="20"/>
        </w:rPr>
        <w:t xml:space="preserve"> OSG Administrator </w:t>
      </w:r>
      <w:ins w:id="692" w:author="Jeremy" w:date="2012-02-24T14:08:00Z">
        <w:r w:rsidR="00E476A5">
          <w:rPr>
            <w:rFonts w:ascii="Cambria" w:eastAsia="Cambria" w:hAnsi="Cambria" w:cs="Cambria"/>
            <w:b w:val="0"/>
            <w:color w:val="auto"/>
            <w:sz w:val="20"/>
            <w:szCs w:val="20"/>
          </w:rPr>
          <w:t xml:space="preserve">may authorize the Registration Authorities, regardless of when appointed, to </w:t>
        </w:r>
      </w:ins>
      <w:del w:id="693" w:author="Jeremy" w:date="2012-02-24T14:08:00Z">
        <w:r w:rsidR="00E133B7" w:rsidDel="00E476A5">
          <w:rPr>
            <w:rFonts w:ascii="Cambria" w:eastAsia="Cambria" w:hAnsi="Cambria" w:cs="Cambria"/>
            <w:b w:val="0"/>
            <w:color w:val="auto"/>
            <w:sz w:val="20"/>
            <w:szCs w:val="20"/>
          </w:rPr>
          <w:delText xml:space="preserve">and the </w:delText>
        </w:r>
      </w:del>
      <w:commentRangeStart w:id="694"/>
      <w:del w:id="695" w:author="Jeremy" w:date="2012-02-03T17:43:00Z">
        <w:r w:rsidR="00E133B7" w:rsidDel="00756115">
          <w:rPr>
            <w:rFonts w:ascii="Cambria" w:eastAsia="Cambria" w:hAnsi="Cambria" w:cs="Cambria"/>
            <w:b w:val="0"/>
            <w:color w:val="auto"/>
            <w:sz w:val="20"/>
            <w:szCs w:val="20"/>
          </w:rPr>
          <w:delText>Participant</w:delText>
        </w:r>
      </w:del>
      <w:del w:id="696" w:author="Jeremy" w:date="2012-02-24T14:08:00Z">
        <w:r w:rsidR="00E133B7" w:rsidDel="00E476A5">
          <w:rPr>
            <w:rFonts w:ascii="Cambria" w:eastAsia="Cambria" w:hAnsi="Cambria" w:cs="Cambria"/>
            <w:b w:val="0"/>
            <w:color w:val="auto"/>
            <w:sz w:val="20"/>
            <w:szCs w:val="20"/>
          </w:rPr>
          <w:delText xml:space="preserve">s may </w:delText>
        </w:r>
      </w:del>
      <w:r w:rsidR="00E133B7">
        <w:rPr>
          <w:rFonts w:ascii="Cambria" w:eastAsia="Cambria" w:hAnsi="Cambria" w:cs="Cambria"/>
          <w:b w:val="0"/>
          <w:color w:val="auto"/>
          <w:sz w:val="20"/>
          <w:szCs w:val="20"/>
        </w:rPr>
        <w:t xml:space="preserve">collectively order </w:t>
      </w:r>
      <w:r w:rsidR="000F5DBA">
        <w:rPr>
          <w:rFonts w:ascii="Cambria" w:eastAsia="Cambria" w:hAnsi="Cambria" w:cs="Cambria"/>
          <w:b w:val="0"/>
          <w:color w:val="auto"/>
          <w:sz w:val="20"/>
          <w:szCs w:val="20"/>
        </w:rPr>
        <w:t xml:space="preserve">up to </w:t>
      </w:r>
      <w:del w:id="697" w:author="Jeremy" w:date="2012-03-26T16:07:00Z">
        <w:r w:rsidR="000F5DBA" w:rsidDel="004269BF">
          <w:rPr>
            <w:rFonts w:ascii="Cambria" w:eastAsia="Cambria" w:hAnsi="Cambria" w:cs="Cambria"/>
            <w:b w:val="0"/>
            <w:color w:val="auto"/>
            <w:sz w:val="20"/>
            <w:szCs w:val="20"/>
          </w:rPr>
          <w:delText xml:space="preserve">8000 </w:delText>
        </w:r>
      </w:del>
      <w:ins w:id="698" w:author="Jeremy" w:date="2012-03-26T16:07:00Z">
        <w:r w:rsidR="004269BF">
          <w:rPr>
            <w:rFonts w:ascii="Cambria" w:eastAsia="Cambria" w:hAnsi="Cambria" w:cs="Cambria"/>
            <w:b w:val="0"/>
            <w:color w:val="auto"/>
            <w:sz w:val="20"/>
            <w:szCs w:val="20"/>
          </w:rPr>
          <w:t>6,</w:t>
        </w:r>
        <w:r w:rsidR="004269BF">
          <w:rPr>
            <w:rFonts w:ascii="Cambria" w:eastAsia="Cambria" w:hAnsi="Cambria" w:cs="Cambria"/>
            <w:b w:val="0"/>
            <w:color w:val="auto"/>
            <w:sz w:val="20"/>
            <w:szCs w:val="20"/>
          </w:rPr>
          <w:t xml:space="preserve">000 </w:t>
        </w:r>
      </w:ins>
      <w:r w:rsidR="000F5DBA">
        <w:rPr>
          <w:rFonts w:ascii="Cambria" w:eastAsia="Cambria" w:hAnsi="Cambria" w:cs="Cambria"/>
          <w:b w:val="0"/>
          <w:color w:val="auto"/>
          <w:sz w:val="20"/>
          <w:szCs w:val="20"/>
        </w:rPr>
        <w:t xml:space="preserve">1-year </w:t>
      </w:r>
      <w:r w:rsidR="008C26D8">
        <w:rPr>
          <w:rFonts w:ascii="Cambria" w:eastAsia="Cambria" w:hAnsi="Cambria" w:cs="Cambria"/>
          <w:b w:val="0"/>
          <w:color w:val="auto"/>
          <w:sz w:val="20"/>
          <w:szCs w:val="20"/>
        </w:rPr>
        <w:t xml:space="preserve">Grid-only </w:t>
      </w:r>
      <w:del w:id="699" w:author="Jeremy" w:date="2012-03-26T16:07:00Z">
        <w:r w:rsidR="008C26D8" w:rsidDel="004269BF">
          <w:rPr>
            <w:rFonts w:ascii="Cambria" w:eastAsia="Cambria" w:hAnsi="Cambria" w:cs="Cambria"/>
            <w:b w:val="0"/>
            <w:color w:val="auto"/>
            <w:sz w:val="20"/>
            <w:szCs w:val="20"/>
          </w:rPr>
          <w:delText xml:space="preserve">SSL </w:delText>
        </w:r>
      </w:del>
      <w:ins w:id="700" w:author="Jeremy" w:date="2012-03-26T16:07:00Z">
        <w:r w:rsidR="004269BF">
          <w:rPr>
            <w:rFonts w:ascii="Cambria" w:eastAsia="Cambria" w:hAnsi="Cambria" w:cs="Cambria"/>
            <w:b w:val="0"/>
            <w:color w:val="auto"/>
            <w:sz w:val="20"/>
            <w:szCs w:val="20"/>
          </w:rPr>
          <w:t>Host</w:t>
        </w:r>
        <w:r w:rsidR="004269BF">
          <w:rPr>
            <w:rFonts w:ascii="Cambria" w:eastAsia="Cambria" w:hAnsi="Cambria" w:cs="Cambria"/>
            <w:b w:val="0"/>
            <w:color w:val="auto"/>
            <w:sz w:val="20"/>
            <w:szCs w:val="20"/>
          </w:rPr>
          <w:t xml:space="preserve"> </w:t>
        </w:r>
      </w:ins>
      <w:r w:rsidR="000F5DBA">
        <w:rPr>
          <w:rFonts w:ascii="Cambria" w:eastAsia="Cambria" w:hAnsi="Cambria" w:cs="Cambria"/>
          <w:b w:val="0"/>
          <w:color w:val="auto"/>
          <w:sz w:val="20"/>
          <w:szCs w:val="20"/>
        </w:rPr>
        <w:t>Certificates</w:t>
      </w:r>
      <w:ins w:id="701" w:author="Jeremy" w:date="2012-03-26T16:09:00Z">
        <w:r w:rsidR="004269BF">
          <w:rPr>
            <w:rFonts w:ascii="Cambria" w:eastAsia="Cambria" w:hAnsi="Cambria" w:cs="Cambria"/>
            <w:b w:val="0"/>
            <w:color w:val="auto"/>
            <w:sz w:val="20"/>
            <w:szCs w:val="20"/>
          </w:rPr>
          <w:t xml:space="preserve"> and</w:t>
        </w:r>
      </w:ins>
      <w:del w:id="702" w:author="Jeremy" w:date="2012-03-26T16:09:00Z">
        <w:r w:rsidR="00E133B7" w:rsidDel="004269BF">
          <w:rPr>
            <w:rFonts w:ascii="Cambria" w:eastAsia="Cambria" w:hAnsi="Cambria" w:cs="Cambria"/>
            <w:b w:val="0"/>
            <w:color w:val="auto"/>
            <w:sz w:val="20"/>
            <w:szCs w:val="20"/>
          </w:rPr>
          <w:delText>,</w:delText>
        </w:r>
      </w:del>
      <w:r w:rsidR="00E133B7">
        <w:rPr>
          <w:rFonts w:ascii="Cambria" w:eastAsia="Cambria" w:hAnsi="Cambria" w:cs="Cambria"/>
          <w:b w:val="0"/>
          <w:color w:val="auto"/>
          <w:sz w:val="20"/>
          <w:szCs w:val="20"/>
        </w:rPr>
        <w:t xml:space="preserve"> </w:t>
      </w:r>
      <w:r w:rsidR="004335D3">
        <w:rPr>
          <w:rFonts w:ascii="Cambria" w:eastAsia="Cambria" w:hAnsi="Cambria" w:cs="Cambria"/>
          <w:b w:val="0"/>
          <w:color w:val="auto"/>
          <w:sz w:val="20"/>
          <w:szCs w:val="20"/>
        </w:rPr>
        <w:t xml:space="preserve">up to </w:t>
      </w:r>
      <w:del w:id="703" w:author="Jeremy" w:date="2012-03-26T16:09:00Z">
        <w:r w:rsidR="004335D3" w:rsidDel="004269BF">
          <w:rPr>
            <w:rFonts w:ascii="Cambria" w:eastAsia="Cambria" w:hAnsi="Cambria" w:cs="Cambria"/>
            <w:b w:val="0"/>
            <w:color w:val="auto"/>
            <w:sz w:val="20"/>
            <w:szCs w:val="20"/>
          </w:rPr>
          <w:delText xml:space="preserve">1000 </w:delText>
        </w:r>
      </w:del>
      <w:ins w:id="704" w:author="Jeremy" w:date="2012-03-26T16:09:00Z">
        <w:r w:rsidR="004269BF">
          <w:rPr>
            <w:rFonts w:ascii="Cambria" w:eastAsia="Cambria" w:hAnsi="Cambria" w:cs="Cambria"/>
            <w:b w:val="0"/>
            <w:color w:val="auto"/>
            <w:sz w:val="20"/>
            <w:szCs w:val="20"/>
          </w:rPr>
          <w:t>2,5</w:t>
        </w:r>
        <w:r w:rsidR="004269BF">
          <w:rPr>
            <w:rFonts w:ascii="Cambria" w:eastAsia="Cambria" w:hAnsi="Cambria" w:cs="Cambria"/>
            <w:b w:val="0"/>
            <w:color w:val="auto"/>
            <w:sz w:val="20"/>
            <w:szCs w:val="20"/>
          </w:rPr>
          <w:t xml:space="preserve">00 </w:t>
        </w:r>
      </w:ins>
      <w:r w:rsidR="004335D3">
        <w:rPr>
          <w:rFonts w:ascii="Cambria" w:eastAsia="Cambria" w:hAnsi="Cambria" w:cs="Cambria"/>
          <w:b w:val="0"/>
          <w:color w:val="auto"/>
          <w:sz w:val="20"/>
          <w:szCs w:val="20"/>
        </w:rPr>
        <w:t xml:space="preserve">1-year </w:t>
      </w:r>
      <w:r w:rsidR="008C26D8">
        <w:rPr>
          <w:rFonts w:ascii="Cambria" w:eastAsia="Cambria" w:hAnsi="Cambria" w:cs="Cambria"/>
          <w:b w:val="0"/>
          <w:color w:val="auto"/>
          <w:sz w:val="20"/>
          <w:szCs w:val="20"/>
        </w:rPr>
        <w:t>Grid-only Client</w:t>
      </w:r>
      <w:r w:rsidR="004335D3">
        <w:rPr>
          <w:rFonts w:ascii="Cambria" w:eastAsia="Cambria" w:hAnsi="Cambria" w:cs="Cambria"/>
          <w:b w:val="0"/>
          <w:color w:val="auto"/>
          <w:sz w:val="20"/>
          <w:szCs w:val="20"/>
        </w:rPr>
        <w:t xml:space="preserve"> Certificates</w:t>
      </w:r>
      <w:del w:id="705" w:author="Jeremy" w:date="2012-03-26T16:09:00Z">
        <w:r w:rsidR="00E133B7" w:rsidDel="004269BF">
          <w:rPr>
            <w:rFonts w:ascii="Cambria" w:eastAsia="Cambria" w:hAnsi="Cambria" w:cs="Cambria"/>
            <w:b w:val="0"/>
            <w:color w:val="auto"/>
            <w:sz w:val="20"/>
            <w:szCs w:val="20"/>
          </w:rPr>
          <w:delText xml:space="preserve">, and up to </w:delText>
        </w:r>
        <w:commentRangeStart w:id="706"/>
        <w:r w:rsidR="00E133B7" w:rsidDel="004269BF">
          <w:rPr>
            <w:rFonts w:ascii="Cambria" w:eastAsia="Cambria" w:hAnsi="Cambria" w:cs="Cambria"/>
            <w:b w:val="0"/>
            <w:color w:val="auto"/>
            <w:sz w:val="20"/>
            <w:szCs w:val="20"/>
          </w:rPr>
          <w:delText xml:space="preserve">XXXXX </w:delText>
        </w:r>
        <w:commentRangeEnd w:id="706"/>
        <w:r w:rsidR="00E133B7" w:rsidDel="004269BF">
          <w:rPr>
            <w:rStyle w:val="CommentReference"/>
            <w:b w:val="0"/>
            <w:bCs w:val="0"/>
            <w:color w:val="auto"/>
            <w:kern w:val="0"/>
          </w:rPr>
          <w:commentReference w:id="706"/>
        </w:r>
        <w:r w:rsidR="00E133B7" w:rsidDel="004269BF">
          <w:rPr>
            <w:rFonts w:ascii="Cambria" w:eastAsia="Cambria" w:hAnsi="Cambria" w:cs="Cambria"/>
            <w:b w:val="0"/>
            <w:color w:val="auto"/>
            <w:sz w:val="20"/>
            <w:szCs w:val="20"/>
          </w:rPr>
          <w:delText>Publicly-trusted SSL Certificates</w:delText>
        </w:r>
      </w:del>
      <w:r w:rsidR="004335D3">
        <w:rPr>
          <w:rFonts w:ascii="Cambria" w:eastAsia="Cambria" w:hAnsi="Cambria" w:cs="Cambria"/>
          <w:b w:val="0"/>
          <w:color w:val="auto"/>
          <w:sz w:val="20"/>
          <w:szCs w:val="20"/>
        </w:rPr>
        <w:t xml:space="preserve">.  </w:t>
      </w:r>
      <w:commentRangeEnd w:id="694"/>
      <w:r w:rsidR="00B14C85">
        <w:rPr>
          <w:rStyle w:val="CommentReference"/>
          <w:b w:val="0"/>
          <w:bCs w:val="0"/>
          <w:color w:val="auto"/>
          <w:kern w:val="0"/>
        </w:rPr>
        <w:commentReference w:id="694"/>
      </w:r>
      <w:r w:rsidR="004335D3">
        <w:rPr>
          <w:rFonts w:ascii="Cambria" w:eastAsia="Cambria" w:hAnsi="Cambria" w:cs="Cambria"/>
          <w:b w:val="0"/>
          <w:color w:val="auto"/>
          <w:sz w:val="20"/>
          <w:szCs w:val="20"/>
        </w:rPr>
        <w:t xml:space="preserve">The Certificates may contain a collective maximum of 120 domain names. </w:t>
      </w:r>
      <w:r>
        <w:rPr>
          <w:rFonts w:ascii="Cambria" w:eastAsia="Cambria" w:hAnsi="Cambria" w:cs="Cambria"/>
          <w:b w:val="0"/>
          <w:color w:val="auto"/>
          <w:sz w:val="20"/>
          <w:szCs w:val="20"/>
        </w:rPr>
        <w:t>OSG Administrator</w:t>
      </w:r>
      <w:r w:rsidR="004335D3">
        <w:rPr>
          <w:rFonts w:ascii="Cambria" w:eastAsia="Cambria" w:hAnsi="Cambria" w:cs="Cambria"/>
          <w:b w:val="0"/>
          <w:color w:val="auto"/>
          <w:sz w:val="20"/>
          <w:szCs w:val="20"/>
        </w:rPr>
        <w:t xml:space="preserve"> may divide the Certificates among </w:t>
      </w:r>
      <w:ins w:id="707" w:author="Jeremy" w:date="2012-02-24T14:08:00Z">
        <w:r w:rsidR="00E476A5">
          <w:rPr>
            <w:rFonts w:ascii="Cambria" w:eastAsia="Cambria" w:hAnsi="Cambria" w:cs="Cambria"/>
            <w:b w:val="0"/>
            <w:color w:val="auto"/>
            <w:sz w:val="20"/>
            <w:szCs w:val="20"/>
          </w:rPr>
          <w:t xml:space="preserve">the Registration Authorities </w:t>
        </w:r>
      </w:ins>
      <w:del w:id="708" w:author="Jeremy" w:date="2012-02-24T14:08:00Z">
        <w:r w:rsidR="004335D3" w:rsidDel="00E476A5">
          <w:rPr>
            <w:rFonts w:ascii="Cambria" w:eastAsia="Cambria" w:hAnsi="Cambria" w:cs="Cambria"/>
            <w:b w:val="0"/>
            <w:color w:val="auto"/>
            <w:sz w:val="20"/>
            <w:szCs w:val="20"/>
          </w:rPr>
          <w:delText xml:space="preserve">itself and the </w:delText>
        </w:r>
      </w:del>
      <w:del w:id="709" w:author="Jeremy" w:date="2012-02-03T17:43:00Z">
        <w:r w:rsidR="004335D3" w:rsidDel="00756115">
          <w:rPr>
            <w:rFonts w:ascii="Cambria" w:eastAsia="Cambria" w:hAnsi="Cambria" w:cs="Cambria"/>
            <w:b w:val="0"/>
            <w:color w:val="auto"/>
            <w:sz w:val="20"/>
            <w:szCs w:val="20"/>
          </w:rPr>
          <w:delText>Participant</w:delText>
        </w:r>
      </w:del>
      <w:del w:id="710" w:author="Jeremy" w:date="2012-02-24T14:08:00Z">
        <w:r w:rsidR="004335D3" w:rsidDel="00E476A5">
          <w:rPr>
            <w:rFonts w:ascii="Cambria" w:eastAsia="Cambria" w:hAnsi="Cambria" w:cs="Cambria"/>
            <w:b w:val="0"/>
            <w:color w:val="auto"/>
            <w:sz w:val="20"/>
            <w:szCs w:val="20"/>
          </w:rPr>
          <w:delText xml:space="preserve">s </w:delText>
        </w:r>
      </w:del>
      <w:r w:rsidR="004335D3">
        <w:rPr>
          <w:rFonts w:ascii="Cambria" w:eastAsia="Cambria" w:hAnsi="Cambria" w:cs="Cambria"/>
          <w:b w:val="0"/>
          <w:color w:val="auto"/>
          <w:sz w:val="20"/>
          <w:szCs w:val="20"/>
        </w:rPr>
        <w:t>as it sees fit.</w:t>
      </w:r>
    </w:p>
    <w:p w:rsidR="000A240E" w:rsidRPr="00250CF7" w:rsidDel="00ED1267" w:rsidRDefault="009505F2" w:rsidP="00ED1267">
      <w:pPr>
        <w:pStyle w:val="Heading1"/>
        <w:numPr>
          <w:ilvl w:val="1"/>
          <w:numId w:val="20"/>
        </w:numPr>
        <w:spacing w:before="0" w:after="200"/>
        <w:rPr>
          <w:del w:id="711" w:author="Jeremy" w:date="2012-02-24T14:18:00Z"/>
          <w:color w:val="auto"/>
        </w:rPr>
      </w:pPr>
      <w:del w:id="712" w:author="Jeremy" w:date="2012-02-03T17:43:00Z">
        <w:r w:rsidDel="00756115">
          <w:rPr>
            <w:rFonts w:ascii="Cambria" w:eastAsia="Cambria" w:hAnsi="Cambria" w:cs="Cambria"/>
            <w:b w:val="0"/>
            <w:color w:val="auto"/>
            <w:sz w:val="20"/>
            <w:szCs w:val="20"/>
            <w:u w:val="single"/>
          </w:rPr>
          <w:delText>Participant</w:delText>
        </w:r>
      </w:del>
      <w:del w:id="713" w:author="Jeremy" w:date="2012-02-24T14:09:00Z">
        <w:r w:rsidR="00C77BC1" w:rsidRPr="00250CF7" w:rsidDel="00E476A5">
          <w:rPr>
            <w:rFonts w:ascii="Cambria" w:eastAsia="Cambria" w:hAnsi="Cambria" w:cs="Cambria"/>
            <w:b w:val="0"/>
            <w:color w:val="auto"/>
            <w:sz w:val="20"/>
            <w:szCs w:val="20"/>
            <w:u w:val="single"/>
          </w:rPr>
          <w:delText xml:space="preserve"> </w:delText>
        </w:r>
      </w:del>
      <w:proofErr w:type="gramStart"/>
      <w:ins w:id="714" w:author="Jeremy" w:date="2012-02-24T14:09:00Z">
        <w:r w:rsidR="00E476A5">
          <w:rPr>
            <w:rFonts w:ascii="Cambria" w:eastAsia="Cambria" w:hAnsi="Cambria" w:cs="Cambria"/>
            <w:b w:val="0"/>
            <w:color w:val="auto"/>
            <w:sz w:val="20"/>
            <w:szCs w:val="20"/>
            <w:u w:val="single"/>
          </w:rPr>
          <w:t xml:space="preserve">Subscriber </w:t>
        </w:r>
      </w:ins>
      <w:del w:id="715" w:author="Jeremy" w:date="2012-02-24T14:17:00Z">
        <w:r w:rsidR="00C77BC1" w:rsidRPr="00250CF7" w:rsidDel="00ED1267">
          <w:rPr>
            <w:rFonts w:ascii="Cambria" w:eastAsia="Cambria" w:hAnsi="Cambria" w:cs="Cambria"/>
            <w:b w:val="0"/>
            <w:color w:val="auto"/>
            <w:sz w:val="20"/>
            <w:szCs w:val="20"/>
            <w:u w:val="single"/>
          </w:rPr>
          <w:delText>Pricing</w:delText>
        </w:r>
      </w:del>
      <w:ins w:id="716" w:author="Jeremy" w:date="2012-02-24T14:17:00Z">
        <w:r w:rsidR="00ED1267">
          <w:rPr>
            <w:rFonts w:ascii="Cambria" w:eastAsia="Cambria" w:hAnsi="Cambria" w:cs="Cambria"/>
            <w:b w:val="0"/>
            <w:color w:val="auto"/>
            <w:sz w:val="20"/>
            <w:szCs w:val="20"/>
            <w:u w:val="single"/>
          </w:rPr>
          <w:t>Fees</w:t>
        </w:r>
      </w:ins>
      <w:r w:rsidR="00C77BC1" w:rsidRPr="00250CF7">
        <w:rPr>
          <w:rFonts w:ascii="Cambria" w:eastAsia="Cambria" w:hAnsi="Cambria" w:cs="Cambria"/>
          <w:b w:val="0"/>
          <w:color w:val="auto"/>
          <w:sz w:val="20"/>
          <w:szCs w:val="20"/>
        </w:rPr>
        <w:t>.</w:t>
      </w:r>
      <w:proofErr w:type="gramEnd"/>
      <w:r w:rsidR="00C77BC1" w:rsidRPr="00250CF7">
        <w:rPr>
          <w:rFonts w:ascii="Cambria" w:eastAsia="Cambria" w:hAnsi="Cambria" w:cs="Cambria"/>
          <w:b w:val="0"/>
          <w:color w:val="auto"/>
          <w:sz w:val="20"/>
          <w:szCs w:val="20"/>
        </w:rPr>
        <w:t xml:space="preserve">  </w:t>
      </w:r>
      <w:r w:rsidR="00731850">
        <w:rPr>
          <w:rFonts w:ascii="Cambria" w:eastAsia="Cambria" w:hAnsi="Cambria" w:cs="Cambria"/>
          <w:b w:val="0"/>
          <w:color w:val="auto"/>
          <w:sz w:val="20"/>
          <w:szCs w:val="20"/>
        </w:rPr>
        <w:t>OSG Administrator</w:t>
      </w:r>
      <w:r w:rsidR="00C77BC1" w:rsidRPr="00250CF7">
        <w:rPr>
          <w:rFonts w:ascii="Cambria" w:eastAsia="Cambria" w:hAnsi="Cambria" w:cs="Cambria"/>
          <w:b w:val="0"/>
          <w:color w:val="auto"/>
          <w:sz w:val="20"/>
          <w:szCs w:val="20"/>
        </w:rPr>
        <w:t xml:space="preserve"> is responsible for establishing</w:t>
      </w:r>
      <w:del w:id="717" w:author="Jeremy" w:date="2012-02-24T14:17:00Z">
        <w:r w:rsidR="00C77BC1" w:rsidRPr="00250CF7" w:rsidDel="00ED1267">
          <w:rPr>
            <w:rFonts w:ascii="Cambria" w:eastAsia="Cambria" w:hAnsi="Cambria" w:cs="Cambria"/>
            <w:b w:val="0"/>
            <w:color w:val="auto"/>
            <w:sz w:val="20"/>
            <w:szCs w:val="20"/>
          </w:rPr>
          <w:delText xml:space="preserve"> </w:delText>
        </w:r>
      </w:del>
      <w:ins w:id="718" w:author="Jeremy" w:date="2012-02-24T14:17:00Z">
        <w:r w:rsidR="00ED1267">
          <w:rPr>
            <w:rFonts w:ascii="Cambria" w:eastAsia="Cambria" w:hAnsi="Cambria" w:cs="Cambria"/>
            <w:b w:val="0"/>
            <w:color w:val="auto"/>
            <w:sz w:val="20"/>
            <w:szCs w:val="20"/>
          </w:rPr>
          <w:t xml:space="preserve"> and collecting any fees owed by third parties related to its services</w:t>
        </w:r>
      </w:ins>
      <w:ins w:id="719" w:author="Jeremy" w:date="2012-02-24T14:18:00Z">
        <w:r w:rsidR="00ED1267">
          <w:rPr>
            <w:rFonts w:ascii="Cambria" w:eastAsia="Cambria" w:hAnsi="Cambria" w:cs="Cambria"/>
            <w:b w:val="0"/>
            <w:color w:val="auto"/>
            <w:sz w:val="20"/>
            <w:szCs w:val="20"/>
          </w:rPr>
          <w:t>, including providing any invoices owed to such third parties</w:t>
        </w:r>
      </w:ins>
      <w:ins w:id="720" w:author="Jeremy" w:date="2012-02-24T14:17:00Z">
        <w:r w:rsidR="00ED1267">
          <w:rPr>
            <w:rFonts w:ascii="Cambria" w:eastAsia="Cambria" w:hAnsi="Cambria" w:cs="Cambria"/>
            <w:b w:val="0"/>
            <w:color w:val="auto"/>
            <w:sz w:val="20"/>
            <w:szCs w:val="20"/>
          </w:rPr>
          <w:t xml:space="preserve">.  </w:t>
        </w:r>
      </w:ins>
      <w:del w:id="721" w:author="Jeremy" w:date="2012-02-24T14:17:00Z">
        <w:r w:rsidR="00C77BC1" w:rsidRPr="00250CF7" w:rsidDel="00ED1267">
          <w:rPr>
            <w:rFonts w:ascii="Cambria" w:eastAsia="Cambria" w:hAnsi="Cambria" w:cs="Cambria"/>
            <w:b w:val="0"/>
            <w:color w:val="auto"/>
            <w:sz w:val="20"/>
            <w:szCs w:val="20"/>
          </w:rPr>
          <w:delText xml:space="preserve">pricing for the </w:delText>
        </w:r>
      </w:del>
      <w:del w:id="722" w:author="Jeremy" w:date="2012-02-03T17:43:00Z">
        <w:r w:rsidDel="00756115">
          <w:rPr>
            <w:rFonts w:ascii="Cambria" w:eastAsia="Cambria" w:hAnsi="Cambria" w:cs="Cambria"/>
            <w:b w:val="0"/>
            <w:color w:val="auto"/>
            <w:sz w:val="20"/>
            <w:szCs w:val="20"/>
          </w:rPr>
          <w:delText>Participant</w:delText>
        </w:r>
      </w:del>
      <w:del w:id="723" w:author="Jeremy" w:date="2012-02-24T14:17:00Z">
        <w:r w:rsidR="00C77BC1" w:rsidRPr="00250CF7" w:rsidDel="00ED1267">
          <w:rPr>
            <w:rFonts w:ascii="Cambria" w:eastAsia="Cambria" w:hAnsi="Cambria" w:cs="Cambria"/>
            <w:b w:val="0"/>
            <w:color w:val="auto"/>
            <w:sz w:val="20"/>
            <w:szCs w:val="20"/>
          </w:rPr>
          <w:delText xml:space="preserve">s.  </w:delText>
        </w:r>
      </w:del>
      <w:r w:rsidR="00EF1B82" w:rsidRPr="00250CF7">
        <w:rPr>
          <w:rFonts w:ascii="Cambria" w:eastAsia="Cambria" w:hAnsi="Cambria" w:cs="Cambria"/>
          <w:b w:val="0"/>
          <w:color w:val="auto"/>
          <w:sz w:val="20"/>
          <w:szCs w:val="20"/>
        </w:rPr>
        <w:t xml:space="preserve">DigiCert </w:t>
      </w:r>
      <w:r w:rsidR="009A7741" w:rsidRPr="00250CF7">
        <w:rPr>
          <w:rFonts w:ascii="Cambria" w:eastAsia="Cambria" w:hAnsi="Cambria" w:cs="Cambria"/>
          <w:b w:val="0"/>
          <w:color w:val="auto"/>
          <w:sz w:val="20"/>
          <w:szCs w:val="20"/>
        </w:rPr>
        <w:t xml:space="preserve">is not obligated to pay </w:t>
      </w:r>
      <w:r w:rsidR="00731850">
        <w:rPr>
          <w:rFonts w:ascii="Cambria" w:eastAsia="Cambria" w:hAnsi="Cambria" w:cs="Cambria"/>
          <w:b w:val="0"/>
          <w:color w:val="auto"/>
          <w:sz w:val="20"/>
          <w:szCs w:val="20"/>
        </w:rPr>
        <w:t>OSG Administrator</w:t>
      </w:r>
      <w:r w:rsidR="00EF1B82" w:rsidRPr="00250CF7">
        <w:rPr>
          <w:rFonts w:ascii="Cambria" w:eastAsia="Cambria" w:hAnsi="Cambria" w:cs="Cambria"/>
          <w:b w:val="0"/>
          <w:color w:val="auto"/>
          <w:sz w:val="20"/>
          <w:szCs w:val="20"/>
        </w:rPr>
        <w:t xml:space="preserve"> </w:t>
      </w:r>
      <w:r w:rsidR="009A7741" w:rsidRPr="00250CF7">
        <w:rPr>
          <w:rFonts w:ascii="Cambria" w:eastAsia="Cambria" w:hAnsi="Cambria" w:cs="Cambria"/>
          <w:b w:val="0"/>
          <w:color w:val="auto"/>
          <w:sz w:val="20"/>
          <w:szCs w:val="20"/>
        </w:rPr>
        <w:t>a</w:t>
      </w:r>
      <w:r w:rsidR="00EF1B82" w:rsidRPr="00250CF7">
        <w:rPr>
          <w:rFonts w:ascii="Cambria" w:eastAsia="Cambria" w:hAnsi="Cambria" w:cs="Cambria"/>
          <w:b w:val="0"/>
          <w:color w:val="auto"/>
          <w:sz w:val="20"/>
          <w:szCs w:val="20"/>
        </w:rPr>
        <w:t xml:space="preserve"> fee for </w:t>
      </w:r>
      <w:r w:rsidR="009A7741" w:rsidRPr="00250CF7">
        <w:rPr>
          <w:rFonts w:ascii="Cambria" w:eastAsia="Cambria" w:hAnsi="Cambria" w:cs="Cambria"/>
          <w:b w:val="0"/>
          <w:color w:val="auto"/>
          <w:sz w:val="20"/>
          <w:szCs w:val="20"/>
        </w:rPr>
        <w:t xml:space="preserve">any </w:t>
      </w:r>
      <w:r w:rsidR="00EF1B82" w:rsidRPr="00250CF7">
        <w:rPr>
          <w:rFonts w:ascii="Cambria" w:eastAsia="Cambria" w:hAnsi="Cambria" w:cs="Cambria"/>
          <w:b w:val="0"/>
          <w:color w:val="auto"/>
          <w:sz w:val="20"/>
          <w:szCs w:val="20"/>
        </w:rPr>
        <w:t xml:space="preserve">services or products provided by </w:t>
      </w:r>
      <w:r w:rsidR="00731850">
        <w:rPr>
          <w:rFonts w:ascii="Cambria" w:eastAsia="Cambria" w:hAnsi="Cambria" w:cs="Cambria"/>
          <w:b w:val="0"/>
          <w:color w:val="auto"/>
          <w:sz w:val="20"/>
          <w:szCs w:val="20"/>
        </w:rPr>
        <w:t>OSG Administrator</w:t>
      </w:r>
      <w:r w:rsidR="00EF1B82" w:rsidRPr="00250CF7">
        <w:rPr>
          <w:rFonts w:ascii="Cambria" w:eastAsia="Cambria" w:hAnsi="Cambria" w:cs="Cambria"/>
          <w:b w:val="0"/>
          <w:color w:val="auto"/>
          <w:sz w:val="20"/>
          <w:szCs w:val="20"/>
        </w:rPr>
        <w:t xml:space="preserve"> under this Agreement.</w:t>
      </w:r>
    </w:p>
    <w:p w:rsidR="000A240E" w:rsidRPr="00ED1267" w:rsidRDefault="00C77BC1" w:rsidP="00ED1267">
      <w:pPr>
        <w:pStyle w:val="Heading1"/>
        <w:numPr>
          <w:ilvl w:val="1"/>
          <w:numId w:val="20"/>
        </w:numPr>
        <w:spacing w:before="0" w:after="200"/>
        <w:rPr>
          <w:color w:val="auto"/>
        </w:rPr>
      </w:pPr>
      <w:del w:id="724" w:author="Jeremy" w:date="2012-02-24T14:18:00Z">
        <w:r w:rsidRPr="00ED1267" w:rsidDel="00ED1267">
          <w:rPr>
            <w:rFonts w:ascii="Cambria" w:eastAsia="Cambria" w:hAnsi="Cambria" w:cs="Cambria"/>
            <w:b w:val="0"/>
            <w:color w:val="auto"/>
            <w:sz w:val="20"/>
            <w:szCs w:val="20"/>
            <w:u w:val="single"/>
          </w:rPr>
          <w:delText>Invoices</w:delText>
        </w:r>
        <w:r w:rsidRPr="00ED1267" w:rsidDel="00ED1267">
          <w:rPr>
            <w:rFonts w:ascii="Cambria" w:eastAsia="Cambria" w:hAnsi="Cambria" w:cs="Cambria"/>
            <w:b w:val="0"/>
            <w:color w:val="auto"/>
            <w:sz w:val="20"/>
            <w:szCs w:val="20"/>
          </w:rPr>
          <w:delText xml:space="preserve">.  </w:delText>
        </w:r>
        <w:r w:rsidR="007976FC">
          <w:rPr>
            <w:rFonts w:ascii="Cambria" w:eastAsia="Cambria" w:hAnsi="Cambria" w:cs="Cambria"/>
            <w:b w:val="0"/>
            <w:color w:val="auto"/>
            <w:sz w:val="20"/>
            <w:szCs w:val="20"/>
          </w:rPr>
          <w:delText xml:space="preserve">OSG Administrator is responsible for invoicing </w:delText>
        </w:r>
      </w:del>
      <w:del w:id="725" w:author="Jeremy" w:date="2012-02-03T17:43:00Z">
        <w:r w:rsidR="007976FC">
          <w:rPr>
            <w:rFonts w:ascii="Cambria" w:eastAsia="Cambria" w:hAnsi="Cambria" w:cs="Cambria"/>
            <w:b w:val="0"/>
            <w:color w:val="auto"/>
            <w:sz w:val="20"/>
            <w:szCs w:val="20"/>
          </w:rPr>
          <w:delText>Participant</w:delText>
        </w:r>
      </w:del>
      <w:del w:id="726" w:author="Jeremy" w:date="2012-02-24T14:18:00Z">
        <w:r w:rsidR="007976FC">
          <w:rPr>
            <w:rFonts w:ascii="Cambria" w:eastAsia="Cambria" w:hAnsi="Cambria" w:cs="Cambria"/>
            <w:b w:val="0"/>
            <w:color w:val="auto"/>
            <w:sz w:val="20"/>
            <w:szCs w:val="20"/>
          </w:rPr>
          <w:delText xml:space="preserve">s and collecting any amount owed to OSG Administrator.  DigiCert shall provide OSG Administrator with monthly invoices for any services and products ordered by OSG Administrator or a </w:delText>
        </w:r>
      </w:del>
      <w:del w:id="727" w:author="Jeremy" w:date="2012-02-03T17:43:00Z">
        <w:r w:rsidR="007976FC">
          <w:rPr>
            <w:rFonts w:ascii="Cambria" w:eastAsia="Cambria" w:hAnsi="Cambria" w:cs="Cambria"/>
            <w:b w:val="0"/>
            <w:color w:val="auto"/>
            <w:sz w:val="20"/>
            <w:szCs w:val="20"/>
          </w:rPr>
          <w:delText>Participant</w:delText>
        </w:r>
      </w:del>
      <w:del w:id="728" w:author="Jeremy" w:date="2012-02-24T14:18:00Z">
        <w:r w:rsidR="007976FC">
          <w:rPr>
            <w:rFonts w:ascii="Cambria" w:eastAsia="Cambria" w:hAnsi="Cambria" w:cs="Cambria"/>
            <w:b w:val="0"/>
            <w:color w:val="auto"/>
            <w:sz w:val="20"/>
            <w:szCs w:val="20"/>
          </w:rPr>
          <w:delText>. OSG Administrator shall pay DigiCert the amounts listed on each accurate invoice within thirty (30) days after receiving the invoice from DigiCert.   A failure of OSG Administrator to pay an accurate invoice within sixty (60) days after receiving the invoice is a material breach of this Agreement.</w:delText>
        </w:r>
      </w:del>
      <w:r w:rsidR="007976FC">
        <w:rPr>
          <w:rFonts w:ascii="Cambria" w:hAnsi="Cambria"/>
          <w:b w:val="0"/>
          <w:color w:val="auto"/>
          <w:sz w:val="20"/>
          <w:szCs w:val="20"/>
        </w:rPr>
        <w:t xml:space="preserve"> </w:t>
      </w:r>
    </w:p>
    <w:p w:rsidR="00EF1B82" w:rsidRPr="00250CF7" w:rsidRDefault="00C77BC1" w:rsidP="00BF0120">
      <w:pPr>
        <w:pStyle w:val="Heading1"/>
        <w:numPr>
          <w:ilvl w:val="1"/>
          <w:numId w:val="20"/>
        </w:numPr>
        <w:spacing w:before="0" w:after="200"/>
        <w:rPr>
          <w:rFonts w:ascii="Cambria" w:hAnsi="Cambria"/>
          <w:b w:val="0"/>
          <w:color w:val="auto"/>
          <w:sz w:val="20"/>
          <w:szCs w:val="20"/>
        </w:rPr>
      </w:pPr>
      <w:proofErr w:type="gramStart"/>
      <w:r w:rsidRPr="00250CF7">
        <w:rPr>
          <w:rFonts w:ascii="Cambria" w:eastAsia="Cambria" w:hAnsi="Cambria" w:cs="Cambria"/>
          <w:b w:val="0"/>
          <w:bCs w:val="0"/>
          <w:color w:val="auto"/>
          <w:sz w:val="20"/>
          <w:szCs w:val="20"/>
          <w:u w:val="single"/>
        </w:rPr>
        <w:t>Taxes</w:t>
      </w:r>
      <w:r w:rsidRPr="00250CF7">
        <w:rPr>
          <w:rFonts w:ascii="Cambria" w:eastAsia="Cambria" w:hAnsi="Cambria" w:cs="Cambria"/>
          <w:b w:val="0"/>
          <w:bCs w:val="0"/>
          <w:color w:val="auto"/>
          <w:sz w:val="20"/>
          <w:szCs w:val="20"/>
        </w:rPr>
        <w:t>.</w:t>
      </w:r>
      <w:proofErr w:type="gramEnd"/>
      <w:r w:rsidRPr="00250CF7">
        <w:rPr>
          <w:rFonts w:ascii="Cambria" w:eastAsia="Cambria" w:hAnsi="Cambria" w:cs="Cambria"/>
          <w:b w:val="0"/>
          <w:bCs w:val="0"/>
          <w:color w:val="auto"/>
          <w:sz w:val="20"/>
          <w:szCs w:val="20"/>
        </w:rPr>
        <w:t xml:space="preserve">  This Agreement is entered into, and all of the services are performed and provided, entirely within the United States of America.  All fees for services are exclusive of any taxes, however imposed, e.g. sales tax, income tax, or VAT.  </w:t>
      </w:r>
      <w:r w:rsidR="00731850">
        <w:rPr>
          <w:rFonts w:ascii="Cambria" w:eastAsia="Cambria" w:hAnsi="Cambria" w:cs="Cambria"/>
          <w:b w:val="0"/>
          <w:bCs w:val="0"/>
          <w:color w:val="auto"/>
          <w:sz w:val="20"/>
          <w:szCs w:val="20"/>
        </w:rPr>
        <w:t>OSG Administrator</w:t>
      </w:r>
      <w:r w:rsidRPr="00250CF7">
        <w:rPr>
          <w:rFonts w:ascii="Cambria" w:eastAsia="Cambria" w:hAnsi="Cambria" w:cs="Cambria"/>
          <w:b w:val="0"/>
          <w:bCs w:val="0"/>
          <w:color w:val="auto"/>
          <w:sz w:val="20"/>
          <w:szCs w:val="20"/>
        </w:rPr>
        <w:t xml:space="preserve"> is solely responsible for calculating, collecting, and paying all tax obligations resulting from </w:t>
      </w:r>
      <w:r w:rsidR="00731850">
        <w:rPr>
          <w:rFonts w:ascii="Cambria" w:eastAsia="Cambria" w:hAnsi="Cambria" w:cs="Cambria"/>
          <w:b w:val="0"/>
          <w:bCs w:val="0"/>
          <w:color w:val="auto"/>
          <w:sz w:val="20"/>
          <w:szCs w:val="20"/>
        </w:rPr>
        <w:t>OSG Administrator</w:t>
      </w:r>
      <w:r w:rsidRPr="00250CF7">
        <w:rPr>
          <w:rFonts w:ascii="Cambria" w:eastAsia="Cambria" w:hAnsi="Cambria" w:cs="Cambria"/>
          <w:b w:val="0"/>
          <w:bCs w:val="0"/>
          <w:color w:val="auto"/>
          <w:sz w:val="20"/>
          <w:szCs w:val="20"/>
        </w:rPr>
        <w:t xml:space="preserve">’s </w:t>
      </w:r>
      <w:r w:rsidR="00795997">
        <w:rPr>
          <w:rFonts w:ascii="Cambria" w:eastAsia="Cambria" w:hAnsi="Cambria" w:cs="Cambria"/>
          <w:b w:val="0"/>
          <w:bCs w:val="0"/>
          <w:color w:val="auto"/>
          <w:sz w:val="20"/>
          <w:szCs w:val="20"/>
        </w:rPr>
        <w:t>use or promotion of the Certificates</w:t>
      </w:r>
      <w:r w:rsidRPr="00250CF7">
        <w:rPr>
          <w:rFonts w:ascii="Cambria" w:eastAsia="Cambria" w:hAnsi="Cambria" w:cs="Cambria"/>
          <w:b w:val="0"/>
          <w:bCs w:val="0"/>
          <w:color w:val="auto"/>
          <w:sz w:val="20"/>
          <w:szCs w:val="20"/>
        </w:rPr>
        <w:t xml:space="preserve">.  </w:t>
      </w:r>
      <w:r w:rsidR="00731850">
        <w:rPr>
          <w:rFonts w:ascii="Cambria" w:eastAsia="Cambria" w:hAnsi="Cambria" w:cs="Cambria"/>
          <w:b w:val="0"/>
          <w:bCs w:val="0"/>
          <w:color w:val="auto"/>
          <w:sz w:val="20"/>
          <w:szCs w:val="20"/>
        </w:rPr>
        <w:t>OSG Administrator</w:t>
      </w:r>
      <w:r w:rsidRPr="00250CF7">
        <w:rPr>
          <w:rFonts w:ascii="Cambria" w:eastAsia="Cambria" w:hAnsi="Cambria" w:cs="Cambria"/>
          <w:b w:val="0"/>
          <w:bCs w:val="0"/>
          <w:color w:val="auto"/>
          <w:sz w:val="20"/>
          <w:szCs w:val="20"/>
        </w:rPr>
        <w:t xml:space="preserve"> may not withhold or offset any amount owed to DigiCert for any reason</w:t>
      </w:r>
      <w:r w:rsidR="003A1444">
        <w:rPr>
          <w:rFonts w:ascii="Cambria" w:eastAsia="Cambria" w:hAnsi="Cambria" w:cs="Cambria"/>
          <w:b w:val="0"/>
          <w:bCs w:val="0"/>
          <w:color w:val="auto"/>
          <w:sz w:val="20"/>
          <w:szCs w:val="20"/>
        </w:rPr>
        <w:t>.</w:t>
      </w:r>
      <w:r w:rsidRPr="00250CF7">
        <w:rPr>
          <w:rFonts w:ascii="Cambria" w:hAnsi="Cambria"/>
          <w:b w:val="0"/>
          <w:color w:val="auto"/>
          <w:sz w:val="20"/>
          <w:szCs w:val="20"/>
        </w:rPr>
        <w:t xml:space="preserve"> </w:t>
      </w:r>
    </w:p>
    <w:p w:rsidR="000A240E" w:rsidRPr="00250CF7" w:rsidRDefault="00C77BC1" w:rsidP="00BF0120">
      <w:pPr>
        <w:pStyle w:val="Heading1"/>
        <w:numPr>
          <w:ilvl w:val="0"/>
          <w:numId w:val="20"/>
        </w:numPr>
        <w:spacing w:before="0" w:after="200"/>
        <w:rPr>
          <w:color w:val="auto"/>
        </w:rPr>
      </w:pPr>
      <w:r w:rsidRPr="00250CF7">
        <w:rPr>
          <w:rFonts w:ascii="Cambria" w:eastAsia="Cambria" w:hAnsi="Cambria" w:cs="Cambria"/>
          <w:color w:val="auto"/>
          <w:sz w:val="20"/>
          <w:szCs w:val="20"/>
        </w:rPr>
        <w:lastRenderedPageBreak/>
        <w:t>Term and Termination</w:t>
      </w:r>
    </w:p>
    <w:p w:rsidR="000A240E" w:rsidRPr="00250CF7" w:rsidRDefault="00C77BC1" w:rsidP="00BF0120">
      <w:pPr>
        <w:pStyle w:val="Heading1"/>
        <w:numPr>
          <w:ilvl w:val="1"/>
          <w:numId w:val="20"/>
        </w:numPr>
        <w:spacing w:before="0" w:after="200"/>
        <w:rPr>
          <w:color w:val="auto"/>
        </w:rPr>
      </w:pPr>
      <w:proofErr w:type="gramStart"/>
      <w:r w:rsidRPr="00250CF7">
        <w:rPr>
          <w:rFonts w:ascii="Cambria" w:eastAsia="Cambria" w:hAnsi="Cambria" w:cs="Cambria"/>
          <w:b w:val="0"/>
          <w:bCs w:val="0"/>
          <w:color w:val="auto"/>
          <w:sz w:val="20"/>
          <w:szCs w:val="20"/>
          <w:u w:val="single"/>
        </w:rPr>
        <w:t>Term</w:t>
      </w:r>
      <w:r w:rsidRPr="00250CF7">
        <w:rPr>
          <w:rFonts w:ascii="Cambria" w:eastAsia="Cambria" w:hAnsi="Cambria" w:cs="Cambria"/>
          <w:b w:val="0"/>
          <w:bCs w:val="0"/>
          <w:color w:val="auto"/>
          <w:sz w:val="20"/>
          <w:szCs w:val="20"/>
        </w:rPr>
        <w:t>.</w:t>
      </w:r>
      <w:proofErr w:type="gramEnd"/>
      <w:r w:rsidRPr="00250CF7">
        <w:rPr>
          <w:rFonts w:ascii="Cambria" w:eastAsia="Cambria" w:hAnsi="Cambria" w:cs="Cambria"/>
          <w:b w:val="0"/>
          <w:bCs w:val="0"/>
          <w:color w:val="auto"/>
          <w:sz w:val="20"/>
          <w:szCs w:val="20"/>
        </w:rPr>
        <w:t xml:space="preserve">  Unless terminated </w:t>
      </w:r>
      <w:r w:rsidR="00357D95" w:rsidRPr="00250CF7">
        <w:rPr>
          <w:rFonts w:ascii="Cambria" w:eastAsia="Cambria" w:hAnsi="Cambria" w:cs="Cambria"/>
          <w:b w:val="0"/>
          <w:bCs w:val="0"/>
          <w:color w:val="auto"/>
          <w:sz w:val="20"/>
          <w:szCs w:val="20"/>
        </w:rPr>
        <w:t xml:space="preserve">earlier </w:t>
      </w:r>
      <w:r w:rsidRPr="00250CF7">
        <w:rPr>
          <w:rFonts w:ascii="Cambria" w:eastAsia="Cambria" w:hAnsi="Cambria" w:cs="Cambria"/>
          <w:b w:val="0"/>
          <w:bCs w:val="0"/>
          <w:color w:val="auto"/>
          <w:sz w:val="20"/>
          <w:szCs w:val="20"/>
        </w:rPr>
        <w:t xml:space="preserve">as </w:t>
      </w:r>
      <w:r w:rsidR="000334F8">
        <w:rPr>
          <w:rFonts w:ascii="Cambria" w:eastAsia="Cambria" w:hAnsi="Cambria" w:cs="Cambria"/>
          <w:b w:val="0"/>
          <w:bCs w:val="0"/>
          <w:color w:val="auto"/>
          <w:sz w:val="20"/>
          <w:szCs w:val="20"/>
        </w:rPr>
        <w:t>allowed</w:t>
      </w:r>
      <w:r w:rsidRPr="00250CF7">
        <w:rPr>
          <w:rFonts w:ascii="Cambria" w:eastAsia="Cambria" w:hAnsi="Cambria" w:cs="Cambria"/>
          <w:b w:val="0"/>
          <w:bCs w:val="0"/>
          <w:color w:val="auto"/>
          <w:sz w:val="20"/>
          <w:szCs w:val="20"/>
        </w:rPr>
        <w:t xml:space="preserve"> herein, </w:t>
      </w:r>
      <w:r w:rsidRPr="00250CF7">
        <w:rPr>
          <w:rFonts w:ascii="Cambria" w:eastAsia="Cambria" w:hAnsi="Cambria" w:cs="Cambria"/>
          <w:b w:val="0"/>
          <w:color w:val="auto"/>
          <w:sz w:val="20"/>
          <w:szCs w:val="20"/>
        </w:rPr>
        <w:t xml:space="preserve">this </w:t>
      </w:r>
      <w:r w:rsidRPr="00250CF7">
        <w:rPr>
          <w:rFonts w:ascii="Cambria" w:eastAsia="Cambria" w:hAnsi="Cambria" w:cs="Cambria"/>
          <w:b w:val="0"/>
          <w:bCs w:val="0"/>
          <w:color w:val="auto"/>
          <w:sz w:val="20"/>
          <w:szCs w:val="20"/>
        </w:rPr>
        <w:t xml:space="preserve">Agreement commences </w:t>
      </w:r>
      <w:r w:rsidRPr="00250CF7">
        <w:rPr>
          <w:rFonts w:ascii="Cambria" w:eastAsia="Cambria" w:hAnsi="Cambria" w:cs="Cambria"/>
          <w:b w:val="0"/>
          <w:color w:val="auto"/>
          <w:sz w:val="20"/>
          <w:szCs w:val="20"/>
        </w:rPr>
        <w:t xml:space="preserve">on </w:t>
      </w:r>
      <w:r w:rsidRPr="00250CF7">
        <w:rPr>
          <w:rFonts w:ascii="Cambria" w:eastAsia="Cambria" w:hAnsi="Cambria" w:cs="Cambria"/>
          <w:b w:val="0"/>
          <w:bCs w:val="0"/>
          <w:color w:val="auto"/>
          <w:sz w:val="20"/>
          <w:szCs w:val="20"/>
        </w:rPr>
        <w:t>the Effective Date and continues for a</w:t>
      </w:r>
      <w:r w:rsidRPr="00250CF7">
        <w:rPr>
          <w:rFonts w:ascii="Cambria" w:eastAsia="Cambria" w:hAnsi="Cambria" w:cs="Cambria"/>
          <w:b w:val="0"/>
          <w:color w:val="auto"/>
          <w:sz w:val="20"/>
          <w:szCs w:val="20"/>
        </w:rPr>
        <w:t xml:space="preserve">n initial term of </w:t>
      </w:r>
      <w:r w:rsidRPr="00250CF7">
        <w:rPr>
          <w:rFonts w:ascii="Cambria" w:eastAsia="Cambria" w:hAnsi="Cambria" w:cs="Cambria"/>
          <w:b w:val="0"/>
          <w:bCs w:val="0"/>
          <w:color w:val="auto"/>
          <w:sz w:val="20"/>
          <w:szCs w:val="20"/>
        </w:rPr>
        <w:t xml:space="preserve">two years.  </w:t>
      </w:r>
      <w:r w:rsidRPr="00250CF7">
        <w:rPr>
          <w:rFonts w:ascii="Cambria" w:eastAsia="Cambria" w:hAnsi="Cambria" w:cs="Cambria"/>
          <w:b w:val="0"/>
          <w:color w:val="auto"/>
          <w:sz w:val="20"/>
          <w:szCs w:val="20"/>
        </w:rPr>
        <w:t xml:space="preserve">After the initial term, </w:t>
      </w:r>
      <w:r w:rsidRPr="00250CF7">
        <w:rPr>
          <w:rFonts w:ascii="Cambria" w:eastAsia="Cambria" w:hAnsi="Cambria" w:cs="Cambria"/>
          <w:b w:val="0"/>
          <w:bCs w:val="0"/>
          <w:color w:val="auto"/>
          <w:sz w:val="20"/>
          <w:szCs w:val="20"/>
        </w:rPr>
        <w:t xml:space="preserve">this Agreement </w:t>
      </w:r>
      <w:r w:rsidR="00AA380D">
        <w:rPr>
          <w:rFonts w:ascii="Cambria" w:eastAsia="Cambria" w:hAnsi="Cambria" w:cs="Cambria"/>
          <w:b w:val="0"/>
          <w:color w:val="auto"/>
          <w:sz w:val="20"/>
          <w:szCs w:val="20"/>
        </w:rPr>
        <w:t xml:space="preserve">will renew by </w:t>
      </w:r>
      <w:r w:rsidR="008C26D8">
        <w:rPr>
          <w:rFonts w:ascii="Cambria" w:eastAsia="Cambria" w:hAnsi="Cambria" w:cs="Cambria"/>
          <w:b w:val="0"/>
          <w:color w:val="auto"/>
          <w:sz w:val="20"/>
          <w:szCs w:val="20"/>
        </w:rPr>
        <w:t>mutual</w:t>
      </w:r>
      <w:r w:rsidR="00AA380D">
        <w:rPr>
          <w:rFonts w:ascii="Cambria" w:eastAsia="Cambria" w:hAnsi="Cambria" w:cs="Cambria"/>
          <w:b w:val="0"/>
          <w:color w:val="auto"/>
          <w:sz w:val="20"/>
          <w:szCs w:val="20"/>
        </w:rPr>
        <w:t xml:space="preserve"> Agreement of the parties.  </w:t>
      </w:r>
      <w:r w:rsidRPr="00250CF7">
        <w:rPr>
          <w:rFonts w:ascii="Cambria" w:eastAsia="Cambria" w:hAnsi="Cambria" w:cs="Cambria"/>
          <w:b w:val="0"/>
          <w:color w:val="auto"/>
          <w:sz w:val="20"/>
          <w:szCs w:val="20"/>
        </w:rPr>
        <w:t xml:space="preserve">  </w:t>
      </w:r>
    </w:p>
    <w:p w:rsidR="00B36B2A" w:rsidRPr="00250CF7" w:rsidRDefault="0090429A" w:rsidP="00BF0120">
      <w:pPr>
        <w:pStyle w:val="Heading1"/>
        <w:numPr>
          <w:ilvl w:val="1"/>
          <w:numId w:val="20"/>
        </w:numPr>
        <w:spacing w:before="0" w:after="200"/>
        <w:rPr>
          <w:color w:val="auto"/>
        </w:rPr>
      </w:pPr>
      <w:proofErr w:type="gramStart"/>
      <w:r w:rsidRPr="00250CF7">
        <w:rPr>
          <w:rFonts w:ascii="Cambria" w:eastAsia="Cambria" w:hAnsi="Cambria" w:cs="Cambria"/>
          <w:b w:val="0"/>
          <w:color w:val="auto"/>
          <w:sz w:val="20"/>
          <w:szCs w:val="20"/>
          <w:u w:val="single"/>
        </w:rPr>
        <w:t xml:space="preserve">DigiCert </w:t>
      </w:r>
      <w:r w:rsidR="00C77BC1" w:rsidRPr="00250CF7">
        <w:rPr>
          <w:rFonts w:ascii="Cambria" w:eastAsia="Cambria" w:hAnsi="Cambria" w:cs="Cambria"/>
          <w:b w:val="0"/>
          <w:color w:val="auto"/>
          <w:sz w:val="20"/>
          <w:szCs w:val="20"/>
          <w:u w:val="single"/>
        </w:rPr>
        <w:t>Termination</w:t>
      </w:r>
      <w:r w:rsidR="00C77BC1" w:rsidRPr="00250CF7">
        <w:rPr>
          <w:rFonts w:ascii="Cambria" w:eastAsia="Cambria" w:hAnsi="Cambria" w:cs="Cambria"/>
          <w:b w:val="0"/>
          <w:color w:val="auto"/>
          <w:sz w:val="20"/>
          <w:szCs w:val="20"/>
        </w:rPr>
        <w:t>.</w:t>
      </w:r>
      <w:proofErr w:type="gramEnd"/>
      <w:r w:rsidR="00C77BC1" w:rsidRPr="00250CF7">
        <w:rPr>
          <w:rFonts w:ascii="Cambria" w:eastAsia="Cambria" w:hAnsi="Cambria" w:cs="Cambria"/>
          <w:b w:val="0"/>
          <w:color w:val="auto"/>
          <w:sz w:val="20"/>
          <w:szCs w:val="20"/>
        </w:rPr>
        <w:t xml:space="preserve">  </w:t>
      </w:r>
      <w:r w:rsidRPr="00250CF7">
        <w:rPr>
          <w:rFonts w:ascii="Cambria" w:eastAsia="Cambria" w:hAnsi="Cambria" w:cs="Cambria"/>
          <w:b w:val="0"/>
          <w:color w:val="auto"/>
          <w:sz w:val="20"/>
          <w:szCs w:val="20"/>
        </w:rPr>
        <w:t xml:space="preserve">DigiCert </w:t>
      </w:r>
      <w:r w:rsidR="00C77BC1" w:rsidRPr="00250CF7">
        <w:rPr>
          <w:rFonts w:ascii="Cambria" w:eastAsia="Cambria" w:hAnsi="Cambria" w:cs="Cambria"/>
          <w:b w:val="0"/>
          <w:color w:val="auto"/>
          <w:sz w:val="20"/>
          <w:szCs w:val="20"/>
        </w:rPr>
        <w:t xml:space="preserve">may terminate this Agreement by giving written notice of the termination to </w:t>
      </w:r>
      <w:r w:rsidR="00731850">
        <w:rPr>
          <w:rFonts w:ascii="Cambria" w:eastAsia="Cambria" w:hAnsi="Cambria" w:cs="Cambria"/>
          <w:b w:val="0"/>
          <w:color w:val="auto"/>
          <w:sz w:val="20"/>
          <w:szCs w:val="20"/>
        </w:rPr>
        <w:t>OSG Administrator</w:t>
      </w:r>
      <w:r w:rsidRPr="00250CF7">
        <w:rPr>
          <w:rFonts w:ascii="Cambria" w:eastAsia="Cambria" w:hAnsi="Cambria" w:cs="Cambria"/>
          <w:b w:val="0"/>
          <w:color w:val="auto"/>
          <w:sz w:val="20"/>
          <w:szCs w:val="20"/>
        </w:rPr>
        <w:t xml:space="preserve"> </w:t>
      </w:r>
      <w:r w:rsidR="00C77BC1" w:rsidRPr="00250CF7">
        <w:rPr>
          <w:rFonts w:ascii="Cambria" w:eastAsia="Cambria" w:hAnsi="Cambria" w:cs="Cambria"/>
          <w:b w:val="0"/>
          <w:color w:val="auto"/>
          <w:sz w:val="20"/>
          <w:szCs w:val="20"/>
        </w:rPr>
        <w:t>if</w:t>
      </w:r>
      <w:r w:rsidR="00B36B2A" w:rsidRPr="00250CF7">
        <w:rPr>
          <w:rFonts w:ascii="Cambria" w:eastAsia="Cambria" w:hAnsi="Cambria" w:cs="Cambria"/>
          <w:b w:val="0"/>
          <w:color w:val="auto"/>
          <w:sz w:val="20"/>
          <w:szCs w:val="20"/>
        </w:rPr>
        <w:t>:</w:t>
      </w:r>
    </w:p>
    <w:p w:rsidR="00B36B2A" w:rsidRPr="00250CF7" w:rsidRDefault="00731850" w:rsidP="00BF0120">
      <w:pPr>
        <w:pStyle w:val="Heading1"/>
        <w:numPr>
          <w:ilvl w:val="2"/>
          <w:numId w:val="20"/>
        </w:numPr>
        <w:spacing w:before="0" w:after="200"/>
        <w:ind w:left="1440"/>
        <w:rPr>
          <w:color w:val="auto"/>
        </w:rPr>
      </w:pPr>
      <w:del w:id="729" w:author="Jeremy" w:date="2012-02-22T13:10:00Z">
        <w:r w:rsidDel="00925D4C">
          <w:rPr>
            <w:rFonts w:ascii="Cambria" w:eastAsia="Cambria" w:hAnsi="Cambria" w:cs="Cambria"/>
            <w:b w:val="0"/>
            <w:color w:val="auto"/>
            <w:sz w:val="20"/>
            <w:szCs w:val="20"/>
          </w:rPr>
          <w:delText>OSG Administrator</w:delText>
        </w:r>
      </w:del>
      <w:proofErr w:type="gramStart"/>
      <w:ins w:id="730" w:author="Jeremy" w:date="2012-02-22T13:10:00Z">
        <w:r w:rsidR="00925D4C">
          <w:rPr>
            <w:rFonts w:ascii="Cambria" w:eastAsia="Cambria" w:hAnsi="Cambria" w:cs="Cambria"/>
            <w:b w:val="0"/>
            <w:color w:val="auto"/>
            <w:sz w:val="20"/>
            <w:szCs w:val="20"/>
          </w:rPr>
          <w:t>a</w:t>
        </w:r>
        <w:proofErr w:type="gramEnd"/>
        <w:r w:rsidR="00925D4C">
          <w:rPr>
            <w:rFonts w:ascii="Cambria" w:eastAsia="Cambria" w:hAnsi="Cambria" w:cs="Cambria"/>
            <w:b w:val="0"/>
            <w:color w:val="auto"/>
            <w:sz w:val="20"/>
            <w:szCs w:val="20"/>
          </w:rPr>
          <w:t xml:space="preserve"> Registration Authority</w:t>
        </w:r>
      </w:ins>
      <w:r w:rsidR="00C77BC1" w:rsidRPr="00250CF7">
        <w:rPr>
          <w:rFonts w:ascii="Cambria" w:eastAsia="Cambria" w:hAnsi="Cambria" w:cs="Cambria"/>
          <w:b w:val="0"/>
          <w:color w:val="auto"/>
          <w:sz w:val="20"/>
          <w:szCs w:val="20"/>
        </w:rPr>
        <w:t xml:space="preserve"> is in material breach of this Agreement and such breach remains uncured more than 10 days after receipt of notice of the breach,</w:t>
      </w:r>
    </w:p>
    <w:p w:rsidR="00B36B2A" w:rsidRPr="00250CF7" w:rsidRDefault="00925D4C" w:rsidP="00BF0120">
      <w:pPr>
        <w:pStyle w:val="Heading1"/>
        <w:numPr>
          <w:ilvl w:val="2"/>
          <w:numId w:val="20"/>
        </w:numPr>
        <w:spacing w:before="0" w:after="200"/>
        <w:ind w:left="1440"/>
        <w:rPr>
          <w:color w:val="auto"/>
        </w:rPr>
      </w:pPr>
      <w:proofErr w:type="gramStart"/>
      <w:ins w:id="731" w:author="Jeremy" w:date="2012-02-22T13:10:00Z">
        <w:r>
          <w:rPr>
            <w:rFonts w:ascii="Cambria" w:eastAsia="Cambria" w:hAnsi="Cambria" w:cs="Cambria"/>
            <w:b w:val="0"/>
            <w:color w:val="auto"/>
            <w:sz w:val="20"/>
            <w:szCs w:val="20"/>
          </w:rPr>
          <w:t>a</w:t>
        </w:r>
        <w:proofErr w:type="gramEnd"/>
        <w:r>
          <w:rPr>
            <w:rFonts w:ascii="Cambria" w:eastAsia="Cambria" w:hAnsi="Cambria" w:cs="Cambria"/>
            <w:b w:val="0"/>
            <w:color w:val="auto"/>
            <w:sz w:val="20"/>
            <w:szCs w:val="20"/>
          </w:rPr>
          <w:t xml:space="preserve"> Registration Authority </w:t>
        </w:r>
      </w:ins>
      <w:del w:id="732" w:author="Jeremy" w:date="2012-02-22T13:10:00Z">
        <w:r w:rsidR="00731850" w:rsidDel="00925D4C">
          <w:rPr>
            <w:rFonts w:ascii="Cambria" w:eastAsia="Cambria" w:hAnsi="Cambria" w:cs="Cambria"/>
            <w:b w:val="0"/>
            <w:color w:val="auto"/>
            <w:sz w:val="20"/>
            <w:szCs w:val="20"/>
          </w:rPr>
          <w:delText>OSG Administrator</w:delText>
        </w:r>
        <w:r w:rsidR="00B36B2A" w:rsidRPr="00250CF7" w:rsidDel="00925D4C">
          <w:rPr>
            <w:rFonts w:ascii="Cambria" w:eastAsia="Cambria" w:hAnsi="Cambria" w:cs="Cambria"/>
            <w:b w:val="0"/>
            <w:color w:val="auto"/>
            <w:sz w:val="20"/>
            <w:szCs w:val="20"/>
          </w:rPr>
          <w:delText xml:space="preserve"> </w:delText>
        </w:r>
      </w:del>
      <w:r w:rsidR="00B36B2A" w:rsidRPr="00250CF7">
        <w:rPr>
          <w:rFonts w:ascii="Cambria" w:eastAsia="Cambria" w:hAnsi="Cambria" w:cs="Cambria"/>
          <w:b w:val="0"/>
          <w:color w:val="auto"/>
          <w:sz w:val="20"/>
          <w:szCs w:val="20"/>
        </w:rPr>
        <w:t xml:space="preserve">has failed to follow </w:t>
      </w:r>
      <w:del w:id="733" w:author="Jeremy" w:date="2012-02-22T13:10:00Z">
        <w:r w:rsidR="00B36B2A" w:rsidRPr="00250CF7" w:rsidDel="00925D4C">
          <w:rPr>
            <w:rFonts w:ascii="Cambria" w:eastAsia="Cambria" w:hAnsi="Cambria" w:cs="Cambria"/>
            <w:b w:val="0"/>
            <w:color w:val="auto"/>
            <w:sz w:val="20"/>
            <w:szCs w:val="20"/>
          </w:rPr>
          <w:delText xml:space="preserve">its </w:delText>
        </w:r>
      </w:del>
      <w:ins w:id="734" w:author="Jeremy" w:date="2012-02-22T13:10:00Z">
        <w:r>
          <w:rPr>
            <w:rFonts w:ascii="Cambria" w:eastAsia="Cambria" w:hAnsi="Cambria" w:cs="Cambria"/>
            <w:b w:val="0"/>
            <w:color w:val="auto"/>
            <w:sz w:val="20"/>
            <w:szCs w:val="20"/>
          </w:rPr>
          <w:t>the</w:t>
        </w:r>
        <w:r w:rsidRPr="00250CF7">
          <w:rPr>
            <w:rFonts w:ascii="Cambria" w:eastAsia="Cambria" w:hAnsi="Cambria" w:cs="Cambria"/>
            <w:b w:val="0"/>
            <w:color w:val="auto"/>
            <w:sz w:val="20"/>
            <w:szCs w:val="20"/>
          </w:rPr>
          <w:t xml:space="preserve"> </w:t>
        </w:r>
      </w:ins>
      <w:r w:rsidR="00B36B2A" w:rsidRPr="00250CF7">
        <w:rPr>
          <w:rFonts w:ascii="Cambria" w:eastAsia="Cambria" w:hAnsi="Cambria" w:cs="Cambria"/>
          <w:b w:val="0"/>
          <w:color w:val="auto"/>
          <w:sz w:val="20"/>
          <w:szCs w:val="20"/>
        </w:rPr>
        <w:t>RPS</w:t>
      </w:r>
      <w:r w:rsidR="00357D95" w:rsidRPr="00250CF7">
        <w:rPr>
          <w:rFonts w:ascii="Cambria" w:eastAsia="Cambria" w:hAnsi="Cambria" w:cs="Cambria"/>
          <w:b w:val="0"/>
          <w:color w:val="auto"/>
          <w:sz w:val="20"/>
          <w:szCs w:val="20"/>
        </w:rPr>
        <w:t xml:space="preserve"> or committed a </w:t>
      </w:r>
      <w:r w:rsidR="008D07C3" w:rsidRPr="00250CF7">
        <w:rPr>
          <w:rFonts w:ascii="Cambria" w:eastAsia="Cambria" w:hAnsi="Cambria" w:cs="Cambria"/>
          <w:b w:val="0"/>
          <w:color w:val="auto"/>
          <w:sz w:val="20"/>
          <w:szCs w:val="20"/>
        </w:rPr>
        <w:t>material</w:t>
      </w:r>
      <w:r w:rsidR="00357D95" w:rsidRPr="00250CF7">
        <w:rPr>
          <w:rFonts w:ascii="Cambria" w:eastAsia="Cambria" w:hAnsi="Cambria" w:cs="Cambria"/>
          <w:b w:val="0"/>
          <w:color w:val="auto"/>
          <w:sz w:val="20"/>
          <w:szCs w:val="20"/>
        </w:rPr>
        <w:t xml:space="preserve"> breach of this Agreement</w:t>
      </w:r>
      <w:r w:rsidR="008D07C3" w:rsidRPr="00250CF7">
        <w:rPr>
          <w:rFonts w:ascii="Cambria" w:eastAsia="Cambria" w:hAnsi="Cambria" w:cs="Cambria"/>
          <w:b w:val="0"/>
          <w:color w:val="auto"/>
          <w:sz w:val="20"/>
          <w:szCs w:val="20"/>
        </w:rPr>
        <w:t xml:space="preserve"> that is incapable of being cured</w:t>
      </w:r>
      <w:r w:rsidR="00B36B2A" w:rsidRPr="00250CF7">
        <w:rPr>
          <w:rFonts w:ascii="Cambria" w:eastAsia="Cambria" w:hAnsi="Cambria" w:cs="Cambria"/>
          <w:b w:val="0"/>
          <w:color w:val="auto"/>
          <w:sz w:val="20"/>
          <w:szCs w:val="20"/>
        </w:rPr>
        <w:t>,</w:t>
      </w:r>
    </w:p>
    <w:p w:rsidR="00B36B2A" w:rsidRPr="00250CF7" w:rsidRDefault="00731850" w:rsidP="00BF0120">
      <w:pPr>
        <w:pStyle w:val="Heading1"/>
        <w:numPr>
          <w:ilvl w:val="2"/>
          <w:numId w:val="20"/>
        </w:numPr>
        <w:spacing w:before="0" w:after="200"/>
        <w:ind w:left="1440"/>
        <w:rPr>
          <w:color w:val="auto"/>
        </w:rPr>
      </w:pPr>
      <w:del w:id="735" w:author="Jeremy" w:date="2012-02-27T10:40:00Z">
        <w:r w:rsidDel="00643FC9">
          <w:rPr>
            <w:rFonts w:ascii="Cambria" w:eastAsia="Cambria" w:hAnsi="Cambria" w:cs="Cambria"/>
            <w:b w:val="0"/>
            <w:color w:val="auto"/>
            <w:sz w:val="20"/>
            <w:szCs w:val="20"/>
          </w:rPr>
          <w:delText>OSG Administrator</w:delText>
        </w:r>
      </w:del>
      <w:proofErr w:type="gramStart"/>
      <w:ins w:id="736" w:author="Jeremy" w:date="2012-02-27T10:40:00Z">
        <w:r w:rsidR="00643FC9">
          <w:rPr>
            <w:rFonts w:ascii="Cambria" w:eastAsia="Cambria" w:hAnsi="Cambria" w:cs="Cambria"/>
            <w:b w:val="0"/>
            <w:color w:val="auto"/>
            <w:sz w:val="20"/>
            <w:szCs w:val="20"/>
          </w:rPr>
          <w:t>a</w:t>
        </w:r>
        <w:proofErr w:type="gramEnd"/>
        <w:r w:rsidR="00643FC9">
          <w:rPr>
            <w:rFonts w:ascii="Cambria" w:eastAsia="Cambria" w:hAnsi="Cambria" w:cs="Cambria"/>
            <w:b w:val="0"/>
            <w:color w:val="auto"/>
            <w:sz w:val="20"/>
            <w:szCs w:val="20"/>
          </w:rPr>
          <w:t xml:space="preserve"> Registration Authority</w:t>
        </w:r>
      </w:ins>
      <w:r w:rsidR="00B36B2A" w:rsidRPr="00250CF7">
        <w:rPr>
          <w:rFonts w:ascii="Cambria" w:eastAsia="Cambria" w:hAnsi="Cambria" w:cs="Cambria"/>
          <w:b w:val="0"/>
          <w:color w:val="auto"/>
          <w:sz w:val="20"/>
          <w:szCs w:val="20"/>
        </w:rPr>
        <w:t xml:space="preserve"> has engaged in illegal or fraudulent activity that</w:t>
      </w:r>
      <w:r w:rsidR="00C77BC1" w:rsidRPr="00250CF7">
        <w:rPr>
          <w:rFonts w:ascii="Cambria" w:eastAsia="Cambria" w:hAnsi="Cambria" w:cs="Cambria"/>
          <w:b w:val="0"/>
          <w:color w:val="auto"/>
          <w:sz w:val="20"/>
          <w:szCs w:val="20"/>
        </w:rPr>
        <w:t xml:space="preserve"> could cause harm to DigiCert’s business or reputation, or </w:t>
      </w:r>
    </w:p>
    <w:p w:rsidR="009A7741" w:rsidRPr="00250CF7" w:rsidRDefault="00731850" w:rsidP="00BF0120">
      <w:pPr>
        <w:pStyle w:val="Heading1"/>
        <w:numPr>
          <w:ilvl w:val="2"/>
          <w:numId w:val="20"/>
        </w:numPr>
        <w:spacing w:before="0" w:after="200"/>
        <w:ind w:left="1440"/>
        <w:rPr>
          <w:color w:val="auto"/>
        </w:rPr>
      </w:pPr>
      <w:r>
        <w:rPr>
          <w:rFonts w:ascii="Cambria" w:hAnsi="Cambria" w:cs="Calibri"/>
          <w:b w:val="0"/>
          <w:color w:val="auto"/>
          <w:sz w:val="20"/>
          <w:szCs w:val="20"/>
        </w:rPr>
        <w:t>OSG Administrator</w:t>
      </w:r>
      <w:r w:rsidR="00C77BC1" w:rsidRPr="00250CF7">
        <w:rPr>
          <w:rFonts w:ascii="Cambria" w:hAnsi="Cambria" w:cs="Arial"/>
          <w:b w:val="0"/>
          <w:color w:val="auto"/>
          <w:sz w:val="20"/>
          <w:szCs w:val="20"/>
        </w:rPr>
        <w:t xml:space="preserve"> (a) has a receiver, trustee, or liquidator appointed over substantially all of its assets, (b) has an involuntary bankruptcy proceeding filed against it that is not dismissed within 30 days of filing, or (c) files a voluntary petition of bankruptcy or reorganization</w:t>
      </w:r>
      <w:r w:rsidR="009A7741" w:rsidRPr="00250CF7">
        <w:rPr>
          <w:rFonts w:ascii="Cambria" w:hAnsi="Cambria" w:cs="Arial"/>
          <w:b w:val="0"/>
          <w:color w:val="auto"/>
          <w:sz w:val="20"/>
          <w:szCs w:val="20"/>
        </w:rPr>
        <w:t>.</w:t>
      </w:r>
      <w:r w:rsidR="009A7741" w:rsidRPr="00250CF7">
        <w:rPr>
          <w:rFonts w:ascii="Cambria" w:eastAsia="Cambria" w:hAnsi="Cambria" w:cs="Cambria"/>
          <w:b w:val="0"/>
          <w:color w:val="auto"/>
          <w:sz w:val="20"/>
          <w:szCs w:val="20"/>
        </w:rPr>
        <w:t xml:space="preserve"> </w:t>
      </w:r>
    </w:p>
    <w:p w:rsidR="000A240E" w:rsidRPr="00250CF7" w:rsidRDefault="009A7741" w:rsidP="00BF0120">
      <w:pPr>
        <w:pStyle w:val="Heading1"/>
        <w:spacing w:before="0" w:after="200"/>
        <w:ind w:left="1080"/>
        <w:rPr>
          <w:color w:val="auto"/>
        </w:rPr>
      </w:pPr>
      <w:r w:rsidRPr="00250CF7">
        <w:rPr>
          <w:rFonts w:ascii="Cambria" w:eastAsia="Cambria" w:hAnsi="Cambria" w:cs="Cambria"/>
          <w:b w:val="0"/>
          <w:color w:val="auto"/>
          <w:sz w:val="20"/>
          <w:szCs w:val="20"/>
        </w:rPr>
        <w:t xml:space="preserve">DigiCert’s </w:t>
      </w:r>
      <w:r w:rsidR="00C77BC1" w:rsidRPr="00250CF7">
        <w:rPr>
          <w:rFonts w:ascii="Cambria" w:eastAsia="Cambria" w:hAnsi="Cambria" w:cs="Cambria"/>
          <w:b w:val="0"/>
          <w:color w:val="auto"/>
          <w:sz w:val="20"/>
          <w:szCs w:val="20"/>
        </w:rPr>
        <w:t xml:space="preserve">exercise of a right under this Agreement to terminate or suspend services is not a breach of this Agreement and is not a basis for liability, even </w:t>
      </w:r>
      <w:r w:rsidRPr="00250CF7">
        <w:rPr>
          <w:rFonts w:ascii="Cambria" w:eastAsia="Cambria" w:hAnsi="Cambria" w:cs="Cambria"/>
          <w:b w:val="0"/>
          <w:color w:val="auto"/>
          <w:sz w:val="20"/>
          <w:szCs w:val="20"/>
        </w:rPr>
        <w:t>DigiCert</w:t>
      </w:r>
      <w:r w:rsidR="00C77BC1" w:rsidRPr="00250CF7">
        <w:rPr>
          <w:rFonts w:ascii="Cambria" w:eastAsia="Cambria" w:hAnsi="Cambria" w:cs="Cambria"/>
          <w:b w:val="0"/>
          <w:color w:val="auto"/>
          <w:sz w:val="20"/>
          <w:szCs w:val="20"/>
        </w:rPr>
        <w:t xml:space="preserve"> was aware that such termination or suspension of services would adversely affect </w:t>
      </w:r>
      <w:r w:rsidR="00731850">
        <w:rPr>
          <w:rFonts w:ascii="Cambria" w:eastAsia="Cambria" w:hAnsi="Cambria" w:cs="Cambria"/>
          <w:b w:val="0"/>
          <w:color w:val="auto"/>
          <w:sz w:val="20"/>
          <w:szCs w:val="20"/>
        </w:rPr>
        <w:t>OSG Administrator</w:t>
      </w:r>
      <w:r w:rsidR="00C77BC1" w:rsidRPr="00250CF7">
        <w:rPr>
          <w:rFonts w:ascii="Cambria" w:eastAsia="Cambria" w:hAnsi="Cambria" w:cs="Cambria"/>
          <w:b w:val="0"/>
          <w:color w:val="auto"/>
          <w:sz w:val="20"/>
          <w:szCs w:val="20"/>
        </w:rPr>
        <w:t>.</w:t>
      </w:r>
    </w:p>
    <w:p w:rsidR="0090429A" w:rsidRPr="00250CF7" w:rsidRDefault="00731850" w:rsidP="00BF0120">
      <w:pPr>
        <w:pStyle w:val="Heading1"/>
        <w:numPr>
          <w:ilvl w:val="1"/>
          <w:numId w:val="20"/>
        </w:numPr>
        <w:spacing w:before="0" w:after="200"/>
        <w:rPr>
          <w:color w:val="auto"/>
        </w:rPr>
      </w:pPr>
      <w:proofErr w:type="gramStart"/>
      <w:r>
        <w:rPr>
          <w:rFonts w:ascii="Cambria" w:eastAsia="Cambria" w:hAnsi="Cambria" w:cs="Cambria"/>
          <w:b w:val="0"/>
          <w:color w:val="auto"/>
          <w:sz w:val="20"/>
          <w:szCs w:val="20"/>
          <w:u w:val="single"/>
        </w:rPr>
        <w:t>OSG Administrator</w:t>
      </w:r>
      <w:r w:rsidR="0090429A" w:rsidRPr="00F65D9D">
        <w:rPr>
          <w:rFonts w:ascii="Cambria" w:eastAsia="Cambria" w:hAnsi="Cambria" w:cs="Cambria"/>
          <w:b w:val="0"/>
          <w:color w:val="auto"/>
          <w:sz w:val="20"/>
          <w:szCs w:val="20"/>
          <w:u w:val="single"/>
        </w:rPr>
        <w:t xml:space="preserve"> Termination</w:t>
      </w:r>
      <w:r w:rsidR="0090429A" w:rsidRPr="00250CF7">
        <w:rPr>
          <w:rFonts w:ascii="Cambria" w:eastAsia="Cambria" w:hAnsi="Cambria" w:cs="Cambria"/>
          <w:b w:val="0"/>
          <w:color w:val="auto"/>
          <w:sz w:val="20"/>
          <w:szCs w:val="20"/>
        </w:rPr>
        <w:t>.</w:t>
      </w:r>
      <w:proofErr w:type="gramEnd"/>
      <w:r w:rsidR="0090429A" w:rsidRPr="00250CF7">
        <w:rPr>
          <w:rFonts w:ascii="Cambria" w:eastAsia="Cambria" w:hAnsi="Cambria" w:cs="Cambria"/>
          <w:b w:val="0"/>
          <w:color w:val="auto"/>
          <w:sz w:val="20"/>
          <w:szCs w:val="20"/>
        </w:rPr>
        <w:t xml:space="preserve">  </w:t>
      </w:r>
      <w:r>
        <w:rPr>
          <w:rFonts w:ascii="Cambria" w:eastAsia="Cambria" w:hAnsi="Cambria" w:cs="Cambria"/>
          <w:b w:val="0"/>
          <w:color w:val="auto"/>
          <w:sz w:val="20"/>
          <w:szCs w:val="20"/>
        </w:rPr>
        <w:t>OSG Administrator</w:t>
      </w:r>
      <w:r w:rsidR="0090429A" w:rsidRPr="00250CF7">
        <w:rPr>
          <w:rFonts w:ascii="Cambria" w:eastAsia="Cambria" w:hAnsi="Cambria" w:cs="Cambria"/>
          <w:b w:val="0"/>
          <w:color w:val="auto"/>
          <w:sz w:val="20"/>
          <w:szCs w:val="20"/>
        </w:rPr>
        <w:t xml:space="preserve"> may terminate this Agreement by giving written notice of the termination to DigiCert if:</w:t>
      </w:r>
    </w:p>
    <w:p w:rsidR="0090429A" w:rsidRPr="00250CF7" w:rsidRDefault="0090429A" w:rsidP="00BF0120">
      <w:pPr>
        <w:pStyle w:val="Heading1"/>
        <w:numPr>
          <w:ilvl w:val="2"/>
          <w:numId w:val="20"/>
        </w:numPr>
        <w:spacing w:before="0" w:after="200"/>
        <w:ind w:left="1440"/>
        <w:rPr>
          <w:color w:val="auto"/>
        </w:rPr>
      </w:pPr>
      <w:r w:rsidRPr="00250CF7">
        <w:rPr>
          <w:rFonts w:ascii="Cambria" w:eastAsia="Cambria" w:hAnsi="Cambria" w:cs="Cambria"/>
          <w:b w:val="0"/>
          <w:color w:val="auto"/>
          <w:sz w:val="20"/>
          <w:szCs w:val="20"/>
        </w:rPr>
        <w:t>DigiCert is in material breach of this Agreement and such breach remains uncured more than 10 days after receipt of notice of the breach,</w:t>
      </w:r>
    </w:p>
    <w:p w:rsidR="0090429A" w:rsidRPr="00250CF7" w:rsidRDefault="0090429A" w:rsidP="00BF0120">
      <w:pPr>
        <w:pStyle w:val="Heading1"/>
        <w:numPr>
          <w:ilvl w:val="2"/>
          <w:numId w:val="20"/>
        </w:numPr>
        <w:spacing w:before="0" w:after="200"/>
        <w:ind w:left="1440"/>
        <w:rPr>
          <w:color w:val="auto"/>
        </w:rPr>
      </w:pPr>
      <w:r w:rsidRPr="00250CF7">
        <w:rPr>
          <w:rFonts w:ascii="Cambria" w:eastAsia="Cambria" w:hAnsi="Cambria" w:cs="Cambria"/>
          <w:b w:val="0"/>
          <w:color w:val="auto"/>
          <w:sz w:val="20"/>
          <w:szCs w:val="20"/>
        </w:rPr>
        <w:t xml:space="preserve">DigiCert has engaged in illegal or fraudulent activity that could cause harm to </w:t>
      </w:r>
      <w:r w:rsidR="00731850">
        <w:rPr>
          <w:rFonts w:ascii="Cambria" w:eastAsia="Cambria" w:hAnsi="Cambria" w:cs="Cambria"/>
          <w:b w:val="0"/>
          <w:color w:val="auto"/>
          <w:sz w:val="20"/>
          <w:szCs w:val="20"/>
        </w:rPr>
        <w:t>OSG Administrator</w:t>
      </w:r>
      <w:r w:rsidRPr="00250CF7">
        <w:rPr>
          <w:rFonts w:ascii="Cambria" w:eastAsia="Cambria" w:hAnsi="Cambria" w:cs="Cambria"/>
          <w:b w:val="0"/>
          <w:color w:val="auto"/>
          <w:sz w:val="20"/>
          <w:szCs w:val="20"/>
        </w:rPr>
        <w:t xml:space="preserve">’s business or reputation, or </w:t>
      </w:r>
    </w:p>
    <w:p w:rsidR="009A7741" w:rsidRPr="00250CF7" w:rsidRDefault="0090429A" w:rsidP="00BF0120">
      <w:pPr>
        <w:pStyle w:val="Heading1"/>
        <w:numPr>
          <w:ilvl w:val="2"/>
          <w:numId w:val="20"/>
        </w:numPr>
        <w:spacing w:before="0" w:after="200"/>
        <w:ind w:left="1440"/>
        <w:rPr>
          <w:color w:val="auto"/>
        </w:rPr>
      </w:pPr>
      <w:r w:rsidRPr="00250CF7">
        <w:rPr>
          <w:rFonts w:ascii="Cambria" w:hAnsi="Cambria" w:cs="Calibri"/>
          <w:b w:val="0"/>
          <w:color w:val="auto"/>
          <w:sz w:val="20"/>
          <w:szCs w:val="20"/>
        </w:rPr>
        <w:t>DigiCert</w:t>
      </w:r>
      <w:r w:rsidRPr="00250CF7">
        <w:rPr>
          <w:rFonts w:ascii="Cambria" w:hAnsi="Cambria" w:cs="Arial"/>
          <w:b w:val="0"/>
          <w:color w:val="auto"/>
          <w:sz w:val="20"/>
          <w:szCs w:val="20"/>
        </w:rPr>
        <w:t xml:space="preserve"> (a) has a receiver, trustee, or liquidator appointed over substantially all of its assets, (b) has an involuntary bankruptcy proceeding filed against it that is not dismissed within 30 days of filing, or (c) files a voluntary petition of bankruptcy or reorganization.</w:t>
      </w:r>
      <w:r w:rsidRPr="00250CF7">
        <w:rPr>
          <w:rFonts w:ascii="Cambria" w:eastAsia="Cambria" w:hAnsi="Cambria" w:cs="Cambria"/>
          <w:b w:val="0"/>
          <w:color w:val="auto"/>
          <w:sz w:val="20"/>
          <w:szCs w:val="20"/>
        </w:rPr>
        <w:t xml:space="preserve">  </w:t>
      </w:r>
    </w:p>
    <w:p w:rsidR="0090429A" w:rsidRPr="00250CF7" w:rsidRDefault="00731850" w:rsidP="00BF0120">
      <w:pPr>
        <w:pStyle w:val="Heading1"/>
        <w:spacing w:before="0" w:after="200"/>
        <w:ind w:left="1080"/>
        <w:rPr>
          <w:color w:val="auto"/>
        </w:rPr>
      </w:pPr>
      <w:r>
        <w:rPr>
          <w:rFonts w:ascii="Cambria" w:hAnsi="Cambria" w:cs="Calibri"/>
          <w:b w:val="0"/>
          <w:color w:val="auto"/>
          <w:sz w:val="20"/>
          <w:szCs w:val="20"/>
        </w:rPr>
        <w:t>OSG Administrator</w:t>
      </w:r>
      <w:r w:rsidR="009A7741" w:rsidRPr="00250CF7">
        <w:rPr>
          <w:rFonts w:ascii="Cambria" w:hAnsi="Cambria" w:cs="Calibri"/>
          <w:b w:val="0"/>
          <w:color w:val="auto"/>
          <w:sz w:val="20"/>
          <w:szCs w:val="20"/>
        </w:rPr>
        <w:t>’s</w:t>
      </w:r>
      <w:r w:rsidR="0090429A" w:rsidRPr="00250CF7">
        <w:rPr>
          <w:rFonts w:ascii="Cambria" w:eastAsia="Cambria" w:hAnsi="Cambria" w:cs="Cambria"/>
          <w:b w:val="0"/>
          <w:color w:val="auto"/>
          <w:sz w:val="20"/>
          <w:szCs w:val="20"/>
        </w:rPr>
        <w:t xml:space="preserve"> exercise of a right under this Agreement to terminate or suspend services is not a breach of this Agreement and is not a basis for liability, even </w:t>
      </w:r>
      <w:r>
        <w:rPr>
          <w:rFonts w:ascii="Cambria" w:eastAsia="Cambria" w:hAnsi="Cambria" w:cs="Cambria"/>
          <w:b w:val="0"/>
          <w:color w:val="auto"/>
          <w:sz w:val="20"/>
          <w:szCs w:val="20"/>
        </w:rPr>
        <w:t>OSG Administrator</w:t>
      </w:r>
      <w:r w:rsidR="0090429A" w:rsidRPr="00250CF7">
        <w:rPr>
          <w:rFonts w:ascii="Cambria" w:eastAsia="Cambria" w:hAnsi="Cambria" w:cs="Cambria"/>
          <w:b w:val="0"/>
          <w:color w:val="auto"/>
          <w:sz w:val="20"/>
          <w:szCs w:val="20"/>
        </w:rPr>
        <w:t xml:space="preserve"> was aware that such termination or suspension of services would adversely affect </w:t>
      </w:r>
      <w:r w:rsidR="009A7741" w:rsidRPr="00250CF7">
        <w:rPr>
          <w:rFonts w:ascii="Cambria" w:eastAsia="Cambria" w:hAnsi="Cambria" w:cs="Cambria"/>
          <w:b w:val="0"/>
          <w:color w:val="auto"/>
          <w:sz w:val="20"/>
          <w:szCs w:val="20"/>
        </w:rPr>
        <w:t>DigiCert</w:t>
      </w:r>
      <w:r w:rsidR="0090429A" w:rsidRPr="00250CF7">
        <w:rPr>
          <w:rFonts w:ascii="Cambria" w:eastAsia="Cambria" w:hAnsi="Cambria" w:cs="Cambria"/>
          <w:b w:val="0"/>
          <w:color w:val="auto"/>
          <w:sz w:val="20"/>
          <w:szCs w:val="20"/>
        </w:rPr>
        <w:t>.</w:t>
      </w:r>
    </w:p>
    <w:p w:rsidR="00276AEC" w:rsidRPr="00250CF7" w:rsidRDefault="00C77BC1"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t xml:space="preserve">Events </w:t>
      </w:r>
      <w:proofErr w:type="gramStart"/>
      <w:r w:rsidRPr="00250CF7">
        <w:rPr>
          <w:rFonts w:ascii="Cambria" w:eastAsia="Cambria" w:hAnsi="Cambria" w:cs="Cambria"/>
          <w:b w:val="0"/>
          <w:color w:val="auto"/>
          <w:sz w:val="20"/>
          <w:szCs w:val="20"/>
          <w:u w:val="single"/>
        </w:rPr>
        <w:t>Upon</w:t>
      </w:r>
      <w:proofErr w:type="gramEnd"/>
      <w:r w:rsidRPr="00250CF7">
        <w:rPr>
          <w:rFonts w:ascii="Cambria" w:eastAsia="Cambria" w:hAnsi="Cambria" w:cs="Cambria"/>
          <w:b w:val="0"/>
          <w:color w:val="auto"/>
          <w:sz w:val="20"/>
          <w:szCs w:val="20"/>
          <w:u w:val="single"/>
        </w:rPr>
        <w:t xml:space="preserve"> Termination</w:t>
      </w:r>
      <w:r w:rsidRPr="00250CF7">
        <w:rPr>
          <w:rFonts w:ascii="Cambria" w:eastAsia="Cambria" w:hAnsi="Cambria" w:cs="Cambria"/>
          <w:b w:val="0"/>
          <w:color w:val="auto"/>
          <w:sz w:val="20"/>
          <w:szCs w:val="20"/>
        </w:rPr>
        <w:t xml:space="preserve">.  Upon termination, all rights granted to </w:t>
      </w:r>
      <w:r w:rsidR="00731850">
        <w:rPr>
          <w:rFonts w:ascii="Cambria" w:eastAsia="Cambria" w:hAnsi="Cambria" w:cs="Cambria"/>
          <w:b w:val="0"/>
          <w:color w:val="auto"/>
          <w:sz w:val="20"/>
          <w:szCs w:val="20"/>
        </w:rPr>
        <w:t>OSG Administrator</w:t>
      </w:r>
      <w:r w:rsidRPr="00250CF7">
        <w:rPr>
          <w:rFonts w:ascii="Cambria" w:eastAsia="Cambria" w:hAnsi="Cambria" w:cs="Cambria"/>
          <w:b w:val="0"/>
          <w:color w:val="auto"/>
          <w:sz w:val="20"/>
          <w:szCs w:val="20"/>
        </w:rPr>
        <w:t xml:space="preserve"> herein are revoked, and </w:t>
      </w:r>
      <w:r w:rsidR="00731850">
        <w:rPr>
          <w:rFonts w:ascii="Cambria" w:eastAsia="Cambria" w:hAnsi="Cambria" w:cs="Cambria"/>
          <w:b w:val="0"/>
          <w:color w:val="auto"/>
          <w:sz w:val="20"/>
          <w:szCs w:val="20"/>
        </w:rPr>
        <w:t>OSG Administrator</w:t>
      </w:r>
      <w:r w:rsidRPr="00250CF7">
        <w:rPr>
          <w:rFonts w:ascii="Cambria" w:eastAsia="Cambria" w:hAnsi="Cambria" w:cs="Cambria"/>
          <w:b w:val="0"/>
          <w:color w:val="auto"/>
          <w:sz w:val="20"/>
          <w:szCs w:val="20"/>
        </w:rPr>
        <w:t xml:space="preserve"> shall</w:t>
      </w:r>
      <w:r w:rsidR="00276AEC" w:rsidRPr="00250CF7">
        <w:rPr>
          <w:rFonts w:ascii="Cambria" w:eastAsia="Cambria" w:hAnsi="Cambria" w:cs="Cambria"/>
          <w:b w:val="0"/>
          <w:color w:val="auto"/>
          <w:sz w:val="20"/>
          <w:szCs w:val="20"/>
        </w:rPr>
        <w:t>:</w:t>
      </w:r>
    </w:p>
    <w:p w:rsidR="00B36B2A" w:rsidRPr="00250CF7" w:rsidRDefault="00C77BC1" w:rsidP="00BF0120">
      <w:pPr>
        <w:pStyle w:val="Heading1"/>
        <w:numPr>
          <w:ilvl w:val="2"/>
          <w:numId w:val="20"/>
        </w:numPr>
        <w:spacing w:before="0" w:after="200"/>
        <w:ind w:left="1440"/>
        <w:rPr>
          <w:color w:val="auto"/>
        </w:rPr>
      </w:pPr>
      <w:proofErr w:type="gramStart"/>
      <w:r w:rsidRPr="00250CF7">
        <w:rPr>
          <w:rFonts w:ascii="Cambria" w:eastAsia="Cambria" w:hAnsi="Cambria" w:cs="Cambria"/>
          <w:b w:val="0"/>
          <w:color w:val="auto"/>
          <w:sz w:val="20"/>
          <w:szCs w:val="20"/>
        </w:rPr>
        <w:t>within</w:t>
      </w:r>
      <w:proofErr w:type="gramEnd"/>
      <w:r w:rsidRPr="00250CF7">
        <w:rPr>
          <w:rFonts w:ascii="Cambria" w:eastAsia="Cambria" w:hAnsi="Cambria" w:cs="Cambria"/>
          <w:b w:val="0"/>
          <w:color w:val="auto"/>
          <w:sz w:val="20"/>
          <w:szCs w:val="20"/>
        </w:rPr>
        <w:t xml:space="preserve"> </w:t>
      </w:r>
      <w:r w:rsidR="00385842" w:rsidRPr="00250CF7">
        <w:rPr>
          <w:rFonts w:ascii="Cambria" w:eastAsia="Cambria" w:hAnsi="Cambria" w:cs="Cambria"/>
          <w:b w:val="0"/>
          <w:color w:val="auto"/>
          <w:sz w:val="20"/>
          <w:szCs w:val="20"/>
        </w:rPr>
        <w:t>thirty (30)</w:t>
      </w:r>
      <w:r w:rsidRPr="00250CF7">
        <w:rPr>
          <w:rFonts w:ascii="Cambria" w:eastAsia="Cambria" w:hAnsi="Cambria" w:cs="Cambria"/>
          <w:b w:val="0"/>
          <w:color w:val="auto"/>
          <w:sz w:val="20"/>
          <w:szCs w:val="20"/>
        </w:rPr>
        <w:t xml:space="preserve"> days, pay any amo</w:t>
      </w:r>
      <w:r w:rsidR="00B36B2A" w:rsidRPr="00250CF7">
        <w:rPr>
          <w:rFonts w:ascii="Cambria" w:eastAsia="Cambria" w:hAnsi="Cambria" w:cs="Cambria"/>
          <w:b w:val="0"/>
          <w:color w:val="auto"/>
          <w:sz w:val="20"/>
          <w:szCs w:val="20"/>
        </w:rPr>
        <w:t>unts due under this Agreement,</w:t>
      </w:r>
    </w:p>
    <w:p w:rsidR="00B36B2A" w:rsidRPr="00250CF7" w:rsidRDefault="00C77BC1" w:rsidP="00BF0120">
      <w:pPr>
        <w:pStyle w:val="Heading1"/>
        <w:numPr>
          <w:ilvl w:val="2"/>
          <w:numId w:val="20"/>
        </w:numPr>
        <w:spacing w:before="0" w:after="200"/>
        <w:ind w:left="1440"/>
        <w:rPr>
          <w:color w:val="auto"/>
        </w:rPr>
      </w:pPr>
      <w:proofErr w:type="gramStart"/>
      <w:r w:rsidRPr="00250CF7">
        <w:rPr>
          <w:rFonts w:ascii="Cambria" w:eastAsia="Cambria" w:hAnsi="Cambria" w:cs="Cambria"/>
          <w:b w:val="0"/>
          <w:color w:val="auto"/>
          <w:sz w:val="20"/>
          <w:szCs w:val="20"/>
        </w:rPr>
        <w:t>immediately</w:t>
      </w:r>
      <w:proofErr w:type="gramEnd"/>
      <w:r w:rsidRPr="00250CF7">
        <w:rPr>
          <w:rFonts w:ascii="Cambria" w:eastAsia="Cambria" w:hAnsi="Cambria" w:cs="Cambria"/>
          <w:b w:val="0"/>
          <w:color w:val="auto"/>
          <w:sz w:val="20"/>
          <w:szCs w:val="20"/>
        </w:rPr>
        <w:t xml:space="preserve"> remove any trademarks or copyrighted material owned or provided by DigiCert from </w:t>
      </w:r>
      <w:r w:rsidR="00731850">
        <w:rPr>
          <w:rFonts w:ascii="Cambria" w:eastAsia="Cambria" w:hAnsi="Cambria" w:cs="Cambria"/>
          <w:b w:val="0"/>
          <w:color w:val="auto"/>
          <w:sz w:val="20"/>
          <w:szCs w:val="20"/>
        </w:rPr>
        <w:t>OSG Administrator</w:t>
      </w:r>
      <w:r w:rsidRPr="00250CF7">
        <w:rPr>
          <w:rFonts w:ascii="Cambria" w:eastAsia="Cambria" w:hAnsi="Cambria" w:cs="Cambria"/>
          <w:b w:val="0"/>
          <w:color w:val="auto"/>
          <w:sz w:val="20"/>
          <w:szCs w:val="20"/>
        </w:rPr>
        <w:t xml:space="preserve">’s website(s), and </w:t>
      </w:r>
    </w:p>
    <w:p w:rsidR="00501035" w:rsidRPr="00501035" w:rsidRDefault="00B36B2A" w:rsidP="00BF0120">
      <w:pPr>
        <w:pStyle w:val="Heading1"/>
        <w:numPr>
          <w:ilvl w:val="2"/>
          <w:numId w:val="20"/>
        </w:numPr>
        <w:spacing w:before="0" w:after="200"/>
        <w:ind w:left="1440"/>
        <w:rPr>
          <w:color w:val="auto"/>
        </w:rPr>
      </w:pPr>
      <w:proofErr w:type="gramStart"/>
      <w:r w:rsidRPr="00250CF7">
        <w:rPr>
          <w:rFonts w:ascii="Cambria" w:eastAsia="Cambria" w:hAnsi="Cambria" w:cs="Cambria"/>
          <w:b w:val="0"/>
          <w:color w:val="auto"/>
          <w:sz w:val="20"/>
          <w:szCs w:val="20"/>
        </w:rPr>
        <w:t>w</w:t>
      </w:r>
      <w:r w:rsidR="00C77BC1" w:rsidRPr="00250CF7">
        <w:rPr>
          <w:rFonts w:ascii="Cambria" w:eastAsia="Cambria" w:hAnsi="Cambria" w:cs="Cambria"/>
          <w:b w:val="0"/>
          <w:color w:val="auto"/>
          <w:sz w:val="20"/>
          <w:szCs w:val="20"/>
        </w:rPr>
        <w:t>ithin</w:t>
      </w:r>
      <w:proofErr w:type="gramEnd"/>
      <w:r w:rsidR="00C77BC1" w:rsidRPr="00250CF7">
        <w:rPr>
          <w:rFonts w:ascii="Cambria" w:eastAsia="Cambria" w:hAnsi="Cambria" w:cs="Cambria"/>
          <w:b w:val="0"/>
          <w:color w:val="auto"/>
          <w:sz w:val="20"/>
          <w:szCs w:val="20"/>
        </w:rPr>
        <w:t xml:space="preserve"> ten days, return or destroy all Confidential Information obtained from DigiCert.  </w:t>
      </w:r>
    </w:p>
    <w:p w:rsidR="0090429A" w:rsidRPr="00250CF7" w:rsidDel="00AC4B9F" w:rsidRDefault="005D3C40" w:rsidP="00BF0120">
      <w:pPr>
        <w:pStyle w:val="Heading1"/>
        <w:spacing w:before="0" w:after="200"/>
        <w:ind w:left="1080"/>
        <w:rPr>
          <w:del w:id="737" w:author="Jeremy" w:date="2012-02-24T14:26:00Z"/>
          <w:color w:val="auto"/>
        </w:rPr>
      </w:pPr>
      <w:r>
        <w:rPr>
          <w:rFonts w:ascii="Cambria" w:eastAsia="Cambria" w:hAnsi="Cambria" w:cs="Cambria"/>
          <w:b w:val="0"/>
          <w:color w:val="auto"/>
          <w:sz w:val="20"/>
          <w:szCs w:val="20"/>
        </w:rPr>
        <w:t>Notwithstanding the above, DigiCert</w:t>
      </w:r>
      <w:r w:rsidR="00527979">
        <w:rPr>
          <w:rFonts w:ascii="Cambria" w:eastAsia="Cambria" w:hAnsi="Cambria" w:cs="Cambria"/>
          <w:b w:val="0"/>
          <w:color w:val="auto"/>
          <w:sz w:val="20"/>
          <w:szCs w:val="20"/>
        </w:rPr>
        <w:t xml:space="preserve"> shall continue to support the </w:t>
      </w:r>
      <w:r w:rsidR="00795997">
        <w:rPr>
          <w:rFonts w:ascii="Cambria" w:eastAsia="Cambria" w:hAnsi="Cambria" w:cs="Cambria"/>
          <w:b w:val="0"/>
          <w:color w:val="auto"/>
          <w:sz w:val="20"/>
          <w:szCs w:val="20"/>
        </w:rPr>
        <w:t>Certificate products</w:t>
      </w:r>
      <w:ins w:id="738" w:author="Jeremy" w:date="2012-02-24T14:21:00Z">
        <w:r w:rsidR="00AC4B9F">
          <w:rPr>
            <w:rFonts w:ascii="Cambria" w:eastAsia="Cambria" w:hAnsi="Cambria" w:cs="Cambria"/>
            <w:b w:val="0"/>
            <w:color w:val="auto"/>
            <w:sz w:val="20"/>
            <w:szCs w:val="20"/>
          </w:rPr>
          <w:t xml:space="preserve"> until all Certificate</w:t>
        </w:r>
      </w:ins>
      <w:ins w:id="739" w:author="Jeremy" w:date="2012-02-24T14:22:00Z">
        <w:r w:rsidR="00AC4B9F">
          <w:rPr>
            <w:rFonts w:ascii="Cambria" w:eastAsia="Cambria" w:hAnsi="Cambria" w:cs="Cambria"/>
            <w:b w:val="0"/>
            <w:color w:val="auto"/>
            <w:sz w:val="20"/>
            <w:szCs w:val="20"/>
          </w:rPr>
          <w:t>s under this Agreement have expired or been revoked.</w:t>
        </w:r>
      </w:ins>
      <w:del w:id="740" w:author="Jeremy" w:date="2012-02-24T14:22:00Z">
        <w:r w:rsidR="00527979" w:rsidDel="00AC4B9F">
          <w:rPr>
            <w:rFonts w:ascii="Cambria" w:eastAsia="Cambria" w:hAnsi="Cambria" w:cs="Cambria"/>
            <w:b w:val="0"/>
            <w:color w:val="auto"/>
            <w:sz w:val="20"/>
            <w:szCs w:val="20"/>
          </w:rPr>
          <w:delText xml:space="preserve"> for the duration of </w:delText>
        </w:r>
        <w:r w:rsidDel="00AC4B9F">
          <w:rPr>
            <w:rFonts w:ascii="Cambria" w:eastAsia="Cambria" w:hAnsi="Cambria" w:cs="Cambria"/>
            <w:b w:val="0"/>
            <w:color w:val="auto"/>
            <w:sz w:val="20"/>
            <w:szCs w:val="20"/>
          </w:rPr>
          <w:delText xml:space="preserve">existing </w:delText>
        </w:r>
      </w:del>
      <w:del w:id="741" w:author="Jeremy" w:date="2012-02-03T17:43:00Z">
        <w:r w:rsidR="009505F2" w:rsidDel="00756115">
          <w:rPr>
            <w:rFonts w:ascii="Cambria" w:eastAsia="Cambria" w:hAnsi="Cambria" w:cs="Cambria"/>
            <w:b w:val="0"/>
            <w:color w:val="auto"/>
            <w:sz w:val="20"/>
            <w:szCs w:val="20"/>
          </w:rPr>
          <w:delText>Participant</w:delText>
        </w:r>
      </w:del>
      <w:del w:id="742" w:author="Jeremy" w:date="2012-02-24T14:22:00Z">
        <w:r w:rsidR="00527979" w:rsidDel="00AC4B9F">
          <w:rPr>
            <w:rFonts w:ascii="Cambria" w:eastAsia="Cambria" w:hAnsi="Cambria" w:cs="Cambria"/>
            <w:b w:val="0"/>
            <w:color w:val="auto"/>
            <w:sz w:val="20"/>
            <w:szCs w:val="20"/>
          </w:rPr>
          <w:delText xml:space="preserve"> Agreement</w:delText>
        </w:r>
        <w:r w:rsidR="003A1444" w:rsidDel="00AC4B9F">
          <w:rPr>
            <w:rFonts w:ascii="Cambria" w:eastAsia="Cambria" w:hAnsi="Cambria" w:cs="Cambria"/>
            <w:b w:val="0"/>
            <w:color w:val="auto"/>
            <w:sz w:val="20"/>
            <w:szCs w:val="20"/>
          </w:rPr>
          <w:delText>s</w:delText>
        </w:r>
        <w:r w:rsidR="00527979" w:rsidDel="00AC4B9F">
          <w:rPr>
            <w:rFonts w:ascii="Cambria" w:eastAsia="Cambria" w:hAnsi="Cambria" w:cs="Cambria"/>
            <w:b w:val="0"/>
            <w:color w:val="auto"/>
            <w:sz w:val="20"/>
            <w:szCs w:val="20"/>
          </w:rPr>
          <w:delText>.</w:delText>
        </w:r>
        <w:r w:rsidR="00385842" w:rsidRPr="00250CF7" w:rsidDel="00AC4B9F">
          <w:rPr>
            <w:rFonts w:ascii="Cambria" w:eastAsia="Cambria" w:hAnsi="Cambria" w:cs="Cambria"/>
            <w:b w:val="0"/>
            <w:color w:val="auto"/>
            <w:sz w:val="20"/>
            <w:szCs w:val="20"/>
          </w:rPr>
          <w:delText xml:space="preserve"> </w:delText>
        </w:r>
      </w:del>
      <w:r w:rsidR="00385842" w:rsidRPr="00250CF7">
        <w:rPr>
          <w:rFonts w:ascii="Cambria" w:eastAsia="Cambria" w:hAnsi="Cambria" w:cs="Cambria"/>
          <w:b w:val="0"/>
          <w:color w:val="auto"/>
          <w:sz w:val="20"/>
          <w:szCs w:val="20"/>
        </w:rPr>
        <w:t xml:space="preserve"> </w:t>
      </w:r>
    </w:p>
    <w:p w:rsidR="00000000" w:rsidRDefault="00385842">
      <w:pPr>
        <w:pStyle w:val="Heading1"/>
        <w:spacing w:before="0" w:after="200"/>
        <w:ind w:left="1080"/>
        <w:rPr>
          <w:color w:val="auto"/>
        </w:rPr>
      </w:pPr>
      <w:r w:rsidRPr="00250CF7">
        <w:rPr>
          <w:rFonts w:ascii="Cambria" w:eastAsia="Cambria" w:hAnsi="Cambria" w:cs="Cambria"/>
          <w:b w:val="0"/>
          <w:color w:val="auto"/>
          <w:sz w:val="20"/>
          <w:szCs w:val="20"/>
        </w:rPr>
        <w:lastRenderedPageBreak/>
        <w:t>Termination does not affect any claim, demand, liability, or right arising prior the date of termination.</w:t>
      </w:r>
      <w:r w:rsidR="004477E4">
        <w:rPr>
          <w:rFonts w:ascii="Cambria" w:eastAsia="Cambria" w:hAnsi="Cambria" w:cs="Cambria"/>
          <w:b w:val="0"/>
          <w:color w:val="auto"/>
          <w:sz w:val="20"/>
          <w:szCs w:val="20"/>
        </w:rPr>
        <w:t xml:space="preserve">  </w:t>
      </w:r>
    </w:p>
    <w:p w:rsidR="00000000" w:rsidRDefault="00A86C1F">
      <w:pPr>
        <w:pStyle w:val="Heading1"/>
        <w:numPr>
          <w:ilvl w:val="1"/>
          <w:numId w:val="20"/>
        </w:numPr>
        <w:spacing w:before="0" w:after="200"/>
        <w:rPr>
          <w:ins w:id="743" w:author="Jeremy" w:date="2012-02-24T14:29:00Z"/>
          <w:b w:val="0"/>
          <w:color w:val="auto"/>
          <w:rPrChange w:id="744" w:author="Jeremy" w:date="2012-02-24T14:29:00Z">
            <w:rPr>
              <w:ins w:id="745" w:author="Jeremy" w:date="2012-02-24T14:29:00Z"/>
              <w:rFonts w:ascii="Cambria" w:hAnsi="Cambria" w:cs="Calibri"/>
              <w:b w:val="0"/>
              <w:color w:val="auto"/>
              <w:sz w:val="20"/>
              <w:szCs w:val="20"/>
            </w:rPr>
          </w:rPrChange>
        </w:rPr>
      </w:pPr>
      <w:proofErr w:type="gramStart"/>
      <w:r w:rsidRPr="00AC4B9F">
        <w:rPr>
          <w:rFonts w:ascii="Cambria" w:hAnsi="Cambria" w:cs="Calibri"/>
          <w:b w:val="0"/>
          <w:color w:val="auto"/>
          <w:sz w:val="20"/>
          <w:szCs w:val="20"/>
          <w:u w:val="single"/>
        </w:rPr>
        <w:t>Survival</w:t>
      </w:r>
      <w:r w:rsidRPr="00AC4B9F">
        <w:rPr>
          <w:rFonts w:ascii="Cambria" w:hAnsi="Cambria" w:cs="Calibri"/>
          <w:b w:val="0"/>
          <w:color w:val="auto"/>
          <w:sz w:val="20"/>
          <w:szCs w:val="20"/>
        </w:rPr>
        <w:t>.</w:t>
      </w:r>
      <w:proofErr w:type="gramEnd"/>
      <w:r w:rsidRPr="00AC4B9F">
        <w:rPr>
          <w:rFonts w:ascii="Cambria" w:hAnsi="Cambria" w:cs="Calibri"/>
          <w:b w:val="0"/>
          <w:color w:val="auto"/>
          <w:sz w:val="20"/>
          <w:szCs w:val="20"/>
        </w:rPr>
        <w:t xml:space="preserve">  Each party’s </w:t>
      </w:r>
      <w:r w:rsidR="007976FC">
        <w:rPr>
          <w:rFonts w:ascii="Cambria" w:hAnsi="Cambria" w:cs="Calibri"/>
          <w:b w:val="0"/>
          <w:color w:val="auto"/>
          <w:sz w:val="20"/>
          <w:szCs w:val="20"/>
        </w:rPr>
        <w:t xml:space="preserve">obligations under Section 7 (Confidentiality), 8 (Limitation of Liability), 9 (Indemnity), and 10 (Miscellaneous) survive termination of this Agreement. </w:t>
      </w:r>
      <w:del w:id="746" w:author="Jeremy" w:date="2012-02-24T14:26:00Z">
        <w:r w:rsidR="007976FC">
          <w:rPr>
            <w:rFonts w:ascii="Cambria" w:hAnsi="Cambria" w:cs="Calibri"/>
            <w:b w:val="0"/>
            <w:color w:val="auto"/>
            <w:sz w:val="20"/>
            <w:szCs w:val="20"/>
          </w:rPr>
          <w:delText xml:space="preserve"> </w:delText>
        </w:r>
      </w:del>
      <w:ins w:id="747" w:author="Jeremy" w:date="2012-02-21T18:41:00Z">
        <w:r w:rsidR="007976FC">
          <w:rPr>
            <w:rFonts w:ascii="Cambria" w:hAnsi="Cambria" w:cs="Calibri"/>
            <w:b w:val="0"/>
            <w:color w:val="auto"/>
            <w:sz w:val="20"/>
            <w:szCs w:val="20"/>
          </w:rPr>
          <w:t xml:space="preserve">All </w:t>
        </w:r>
      </w:ins>
      <w:ins w:id="748" w:author="Jeremy" w:date="2012-02-24T13:29:00Z">
        <w:r w:rsidR="007976FC" w:rsidRPr="007976FC">
          <w:rPr>
            <w:rFonts w:ascii="Cambria" w:hAnsi="Cambria" w:cs="Calibri"/>
            <w:b w:val="0"/>
            <w:color w:val="auto"/>
            <w:sz w:val="20"/>
            <w:szCs w:val="20"/>
            <w:rPrChange w:id="749" w:author="Jeremy" w:date="2012-02-24T14:22:00Z">
              <w:rPr>
                <w:rFonts w:ascii="Cambria" w:hAnsi="Cambria" w:cs="Calibri"/>
                <w:b w:val="0"/>
                <w:color w:val="auto"/>
                <w:sz w:val="20"/>
                <w:szCs w:val="20"/>
                <w:highlight w:val="yellow"/>
              </w:rPr>
            </w:rPrChange>
          </w:rPr>
          <w:t xml:space="preserve">requirements under </w:t>
        </w:r>
      </w:ins>
      <w:ins w:id="750" w:author="Jeremy" w:date="2012-02-24T14:27:00Z">
        <w:r w:rsidR="00AC4B9F">
          <w:rPr>
            <w:rFonts w:ascii="Cambria" w:hAnsi="Cambria" w:cs="Calibri"/>
            <w:b w:val="0"/>
            <w:color w:val="auto"/>
            <w:sz w:val="20"/>
            <w:szCs w:val="20"/>
          </w:rPr>
          <w:t xml:space="preserve">RPS survive until the later of the RPS expiring </w:t>
        </w:r>
      </w:ins>
      <w:ins w:id="751" w:author="Jeremy" w:date="2012-02-27T10:41:00Z">
        <w:r w:rsidR="00643FC9">
          <w:rPr>
            <w:rFonts w:ascii="Cambria" w:hAnsi="Cambria" w:cs="Calibri"/>
            <w:b w:val="0"/>
            <w:color w:val="auto"/>
            <w:sz w:val="20"/>
            <w:szCs w:val="20"/>
          </w:rPr>
          <w:t>or</w:t>
        </w:r>
      </w:ins>
      <w:ins w:id="752" w:author="Jeremy" w:date="2012-02-24T14:27:00Z">
        <w:r w:rsidR="00AC4B9F">
          <w:rPr>
            <w:rFonts w:ascii="Cambria" w:hAnsi="Cambria" w:cs="Calibri"/>
            <w:b w:val="0"/>
            <w:color w:val="auto"/>
            <w:sz w:val="20"/>
            <w:szCs w:val="20"/>
          </w:rPr>
          <w:t xml:space="preserve"> </w:t>
        </w:r>
      </w:ins>
      <w:ins w:id="753" w:author="Jeremy" w:date="2012-02-24T14:26:00Z">
        <w:r w:rsidR="00AC4B9F">
          <w:rPr>
            <w:rFonts w:ascii="Cambria" w:hAnsi="Cambria" w:cs="Calibri"/>
            <w:b w:val="0"/>
            <w:color w:val="auto"/>
            <w:sz w:val="20"/>
            <w:szCs w:val="20"/>
          </w:rPr>
          <w:t>the length</w:t>
        </w:r>
      </w:ins>
      <w:ins w:id="754" w:author="Jeremy" w:date="2012-02-24T14:27:00Z">
        <w:r w:rsidR="00AC4B9F">
          <w:rPr>
            <w:rFonts w:ascii="Cambria" w:hAnsi="Cambria" w:cs="Calibri"/>
            <w:b w:val="0"/>
            <w:color w:val="auto"/>
            <w:sz w:val="20"/>
            <w:szCs w:val="20"/>
          </w:rPr>
          <w:t xml:space="preserve"> of time </w:t>
        </w:r>
      </w:ins>
      <w:ins w:id="755" w:author="Jeremy" w:date="2012-02-24T14:29:00Z">
        <w:r w:rsidR="00AC4B9F">
          <w:rPr>
            <w:rFonts w:ascii="Cambria" w:hAnsi="Cambria" w:cs="Calibri"/>
            <w:b w:val="0"/>
            <w:color w:val="auto"/>
            <w:sz w:val="20"/>
            <w:szCs w:val="20"/>
          </w:rPr>
          <w:t>associated with the RPS obligation lapses.</w:t>
        </w:r>
      </w:ins>
    </w:p>
    <w:p w:rsidR="00000000" w:rsidRDefault="007976FC">
      <w:pPr>
        <w:pStyle w:val="Heading1"/>
        <w:numPr>
          <w:ilvl w:val="1"/>
          <w:numId w:val="20"/>
        </w:numPr>
        <w:spacing w:before="0" w:after="200"/>
        <w:rPr>
          <w:del w:id="756" w:author="Jeremy" w:date="2012-02-24T14:30:00Z"/>
          <w:color w:val="auto"/>
          <w:rPrChange w:id="757" w:author="Jeremy" w:date="2012-02-27T10:41:00Z">
            <w:rPr>
              <w:del w:id="758" w:author="Jeremy" w:date="2012-02-24T14:30:00Z"/>
              <w:b w:val="0"/>
              <w:color w:val="auto"/>
            </w:rPr>
          </w:rPrChange>
        </w:rPr>
      </w:pPr>
      <w:del w:id="759" w:author="Jeremy" w:date="2012-02-24T14:29:00Z">
        <w:r w:rsidRPr="007976FC">
          <w:rPr>
            <w:rFonts w:ascii="Cambria" w:hAnsi="Cambria" w:cs="Calibri"/>
            <w:bCs w:val="0"/>
            <w:sz w:val="20"/>
            <w:szCs w:val="20"/>
          </w:rPr>
          <w:delText xml:space="preserve">Each </w:delText>
        </w:r>
      </w:del>
      <w:del w:id="760" w:author="Jeremy" w:date="2012-02-03T17:43:00Z">
        <w:r w:rsidRPr="007976FC">
          <w:rPr>
            <w:rFonts w:ascii="Cambria" w:hAnsi="Cambria" w:cs="Calibri"/>
            <w:bCs w:val="0"/>
            <w:sz w:val="20"/>
            <w:szCs w:val="20"/>
          </w:rPr>
          <w:delText>Participant</w:delText>
        </w:r>
      </w:del>
      <w:del w:id="761" w:author="Jeremy" w:date="2012-02-21T18:40:00Z">
        <w:r w:rsidRPr="007976FC">
          <w:rPr>
            <w:rFonts w:ascii="Cambria" w:hAnsi="Cambria" w:cs="Calibri"/>
            <w:bCs w:val="0"/>
            <w:sz w:val="20"/>
            <w:szCs w:val="20"/>
          </w:rPr>
          <w:delText xml:space="preserve"> Agreement survives termination of this Agreement, and DigiCert shall continue to provide support and services to </w:delText>
        </w:r>
      </w:del>
      <w:del w:id="762" w:author="Jeremy" w:date="2012-02-03T17:43:00Z">
        <w:r w:rsidRPr="007976FC">
          <w:rPr>
            <w:rFonts w:ascii="Cambria" w:hAnsi="Cambria" w:cs="Calibri"/>
            <w:bCs w:val="0"/>
            <w:sz w:val="20"/>
            <w:szCs w:val="20"/>
            <w:rPrChange w:id="763" w:author="Jeremy" w:date="2012-02-27T10:41:00Z">
              <w:rPr>
                <w:rFonts w:ascii="Cambria" w:hAnsi="Cambria" w:cs="Calibri"/>
                <w:bCs w:val="0"/>
                <w:sz w:val="20"/>
                <w:szCs w:val="20"/>
              </w:rPr>
            </w:rPrChange>
          </w:rPr>
          <w:delText>Participant</w:delText>
        </w:r>
      </w:del>
      <w:del w:id="764" w:author="Jeremy" w:date="2012-02-21T18:40:00Z">
        <w:r w:rsidRPr="007976FC">
          <w:rPr>
            <w:rFonts w:ascii="Cambria" w:hAnsi="Cambria" w:cs="Calibri"/>
            <w:bCs w:val="0"/>
            <w:sz w:val="20"/>
            <w:szCs w:val="20"/>
            <w:rPrChange w:id="765" w:author="Jeremy" w:date="2012-02-27T10:41:00Z">
              <w:rPr>
                <w:rFonts w:ascii="Cambria" w:hAnsi="Cambria" w:cs="Calibri"/>
                <w:bCs w:val="0"/>
                <w:sz w:val="20"/>
                <w:szCs w:val="20"/>
              </w:rPr>
            </w:rPrChange>
          </w:rPr>
          <w:delText xml:space="preserve">s under the applicable </w:delText>
        </w:r>
      </w:del>
      <w:del w:id="766" w:author="Jeremy" w:date="2012-02-03T17:43:00Z">
        <w:r w:rsidRPr="007976FC">
          <w:rPr>
            <w:rFonts w:ascii="Cambria" w:hAnsi="Cambria" w:cs="Calibri"/>
            <w:bCs w:val="0"/>
            <w:sz w:val="20"/>
            <w:szCs w:val="20"/>
            <w:rPrChange w:id="767" w:author="Jeremy" w:date="2012-02-27T10:41:00Z">
              <w:rPr>
                <w:rFonts w:ascii="Cambria" w:hAnsi="Cambria" w:cs="Calibri"/>
                <w:bCs w:val="0"/>
                <w:sz w:val="20"/>
                <w:szCs w:val="20"/>
              </w:rPr>
            </w:rPrChange>
          </w:rPr>
          <w:delText>Participant</w:delText>
        </w:r>
      </w:del>
      <w:del w:id="768" w:author="Jeremy" w:date="2012-02-21T18:40:00Z">
        <w:r w:rsidRPr="007976FC">
          <w:rPr>
            <w:rFonts w:ascii="Cambria" w:hAnsi="Cambria" w:cs="Calibri"/>
            <w:bCs w:val="0"/>
            <w:sz w:val="20"/>
            <w:szCs w:val="20"/>
            <w:rPrChange w:id="769" w:author="Jeremy" w:date="2012-02-27T10:41:00Z">
              <w:rPr>
                <w:rFonts w:ascii="Cambria" w:hAnsi="Cambria" w:cs="Calibri"/>
                <w:bCs w:val="0"/>
                <w:sz w:val="20"/>
                <w:szCs w:val="20"/>
              </w:rPr>
            </w:rPrChange>
          </w:rPr>
          <w:delText xml:space="preserve"> Agreement until such </w:delText>
        </w:r>
      </w:del>
      <w:del w:id="770" w:author="Jeremy" w:date="2012-02-03T17:43:00Z">
        <w:r w:rsidRPr="007976FC">
          <w:rPr>
            <w:rFonts w:ascii="Cambria" w:hAnsi="Cambria" w:cs="Calibri"/>
            <w:bCs w:val="0"/>
            <w:sz w:val="20"/>
            <w:szCs w:val="20"/>
            <w:rPrChange w:id="771" w:author="Jeremy" w:date="2012-02-27T10:41:00Z">
              <w:rPr>
                <w:rFonts w:ascii="Cambria" w:hAnsi="Cambria" w:cs="Calibri"/>
                <w:bCs w:val="0"/>
                <w:sz w:val="20"/>
                <w:szCs w:val="20"/>
              </w:rPr>
            </w:rPrChange>
          </w:rPr>
          <w:delText>Participant</w:delText>
        </w:r>
      </w:del>
      <w:del w:id="772" w:author="Jeremy" w:date="2012-02-21T18:40:00Z">
        <w:r w:rsidRPr="007976FC">
          <w:rPr>
            <w:rFonts w:ascii="Cambria" w:hAnsi="Cambria" w:cs="Calibri"/>
            <w:bCs w:val="0"/>
            <w:sz w:val="20"/>
            <w:szCs w:val="20"/>
            <w:rPrChange w:id="773" w:author="Jeremy" w:date="2012-02-27T10:41:00Z">
              <w:rPr>
                <w:rFonts w:ascii="Cambria" w:hAnsi="Cambria" w:cs="Calibri"/>
                <w:bCs w:val="0"/>
                <w:sz w:val="20"/>
                <w:szCs w:val="20"/>
              </w:rPr>
            </w:rPrChange>
          </w:rPr>
          <w:delText xml:space="preserve"> Agreement terminates.  All obligations under this Agreement related to the </w:delText>
        </w:r>
      </w:del>
      <w:del w:id="774" w:author="Jeremy" w:date="2012-02-03T17:43:00Z">
        <w:r w:rsidRPr="007976FC">
          <w:rPr>
            <w:rFonts w:ascii="Cambria" w:hAnsi="Cambria" w:cs="Calibri"/>
            <w:bCs w:val="0"/>
            <w:sz w:val="20"/>
            <w:szCs w:val="20"/>
            <w:rPrChange w:id="775" w:author="Jeremy" w:date="2012-02-27T10:41:00Z">
              <w:rPr>
                <w:rFonts w:ascii="Cambria" w:hAnsi="Cambria" w:cs="Calibri"/>
                <w:bCs w:val="0"/>
                <w:sz w:val="20"/>
                <w:szCs w:val="20"/>
              </w:rPr>
            </w:rPrChange>
          </w:rPr>
          <w:delText>Participant</w:delText>
        </w:r>
      </w:del>
      <w:del w:id="776" w:author="Jeremy" w:date="2012-02-21T18:40:00Z">
        <w:r w:rsidRPr="007976FC">
          <w:rPr>
            <w:rFonts w:ascii="Cambria" w:hAnsi="Cambria" w:cs="Calibri"/>
            <w:bCs w:val="0"/>
            <w:sz w:val="20"/>
            <w:szCs w:val="20"/>
            <w:rPrChange w:id="777" w:author="Jeremy" w:date="2012-02-27T10:41:00Z">
              <w:rPr>
                <w:rFonts w:ascii="Cambria" w:hAnsi="Cambria" w:cs="Calibri"/>
                <w:bCs w:val="0"/>
                <w:sz w:val="20"/>
                <w:szCs w:val="20"/>
              </w:rPr>
            </w:rPrChange>
          </w:rPr>
          <w:delText xml:space="preserve"> Agreement survive termination of this Agreement</w:delText>
        </w:r>
      </w:del>
      <w:del w:id="778" w:author="Jeremy" w:date="2012-02-24T14:30:00Z">
        <w:r w:rsidRPr="007976FC">
          <w:rPr>
            <w:rFonts w:ascii="Cambria" w:hAnsi="Cambria" w:cs="Calibri"/>
            <w:bCs w:val="0"/>
            <w:sz w:val="20"/>
            <w:szCs w:val="20"/>
            <w:rPrChange w:id="779" w:author="Jeremy" w:date="2012-02-27T10:41:00Z">
              <w:rPr>
                <w:rFonts w:ascii="Cambria" w:hAnsi="Cambria" w:cs="Calibri"/>
                <w:bCs w:val="0"/>
                <w:sz w:val="20"/>
                <w:szCs w:val="20"/>
              </w:rPr>
            </w:rPrChange>
          </w:rPr>
          <w:delText xml:space="preserve"> until all </w:delText>
        </w:r>
      </w:del>
      <w:del w:id="780" w:author="Jeremy" w:date="2012-02-03T17:43:00Z">
        <w:r w:rsidRPr="007976FC">
          <w:rPr>
            <w:rFonts w:ascii="Cambria" w:hAnsi="Cambria" w:cs="Calibri"/>
            <w:bCs w:val="0"/>
            <w:sz w:val="20"/>
            <w:szCs w:val="20"/>
            <w:rPrChange w:id="781" w:author="Jeremy" w:date="2012-02-27T10:41:00Z">
              <w:rPr>
                <w:rFonts w:ascii="Cambria" w:hAnsi="Cambria" w:cs="Calibri"/>
                <w:bCs w:val="0"/>
                <w:sz w:val="20"/>
                <w:szCs w:val="20"/>
              </w:rPr>
            </w:rPrChange>
          </w:rPr>
          <w:delText>Participant</w:delText>
        </w:r>
      </w:del>
      <w:del w:id="782" w:author="Jeremy" w:date="2012-02-24T14:30:00Z">
        <w:r w:rsidRPr="007976FC">
          <w:rPr>
            <w:rFonts w:ascii="Cambria" w:hAnsi="Cambria" w:cs="Calibri"/>
            <w:bCs w:val="0"/>
            <w:sz w:val="20"/>
            <w:szCs w:val="20"/>
            <w:rPrChange w:id="783" w:author="Jeremy" w:date="2012-02-27T10:41:00Z">
              <w:rPr>
                <w:rFonts w:ascii="Cambria" w:hAnsi="Cambria" w:cs="Calibri"/>
                <w:bCs w:val="0"/>
                <w:sz w:val="20"/>
                <w:szCs w:val="20"/>
              </w:rPr>
            </w:rPrChange>
          </w:rPr>
          <w:delText xml:space="preserve"> Agreements have also terminated, including OSG Administrator’s role as an RA, a </w:delText>
        </w:r>
      </w:del>
      <w:del w:id="784" w:author="Jeremy" w:date="2012-02-03T17:43:00Z">
        <w:r w:rsidRPr="007976FC">
          <w:rPr>
            <w:rFonts w:ascii="Cambria" w:hAnsi="Cambria" w:cs="Calibri"/>
            <w:bCs w:val="0"/>
            <w:sz w:val="20"/>
            <w:szCs w:val="20"/>
            <w:rPrChange w:id="785" w:author="Jeremy" w:date="2012-02-27T10:41:00Z">
              <w:rPr>
                <w:rFonts w:ascii="Cambria" w:hAnsi="Cambria" w:cs="Calibri"/>
                <w:bCs w:val="0"/>
                <w:sz w:val="20"/>
                <w:szCs w:val="20"/>
              </w:rPr>
            </w:rPrChange>
          </w:rPr>
          <w:delText>Participant</w:delText>
        </w:r>
      </w:del>
      <w:del w:id="786" w:author="Jeremy" w:date="2012-02-24T14:30:00Z">
        <w:r w:rsidRPr="007976FC">
          <w:rPr>
            <w:rFonts w:ascii="Cambria" w:hAnsi="Cambria" w:cs="Calibri"/>
            <w:bCs w:val="0"/>
            <w:sz w:val="20"/>
            <w:szCs w:val="20"/>
            <w:rPrChange w:id="787" w:author="Jeremy" w:date="2012-02-27T10:41:00Z">
              <w:rPr>
                <w:rFonts w:ascii="Cambria" w:hAnsi="Cambria" w:cs="Calibri"/>
                <w:bCs w:val="0"/>
                <w:sz w:val="20"/>
                <w:szCs w:val="20"/>
              </w:rPr>
            </w:rPrChange>
          </w:rPr>
          <w:delText xml:space="preserve">’s authorization and obligations as a Trusted Agent, OSG Administrator’s responsibilities with respect to its RPS </w:delText>
        </w:r>
      </w:del>
      <w:del w:id="788" w:author="Jeremy" w:date="2012-02-03T17:45:00Z">
        <w:r w:rsidRPr="007976FC">
          <w:rPr>
            <w:rFonts w:ascii="Cambria" w:hAnsi="Cambria" w:cs="Calibri"/>
            <w:bCs w:val="0"/>
            <w:sz w:val="20"/>
            <w:szCs w:val="20"/>
            <w:rPrChange w:id="789" w:author="Jeremy" w:date="2012-02-27T10:41:00Z">
              <w:rPr>
                <w:rFonts w:ascii="Cambria" w:hAnsi="Cambria" w:cs="Calibri"/>
                <w:bCs w:val="0"/>
                <w:sz w:val="20"/>
                <w:szCs w:val="20"/>
              </w:rPr>
            </w:rPrChange>
          </w:rPr>
          <w:delText>End User</w:delText>
        </w:r>
      </w:del>
      <w:del w:id="790" w:author="Jeremy" w:date="2012-02-24T14:30:00Z">
        <w:r w:rsidRPr="007976FC">
          <w:rPr>
            <w:rFonts w:ascii="Cambria" w:hAnsi="Cambria" w:cs="Calibri"/>
            <w:bCs w:val="0"/>
            <w:sz w:val="20"/>
            <w:szCs w:val="20"/>
            <w:rPrChange w:id="791" w:author="Jeremy" w:date="2012-02-27T10:41:00Z">
              <w:rPr>
                <w:rFonts w:ascii="Cambria" w:hAnsi="Cambria" w:cs="Calibri"/>
                <w:bCs w:val="0"/>
                <w:sz w:val="20"/>
                <w:szCs w:val="20"/>
              </w:rPr>
            </w:rPrChange>
          </w:rPr>
          <w:delText xml:space="preserve"> Agreement obligations, on-going fees required for use of the Certificates, all confidentiality and privacy responsibilities, the warranty disclaimers and limitations on liability, each parties indemnification obligations, and any relevant miscellaneous provisions.</w:delText>
        </w:r>
      </w:del>
    </w:p>
    <w:p w:rsidR="00000000" w:rsidRDefault="007976FC">
      <w:pPr>
        <w:pStyle w:val="Heading1"/>
        <w:numPr>
          <w:ilvl w:val="0"/>
          <w:numId w:val="20"/>
        </w:numPr>
        <w:spacing w:before="0" w:after="200"/>
        <w:rPr>
          <w:rFonts w:ascii="Cambria" w:hAnsi="Cambria" w:cs="Calibri"/>
          <w:color w:val="auto"/>
          <w:sz w:val="20"/>
          <w:szCs w:val="20"/>
          <w:rPrChange w:id="792" w:author="Jeremy" w:date="2012-02-27T10:41:00Z">
            <w:rPr>
              <w:color w:val="auto"/>
            </w:rPr>
          </w:rPrChange>
        </w:rPr>
      </w:pPr>
      <w:r w:rsidRPr="007976FC">
        <w:rPr>
          <w:rFonts w:ascii="Cambria" w:eastAsia="Cambria" w:hAnsi="Cambria" w:cs="Calibri"/>
          <w:color w:val="auto"/>
          <w:sz w:val="20"/>
          <w:szCs w:val="20"/>
        </w:rPr>
        <w:t xml:space="preserve">Confidentiality and Privacy Policy </w:t>
      </w:r>
    </w:p>
    <w:p w:rsidR="000A240E" w:rsidRPr="00250CF7" w:rsidRDefault="007976FC" w:rsidP="00BF0120">
      <w:pPr>
        <w:pStyle w:val="Heading1"/>
        <w:numPr>
          <w:ilvl w:val="1"/>
          <w:numId w:val="20"/>
        </w:numPr>
        <w:spacing w:before="0" w:after="200"/>
        <w:rPr>
          <w:color w:val="auto"/>
        </w:rPr>
      </w:pPr>
      <w:proofErr w:type="gramStart"/>
      <w:r w:rsidRPr="007976FC">
        <w:rPr>
          <w:rFonts w:ascii="Cambria" w:eastAsia="Cambria" w:hAnsi="Cambria" w:cs="Calibri"/>
          <w:b w:val="0"/>
          <w:color w:val="auto"/>
          <w:sz w:val="20"/>
          <w:szCs w:val="20"/>
          <w:u w:val="single"/>
        </w:rPr>
        <w:t>Confidential Information</w:t>
      </w:r>
      <w:r w:rsidRPr="007976FC">
        <w:rPr>
          <w:rFonts w:ascii="Cambria" w:eastAsia="Cambria" w:hAnsi="Cambria" w:cs="Calibri"/>
          <w:b w:val="0"/>
          <w:color w:val="auto"/>
          <w:sz w:val="20"/>
          <w:szCs w:val="20"/>
        </w:rPr>
        <w:t>.</w:t>
      </w:r>
      <w:proofErr w:type="gramEnd"/>
      <w:r w:rsidRPr="007976FC">
        <w:rPr>
          <w:rFonts w:ascii="Cambria" w:eastAsia="Cambria" w:hAnsi="Cambria" w:cs="Calibri"/>
          <w:b w:val="0"/>
          <w:color w:val="auto"/>
          <w:sz w:val="20"/>
          <w:szCs w:val="20"/>
        </w:rPr>
        <w:t xml:space="preserve">  Each party shall keep confidential all Confidential Information it receives from the other party.  Each party shall use provided Confidential Information only for the purpose of exercising its rights and fulfilling its obligations under this Agreement and shall prote</w:t>
      </w:r>
      <w:r w:rsidRPr="007976FC">
        <w:rPr>
          <w:rFonts w:ascii="Cambria" w:eastAsia="Cambria" w:hAnsi="Cambria" w:cs="Calibri"/>
          <w:b w:val="0"/>
          <w:color w:val="auto"/>
          <w:sz w:val="20"/>
          <w:szCs w:val="20"/>
          <w:rPrChange w:id="793" w:author="Jeremy" w:date="2012-02-24T14:30:00Z">
            <w:rPr>
              <w:rFonts w:ascii="Cambria" w:eastAsia="Cambria" w:hAnsi="Cambria" w:cs="Cambria"/>
              <w:b w:val="0"/>
              <w:color w:val="auto"/>
              <w:sz w:val="20"/>
              <w:szCs w:val="20"/>
            </w:rPr>
          </w:rPrChange>
        </w:rPr>
        <w:t>ct all Confidential Information against disclosure using a reasonable degree of care.  Each party may provide Confidential Information to its contractors if the contractor is contractually obligated to confidentially provisions that are at least as protective as those contained herein.  If a receiving party is compelled by law to disclose Confidential Information of the disclosing party, the receiving party shall use reasonable efforts to (</w:t>
      </w:r>
      <w:proofErr w:type="spellStart"/>
      <w:r w:rsidRPr="007976FC">
        <w:rPr>
          <w:rFonts w:ascii="Cambria" w:eastAsia="Cambria" w:hAnsi="Cambria" w:cs="Calibri"/>
          <w:b w:val="0"/>
          <w:color w:val="auto"/>
          <w:sz w:val="20"/>
          <w:szCs w:val="20"/>
          <w:rPrChange w:id="794" w:author="Jeremy" w:date="2012-02-24T14:30:00Z">
            <w:rPr>
              <w:rFonts w:ascii="Cambria" w:eastAsia="Cambria" w:hAnsi="Cambria" w:cs="Cambria"/>
              <w:b w:val="0"/>
              <w:color w:val="auto"/>
              <w:sz w:val="20"/>
              <w:szCs w:val="20"/>
            </w:rPr>
          </w:rPrChange>
        </w:rPr>
        <w:t>i</w:t>
      </w:r>
      <w:proofErr w:type="spellEnd"/>
      <w:r w:rsidRPr="007976FC">
        <w:rPr>
          <w:rFonts w:ascii="Cambria" w:eastAsia="Cambria" w:hAnsi="Cambria" w:cs="Calibri"/>
          <w:b w:val="0"/>
          <w:color w:val="auto"/>
          <w:sz w:val="20"/>
          <w:szCs w:val="20"/>
          <w:rPrChange w:id="795" w:author="Jeremy" w:date="2012-02-24T14:30:00Z">
            <w:rPr>
              <w:rFonts w:ascii="Cambria" w:eastAsia="Cambria" w:hAnsi="Cambria" w:cs="Cambria"/>
              <w:b w:val="0"/>
              <w:color w:val="auto"/>
              <w:sz w:val="20"/>
              <w:szCs w:val="20"/>
            </w:rPr>
          </w:rPrChange>
        </w:rPr>
        <w:t>) seek confidential treatment for the Confidential Information and (i</w:t>
      </w:r>
      <w:r>
        <w:rPr>
          <w:rFonts w:ascii="Cambria" w:eastAsia="Cambria" w:hAnsi="Cambria" w:cs="Cambria"/>
          <w:b w:val="0"/>
          <w:color w:val="auto"/>
          <w:sz w:val="20"/>
          <w:szCs w:val="20"/>
        </w:rPr>
        <w:t>i) send sufficient prior notice to t</w:t>
      </w:r>
      <w:r w:rsidR="00527979">
        <w:rPr>
          <w:rFonts w:ascii="Cambria" w:eastAsia="Cambria" w:hAnsi="Cambria" w:cs="Cambria"/>
          <w:b w:val="0"/>
          <w:color w:val="auto"/>
          <w:sz w:val="20"/>
          <w:szCs w:val="20"/>
        </w:rPr>
        <w:t>he disclosing party</w:t>
      </w:r>
      <w:r w:rsidR="00527979" w:rsidRPr="00250CF7">
        <w:rPr>
          <w:rFonts w:ascii="Cambria" w:eastAsia="Cambria" w:hAnsi="Cambria" w:cs="Cambria"/>
          <w:b w:val="0"/>
          <w:color w:val="auto"/>
          <w:sz w:val="20"/>
          <w:szCs w:val="20"/>
        </w:rPr>
        <w:t xml:space="preserve"> </w:t>
      </w:r>
      <w:r w:rsidR="00C77BC1" w:rsidRPr="00250CF7">
        <w:rPr>
          <w:rFonts w:ascii="Cambria" w:eastAsia="Cambria" w:hAnsi="Cambria" w:cs="Cambria"/>
          <w:b w:val="0"/>
          <w:color w:val="auto"/>
          <w:sz w:val="20"/>
          <w:szCs w:val="20"/>
        </w:rPr>
        <w:t xml:space="preserve">to allow </w:t>
      </w:r>
      <w:r w:rsidR="00527979">
        <w:rPr>
          <w:rFonts w:ascii="Cambria" w:eastAsia="Cambria" w:hAnsi="Cambria" w:cs="Cambria"/>
          <w:b w:val="0"/>
          <w:color w:val="auto"/>
          <w:sz w:val="20"/>
          <w:szCs w:val="20"/>
        </w:rPr>
        <w:t>the disclosing</w:t>
      </w:r>
      <w:r w:rsidR="005D3C40">
        <w:rPr>
          <w:rFonts w:ascii="Cambria" w:eastAsia="Cambria" w:hAnsi="Cambria" w:cs="Cambria"/>
          <w:b w:val="0"/>
          <w:color w:val="auto"/>
          <w:sz w:val="20"/>
          <w:szCs w:val="20"/>
        </w:rPr>
        <w:t xml:space="preserve"> party</w:t>
      </w:r>
      <w:r w:rsidR="00527979" w:rsidRPr="00250CF7">
        <w:rPr>
          <w:rFonts w:ascii="Cambria" w:eastAsia="Cambria" w:hAnsi="Cambria" w:cs="Cambria"/>
          <w:b w:val="0"/>
          <w:color w:val="auto"/>
          <w:sz w:val="20"/>
          <w:szCs w:val="20"/>
        </w:rPr>
        <w:t xml:space="preserve"> </w:t>
      </w:r>
      <w:r w:rsidR="00C77BC1" w:rsidRPr="00250CF7">
        <w:rPr>
          <w:rFonts w:ascii="Cambria" w:eastAsia="Cambria" w:hAnsi="Cambria" w:cs="Cambria"/>
          <w:b w:val="0"/>
          <w:color w:val="auto"/>
          <w:sz w:val="20"/>
          <w:szCs w:val="20"/>
        </w:rPr>
        <w:t xml:space="preserve">time to seek protective or other court orders.  </w:t>
      </w:r>
      <w:r w:rsidR="00527979">
        <w:rPr>
          <w:rFonts w:ascii="Cambria" w:eastAsia="Cambria" w:hAnsi="Cambria" w:cs="Cambria"/>
          <w:b w:val="0"/>
          <w:color w:val="auto"/>
          <w:sz w:val="20"/>
          <w:szCs w:val="20"/>
        </w:rPr>
        <w:t>Each party’s</w:t>
      </w:r>
      <w:r w:rsidR="00527979" w:rsidRPr="00250CF7">
        <w:rPr>
          <w:rFonts w:ascii="Cambria" w:eastAsia="Cambria" w:hAnsi="Cambria" w:cs="Cambria"/>
          <w:b w:val="0"/>
          <w:color w:val="auto"/>
          <w:sz w:val="20"/>
          <w:szCs w:val="20"/>
        </w:rPr>
        <w:t xml:space="preserve"> </w:t>
      </w:r>
      <w:r w:rsidR="00C77BC1" w:rsidRPr="00250CF7">
        <w:rPr>
          <w:rFonts w:ascii="Cambria" w:eastAsia="Cambria" w:hAnsi="Cambria" w:cs="Cambria"/>
          <w:b w:val="0"/>
          <w:color w:val="auto"/>
          <w:sz w:val="20"/>
          <w:szCs w:val="20"/>
        </w:rPr>
        <w:t>obligations under this Section 7 survive this Agreement for as long as such information remains confidential.</w:t>
      </w:r>
      <w:r w:rsidR="00C77BC1" w:rsidRPr="00250CF7">
        <w:rPr>
          <w:rFonts w:ascii="Cambria" w:hAnsi="Cambria"/>
          <w:b w:val="0"/>
          <w:color w:val="auto"/>
          <w:sz w:val="20"/>
          <w:szCs w:val="20"/>
        </w:rPr>
        <w:t xml:space="preserve"> </w:t>
      </w:r>
    </w:p>
    <w:p w:rsidR="000A240E" w:rsidRPr="00250CF7" w:rsidRDefault="00C77BC1" w:rsidP="00BF0120">
      <w:pPr>
        <w:pStyle w:val="Heading1"/>
        <w:numPr>
          <w:ilvl w:val="1"/>
          <w:numId w:val="20"/>
        </w:numPr>
        <w:spacing w:before="0" w:after="200"/>
        <w:rPr>
          <w:color w:val="auto"/>
        </w:rPr>
      </w:pPr>
      <w:proofErr w:type="gramStart"/>
      <w:r w:rsidRPr="00250CF7">
        <w:rPr>
          <w:rFonts w:ascii="Cambria" w:eastAsia="Cambria" w:hAnsi="Cambria" w:cs="Cambria"/>
          <w:b w:val="0"/>
          <w:color w:val="auto"/>
          <w:sz w:val="20"/>
          <w:szCs w:val="20"/>
          <w:u w:val="single"/>
        </w:rPr>
        <w:t>Provided Information</w:t>
      </w:r>
      <w:r w:rsidRPr="00250CF7">
        <w:rPr>
          <w:rFonts w:ascii="Cambria" w:eastAsia="Cambria" w:hAnsi="Cambria" w:cs="Cambria"/>
          <w:b w:val="0"/>
          <w:color w:val="auto"/>
          <w:sz w:val="20"/>
          <w:szCs w:val="20"/>
        </w:rPr>
        <w:t>.</w:t>
      </w:r>
      <w:proofErr w:type="gramEnd"/>
      <w:r w:rsidRPr="00250CF7">
        <w:rPr>
          <w:rFonts w:ascii="Cambria" w:eastAsia="Cambria" w:hAnsi="Cambria" w:cs="Cambria"/>
          <w:b w:val="0"/>
          <w:color w:val="auto"/>
          <w:sz w:val="20"/>
          <w:szCs w:val="20"/>
        </w:rPr>
        <w:t xml:space="preserve">   DigiCert may rely on and use the information provided by</w:t>
      </w:r>
      <w:ins w:id="796" w:author="Jeremy" w:date="2012-02-21T18:37:00Z">
        <w:r w:rsidR="0084632E">
          <w:rPr>
            <w:rFonts w:ascii="Cambria" w:eastAsia="Cambria" w:hAnsi="Cambria" w:cs="Cambria"/>
            <w:b w:val="0"/>
            <w:color w:val="auto"/>
            <w:sz w:val="20"/>
            <w:szCs w:val="20"/>
          </w:rPr>
          <w:t xml:space="preserve"> a Registration Authority appointed under this </w:t>
        </w:r>
      </w:ins>
      <w:del w:id="797" w:author="Jeremy" w:date="2012-02-21T18:37:00Z">
        <w:r w:rsidRPr="00250CF7" w:rsidDel="0084632E">
          <w:rPr>
            <w:rFonts w:ascii="Cambria" w:eastAsia="Cambria" w:hAnsi="Cambria" w:cs="Cambria"/>
            <w:b w:val="0"/>
            <w:color w:val="auto"/>
            <w:sz w:val="20"/>
            <w:szCs w:val="20"/>
          </w:rPr>
          <w:delText xml:space="preserve"> </w:delText>
        </w:r>
        <w:r w:rsidR="00731850" w:rsidDel="0084632E">
          <w:rPr>
            <w:rFonts w:ascii="Cambria" w:eastAsia="Cambria" w:hAnsi="Cambria" w:cs="Cambria"/>
            <w:b w:val="0"/>
            <w:color w:val="auto"/>
            <w:sz w:val="20"/>
            <w:szCs w:val="20"/>
          </w:rPr>
          <w:delText>OSG Administrator</w:delText>
        </w:r>
        <w:r w:rsidRPr="00250CF7" w:rsidDel="0084632E">
          <w:rPr>
            <w:rFonts w:ascii="Cambria" w:eastAsia="Cambria" w:hAnsi="Cambria" w:cs="Cambria"/>
            <w:b w:val="0"/>
            <w:color w:val="auto"/>
            <w:sz w:val="20"/>
            <w:szCs w:val="20"/>
          </w:rPr>
          <w:delText xml:space="preserve"> or a </w:delText>
        </w:r>
      </w:del>
      <w:del w:id="798" w:author="Jeremy" w:date="2012-02-03T17:43:00Z">
        <w:r w:rsidR="009505F2" w:rsidDel="00756115">
          <w:rPr>
            <w:rFonts w:ascii="Cambria" w:eastAsia="Cambria" w:hAnsi="Cambria" w:cs="Cambria"/>
            <w:b w:val="0"/>
            <w:color w:val="auto"/>
            <w:sz w:val="20"/>
            <w:szCs w:val="20"/>
          </w:rPr>
          <w:delText>Participant</w:delText>
        </w:r>
      </w:del>
      <w:del w:id="799" w:author="Jeremy" w:date="2012-02-21T18:37:00Z">
        <w:r w:rsidRPr="00250CF7" w:rsidDel="0084632E">
          <w:rPr>
            <w:rFonts w:ascii="Cambria" w:eastAsia="Cambria" w:hAnsi="Cambria" w:cs="Cambria"/>
            <w:b w:val="0"/>
            <w:color w:val="auto"/>
            <w:sz w:val="20"/>
            <w:szCs w:val="20"/>
          </w:rPr>
          <w:delText xml:space="preserve"> </w:delText>
        </w:r>
      </w:del>
      <w:r w:rsidRPr="00250CF7">
        <w:rPr>
          <w:rFonts w:ascii="Cambria" w:eastAsia="Cambria" w:hAnsi="Cambria" w:cs="Cambria"/>
          <w:b w:val="0"/>
          <w:color w:val="auto"/>
          <w:sz w:val="20"/>
          <w:szCs w:val="20"/>
        </w:rPr>
        <w:t>f</w:t>
      </w:r>
      <w:r w:rsidR="00795997">
        <w:rPr>
          <w:rFonts w:ascii="Cambria" w:eastAsia="Cambria" w:hAnsi="Cambria" w:cs="Cambria"/>
          <w:b w:val="0"/>
          <w:color w:val="auto"/>
          <w:sz w:val="20"/>
          <w:szCs w:val="20"/>
        </w:rPr>
        <w:t>or any purpose related to the issuance, use, and management of Certificates</w:t>
      </w:r>
      <w:r w:rsidRPr="00250CF7">
        <w:rPr>
          <w:rFonts w:ascii="Cambria" w:eastAsia="Cambria" w:hAnsi="Cambria" w:cs="Cambria"/>
          <w:b w:val="0"/>
          <w:color w:val="auto"/>
          <w:sz w:val="20"/>
          <w:szCs w:val="20"/>
        </w:rPr>
        <w:t xml:space="preserve">, provided that such use is in compliance with DigiCert’s privacy policy posted at </w:t>
      </w:r>
      <w:hyperlink r:id="rId10" w:history="1">
        <w:r w:rsidRPr="00250CF7">
          <w:rPr>
            <w:rFonts w:ascii="Cambria" w:eastAsia="Cambria" w:hAnsi="Cambria" w:cs="Cambria"/>
            <w:b w:val="0"/>
            <w:color w:val="auto"/>
            <w:sz w:val="20"/>
            <w:szCs w:val="20"/>
            <w:u w:val="single"/>
          </w:rPr>
          <w:t>http</w:t>
        </w:r>
      </w:hyperlink>
      <w:hyperlink r:id="rId11" w:history="1">
        <w:r w:rsidRPr="00250CF7">
          <w:rPr>
            <w:rFonts w:ascii="Cambria" w:eastAsia="Cambria" w:hAnsi="Cambria" w:cs="Cambria"/>
            <w:b w:val="0"/>
            <w:color w:val="auto"/>
            <w:sz w:val="20"/>
            <w:szCs w:val="20"/>
            <w:u w:val="single"/>
          </w:rPr>
          <w:t>://</w:t>
        </w:r>
      </w:hyperlink>
      <w:hyperlink r:id="rId12" w:history="1">
        <w:r w:rsidRPr="00250CF7">
          <w:rPr>
            <w:rFonts w:ascii="Cambria" w:eastAsia="Cambria" w:hAnsi="Cambria" w:cs="Cambria"/>
            <w:b w:val="0"/>
            <w:color w:val="auto"/>
            <w:sz w:val="20"/>
            <w:szCs w:val="20"/>
            <w:u w:val="single"/>
          </w:rPr>
          <w:t>www</w:t>
        </w:r>
      </w:hyperlink>
      <w:hyperlink r:id="rId13" w:history="1">
        <w:r w:rsidRPr="00250CF7">
          <w:rPr>
            <w:rFonts w:ascii="Cambria" w:eastAsia="Cambria" w:hAnsi="Cambria" w:cs="Cambria"/>
            <w:b w:val="0"/>
            <w:color w:val="auto"/>
            <w:sz w:val="20"/>
            <w:szCs w:val="20"/>
            <w:u w:val="single"/>
          </w:rPr>
          <w:t>.</w:t>
        </w:r>
      </w:hyperlink>
      <w:hyperlink r:id="rId14" w:history="1">
        <w:proofErr w:type="gramStart"/>
        <w:r w:rsidRPr="00250CF7">
          <w:rPr>
            <w:rFonts w:ascii="Cambria" w:eastAsia="Cambria" w:hAnsi="Cambria" w:cs="Cambria"/>
            <w:b w:val="0"/>
            <w:color w:val="auto"/>
            <w:sz w:val="20"/>
            <w:szCs w:val="20"/>
            <w:u w:val="single"/>
          </w:rPr>
          <w:t>digicert</w:t>
        </w:r>
        <w:proofErr w:type="gramEnd"/>
      </w:hyperlink>
      <w:hyperlink r:id="rId15" w:history="1">
        <w:r w:rsidRPr="00250CF7">
          <w:rPr>
            <w:rFonts w:ascii="Cambria" w:eastAsia="Cambria" w:hAnsi="Cambria" w:cs="Cambria"/>
            <w:b w:val="0"/>
            <w:color w:val="auto"/>
            <w:sz w:val="20"/>
            <w:szCs w:val="20"/>
            <w:u w:val="single"/>
          </w:rPr>
          <w:t>.</w:t>
        </w:r>
      </w:hyperlink>
      <w:hyperlink r:id="rId16" w:history="1">
        <w:r w:rsidRPr="00250CF7">
          <w:rPr>
            <w:rFonts w:ascii="Cambria" w:eastAsia="Cambria" w:hAnsi="Cambria" w:cs="Cambria"/>
            <w:b w:val="0"/>
            <w:color w:val="auto"/>
            <w:sz w:val="20"/>
            <w:szCs w:val="20"/>
            <w:u w:val="single"/>
          </w:rPr>
          <w:t>com</w:t>
        </w:r>
      </w:hyperlink>
      <w:hyperlink r:id="rId17" w:history="1">
        <w:r w:rsidRPr="00250CF7">
          <w:rPr>
            <w:rFonts w:ascii="Cambria" w:eastAsia="Cambria" w:hAnsi="Cambria" w:cs="Cambria"/>
            <w:b w:val="0"/>
            <w:color w:val="auto"/>
            <w:sz w:val="20"/>
            <w:szCs w:val="20"/>
            <w:u w:val="single"/>
          </w:rPr>
          <w:t>/</w:t>
        </w:r>
      </w:hyperlink>
      <w:hyperlink r:id="rId18" w:history="1">
        <w:r w:rsidRPr="00250CF7">
          <w:rPr>
            <w:rFonts w:ascii="Cambria" w:eastAsia="Cambria" w:hAnsi="Cambria" w:cs="Cambria"/>
            <w:b w:val="0"/>
            <w:color w:val="auto"/>
            <w:sz w:val="20"/>
            <w:szCs w:val="20"/>
            <w:u w:val="single"/>
          </w:rPr>
          <w:t>digicert</w:t>
        </w:r>
      </w:hyperlink>
      <w:hyperlink r:id="rId19" w:history="1">
        <w:r w:rsidRPr="00250CF7">
          <w:rPr>
            <w:rFonts w:ascii="Cambria" w:eastAsia="Cambria" w:hAnsi="Cambria" w:cs="Cambria"/>
            <w:b w:val="0"/>
            <w:color w:val="auto"/>
            <w:sz w:val="20"/>
            <w:szCs w:val="20"/>
            <w:u w:val="single"/>
          </w:rPr>
          <w:t>-</w:t>
        </w:r>
      </w:hyperlink>
      <w:hyperlink r:id="rId20" w:history="1">
        <w:r w:rsidRPr="00250CF7">
          <w:rPr>
            <w:rFonts w:ascii="Cambria" w:eastAsia="Cambria" w:hAnsi="Cambria" w:cs="Cambria"/>
            <w:b w:val="0"/>
            <w:color w:val="auto"/>
            <w:sz w:val="20"/>
            <w:szCs w:val="20"/>
            <w:u w:val="single"/>
          </w:rPr>
          <w:t>privacy</w:t>
        </w:r>
      </w:hyperlink>
      <w:hyperlink r:id="rId21" w:history="1">
        <w:r w:rsidRPr="00250CF7">
          <w:rPr>
            <w:rFonts w:ascii="Cambria" w:eastAsia="Cambria" w:hAnsi="Cambria" w:cs="Cambria"/>
            <w:b w:val="0"/>
            <w:color w:val="auto"/>
            <w:sz w:val="20"/>
            <w:szCs w:val="20"/>
            <w:u w:val="single"/>
          </w:rPr>
          <w:t>-</w:t>
        </w:r>
      </w:hyperlink>
      <w:hyperlink r:id="rId22" w:history="1">
        <w:r w:rsidRPr="00250CF7">
          <w:rPr>
            <w:rFonts w:ascii="Cambria" w:eastAsia="Cambria" w:hAnsi="Cambria" w:cs="Cambria"/>
            <w:b w:val="0"/>
            <w:color w:val="auto"/>
            <w:sz w:val="20"/>
            <w:szCs w:val="20"/>
            <w:u w:val="single"/>
          </w:rPr>
          <w:t>policy</w:t>
        </w:r>
      </w:hyperlink>
      <w:hyperlink r:id="rId23" w:history="1">
        <w:r w:rsidRPr="00250CF7">
          <w:rPr>
            <w:rFonts w:ascii="Cambria" w:eastAsia="Cambria" w:hAnsi="Cambria" w:cs="Cambria"/>
            <w:b w:val="0"/>
            <w:color w:val="auto"/>
            <w:sz w:val="20"/>
            <w:szCs w:val="20"/>
            <w:u w:val="single"/>
          </w:rPr>
          <w:t>.</w:t>
        </w:r>
      </w:hyperlink>
      <w:hyperlink r:id="rId24" w:history="1">
        <w:proofErr w:type="gramStart"/>
        <w:r w:rsidRPr="00250CF7">
          <w:rPr>
            <w:rFonts w:ascii="Cambria" w:eastAsia="Cambria" w:hAnsi="Cambria" w:cs="Cambria"/>
            <w:b w:val="0"/>
            <w:color w:val="auto"/>
            <w:sz w:val="20"/>
            <w:szCs w:val="20"/>
            <w:u w:val="single"/>
          </w:rPr>
          <w:t>htm</w:t>
        </w:r>
        <w:proofErr w:type="gramEnd"/>
      </w:hyperlink>
      <w:r w:rsidRPr="00250CF7">
        <w:rPr>
          <w:rFonts w:ascii="Cambria" w:hAnsi="Cambria"/>
          <w:b w:val="0"/>
          <w:color w:val="auto"/>
          <w:sz w:val="20"/>
          <w:szCs w:val="20"/>
        </w:rPr>
        <w:t xml:space="preserve"> (“</w:t>
      </w:r>
      <w:r w:rsidRPr="00250CF7">
        <w:rPr>
          <w:rFonts w:ascii="Cambria" w:hAnsi="Cambria"/>
          <w:color w:val="auto"/>
          <w:sz w:val="20"/>
          <w:szCs w:val="20"/>
        </w:rPr>
        <w:t>Privacy Policy</w:t>
      </w:r>
      <w:r w:rsidRPr="00250CF7">
        <w:rPr>
          <w:rFonts w:ascii="Cambria" w:hAnsi="Cambria"/>
          <w:b w:val="0"/>
          <w:color w:val="auto"/>
          <w:sz w:val="20"/>
          <w:szCs w:val="20"/>
        </w:rPr>
        <w:t>”)</w:t>
      </w:r>
      <w:r w:rsidRPr="00250CF7">
        <w:rPr>
          <w:rFonts w:ascii="Cambria" w:eastAsia="Cambria" w:hAnsi="Cambria" w:cs="Cambria"/>
          <w:b w:val="0"/>
          <w:color w:val="auto"/>
          <w:sz w:val="20"/>
          <w:szCs w:val="20"/>
        </w:rPr>
        <w:t xml:space="preserve">.  If DigiCert reasonably believes that any information provided by </w:t>
      </w:r>
      <w:r w:rsidR="00731850">
        <w:rPr>
          <w:rFonts w:ascii="Cambria" w:eastAsia="Cambria" w:hAnsi="Cambria" w:cs="Cambria"/>
          <w:b w:val="0"/>
          <w:color w:val="auto"/>
          <w:sz w:val="20"/>
          <w:szCs w:val="20"/>
        </w:rPr>
        <w:t>OSG Administrator</w:t>
      </w:r>
      <w:r w:rsidRPr="00250CF7">
        <w:rPr>
          <w:rFonts w:ascii="Cambria" w:eastAsia="Cambria" w:hAnsi="Cambria" w:cs="Cambria"/>
          <w:b w:val="0"/>
          <w:color w:val="auto"/>
          <w:sz w:val="20"/>
          <w:szCs w:val="20"/>
        </w:rPr>
        <w:t xml:space="preserve"> is false or misleading, DigiCert may (</w:t>
      </w:r>
      <w:proofErr w:type="spellStart"/>
      <w:r w:rsidRPr="00250CF7">
        <w:rPr>
          <w:rFonts w:ascii="Cambria" w:eastAsia="Cambria" w:hAnsi="Cambria" w:cs="Cambria"/>
          <w:b w:val="0"/>
          <w:color w:val="auto"/>
          <w:sz w:val="20"/>
          <w:szCs w:val="20"/>
        </w:rPr>
        <w:t>i</w:t>
      </w:r>
      <w:proofErr w:type="spellEnd"/>
      <w:r w:rsidRPr="00250CF7">
        <w:rPr>
          <w:rFonts w:ascii="Cambria" w:eastAsia="Cambria" w:hAnsi="Cambria" w:cs="Cambria"/>
          <w:b w:val="0"/>
          <w:color w:val="auto"/>
          <w:sz w:val="20"/>
          <w:szCs w:val="20"/>
        </w:rPr>
        <w:t xml:space="preserve">) terminate this Agreement or (ii) restrict access to the </w:t>
      </w:r>
      <w:r w:rsidR="00795997">
        <w:rPr>
          <w:rFonts w:ascii="Cambria" w:eastAsia="Cambria" w:hAnsi="Cambria" w:cs="Cambria"/>
          <w:b w:val="0"/>
          <w:color w:val="auto"/>
          <w:sz w:val="20"/>
          <w:szCs w:val="20"/>
        </w:rPr>
        <w:t>Certificates and related software</w:t>
      </w:r>
      <w:r w:rsidRPr="00250CF7">
        <w:rPr>
          <w:rFonts w:ascii="Cambria" w:eastAsia="Cambria" w:hAnsi="Cambria" w:cs="Cambria"/>
          <w:b w:val="0"/>
          <w:color w:val="auto"/>
          <w:sz w:val="20"/>
          <w:szCs w:val="20"/>
        </w:rPr>
        <w:t>.</w:t>
      </w:r>
      <w:r w:rsidRPr="00250CF7">
        <w:rPr>
          <w:rFonts w:ascii="Cambria" w:hAnsi="Cambria"/>
          <w:b w:val="0"/>
          <w:color w:val="auto"/>
          <w:sz w:val="20"/>
          <w:szCs w:val="20"/>
        </w:rPr>
        <w:t xml:space="preserve"> </w:t>
      </w:r>
    </w:p>
    <w:p w:rsidR="000A240E" w:rsidRPr="00250CF7" w:rsidRDefault="00C77BC1" w:rsidP="00BF0120">
      <w:pPr>
        <w:pStyle w:val="Heading1"/>
        <w:keepNext/>
        <w:keepLines/>
        <w:numPr>
          <w:ilvl w:val="0"/>
          <w:numId w:val="20"/>
        </w:numPr>
        <w:spacing w:before="0" w:after="200"/>
        <w:rPr>
          <w:color w:val="auto"/>
        </w:rPr>
      </w:pPr>
      <w:r w:rsidRPr="00250CF7">
        <w:rPr>
          <w:rFonts w:ascii="Cambria" w:eastAsia="Cambria" w:hAnsi="Cambria" w:cs="Cambria"/>
          <w:color w:val="auto"/>
          <w:sz w:val="20"/>
          <w:szCs w:val="20"/>
        </w:rPr>
        <w:t>Disclaimer of Warranties and Limitation of Liability</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t>Warranty Disclaimers</w:t>
      </w:r>
      <w:r w:rsidRPr="00250CF7">
        <w:rPr>
          <w:rFonts w:ascii="Cambria" w:eastAsia="Cambria" w:hAnsi="Cambria" w:cs="Cambria"/>
          <w:b w:val="0"/>
          <w:color w:val="auto"/>
          <w:sz w:val="20"/>
          <w:szCs w:val="20"/>
        </w:rPr>
        <w:t xml:space="preserve">.  </w:t>
      </w:r>
      <w:r w:rsidR="0053648D">
        <w:rPr>
          <w:rFonts w:ascii="Cambria" w:eastAsia="Cambria" w:hAnsi="Cambria" w:cs="Cambria"/>
          <w:b w:val="0"/>
          <w:color w:val="auto"/>
          <w:sz w:val="20"/>
          <w:szCs w:val="20"/>
        </w:rPr>
        <w:t>DIGICERT’S PRODUCTS AND SERVICES, INCLUDING THE</w:t>
      </w:r>
      <w:r w:rsidR="0094146F" w:rsidRPr="00250CF7">
        <w:rPr>
          <w:rFonts w:ascii="Cambria" w:eastAsia="Cambria" w:hAnsi="Cambria" w:cs="Cambria"/>
          <w:b w:val="0"/>
          <w:color w:val="auto"/>
          <w:sz w:val="20"/>
          <w:szCs w:val="20"/>
        </w:rPr>
        <w:t xml:space="preserve"> </w:t>
      </w:r>
      <w:r w:rsidR="0053648D">
        <w:rPr>
          <w:rFonts w:ascii="Cambria" w:eastAsia="Cambria" w:hAnsi="Cambria" w:cs="Cambria"/>
          <w:b w:val="0"/>
          <w:color w:val="auto"/>
          <w:sz w:val="20"/>
          <w:szCs w:val="20"/>
        </w:rPr>
        <w:t>CERTIFICATES,</w:t>
      </w:r>
      <w:r w:rsidRPr="00250CF7">
        <w:rPr>
          <w:rFonts w:ascii="Cambria" w:eastAsia="Cambria" w:hAnsi="Cambria" w:cs="Cambria"/>
          <w:b w:val="0"/>
          <w:color w:val="auto"/>
          <w:sz w:val="20"/>
          <w:szCs w:val="20"/>
        </w:rPr>
        <w:t xml:space="preserve"> ARE PROVIDED "AS IS" AND "AS AVAILABLE”.  TO THE MAXIMUM EXTENT PERMITTED BY LAW, DIGICERT DISCLAIMS ALL EXPRES</w:t>
      </w:r>
      <w:r w:rsidR="0053648D">
        <w:rPr>
          <w:rFonts w:ascii="Cambria" w:eastAsia="Cambria" w:hAnsi="Cambria" w:cs="Cambria"/>
          <w:b w:val="0"/>
          <w:color w:val="auto"/>
          <w:sz w:val="20"/>
          <w:szCs w:val="20"/>
        </w:rPr>
        <w:t>S AND IMPLIED WARRANTIES IN ITS PRODUCTS AND SERVICES</w:t>
      </w:r>
      <w:r w:rsidRPr="00250CF7">
        <w:rPr>
          <w:rFonts w:ascii="Cambria" w:eastAsia="Cambria" w:hAnsi="Cambria" w:cs="Cambria"/>
          <w:b w:val="0"/>
          <w:color w:val="auto"/>
          <w:sz w:val="20"/>
          <w:szCs w:val="20"/>
        </w:rPr>
        <w:t xml:space="preserve">, INCLUDING ALL WARRANTIES OF MERCHANTABILITY, FITNESS FOR A PARTICULAR PURPOSE, AND NON-INFRINGEMENT.  DIGICERT DOES NOT WARRANT THAT ANY PRODUCT OR SERVICE WILL MEET </w:t>
      </w:r>
      <w:del w:id="800" w:author="Jeremy" w:date="2012-02-27T10:42:00Z">
        <w:r w:rsidR="00731850" w:rsidDel="00643FC9">
          <w:rPr>
            <w:rFonts w:ascii="Cambria" w:eastAsia="Cambria" w:hAnsi="Cambria" w:cs="Cambria"/>
            <w:b w:val="0"/>
            <w:color w:val="auto"/>
            <w:sz w:val="20"/>
            <w:szCs w:val="20"/>
          </w:rPr>
          <w:delText>OSG ADMINISTRATOR</w:delText>
        </w:r>
        <w:r w:rsidR="0053648D" w:rsidDel="00643FC9">
          <w:rPr>
            <w:rFonts w:ascii="Cambria" w:eastAsia="Cambria" w:hAnsi="Cambria" w:cs="Cambria"/>
            <w:b w:val="0"/>
            <w:color w:val="auto"/>
            <w:sz w:val="20"/>
            <w:szCs w:val="20"/>
          </w:rPr>
          <w:delText>’S</w:delText>
        </w:r>
      </w:del>
      <w:del w:id="801" w:author="Jeremy" w:date="2012-02-21T18:37:00Z">
        <w:r w:rsidRPr="00250CF7" w:rsidDel="0084632E">
          <w:rPr>
            <w:rFonts w:ascii="Cambria" w:eastAsia="Cambria" w:hAnsi="Cambria" w:cs="Cambria"/>
            <w:b w:val="0"/>
            <w:color w:val="auto"/>
            <w:sz w:val="20"/>
            <w:szCs w:val="20"/>
          </w:rPr>
          <w:delText xml:space="preserve"> OR </w:delText>
        </w:r>
      </w:del>
      <w:r w:rsidRPr="00250CF7">
        <w:rPr>
          <w:rFonts w:ascii="Cambria" w:eastAsia="Cambria" w:hAnsi="Cambria" w:cs="Cambria"/>
          <w:b w:val="0"/>
          <w:color w:val="auto"/>
          <w:sz w:val="20"/>
          <w:szCs w:val="20"/>
        </w:rPr>
        <w:t xml:space="preserve">A </w:t>
      </w:r>
      <w:del w:id="802" w:author="Jeremy" w:date="2012-02-03T17:43:00Z">
        <w:r w:rsidR="009505F2" w:rsidDel="00756115">
          <w:rPr>
            <w:rFonts w:ascii="Cambria" w:eastAsia="Cambria" w:hAnsi="Cambria" w:cs="Cambria"/>
            <w:b w:val="0"/>
            <w:color w:val="auto"/>
            <w:sz w:val="20"/>
            <w:szCs w:val="20"/>
          </w:rPr>
          <w:delText>PARTICIPANT</w:delText>
        </w:r>
      </w:del>
      <w:ins w:id="803" w:author="Jeremy" w:date="2012-02-21T18:31:00Z">
        <w:r w:rsidR="007A2D24">
          <w:rPr>
            <w:rFonts w:ascii="Cambria" w:eastAsia="Cambria" w:hAnsi="Cambria" w:cs="Cambria"/>
            <w:b w:val="0"/>
            <w:color w:val="auto"/>
            <w:sz w:val="20"/>
            <w:szCs w:val="20"/>
          </w:rPr>
          <w:t>REGISTRATION AUTHORI</w:t>
        </w:r>
      </w:ins>
      <w:ins w:id="804" w:author="Jeremy" w:date="2012-02-21T18:32:00Z">
        <w:r w:rsidR="007A2D24">
          <w:rPr>
            <w:rFonts w:ascii="Cambria" w:eastAsia="Cambria" w:hAnsi="Cambria" w:cs="Cambria"/>
            <w:b w:val="0"/>
            <w:color w:val="auto"/>
            <w:sz w:val="20"/>
            <w:szCs w:val="20"/>
          </w:rPr>
          <w:t>TY’S</w:t>
        </w:r>
      </w:ins>
      <w:del w:id="805" w:author="Jeremy" w:date="2012-02-21T18:31:00Z">
        <w:r w:rsidRPr="00250CF7" w:rsidDel="007A2D24">
          <w:rPr>
            <w:rFonts w:ascii="Cambria" w:eastAsia="Cambria" w:hAnsi="Cambria" w:cs="Cambria"/>
            <w:b w:val="0"/>
            <w:color w:val="auto"/>
            <w:sz w:val="20"/>
            <w:szCs w:val="20"/>
          </w:rPr>
          <w:delText>’S</w:delText>
        </w:r>
      </w:del>
      <w:ins w:id="806" w:author="Jeremy" w:date="2012-02-21T18:37:00Z">
        <w:r w:rsidR="0084632E">
          <w:rPr>
            <w:rFonts w:ascii="Cambria" w:eastAsia="Cambria" w:hAnsi="Cambria" w:cs="Cambria"/>
            <w:b w:val="0"/>
            <w:color w:val="auto"/>
            <w:sz w:val="20"/>
            <w:szCs w:val="20"/>
          </w:rPr>
          <w:t>, SPONSOR’S, OR SUBSCRIBER’S</w:t>
        </w:r>
      </w:ins>
      <w:r w:rsidRPr="00250CF7">
        <w:rPr>
          <w:rFonts w:ascii="Cambria" w:eastAsia="Cambria" w:hAnsi="Cambria" w:cs="Cambria"/>
          <w:b w:val="0"/>
          <w:color w:val="auto"/>
          <w:sz w:val="20"/>
          <w:szCs w:val="20"/>
        </w:rPr>
        <w:t xml:space="preserve"> EXPECTATIONS OR THAT ACCESS TO DIGICERT</w:t>
      </w:r>
      <w:ins w:id="807" w:author="Jeremy" w:date="2012-02-21T18:32:00Z">
        <w:r w:rsidR="007A2D24">
          <w:rPr>
            <w:rFonts w:ascii="Cambria" w:eastAsia="Cambria" w:hAnsi="Cambria" w:cs="Cambria"/>
            <w:b w:val="0"/>
            <w:color w:val="auto"/>
            <w:sz w:val="20"/>
            <w:szCs w:val="20"/>
          </w:rPr>
          <w:t>’S</w:t>
        </w:r>
      </w:ins>
      <w:r w:rsidRPr="00250CF7">
        <w:rPr>
          <w:rFonts w:ascii="Cambria" w:eastAsia="Cambria" w:hAnsi="Cambria" w:cs="Cambria"/>
          <w:b w:val="0"/>
          <w:color w:val="auto"/>
          <w:sz w:val="20"/>
          <w:szCs w:val="20"/>
        </w:rPr>
        <w:t xml:space="preserve"> SYSTEMS WILL BE TIMELY OR ERROR-FREE.  DigiCert does not guarantee the availability of any product or service and may modify or discontinue any product or service offering at any time.</w:t>
      </w:r>
      <w:r w:rsidRPr="00250CF7">
        <w:rPr>
          <w:rFonts w:ascii="Cambria" w:hAnsi="Cambria"/>
          <w:b w:val="0"/>
          <w:color w:val="auto"/>
          <w:sz w:val="20"/>
          <w:szCs w:val="20"/>
        </w:rPr>
        <w:t xml:space="preserve"> </w:t>
      </w:r>
    </w:p>
    <w:p w:rsidR="00541FB7" w:rsidRPr="00541FB7" w:rsidRDefault="00C77BC1" w:rsidP="00BF0120">
      <w:pPr>
        <w:pStyle w:val="Heading1"/>
        <w:numPr>
          <w:ilvl w:val="1"/>
          <w:numId w:val="20"/>
        </w:numPr>
        <w:spacing w:before="0" w:after="200"/>
        <w:rPr>
          <w:color w:val="auto"/>
        </w:rPr>
      </w:pPr>
      <w:proofErr w:type="gramStart"/>
      <w:r w:rsidRPr="00250CF7">
        <w:rPr>
          <w:rFonts w:ascii="Cambria" w:eastAsia="Cambria" w:hAnsi="Cambria" w:cs="Cambria"/>
          <w:b w:val="0"/>
          <w:color w:val="auto"/>
          <w:sz w:val="20"/>
          <w:szCs w:val="20"/>
          <w:u w:val="single"/>
        </w:rPr>
        <w:t>Limitation of Liability</w:t>
      </w:r>
      <w:r w:rsidRPr="00250CF7">
        <w:rPr>
          <w:rFonts w:ascii="Cambria" w:eastAsia="Cambria" w:hAnsi="Cambria" w:cs="Cambria"/>
          <w:b w:val="0"/>
          <w:color w:val="auto"/>
          <w:sz w:val="20"/>
          <w:szCs w:val="20"/>
        </w:rPr>
        <w:t>.</w:t>
      </w:r>
      <w:proofErr w:type="gramEnd"/>
      <w:r w:rsidRPr="00250CF7">
        <w:rPr>
          <w:rFonts w:ascii="Cambria" w:eastAsia="Cambria" w:hAnsi="Cambria" w:cs="Cambria"/>
          <w:b w:val="0"/>
          <w:color w:val="auto"/>
          <w:sz w:val="20"/>
          <w:szCs w:val="20"/>
        </w:rPr>
        <w:t xml:space="preserve">  </w:t>
      </w:r>
      <w:r w:rsidR="00541FB7" w:rsidRPr="00541FB7">
        <w:rPr>
          <w:rFonts w:ascii="Cambria" w:hAnsi="Cambria" w:cs="Calibri"/>
          <w:b w:val="0"/>
          <w:color w:val="auto"/>
          <w:sz w:val="20"/>
          <w:szCs w:val="20"/>
        </w:rPr>
        <w:t>This Agreement does not limit a party's liability for (</w:t>
      </w:r>
      <w:proofErr w:type="spellStart"/>
      <w:r w:rsidR="00541FB7" w:rsidRPr="00541FB7">
        <w:rPr>
          <w:rFonts w:ascii="Cambria" w:hAnsi="Cambria" w:cs="Calibri"/>
          <w:b w:val="0"/>
          <w:color w:val="auto"/>
          <w:sz w:val="20"/>
          <w:szCs w:val="20"/>
        </w:rPr>
        <w:t>i</w:t>
      </w:r>
      <w:proofErr w:type="spellEnd"/>
      <w:r w:rsidR="00541FB7" w:rsidRPr="00541FB7">
        <w:rPr>
          <w:rFonts w:ascii="Cambria" w:hAnsi="Cambria" w:cs="Calibri"/>
          <w:b w:val="0"/>
          <w:color w:val="auto"/>
          <w:sz w:val="20"/>
          <w:szCs w:val="20"/>
        </w:rPr>
        <w:t xml:space="preserve">) death or personal injury resulting from the negligence of a party or (ii) fraud or fraudulent statements made by a party.  EXCEPT AS STATED ABOVE, DIGICERT’S MAXIMUM LIABLITY RESULTING FROM THIS </w:t>
      </w:r>
      <w:r w:rsidR="00541FB7" w:rsidRPr="00541FB7">
        <w:rPr>
          <w:rFonts w:ascii="Cambria" w:hAnsi="Cambria" w:cs="Calibri"/>
          <w:b w:val="0"/>
          <w:color w:val="auto"/>
          <w:sz w:val="20"/>
          <w:szCs w:val="20"/>
        </w:rPr>
        <w:lastRenderedPageBreak/>
        <w:t xml:space="preserve">AGREEMENT IS LIMITED TO THE AMOUNT PAID BY </w:t>
      </w:r>
      <w:r w:rsidR="00731850">
        <w:rPr>
          <w:rFonts w:ascii="Cambria" w:hAnsi="Cambria" w:cs="Calibri"/>
          <w:b w:val="0"/>
          <w:color w:val="auto"/>
          <w:sz w:val="20"/>
          <w:szCs w:val="20"/>
        </w:rPr>
        <w:t>OSG ADMINISTRATOR</w:t>
      </w:r>
      <w:r w:rsidR="00541FB7" w:rsidRPr="00541FB7">
        <w:rPr>
          <w:rFonts w:ascii="Cambria" w:hAnsi="Cambria" w:cs="Calibri"/>
          <w:b w:val="0"/>
          <w:color w:val="auto"/>
          <w:sz w:val="20"/>
          <w:szCs w:val="20"/>
        </w:rPr>
        <w:t xml:space="preserve"> TO DIGICERT DURING THE 12 MONTHS PRIOR TO WHEN THE LIABILITY OCCURRED.  </w:t>
      </w:r>
      <w:r w:rsidR="00541FB7" w:rsidRPr="00541FB7">
        <w:rPr>
          <w:rFonts w:ascii="Cambria" w:eastAsia="Cambria" w:hAnsi="Cambria" w:cs="Cambria"/>
          <w:b w:val="0"/>
          <w:color w:val="auto"/>
          <w:sz w:val="20"/>
          <w:szCs w:val="20"/>
        </w:rPr>
        <w:t>EACH PARTY</w:t>
      </w:r>
      <w:r w:rsidRPr="00541FB7">
        <w:rPr>
          <w:rFonts w:ascii="Cambria" w:eastAsia="Cambria" w:hAnsi="Cambria" w:cs="Cambria"/>
          <w:b w:val="0"/>
          <w:color w:val="auto"/>
          <w:sz w:val="20"/>
          <w:szCs w:val="20"/>
        </w:rPr>
        <w:t xml:space="preserve"> WAIVES ALL LIABILITY OF </w:t>
      </w:r>
      <w:r w:rsidR="00541FB7" w:rsidRPr="00541FB7">
        <w:rPr>
          <w:rFonts w:ascii="Cambria" w:eastAsia="Cambria" w:hAnsi="Cambria" w:cs="Cambria"/>
          <w:b w:val="0"/>
          <w:color w:val="auto"/>
          <w:sz w:val="20"/>
          <w:szCs w:val="20"/>
        </w:rPr>
        <w:t>THE OTHER PARTY</w:t>
      </w:r>
      <w:r w:rsidRPr="00541FB7">
        <w:rPr>
          <w:rFonts w:ascii="Cambria" w:eastAsia="Cambria" w:hAnsi="Cambria" w:cs="Cambria"/>
          <w:b w:val="0"/>
          <w:color w:val="auto"/>
          <w:sz w:val="20"/>
          <w:szCs w:val="20"/>
        </w:rPr>
        <w:t xml:space="preserve"> FOR ANY INDIRECT, SPECIAL, INCIDENTAL, OR PUNATIVE DAMAGES THAT COULD OCCUR UNDER THIS AGREEMENT, INCLUDING ALL DAMAGES FOR LOST PROFITS, REVENUE, OR DATA.   </w:t>
      </w:r>
      <w:del w:id="808" w:author="Jeremy" w:date="2012-02-27T10:42:00Z">
        <w:r w:rsidRPr="00541FB7" w:rsidDel="00643FC9">
          <w:rPr>
            <w:rFonts w:ascii="Cambria" w:eastAsia="Cambria" w:hAnsi="Cambria" w:cs="Cambria"/>
            <w:b w:val="0"/>
            <w:color w:val="auto"/>
            <w:sz w:val="20"/>
            <w:szCs w:val="20"/>
          </w:rPr>
          <w:delText>THIS WAIVER APPLIES EVEN IF DIGICERT WAS AWARE OF THE POSSIBILITY OF SUCH DAMAGES.</w:delText>
        </w:r>
        <w:r w:rsidRPr="00250CF7" w:rsidDel="00643FC9">
          <w:rPr>
            <w:rFonts w:ascii="Cambria" w:eastAsia="Cambria" w:hAnsi="Cambria" w:cs="Cambria"/>
            <w:b w:val="0"/>
            <w:color w:val="auto"/>
            <w:sz w:val="20"/>
            <w:szCs w:val="20"/>
          </w:rPr>
          <w:delText xml:space="preserve">  </w:delText>
        </w:r>
      </w:del>
    </w:p>
    <w:p w:rsidR="000A240E" w:rsidRPr="00250CF7" w:rsidRDefault="00541FB7" w:rsidP="00BF0120">
      <w:pPr>
        <w:pStyle w:val="Heading1"/>
        <w:numPr>
          <w:ilvl w:val="1"/>
          <w:numId w:val="20"/>
        </w:numPr>
        <w:spacing w:before="0" w:after="200"/>
        <w:rPr>
          <w:color w:val="auto"/>
        </w:rPr>
      </w:pPr>
      <w:proofErr w:type="gramStart"/>
      <w:r>
        <w:rPr>
          <w:rFonts w:ascii="Cambria" w:eastAsia="Cambria" w:hAnsi="Cambria" w:cs="Cambria"/>
          <w:b w:val="0"/>
          <w:color w:val="auto"/>
          <w:sz w:val="20"/>
          <w:szCs w:val="20"/>
          <w:u w:val="single"/>
        </w:rPr>
        <w:t>Extent</w:t>
      </w:r>
      <w:r w:rsidRPr="00541FB7">
        <w:rPr>
          <w:rFonts w:ascii="Cambria" w:eastAsia="Cambria" w:hAnsi="Cambria" w:cs="Cambria"/>
          <w:b w:val="0"/>
          <w:color w:val="auto"/>
          <w:sz w:val="20"/>
          <w:szCs w:val="20"/>
        </w:rPr>
        <w:t>.</w:t>
      </w:r>
      <w:proofErr w:type="gramEnd"/>
      <w:r>
        <w:rPr>
          <w:rFonts w:ascii="Cambria" w:eastAsia="Cambria" w:hAnsi="Cambria" w:cs="Cambria"/>
          <w:b w:val="0"/>
          <w:color w:val="auto"/>
          <w:sz w:val="20"/>
          <w:szCs w:val="20"/>
        </w:rPr>
        <w:t xml:space="preserve">  </w:t>
      </w:r>
      <w:r w:rsidR="00C77BC1" w:rsidRPr="00250CF7">
        <w:rPr>
          <w:rFonts w:ascii="Cambria" w:eastAsia="Cambria" w:hAnsi="Cambria" w:cs="Cambria"/>
          <w:b w:val="0"/>
          <w:color w:val="auto"/>
          <w:sz w:val="20"/>
          <w:szCs w:val="20"/>
        </w:rPr>
        <w:t xml:space="preserve">The </w:t>
      </w:r>
      <w:del w:id="809" w:author="Jeremy" w:date="2012-02-27T10:42:00Z">
        <w:r w:rsidR="00C77BC1" w:rsidRPr="00250CF7" w:rsidDel="00643FC9">
          <w:rPr>
            <w:rFonts w:ascii="Cambria" w:eastAsia="Cambria" w:hAnsi="Cambria" w:cs="Cambria"/>
            <w:b w:val="0"/>
            <w:color w:val="auto"/>
            <w:sz w:val="20"/>
            <w:szCs w:val="20"/>
          </w:rPr>
          <w:delText xml:space="preserve">waivers </w:delText>
        </w:r>
      </w:del>
      <w:ins w:id="810" w:author="Jeremy" w:date="2012-02-27T10:42:00Z">
        <w:r w:rsidR="00643FC9">
          <w:rPr>
            <w:rFonts w:ascii="Cambria" w:eastAsia="Cambria" w:hAnsi="Cambria" w:cs="Cambria"/>
            <w:b w:val="0"/>
            <w:color w:val="auto"/>
            <w:sz w:val="20"/>
            <w:szCs w:val="20"/>
          </w:rPr>
          <w:t xml:space="preserve">limitations on liability </w:t>
        </w:r>
      </w:ins>
      <w:r w:rsidR="00C77BC1" w:rsidRPr="00250CF7">
        <w:rPr>
          <w:rFonts w:ascii="Cambria" w:eastAsia="Cambria" w:hAnsi="Cambria" w:cs="Cambria"/>
          <w:b w:val="0"/>
          <w:color w:val="auto"/>
          <w:sz w:val="20"/>
          <w:szCs w:val="20"/>
        </w:rPr>
        <w:t>herein apply regardless of (</w:t>
      </w:r>
      <w:proofErr w:type="spellStart"/>
      <w:r w:rsidR="00C77BC1" w:rsidRPr="00250CF7">
        <w:rPr>
          <w:rFonts w:ascii="Cambria" w:eastAsia="Cambria" w:hAnsi="Cambria" w:cs="Cambria"/>
          <w:b w:val="0"/>
          <w:color w:val="auto"/>
          <w:sz w:val="20"/>
          <w:szCs w:val="20"/>
        </w:rPr>
        <w:t>i</w:t>
      </w:r>
      <w:proofErr w:type="spellEnd"/>
      <w:r w:rsidR="00C77BC1" w:rsidRPr="00250CF7">
        <w:rPr>
          <w:rFonts w:ascii="Cambria" w:eastAsia="Cambria" w:hAnsi="Cambria" w:cs="Cambria"/>
          <w:b w:val="0"/>
          <w:color w:val="auto"/>
          <w:sz w:val="20"/>
          <w:szCs w:val="20"/>
        </w:rPr>
        <w:t xml:space="preserve">) whether DigiCert was aware of the possibility of the damages, (ii) the reason for or nature of the liability, including tort claims, (iii) the number of claims, </w:t>
      </w:r>
      <w:proofErr w:type="gramStart"/>
      <w:r w:rsidR="00C77BC1" w:rsidRPr="00250CF7">
        <w:rPr>
          <w:rFonts w:ascii="Cambria" w:eastAsia="Cambria" w:hAnsi="Cambria" w:cs="Cambria"/>
          <w:b w:val="0"/>
          <w:color w:val="auto"/>
          <w:sz w:val="20"/>
          <w:szCs w:val="20"/>
        </w:rPr>
        <w:t>(iv) the</w:t>
      </w:r>
      <w:proofErr w:type="gramEnd"/>
      <w:r w:rsidR="00C77BC1" w:rsidRPr="00250CF7">
        <w:rPr>
          <w:rFonts w:ascii="Cambria" w:eastAsia="Cambria" w:hAnsi="Cambria" w:cs="Cambria"/>
          <w:b w:val="0"/>
          <w:color w:val="auto"/>
          <w:sz w:val="20"/>
          <w:szCs w:val="20"/>
        </w:rPr>
        <w:t xml:space="preserve"> extent or nature of the damages, or (v) whether any other provisions of this Agreement is breached or proven ineffective.</w:t>
      </w:r>
      <w:r w:rsidR="00C77BC1" w:rsidRPr="00250CF7">
        <w:rPr>
          <w:rFonts w:ascii="Cambria" w:hAnsi="Cambria"/>
          <w:b w:val="0"/>
          <w:color w:val="auto"/>
          <w:sz w:val="20"/>
          <w:szCs w:val="20"/>
        </w:rPr>
        <w:t xml:space="preserve"> </w:t>
      </w:r>
    </w:p>
    <w:p w:rsidR="00902B0D" w:rsidRPr="00250CF7" w:rsidRDefault="00902B0D" w:rsidP="00BF0120">
      <w:pPr>
        <w:pStyle w:val="Heading1"/>
        <w:numPr>
          <w:ilvl w:val="1"/>
          <w:numId w:val="20"/>
        </w:numPr>
        <w:spacing w:before="0" w:after="200"/>
        <w:rPr>
          <w:b w:val="0"/>
          <w:color w:val="auto"/>
        </w:rPr>
      </w:pPr>
      <w:proofErr w:type="gramStart"/>
      <w:r w:rsidRPr="00250CF7">
        <w:rPr>
          <w:rFonts w:ascii="Cambria" w:hAnsi="Cambria" w:cs="Calibri"/>
          <w:b w:val="0"/>
          <w:color w:val="auto"/>
          <w:sz w:val="20"/>
          <w:szCs w:val="20"/>
          <w:u w:val="single"/>
        </w:rPr>
        <w:t>Defective Certificates</w:t>
      </w:r>
      <w:r w:rsidRPr="00250CF7">
        <w:rPr>
          <w:rFonts w:ascii="Cambria" w:hAnsi="Cambria" w:cs="Calibri"/>
          <w:b w:val="0"/>
          <w:color w:val="auto"/>
          <w:sz w:val="20"/>
          <w:szCs w:val="20"/>
        </w:rPr>
        <w:t>.</w:t>
      </w:r>
      <w:proofErr w:type="gramEnd"/>
      <w:r w:rsidRPr="00250CF7">
        <w:rPr>
          <w:rFonts w:ascii="Cambria" w:hAnsi="Cambria" w:cs="Calibri"/>
          <w:b w:val="0"/>
          <w:color w:val="auto"/>
          <w:sz w:val="20"/>
          <w:szCs w:val="20"/>
        </w:rPr>
        <w:t xml:space="preserve">  If a Certificate contains a defect, DigiCert shall use commercially reasonable efforts to cure the defect after receiving notice from </w:t>
      </w:r>
      <w:r w:rsidR="00731850">
        <w:rPr>
          <w:rFonts w:ascii="Cambria" w:hAnsi="Cambria" w:cs="Calibri"/>
          <w:b w:val="0"/>
          <w:color w:val="auto"/>
          <w:sz w:val="20"/>
          <w:szCs w:val="20"/>
        </w:rPr>
        <w:t>OSG Administrator</w:t>
      </w:r>
      <w:r w:rsidRPr="00250CF7">
        <w:rPr>
          <w:rFonts w:ascii="Cambria" w:hAnsi="Cambria" w:cs="Calibri"/>
          <w:b w:val="0"/>
          <w:color w:val="auto"/>
          <w:sz w:val="20"/>
          <w:szCs w:val="20"/>
        </w:rPr>
        <w:t>.  DigiCert is not obligated to correct a defect if (</w:t>
      </w:r>
      <w:proofErr w:type="spellStart"/>
      <w:r w:rsidRPr="00250CF7">
        <w:rPr>
          <w:rFonts w:ascii="Cambria" w:hAnsi="Cambria" w:cs="Calibri"/>
          <w:b w:val="0"/>
          <w:color w:val="auto"/>
          <w:sz w:val="20"/>
          <w:szCs w:val="20"/>
        </w:rPr>
        <w:t>i</w:t>
      </w:r>
      <w:proofErr w:type="spellEnd"/>
      <w:r w:rsidRPr="00250CF7">
        <w:rPr>
          <w:rFonts w:ascii="Cambria" w:hAnsi="Cambria" w:cs="Calibri"/>
          <w:b w:val="0"/>
          <w:color w:val="auto"/>
          <w:sz w:val="20"/>
          <w:szCs w:val="20"/>
        </w:rPr>
        <w:t xml:space="preserve">) the Certificate holder misused, damaged, or modified the Certificate, (ii) </w:t>
      </w:r>
      <w:r w:rsidR="00385842" w:rsidRPr="00250CF7">
        <w:rPr>
          <w:rFonts w:ascii="Cambria" w:hAnsi="Cambria" w:cs="Calibri"/>
          <w:b w:val="0"/>
          <w:color w:val="auto"/>
          <w:sz w:val="20"/>
          <w:szCs w:val="20"/>
        </w:rPr>
        <w:t xml:space="preserve">If </w:t>
      </w:r>
      <w:del w:id="811" w:author="Jeremy" w:date="2012-02-27T10:43:00Z">
        <w:r w:rsidR="00731850" w:rsidDel="00643FC9">
          <w:rPr>
            <w:rFonts w:ascii="Cambria" w:hAnsi="Cambria" w:cs="Calibri"/>
            <w:b w:val="0"/>
            <w:color w:val="auto"/>
            <w:sz w:val="20"/>
            <w:szCs w:val="20"/>
          </w:rPr>
          <w:delText>OSG Administrator</w:delText>
        </w:r>
      </w:del>
      <w:ins w:id="812" w:author="Jeremy" w:date="2012-02-27T10:43:00Z">
        <w:r w:rsidR="00643FC9">
          <w:rPr>
            <w:rFonts w:ascii="Cambria" w:hAnsi="Cambria" w:cs="Calibri"/>
            <w:b w:val="0"/>
            <w:color w:val="auto"/>
            <w:sz w:val="20"/>
            <w:szCs w:val="20"/>
          </w:rPr>
          <w:t>a Registration Authority</w:t>
        </w:r>
      </w:ins>
      <w:r w:rsidRPr="00250CF7">
        <w:rPr>
          <w:rFonts w:ascii="Cambria" w:hAnsi="Cambria" w:cs="Calibri"/>
          <w:b w:val="0"/>
          <w:color w:val="auto"/>
          <w:sz w:val="20"/>
          <w:szCs w:val="20"/>
        </w:rPr>
        <w:t xml:space="preserve"> </w:t>
      </w:r>
      <w:r w:rsidR="00385842" w:rsidRPr="00250CF7">
        <w:rPr>
          <w:rFonts w:ascii="Cambria" w:hAnsi="Cambria" w:cs="Calibri"/>
          <w:b w:val="0"/>
          <w:color w:val="auto"/>
          <w:sz w:val="20"/>
          <w:szCs w:val="20"/>
        </w:rPr>
        <w:t xml:space="preserve">had knowledge of the defect and </w:t>
      </w:r>
      <w:r w:rsidRPr="00250CF7">
        <w:rPr>
          <w:rFonts w:ascii="Cambria" w:hAnsi="Cambria" w:cs="Calibri"/>
          <w:b w:val="0"/>
          <w:color w:val="auto"/>
          <w:sz w:val="20"/>
          <w:szCs w:val="20"/>
        </w:rPr>
        <w:t>did not promptly report the de</w:t>
      </w:r>
      <w:r w:rsidR="00541FB7">
        <w:rPr>
          <w:rFonts w:ascii="Cambria" w:hAnsi="Cambria" w:cs="Calibri"/>
          <w:b w:val="0"/>
          <w:color w:val="auto"/>
          <w:sz w:val="20"/>
          <w:szCs w:val="20"/>
        </w:rPr>
        <w:t xml:space="preserve">fect to DigiCert, or (iii) the </w:t>
      </w:r>
      <w:r w:rsidR="00B47011">
        <w:rPr>
          <w:rFonts w:ascii="Cambria" w:hAnsi="Cambria" w:cs="Calibri"/>
          <w:b w:val="0"/>
          <w:color w:val="auto"/>
          <w:sz w:val="20"/>
          <w:szCs w:val="20"/>
        </w:rPr>
        <w:t>C</w:t>
      </w:r>
      <w:r w:rsidRPr="00250CF7">
        <w:rPr>
          <w:rFonts w:ascii="Cambria" w:hAnsi="Cambria" w:cs="Calibri"/>
          <w:b w:val="0"/>
          <w:color w:val="auto"/>
          <w:sz w:val="20"/>
          <w:szCs w:val="20"/>
        </w:rPr>
        <w:t xml:space="preserve">ertificate </w:t>
      </w:r>
      <w:r w:rsidR="00541FB7">
        <w:rPr>
          <w:rFonts w:ascii="Cambria" w:hAnsi="Cambria" w:cs="Calibri"/>
          <w:b w:val="0"/>
          <w:color w:val="auto"/>
          <w:sz w:val="20"/>
          <w:szCs w:val="20"/>
        </w:rPr>
        <w:t>h</w:t>
      </w:r>
      <w:r w:rsidRPr="00250CF7">
        <w:rPr>
          <w:rFonts w:ascii="Cambria" w:hAnsi="Cambria" w:cs="Calibri"/>
          <w:b w:val="0"/>
          <w:color w:val="auto"/>
          <w:sz w:val="20"/>
          <w:szCs w:val="20"/>
        </w:rPr>
        <w:t xml:space="preserve">older breached any provision of its agreement with DigiCert. </w:t>
      </w:r>
    </w:p>
    <w:p w:rsidR="000A240E" w:rsidRPr="00250CF7" w:rsidRDefault="00C77BC1" w:rsidP="00BF0120">
      <w:pPr>
        <w:pStyle w:val="Heading1"/>
        <w:numPr>
          <w:ilvl w:val="1"/>
          <w:numId w:val="20"/>
        </w:numPr>
        <w:spacing w:before="0" w:after="200"/>
        <w:rPr>
          <w:color w:val="auto"/>
        </w:rPr>
      </w:pPr>
      <w:proofErr w:type="gramStart"/>
      <w:r w:rsidRPr="00250CF7">
        <w:rPr>
          <w:rFonts w:ascii="Cambria" w:eastAsia="Cambria" w:hAnsi="Cambria" w:cs="Cambria"/>
          <w:b w:val="0"/>
          <w:bCs w:val="0"/>
          <w:color w:val="auto"/>
          <w:sz w:val="20"/>
          <w:szCs w:val="20"/>
          <w:u w:val="single"/>
        </w:rPr>
        <w:t>Force Majeure</w:t>
      </w:r>
      <w:r w:rsidRPr="00250CF7">
        <w:rPr>
          <w:rFonts w:ascii="Cambria" w:eastAsia="Cambria" w:hAnsi="Cambria" w:cs="Cambria"/>
          <w:b w:val="0"/>
          <w:bCs w:val="0"/>
          <w:color w:val="auto"/>
          <w:sz w:val="20"/>
          <w:szCs w:val="20"/>
        </w:rPr>
        <w:t>.</w:t>
      </w:r>
      <w:proofErr w:type="gramEnd"/>
      <w:r w:rsidRPr="00250CF7">
        <w:rPr>
          <w:rFonts w:ascii="Cambria" w:eastAsia="Cambria" w:hAnsi="Cambria" w:cs="Cambria"/>
          <w:b w:val="0"/>
          <w:bCs w:val="0"/>
          <w:color w:val="auto"/>
          <w:sz w:val="20"/>
          <w:szCs w:val="20"/>
        </w:rPr>
        <w:t xml:space="preserve">  Neither party is liable for any failure or delay in performing an obligation under this Agreement to the extent that such failure or delay is beyond the party’s reasonable control.  </w:t>
      </w:r>
      <w:r w:rsidR="00731850">
        <w:rPr>
          <w:rFonts w:ascii="Cambria" w:eastAsia="Cambria" w:hAnsi="Cambria" w:cs="Cambria"/>
          <w:b w:val="0"/>
          <w:bCs w:val="0"/>
          <w:color w:val="auto"/>
          <w:sz w:val="20"/>
          <w:szCs w:val="20"/>
        </w:rPr>
        <w:t>OSG Administrator</w:t>
      </w:r>
      <w:r w:rsidRPr="00250CF7">
        <w:rPr>
          <w:rFonts w:ascii="Cambria" w:eastAsia="Cambria" w:hAnsi="Cambria" w:cs="Cambria"/>
          <w:b w:val="0"/>
          <w:bCs w:val="0"/>
          <w:color w:val="auto"/>
          <w:sz w:val="20"/>
          <w:szCs w:val="20"/>
        </w:rPr>
        <w:t xml:space="preserve"> acknowledges that </w:t>
      </w:r>
      <w:r w:rsidRPr="00250CF7">
        <w:rPr>
          <w:rFonts w:ascii="Cambria" w:eastAsia="Cambria" w:hAnsi="Cambria" w:cs="Cambria"/>
          <w:b w:val="0"/>
          <w:color w:val="auto"/>
          <w:sz w:val="20"/>
          <w:szCs w:val="20"/>
        </w:rPr>
        <w:t xml:space="preserve">the </w:t>
      </w:r>
      <w:r w:rsidR="00795997">
        <w:rPr>
          <w:rFonts w:ascii="Cambria" w:eastAsia="Cambria" w:hAnsi="Cambria" w:cs="Cambria"/>
          <w:b w:val="0"/>
          <w:color w:val="auto"/>
          <w:sz w:val="20"/>
          <w:szCs w:val="20"/>
        </w:rPr>
        <w:t>Certificates and related software</w:t>
      </w:r>
      <w:r w:rsidRPr="00250CF7">
        <w:rPr>
          <w:rFonts w:ascii="Cambria" w:eastAsia="Cambria" w:hAnsi="Cambria" w:cs="Cambria"/>
          <w:b w:val="0"/>
          <w:color w:val="auto"/>
          <w:sz w:val="20"/>
          <w:szCs w:val="20"/>
        </w:rPr>
        <w:t xml:space="preserve"> </w:t>
      </w:r>
      <w:r w:rsidRPr="00250CF7">
        <w:rPr>
          <w:rFonts w:ascii="Cambria" w:eastAsia="Cambria" w:hAnsi="Cambria" w:cs="Cambria"/>
          <w:b w:val="0"/>
          <w:bCs w:val="0"/>
          <w:color w:val="auto"/>
          <w:sz w:val="20"/>
          <w:szCs w:val="20"/>
        </w:rPr>
        <w:t xml:space="preserve">are subject to the operation of </w:t>
      </w:r>
      <w:r w:rsidR="00731850">
        <w:rPr>
          <w:rFonts w:ascii="Cambria" w:eastAsia="Cambria" w:hAnsi="Cambria" w:cs="Cambria"/>
          <w:b w:val="0"/>
          <w:color w:val="auto"/>
          <w:sz w:val="20"/>
          <w:szCs w:val="20"/>
        </w:rPr>
        <w:t>OSG Administrator</w:t>
      </w:r>
      <w:r w:rsidRPr="00250CF7">
        <w:rPr>
          <w:rFonts w:ascii="Cambria" w:eastAsia="Cambria" w:hAnsi="Cambria" w:cs="Cambria"/>
          <w:b w:val="0"/>
          <w:color w:val="auto"/>
          <w:sz w:val="20"/>
          <w:szCs w:val="20"/>
        </w:rPr>
        <w:t xml:space="preserve">’s and </w:t>
      </w:r>
      <w:del w:id="813" w:author="Jeremy" w:date="2012-02-03T17:43:00Z">
        <w:r w:rsidR="009505F2" w:rsidDel="00756115">
          <w:rPr>
            <w:rFonts w:ascii="Cambria" w:eastAsia="Cambria" w:hAnsi="Cambria" w:cs="Cambria"/>
            <w:b w:val="0"/>
            <w:color w:val="auto"/>
            <w:sz w:val="20"/>
            <w:szCs w:val="20"/>
          </w:rPr>
          <w:delText>Participant</w:delText>
        </w:r>
      </w:del>
      <w:ins w:id="814" w:author="Jeremy" w:date="2012-02-03T17:43:00Z">
        <w:r w:rsidR="00756115">
          <w:rPr>
            <w:rFonts w:ascii="Cambria" w:eastAsia="Cambria" w:hAnsi="Cambria" w:cs="Cambria"/>
            <w:b w:val="0"/>
            <w:color w:val="auto"/>
            <w:sz w:val="20"/>
            <w:szCs w:val="20"/>
          </w:rPr>
          <w:t>Trusted Agent</w:t>
        </w:r>
      </w:ins>
      <w:r w:rsidRPr="00250CF7">
        <w:rPr>
          <w:rFonts w:ascii="Cambria" w:eastAsia="Cambria" w:hAnsi="Cambria" w:cs="Cambria"/>
          <w:b w:val="0"/>
          <w:color w:val="auto"/>
          <w:sz w:val="20"/>
          <w:szCs w:val="20"/>
        </w:rPr>
        <w:t xml:space="preserve">s’ </w:t>
      </w:r>
      <w:r w:rsidRPr="00250CF7">
        <w:rPr>
          <w:rFonts w:ascii="Cambria" w:eastAsia="Cambria" w:hAnsi="Cambria" w:cs="Cambria"/>
          <w:b w:val="0"/>
          <w:bCs w:val="0"/>
          <w:color w:val="auto"/>
          <w:sz w:val="20"/>
          <w:szCs w:val="20"/>
        </w:rPr>
        <w:t xml:space="preserve">Internet </w:t>
      </w:r>
      <w:r w:rsidRPr="00250CF7">
        <w:rPr>
          <w:rFonts w:ascii="Cambria" w:eastAsia="Cambria" w:hAnsi="Cambria" w:cs="Cambria"/>
          <w:b w:val="0"/>
          <w:color w:val="auto"/>
          <w:sz w:val="20"/>
          <w:szCs w:val="20"/>
        </w:rPr>
        <w:t>service operations</w:t>
      </w:r>
      <w:r w:rsidRPr="00250CF7">
        <w:rPr>
          <w:rFonts w:ascii="Cambria" w:eastAsia="Cambria" w:hAnsi="Cambria" w:cs="Cambria"/>
          <w:b w:val="0"/>
          <w:bCs w:val="0"/>
          <w:color w:val="auto"/>
          <w:sz w:val="20"/>
          <w:szCs w:val="20"/>
        </w:rPr>
        <w:t xml:space="preserve">, which </w:t>
      </w:r>
      <w:r w:rsidRPr="00250CF7">
        <w:rPr>
          <w:rFonts w:ascii="Cambria" w:eastAsia="Cambria" w:hAnsi="Cambria" w:cs="Cambria"/>
          <w:b w:val="0"/>
          <w:color w:val="auto"/>
          <w:sz w:val="20"/>
          <w:szCs w:val="20"/>
        </w:rPr>
        <w:t xml:space="preserve">are </w:t>
      </w:r>
      <w:r w:rsidRPr="00250CF7">
        <w:rPr>
          <w:rFonts w:ascii="Cambria" w:eastAsia="Cambria" w:hAnsi="Cambria" w:cs="Cambria"/>
          <w:b w:val="0"/>
          <w:bCs w:val="0"/>
          <w:color w:val="auto"/>
          <w:sz w:val="20"/>
          <w:szCs w:val="20"/>
        </w:rPr>
        <w:t>beyond DigiCert’s control.</w:t>
      </w:r>
      <w:r w:rsidRPr="00250CF7">
        <w:rPr>
          <w:rFonts w:ascii="Cambria" w:hAnsi="Cambria"/>
          <w:b w:val="0"/>
          <w:color w:val="auto"/>
          <w:sz w:val="20"/>
          <w:szCs w:val="20"/>
        </w:rPr>
        <w:t xml:space="preserve"> </w:t>
      </w:r>
    </w:p>
    <w:p w:rsidR="000A240E" w:rsidRPr="00250CF7" w:rsidRDefault="00C77BC1" w:rsidP="00BF0120">
      <w:pPr>
        <w:pStyle w:val="Heading1"/>
        <w:numPr>
          <w:ilvl w:val="1"/>
          <w:numId w:val="20"/>
        </w:numPr>
        <w:spacing w:before="0" w:after="200"/>
        <w:rPr>
          <w:color w:val="auto"/>
        </w:rPr>
      </w:pPr>
      <w:proofErr w:type="gramStart"/>
      <w:r w:rsidRPr="00250CF7">
        <w:rPr>
          <w:rFonts w:ascii="Cambria" w:eastAsia="Cambria" w:hAnsi="Cambria" w:cs="Cambria"/>
          <w:b w:val="0"/>
          <w:color w:val="auto"/>
          <w:sz w:val="20"/>
          <w:szCs w:val="20"/>
          <w:u w:val="single"/>
        </w:rPr>
        <w:t>Injunctive Relief</w:t>
      </w:r>
      <w:r w:rsidRPr="00250CF7">
        <w:rPr>
          <w:rFonts w:ascii="Cambria" w:eastAsia="Cambria" w:hAnsi="Cambria" w:cs="Cambria"/>
          <w:b w:val="0"/>
          <w:color w:val="auto"/>
          <w:sz w:val="20"/>
          <w:szCs w:val="20"/>
        </w:rPr>
        <w:t>.</w:t>
      </w:r>
      <w:proofErr w:type="gramEnd"/>
      <w:r w:rsidRPr="00250CF7">
        <w:rPr>
          <w:rFonts w:ascii="Cambria" w:eastAsia="Cambria" w:hAnsi="Cambria" w:cs="Cambria"/>
          <w:b w:val="0"/>
          <w:color w:val="auto"/>
          <w:sz w:val="20"/>
          <w:szCs w:val="20"/>
        </w:rPr>
        <w:t xml:space="preserve">  </w:t>
      </w:r>
      <w:del w:id="815" w:author="Jeremy" w:date="2012-02-27T10:43:00Z">
        <w:r w:rsidR="00731850" w:rsidDel="00643FC9">
          <w:rPr>
            <w:rFonts w:ascii="Cambria" w:eastAsia="Cambria" w:hAnsi="Cambria" w:cs="Cambria"/>
            <w:b w:val="0"/>
            <w:color w:val="auto"/>
            <w:sz w:val="20"/>
            <w:szCs w:val="20"/>
          </w:rPr>
          <w:delText>OSG Administrator</w:delText>
        </w:r>
      </w:del>
      <w:ins w:id="816" w:author="Jeremy" w:date="2012-02-27T10:43:00Z">
        <w:r w:rsidR="00643FC9">
          <w:rPr>
            <w:rFonts w:ascii="Cambria" w:eastAsia="Cambria" w:hAnsi="Cambria" w:cs="Cambria"/>
            <w:b w:val="0"/>
            <w:color w:val="auto"/>
            <w:sz w:val="20"/>
            <w:szCs w:val="20"/>
          </w:rPr>
          <w:t>Each Registration Authority</w:t>
        </w:r>
      </w:ins>
      <w:r w:rsidRPr="00250CF7">
        <w:rPr>
          <w:rFonts w:ascii="Cambria" w:eastAsia="Cambria" w:hAnsi="Cambria" w:cs="Cambria"/>
          <w:b w:val="0"/>
          <w:color w:val="auto"/>
          <w:sz w:val="20"/>
          <w:szCs w:val="20"/>
        </w:rPr>
        <w:t xml:space="preserve"> acknowledges that its breach of this Agreement will result in irreparable harm to DigiCert that cannot adequately be redressed by compensatory damages.  Accordingly, in addition to any other available legal remedies, DigiCert may seek and obtain an injunctive order against a breach or threatened breach of the Agreement. </w:t>
      </w:r>
    </w:p>
    <w:p w:rsidR="000A240E" w:rsidRPr="00250CF7" w:rsidRDefault="00C77BC1" w:rsidP="00BF0120">
      <w:pPr>
        <w:pStyle w:val="Heading1"/>
        <w:numPr>
          <w:ilvl w:val="1"/>
          <w:numId w:val="20"/>
        </w:numPr>
        <w:spacing w:before="0" w:after="200"/>
        <w:rPr>
          <w:color w:val="auto"/>
        </w:rPr>
      </w:pPr>
      <w:proofErr w:type="gramStart"/>
      <w:r w:rsidRPr="00250CF7">
        <w:rPr>
          <w:rFonts w:ascii="Cambria" w:eastAsia="Cambria" w:hAnsi="Cambria" w:cs="Cambria"/>
          <w:b w:val="0"/>
          <w:color w:val="auto"/>
          <w:sz w:val="20"/>
          <w:szCs w:val="20"/>
          <w:u w:val="single"/>
        </w:rPr>
        <w:t>Limitation on Actions</w:t>
      </w:r>
      <w:r w:rsidRPr="00250CF7">
        <w:rPr>
          <w:rFonts w:ascii="Cambria" w:eastAsia="Cambria" w:hAnsi="Cambria" w:cs="Cambria"/>
          <w:b w:val="0"/>
          <w:color w:val="auto"/>
          <w:sz w:val="20"/>
          <w:szCs w:val="20"/>
        </w:rPr>
        <w:t>.</w:t>
      </w:r>
      <w:proofErr w:type="gramEnd"/>
      <w:r w:rsidRPr="00250CF7">
        <w:rPr>
          <w:rFonts w:ascii="Cambria" w:eastAsia="Cambria" w:hAnsi="Cambria" w:cs="Cambria"/>
          <w:b w:val="0"/>
          <w:color w:val="auto"/>
          <w:sz w:val="20"/>
          <w:szCs w:val="20"/>
        </w:rPr>
        <w:t xml:space="preserve"> Except for actions and claims related to a party’s indemnification and confidentiality obligations, all claims and actions arising from this Agreement must be brought within three years from the date when the cause of action occurred</w:t>
      </w:r>
      <w:r w:rsidRPr="00250CF7">
        <w:rPr>
          <w:rFonts w:ascii="Cambria" w:eastAsia="Cambria" w:hAnsi="Cambria" w:cs="Cambria"/>
          <w:color w:val="auto"/>
          <w:sz w:val="20"/>
          <w:szCs w:val="20"/>
        </w:rPr>
        <w:t xml:space="preserve">.  </w:t>
      </w:r>
    </w:p>
    <w:p w:rsidR="000A240E" w:rsidRPr="00250CF7" w:rsidRDefault="00C77BC1" w:rsidP="00BF0120">
      <w:pPr>
        <w:pStyle w:val="Heading1"/>
        <w:numPr>
          <w:ilvl w:val="1"/>
          <w:numId w:val="20"/>
        </w:numPr>
        <w:spacing w:before="0" w:after="200"/>
        <w:rPr>
          <w:color w:val="auto"/>
        </w:rPr>
      </w:pPr>
      <w:proofErr w:type="gramStart"/>
      <w:r w:rsidRPr="00250CF7">
        <w:rPr>
          <w:rFonts w:ascii="Cambria" w:eastAsia="Cambria" w:hAnsi="Cambria" w:cs="Cambria"/>
          <w:b w:val="0"/>
          <w:color w:val="auto"/>
          <w:sz w:val="20"/>
          <w:szCs w:val="20"/>
          <w:u w:val="single"/>
        </w:rPr>
        <w:t>Cumulative Remedies</w:t>
      </w:r>
      <w:r w:rsidRPr="00250CF7">
        <w:rPr>
          <w:rFonts w:ascii="Cambria" w:eastAsia="Cambria" w:hAnsi="Cambria" w:cs="Cambria"/>
          <w:b w:val="0"/>
          <w:color w:val="auto"/>
          <w:sz w:val="20"/>
          <w:szCs w:val="20"/>
        </w:rPr>
        <w:t>.</w:t>
      </w:r>
      <w:proofErr w:type="gramEnd"/>
      <w:r w:rsidRPr="00250CF7">
        <w:rPr>
          <w:rFonts w:ascii="Cambria" w:eastAsia="Cambria" w:hAnsi="Cambria" w:cs="Cambria"/>
          <w:b w:val="0"/>
          <w:color w:val="auto"/>
          <w:sz w:val="20"/>
          <w:szCs w:val="20"/>
        </w:rPr>
        <w:t xml:space="preserve">  The rights and remedies provided herein are cumulative and are not exclusive of any other rights and remedies set forth herein or as allowed under applicable law.</w:t>
      </w:r>
      <w:r w:rsidRPr="00250CF7">
        <w:rPr>
          <w:rFonts w:ascii="Cambria" w:hAnsi="Cambria"/>
          <w:b w:val="0"/>
          <w:color w:val="auto"/>
          <w:sz w:val="20"/>
          <w:szCs w:val="20"/>
        </w:rPr>
        <w:t xml:space="preserve"> </w:t>
      </w:r>
    </w:p>
    <w:p w:rsidR="000A240E" w:rsidRPr="00250CF7" w:rsidRDefault="00C77BC1" w:rsidP="00BF0120">
      <w:pPr>
        <w:pStyle w:val="Heading1"/>
        <w:numPr>
          <w:ilvl w:val="0"/>
          <w:numId w:val="20"/>
        </w:numPr>
        <w:spacing w:before="0" w:after="200"/>
        <w:rPr>
          <w:color w:val="auto"/>
        </w:rPr>
      </w:pPr>
      <w:r w:rsidRPr="00250CF7">
        <w:rPr>
          <w:rFonts w:ascii="Cambria" w:eastAsia="Cambria" w:hAnsi="Cambria" w:cs="Cambria"/>
          <w:color w:val="auto"/>
          <w:sz w:val="20"/>
          <w:szCs w:val="20"/>
        </w:rPr>
        <w:t>Indemnity</w:t>
      </w:r>
    </w:p>
    <w:p w:rsidR="00000000" w:rsidRDefault="00643FC9">
      <w:pPr>
        <w:pStyle w:val="Heading1"/>
        <w:numPr>
          <w:ilvl w:val="1"/>
          <w:numId w:val="20"/>
        </w:numPr>
        <w:spacing w:before="0" w:after="200"/>
        <w:rPr>
          <w:ins w:id="817" w:author="Jeremy" w:date="2012-02-27T10:44:00Z"/>
          <w:color w:val="auto"/>
        </w:rPr>
        <w:pPrChange w:id="818" w:author="Jeremy" w:date="2012-02-27T10:45:00Z">
          <w:pPr>
            <w:pStyle w:val="Heading1"/>
            <w:spacing w:before="0" w:after="200"/>
            <w:ind w:left="1080"/>
          </w:pPr>
        </w:pPrChange>
      </w:pPr>
      <w:proofErr w:type="gramStart"/>
      <w:ins w:id="819" w:author="Jeremy" w:date="2012-02-27T10:44:00Z">
        <w:r>
          <w:rPr>
            <w:rFonts w:ascii="Cambria" w:eastAsia="Cambria" w:hAnsi="Cambria" w:cs="Cambria"/>
            <w:b w:val="0"/>
            <w:color w:val="auto"/>
            <w:sz w:val="20"/>
            <w:szCs w:val="20"/>
            <w:u w:val="single"/>
          </w:rPr>
          <w:t xml:space="preserve">OSG </w:t>
        </w:r>
      </w:ins>
      <w:ins w:id="820" w:author="Jeremy" w:date="2012-02-27T10:45:00Z">
        <w:r>
          <w:rPr>
            <w:rFonts w:ascii="Cambria" w:eastAsia="Cambria" w:hAnsi="Cambria" w:cs="Cambria"/>
            <w:b w:val="0"/>
            <w:color w:val="auto"/>
            <w:sz w:val="20"/>
            <w:szCs w:val="20"/>
            <w:u w:val="single"/>
          </w:rPr>
          <w:t>Administrator</w:t>
        </w:r>
      </w:ins>
      <w:ins w:id="821" w:author="Jeremy" w:date="2012-02-27T10:44:00Z">
        <w:r w:rsidRPr="00250CF7">
          <w:rPr>
            <w:rFonts w:ascii="Cambria" w:eastAsia="Cambria" w:hAnsi="Cambria" w:cs="Cambria"/>
            <w:b w:val="0"/>
            <w:color w:val="auto"/>
            <w:sz w:val="20"/>
            <w:szCs w:val="20"/>
            <w:u w:val="single"/>
          </w:rPr>
          <w:t xml:space="preserve"> Obligation</w:t>
        </w:r>
        <w:r w:rsidRPr="00250CF7">
          <w:rPr>
            <w:rFonts w:ascii="Cambria" w:eastAsia="Cambria" w:hAnsi="Cambria" w:cs="Cambria"/>
            <w:b w:val="0"/>
            <w:color w:val="auto"/>
            <w:sz w:val="20"/>
            <w:szCs w:val="20"/>
          </w:rPr>
          <w:t>.</w:t>
        </w:r>
        <w:proofErr w:type="gramEnd"/>
        <w:r w:rsidRPr="00250CF7">
          <w:rPr>
            <w:rFonts w:ascii="Cambria" w:eastAsia="Cambria" w:hAnsi="Cambria" w:cs="Cambria"/>
            <w:b w:val="0"/>
            <w:color w:val="auto"/>
            <w:sz w:val="20"/>
            <w:szCs w:val="20"/>
          </w:rPr>
          <w:t xml:space="preserve">  </w:t>
        </w:r>
        <w:r>
          <w:rPr>
            <w:rFonts w:ascii="Cambria" w:eastAsia="Cambria" w:hAnsi="Cambria" w:cs="Cambria"/>
            <w:b w:val="0"/>
            <w:color w:val="auto"/>
            <w:sz w:val="20"/>
            <w:szCs w:val="20"/>
          </w:rPr>
          <w:t>OSG Administrator s</w:t>
        </w:r>
        <w:r w:rsidRPr="00250CF7">
          <w:rPr>
            <w:rFonts w:ascii="Cambria" w:eastAsia="Cambria" w:hAnsi="Cambria" w:cs="Cambria"/>
            <w:b w:val="0"/>
            <w:color w:val="auto"/>
            <w:sz w:val="20"/>
            <w:szCs w:val="20"/>
          </w:rPr>
          <w:t xml:space="preserve">hall indemnify and defend DigiCert and its contractors, agents, employees, officers, directors, shareholders, affiliates, and assigns against all liabilities, claims, </w:t>
        </w:r>
        <w:r>
          <w:rPr>
            <w:rFonts w:ascii="Cambria" w:eastAsia="Cambria" w:hAnsi="Cambria" w:cs="Cambria"/>
            <w:b w:val="0"/>
            <w:color w:val="auto"/>
            <w:sz w:val="20"/>
            <w:szCs w:val="20"/>
          </w:rPr>
          <w:t xml:space="preserve">and </w:t>
        </w:r>
        <w:r w:rsidRPr="00250CF7">
          <w:rPr>
            <w:rFonts w:ascii="Cambria" w:eastAsia="Cambria" w:hAnsi="Cambria" w:cs="Cambria"/>
            <w:b w:val="0"/>
            <w:color w:val="auto"/>
            <w:sz w:val="20"/>
            <w:szCs w:val="20"/>
          </w:rPr>
          <w:t>damages</w:t>
        </w:r>
        <w:r>
          <w:rPr>
            <w:rFonts w:ascii="Cambria" w:eastAsia="Cambria" w:hAnsi="Cambria" w:cs="Cambria"/>
            <w:b w:val="0"/>
            <w:color w:val="auto"/>
            <w:sz w:val="20"/>
            <w:szCs w:val="20"/>
          </w:rPr>
          <w:t xml:space="preserve"> owed to or brought by a third party and any related</w:t>
        </w:r>
        <w:r w:rsidRPr="00250CF7">
          <w:rPr>
            <w:rFonts w:ascii="Cambria" w:eastAsia="Cambria" w:hAnsi="Cambria" w:cs="Cambria"/>
            <w:b w:val="0"/>
            <w:color w:val="auto"/>
            <w:sz w:val="20"/>
            <w:szCs w:val="20"/>
          </w:rPr>
          <w:t xml:space="preserve"> costs, and expenses (including reasonable attorney's fees) </w:t>
        </w:r>
        <w:r>
          <w:rPr>
            <w:rFonts w:ascii="Cambria" w:eastAsia="Cambria" w:hAnsi="Cambria" w:cs="Cambria"/>
            <w:b w:val="0"/>
            <w:color w:val="auto"/>
            <w:sz w:val="20"/>
            <w:szCs w:val="20"/>
          </w:rPr>
          <w:t>that are based on</w:t>
        </w:r>
      </w:ins>
      <w:ins w:id="822" w:author="Jeremy" w:date="2012-02-27T10:45:00Z">
        <w:r>
          <w:rPr>
            <w:rFonts w:ascii="Cambria" w:eastAsia="Cambria" w:hAnsi="Cambria" w:cs="Cambria"/>
            <w:b w:val="0"/>
            <w:color w:val="auto"/>
            <w:sz w:val="20"/>
            <w:szCs w:val="20"/>
          </w:rPr>
          <w:t xml:space="preserve"> the actions or omissions of a Registration Authority.</w:t>
        </w:r>
        <w:r>
          <w:rPr>
            <w:color w:val="auto"/>
          </w:rPr>
          <w:t xml:space="preserve"> </w:t>
        </w:r>
      </w:ins>
      <w:ins w:id="823" w:author="Jeremy" w:date="2012-02-27T10:44:00Z">
        <w:r w:rsidR="007976FC">
          <w:rPr>
            <w:rFonts w:ascii="Cambria" w:eastAsia="Cambria" w:hAnsi="Cambria" w:cs="Cambria"/>
            <w:b w:val="0"/>
            <w:color w:val="auto"/>
            <w:sz w:val="20"/>
            <w:szCs w:val="20"/>
          </w:rPr>
          <w:t xml:space="preserve">OSG’s indemnification obligations under this section are not limited on the amount or types of damages and survive termination of this Agreement.  </w:t>
        </w:r>
      </w:ins>
    </w:p>
    <w:p w:rsidR="00276AEC" w:rsidRPr="00250CF7" w:rsidDel="00643FC9" w:rsidRDefault="00731850" w:rsidP="00BF0120">
      <w:pPr>
        <w:pStyle w:val="Heading1"/>
        <w:numPr>
          <w:ilvl w:val="1"/>
          <w:numId w:val="20"/>
        </w:numPr>
        <w:spacing w:before="0" w:after="200"/>
        <w:rPr>
          <w:del w:id="824" w:author="Jeremy" w:date="2012-02-27T10:46:00Z"/>
          <w:color w:val="auto"/>
        </w:rPr>
      </w:pPr>
      <w:del w:id="825" w:author="Jeremy" w:date="2012-02-27T10:43:00Z">
        <w:r w:rsidDel="00643FC9">
          <w:rPr>
            <w:rFonts w:ascii="Cambria" w:eastAsia="Cambria" w:hAnsi="Cambria" w:cs="Cambria"/>
            <w:b w:val="0"/>
            <w:color w:val="auto"/>
            <w:sz w:val="20"/>
            <w:szCs w:val="20"/>
            <w:u w:val="single"/>
          </w:rPr>
          <w:delText>OSG Administrator</w:delText>
        </w:r>
        <w:r w:rsidR="00C77BC1" w:rsidRPr="00250CF7" w:rsidDel="00643FC9">
          <w:rPr>
            <w:rFonts w:ascii="Cambria" w:eastAsia="Cambria" w:hAnsi="Cambria" w:cs="Cambria"/>
            <w:b w:val="0"/>
            <w:color w:val="auto"/>
            <w:sz w:val="20"/>
            <w:szCs w:val="20"/>
            <w:u w:val="single"/>
          </w:rPr>
          <w:delText>’s</w:delText>
        </w:r>
      </w:del>
      <w:proofErr w:type="gramStart"/>
      <w:ins w:id="826" w:author="Jeremy" w:date="2012-02-27T10:43:00Z">
        <w:r w:rsidR="00643FC9">
          <w:rPr>
            <w:rFonts w:ascii="Cambria" w:eastAsia="Cambria" w:hAnsi="Cambria" w:cs="Cambria"/>
            <w:b w:val="0"/>
            <w:color w:val="auto"/>
            <w:sz w:val="20"/>
            <w:szCs w:val="20"/>
            <w:u w:val="single"/>
          </w:rPr>
          <w:t>Registration Authority</w:t>
        </w:r>
      </w:ins>
      <w:r w:rsidR="00C77BC1" w:rsidRPr="00250CF7">
        <w:rPr>
          <w:rFonts w:ascii="Cambria" w:eastAsia="Cambria" w:hAnsi="Cambria" w:cs="Cambria"/>
          <w:b w:val="0"/>
          <w:color w:val="auto"/>
          <w:sz w:val="20"/>
          <w:szCs w:val="20"/>
          <w:u w:val="single"/>
        </w:rPr>
        <w:t xml:space="preserve"> Obligation</w:t>
      </w:r>
      <w:r w:rsidR="00C77BC1" w:rsidRPr="00250CF7">
        <w:rPr>
          <w:rFonts w:ascii="Cambria" w:eastAsia="Cambria" w:hAnsi="Cambria" w:cs="Cambria"/>
          <w:b w:val="0"/>
          <w:color w:val="auto"/>
          <w:sz w:val="20"/>
          <w:szCs w:val="20"/>
        </w:rPr>
        <w:t>.</w:t>
      </w:r>
      <w:proofErr w:type="gramEnd"/>
      <w:r w:rsidR="00C77BC1" w:rsidRPr="00250CF7">
        <w:rPr>
          <w:rFonts w:ascii="Cambria" w:eastAsia="Cambria" w:hAnsi="Cambria" w:cs="Cambria"/>
          <w:b w:val="0"/>
          <w:color w:val="auto"/>
          <w:sz w:val="20"/>
          <w:szCs w:val="20"/>
        </w:rPr>
        <w:t xml:space="preserve">  </w:t>
      </w:r>
      <w:proofErr w:type="spellStart"/>
      <w:ins w:id="827" w:author="Jeremy" w:date="2012-02-27T10:45:00Z">
        <w:r w:rsidR="00643FC9">
          <w:rPr>
            <w:rFonts w:ascii="Cambria" w:eastAsia="Cambria" w:hAnsi="Cambria" w:cs="Cambria"/>
            <w:b w:val="0"/>
            <w:color w:val="auto"/>
            <w:sz w:val="20"/>
            <w:szCs w:val="20"/>
          </w:rPr>
          <w:t>E</w:t>
        </w:r>
      </w:ins>
      <w:del w:id="828" w:author="Jeremy" w:date="2012-02-27T10:43:00Z">
        <w:r w:rsidDel="00643FC9">
          <w:rPr>
            <w:rFonts w:ascii="Cambria" w:eastAsia="Cambria" w:hAnsi="Cambria" w:cs="Cambria"/>
            <w:b w:val="0"/>
            <w:color w:val="auto"/>
            <w:sz w:val="20"/>
            <w:szCs w:val="20"/>
          </w:rPr>
          <w:delText>OSG Administrator</w:delText>
        </w:r>
        <w:r w:rsidR="00C77BC1" w:rsidRPr="00250CF7" w:rsidDel="00643FC9">
          <w:rPr>
            <w:rFonts w:ascii="Cambria" w:eastAsia="Cambria" w:hAnsi="Cambria" w:cs="Cambria"/>
            <w:b w:val="0"/>
            <w:color w:val="auto"/>
            <w:sz w:val="20"/>
            <w:szCs w:val="20"/>
          </w:rPr>
          <w:delText xml:space="preserve"> </w:delText>
        </w:r>
      </w:del>
      <w:ins w:id="829" w:author="Jeremy" w:date="2012-02-24T23:38:00Z">
        <w:r w:rsidR="00BD4945">
          <w:rPr>
            <w:rFonts w:ascii="Cambria" w:eastAsia="Cambria" w:hAnsi="Cambria" w:cs="Cambria"/>
            <w:b w:val="0"/>
            <w:color w:val="auto"/>
            <w:sz w:val="20"/>
            <w:szCs w:val="20"/>
          </w:rPr>
          <w:t>ch</w:t>
        </w:r>
        <w:proofErr w:type="spellEnd"/>
        <w:r w:rsidR="00BD4945">
          <w:rPr>
            <w:rFonts w:ascii="Cambria" w:eastAsia="Cambria" w:hAnsi="Cambria" w:cs="Cambria"/>
            <w:b w:val="0"/>
            <w:color w:val="auto"/>
            <w:sz w:val="20"/>
            <w:szCs w:val="20"/>
          </w:rPr>
          <w:t xml:space="preserve"> Regi</w:t>
        </w:r>
      </w:ins>
      <w:r w:rsidR="00C77BC1" w:rsidRPr="00250CF7">
        <w:rPr>
          <w:rFonts w:ascii="Cambria" w:eastAsia="Cambria" w:hAnsi="Cambria" w:cs="Cambria"/>
          <w:b w:val="0"/>
          <w:color w:val="auto"/>
          <w:sz w:val="20"/>
          <w:szCs w:val="20"/>
        </w:rPr>
        <w:t>s</w:t>
      </w:r>
      <w:ins w:id="830" w:author="Jeremy" w:date="2012-02-24T23:38:00Z">
        <w:r w:rsidR="00BD4945">
          <w:rPr>
            <w:rFonts w:ascii="Cambria" w:eastAsia="Cambria" w:hAnsi="Cambria" w:cs="Cambria"/>
            <w:b w:val="0"/>
            <w:color w:val="auto"/>
            <w:sz w:val="20"/>
            <w:szCs w:val="20"/>
          </w:rPr>
          <w:t>tration Authority s</w:t>
        </w:r>
      </w:ins>
      <w:r w:rsidR="00C77BC1" w:rsidRPr="00250CF7">
        <w:rPr>
          <w:rFonts w:ascii="Cambria" w:eastAsia="Cambria" w:hAnsi="Cambria" w:cs="Cambria"/>
          <w:b w:val="0"/>
          <w:color w:val="auto"/>
          <w:sz w:val="20"/>
          <w:szCs w:val="20"/>
        </w:rPr>
        <w:t xml:space="preserve">hall indemnify and defend DigiCert and its contractors, agents, employees, officers, directors, shareholders, affiliates, and assigns against all liabilities, claims, </w:t>
      </w:r>
      <w:r w:rsidR="00527979">
        <w:rPr>
          <w:rFonts w:ascii="Cambria" w:eastAsia="Cambria" w:hAnsi="Cambria" w:cs="Cambria"/>
          <w:b w:val="0"/>
          <w:color w:val="auto"/>
          <w:sz w:val="20"/>
          <w:szCs w:val="20"/>
        </w:rPr>
        <w:t xml:space="preserve">and </w:t>
      </w:r>
      <w:r w:rsidR="00C77BC1" w:rsidRPr="00250CF7">
        <w:rPr>
          <w:rFonts w:ascii="Cambria" w:eastAsia="Cambria" w:hAnsi="Cambria" w:cs="Cambria"/>
          <w:b w:val="0"/>
          <w:color w:val="auto"/>
          <w:sz w:val="20"/>
          <w:szCs w:val="20"/>
        </w:rPr>
        <w:t>damages</w:t>
      </w:r>
      <w:r w:rsidR="00527979">
        <w:rPr>
          <w:rFonts w:ascii="Cambria" w:eastAsia="Cambria" w:hAnsi="Cambria" w:cs="Cambria"/>
          <w:b w:val="0"/>
          <w:color w:val="auto"/>
          <w:sz w:val="20"/>
          <w:szCs w:val="20"/>
        </w:rPr>
        <w:t xml:space="preserve"> owed to </w:t>
      </w:r>
      <w:r w:rsidR="001727A6">
        <w:rPr>
          <w:rFonts w:ascii="Cambria" w:eastAsia="Cambria" w:hAnsi="Cambria" w:cs="Cambria"/>
          <w:b w:val="0"/>
          <w:color w:val="auto"/>
          <w:sz w:val="20"/>
          <w:szCs w:val="20"/>
        </w:rPr>
        <w:t xml:space="preserve">or brought by </w:t>
      </w:r>
      <w:r w:rsidR="00527979">
        <w:rPr>
          <w:rFonts w:ascii="Cambria" w:eastAsia="Cambria" w:hAnsi="Cambria" w:cs="Cambria"/>
          <w:b w:val="0"/>
          <w:color w:val="auto"/>
          <w:sz w:val="20"/>
          <w:szCs w:val="20"/>
        </w:rPr>
        <w:t>a third party and any related</w:t>
      </w:r>
      <w:r w:rsidR="00C77BC1" w:rsidRPr="00250CF7">
        <w:rPr>
          <w:rFonts w:ascii="Cambria" w:eastAsia="Cambria" w:hAnsi="Cambria" w:cs="Cambria"/>
          <w:b w:val="0"/>
          <w:color w:val="auto"/>
          <w:sz w:val="20"/>
          <w:szCs w:val="20"/>
        </w:rPr>
        <w:t xml:space="preserve"> </w:t>
      </w:r>
      <w:r w:rsidR="005D3C40" w:rsidRPr="00250CF7">
        <w:rPr>
          <w:rFonts w:ascii="Cambria" w:eastAsia="Cambria" w:hAnsi="Cambria" w:cs="Cambria"/>
          <w:b w:val="0"/>
          <w:color w:val="auto"/>
          <w:sz w:val="20"/>
          <w:szCs w:val="20"/>
        </w:rPr>
        <w:t>costs, and</w:t>
      </w:r>
      <w:r w:rsidR="00C77BC1" w:rsidRPr="00250CF7">
        <w:rPr>
          <w:rFonts w:ascii="Cambria" w:eastAsia="Cambria" w:hAnsi="Cambria" w:cs="Cambria"/>
          <w:b w:val="0"/>
          <w:color w:val="auto"/>
          <w:sz w:val="20"/>
          <w:szCs w:val="20"/>
        </w:rPr>
        <w:t xml:space="preserve"> expenses (including reasonable attorney's fees) </w:t>
      </w:r>
      <w:r w:rsidR="00527979">
        <w:rPr>
          <w:rFonts w:ascii="Cambria" w:eastAsia="Cambria" w:hAnsi="Cambria" w:cs="Cambria"/>
          <w:b w:val="0"/>
          <w:color w:val="auto"/>
          <w:sz w:val="20"/>
          <w:szCs w:val="20"/>
        </w:rPr>
        <w:t>that are based on</w:t>
      </w:r>
      <w:ins w:id="831" w:author="Jeremy" w:date="2012-02-27T10:45:00Z">
        <w:r w:rsidR="00643FC9">
          <w:rPr>
            <w:rFonts w:ascii="Cambria" w:eastAsia="Cambria" w:hAnsi="Cambria" w:cs="Cambria"/>
            <w:b w:val="0"/>
            <w:color w:val="auto"/>
            <w:sz w:val="20"/>
            <w:szCs w:val="20"/>
          </w:rPr>
          <w:t xml:space="preserve"> a Registration Authority’s actions or omissions, including </w:t>
        </w:r>
      </w:ins>
      <w:ins w:id="832" w:author="Jeremy" w:date="2012-02-27T10:46:00Z">
        <w:r w:rsidR="00643FC9">
          <w:rPr>
            <w:rFonts w:ascii="Cambria" w:eastAsia="Cambria" w:hAnsi="Cambria" w:cs="Cambria"/>
            <w:b w:val="0"/>
            <w:color w:val="auto"/>
            <w:sz w:val="20"/>
            <w:szCs w:val="20"/>
          </w:rPr>
          <w:t>the Registration’s Authority’s failure to abide by the RPS or CPS.</w:t>
        </w:r>
      </w:ins>
      <w:del w:id="833" w:author="Jeremy" w:date="2012-02-27T10:46:00Z">
        <w:r w:rsidR="00276AEC" w:rsidRPr="00250CF7" w:rsidDel="00643FC9">
          <w:rPr>
            <w:rFonts w:ascii="Cambria" w:eastAsia="Cambria" w:hAnsi="Cambria" w:cs="Cambria"/>
            <w:b w:val="0"/>
            <w:color w:val="auto"/>
            <w:sz w:val="20"/>
            <w:szCs w:val="20"/>
          </w:rPr>
          <w:delText>:</w:delText>
        </w:r>
      </w:del>
      <w:ins w:id="834" w:author="Jeremy" w:date="2012-02-27T10:46:00Z">
        <w:r w:rsidR="00643FC9">
          <w:rPr>
            <w:rFonts w:ascii="Cambria" w:eastAsia="Cambria" w:hAnsi="Cambria" w:cs="Cambria"/>
            <w:b w:val="0"/>
            <w:color w:val="auto"/>
            <w:sz w:val="20"/>
            <w:szCs w:val="20"/>
          </w:rPr>
          <w:t xml:space="preserve"> A Registration Authority’s </w:t>
        </w:r>
      </w:ins>
    </w:p>
    <w:p w:rsidR="00000000" w:rsidRDefault="007976FC">
      <w:pPr>
        <w:pStyle w:val="Heading1"/>
        <w:numPr>
          <w:ilvl w:val="2"/>
          <w:numId w:val="20"/>
        </w:numPr>
        <w:spacing w:before="0" w:after="200"/>
        <w:ind w:left="0"/>
        <w:rPr>
          <w:del w:id="835" w:author="Jeremy" w:date="2012-02-27T10:46:00Z"/>
          <w:color w:val="auto"/>
        </w:rPr>
        <w:pPrChange w:id="836" w:author="Jeremy" w:date="2012-02-27T10:46:00Z">
          <w:pPr>
            <w:pStyle w:val="Heading1"/>
            <w:numPr>
              <w:ilvl w:val="2"/>
              <w:numId w:val="20"/>
            </w:numPr>
            <w:spacing w:before="0" w:after="200"/>
            <w:ind w:left="1440" w:hanging="360"/>
          </w:pPr>
        </w:pPrChange>
      </w:pPr>
      <w:del w:id="837" w:author="Jeremy" w:date="2012-02-27T10:43:00Z">
        <w:r>
          <w:rPr>
            <w:rFonts w:ascii="Cambria" w:eastAsia="Cambria" w:hAnsi="Cambria" w:cs="Cambria"/>
            <w:bCs w:val="0"/>
            <w:sz w:val="20"/>
            <w:szCs w:val="20"/>
          </w:rPr>
          <w:delText xml:space="preserve">OSG </w:delText>
        </w:r>
      </w:del>
      <w:del w:id="838" w:author="Jeremy" w:date="2012-02-27T10:44:00Z">
        <w:r>
          <w:rPr>
            <w:rFonts w:ascii="Cambria" w:eastAsia="Cambria" w:hAnsi="Cambria" w:cs="Cambria"/>
            <w:bCs w:val="0"/>
            <w:sz w:val="20"/>
            <w:szCs w:val="20"/>
          </w:rPr>
          <w:delText>Administrator’s</w:delText>
        </w:r>
      </w:del>
      <w:del w:id="839" w:author="Jeremy" w:date="2012-02-27T10:46:00Z">
        <w:r>
          <w:rPr>
            <w:rFonts w:ascii="Cambria" w:eastAsia="Cambria" w:hAnsi="Cambria" w:cs="Cambria"/>
            <w:bCs w:val="0"/>
            <w:sz w:val="20"/>
            <w:szCs w:val="20"/>
          </w:rPr>
          <w:delText xml:space="preserve"> material breach of this Agreement</w:delText>
        </w:r>
      </w:del>
      <w:del w:id="840" w:author="Jeremy" w:date="2012-02-21T18:29:00Z">
        <w:r>
          <w:rPr>
            <w:rFonts w:ascii="Cambria" w:eastAsia="Cambria" w:hAnsi="Cambria" w:cs="Cambria"/>
            <w:bCs w:val="0"/>
            <w:sz w:val="20"/>
            <w:szCs w:val="20"/>
          </w:rPr>
          <w:delText>;</w:delText>
        </w:r>
      </w:del>
    </w:p>
    <w:p w:rsidR="00000000" w:rsidRDefault="00451C2C">
      <w:pPr>
        <w:pStyle w:val="Heading1"/>
        <w:numPr>
          <w:ilvl w:val="2"/>
          <w:numId w:val="20"/>
        </w:numPr>
        <w:spacing w:before="0" w:after="200"/>
        <w:ind w:left="0"/>
        <w:rPr>
          <w:del w:id="841" w:author="Jeremy" w:date="2012-02-27T10:46:00Z"/>
          <w:color w:val="auto"/>
        </w:rPr>
        <w:pPrChange w:id="842" w:author="Jeremy" w:date="2012-02-27T10:46:00Z">
          <w:pPr>
            <w:pStyle w:val="Heading1"/>
            <w:numPr>
              <w:ilvl w:val="2"/>
              <w:numId w:val="20"/>
            </w:numPr>
            <w:spacing w:before="0" w:after="200"/>
            <w:ind w:left="1440" w:hanging="360"/>
          </w:pPr>
        </w:pPrChange>
      </w:pPr>
      <w:del w:id="843" w:author="Jeremy" w:date="2012-02-27T10:44:00Z">
        <w:r w:rsidDel="00643FC9">
          <w:rPr>
            <w:rFonts w:ascii="Cambria" w:eastAsia="Cambria" w:hAnsi="Cambria" w:cs="Cambria"/>
            <w:b w:val="0"/>
            <w:color w:val="auto"/>
            <w:sz w:val="20"/>
            <w:szCs w:val="20"/>
          </w:rPr>
          <w:delText>A</w:delText>
        </w:r>
      </w:del>
      <w:del w:id="844" w:author="Jeremy" w:date="2012-02-27T10:46:00Z">
        <w:r w:rsidR="001727A6" w:rsidDel="00643FC9">
          <w:rPr>
            <w:rFonts w:ascii="Cambria" w:eastAsia="Cambria" w:hAnsi="Cambria" w:cs="Cambria"/>
            <w:b w:val="0"/>
            <w:color w:val="auto"/>
            <w:sz w:val="20"/>
            <w:szCs w:val="20"/>
          </w:rPr>
          <w:delText xml:space="preserve"> </w:delText>
        </w:r>
        <w:r w:rsidR="00C77BC1" w:rsidRPr="00250CF7" w:rsidDel="00643FC9">
          <w:rPr>
            <w:rFonts w:ascii="Cambria" w:eastAsia="Cambria" w:hAnsi="Cambria" w:cs="Cambria"/>
            <w:b w:val="0"/>
            <w:color w:val="auto"/>
            <w:sz w:val="20"/>
            <w:szCs w:val="20"/>
          </w:rPr>
          <w:delText>non-DigiCert pro</w:delText>
        </w:r>
        <w:r w:rsidR="00902B0D" w:rsidRPr="00250CF7" w:rsidDel="00643FC9">
          <w:rPr>
            <w:rFonts w:ascii="Cambria" w:eastAsia="Cambria" w:hAnsi="Cambria" w:cs="Cambria"/>
            <w:b w:val="0"/>
            <w:color w:val="auto"/>
            <w:sz w:val="20"/>
            <w:szCs w:val="20"/>
          </w:rPr>
          <w:delText>duct or service</w:delText>
        </w:r>
        <w:r w:rsidR="001727A6" w:rsidDel="00643FC9">
          <w:rPr>
            <w:rFonts w:ascii="Cambria" w:eastAsia="Cambria" w:hAnsi="Cambria" w:cs="Cambria"/>
            <w:b w:val="0"/>
            <w:color w:val="auto"/>
            <w:sz w:val="20"/>
            <w:szCs w:val="20"/>
          </w:rPr>
          <w:delText xml:space="preserve"> </w:delText>
        </w:r>
        <w:r w:rsidR="005D3C40" w:rsidDel="00643FC9">
          <w:rPr>
            <w:rFonts w:ascii="Cambria" w:eastAsia="Cambria" w:hAnsi="Cambria" w:cs="Cambria"/>
            <w:b w:val="0"/>
            <w:color w:val="auto"/>
            <w:sz w:val="20"/>
            <w:szCs w:val="20"/>
          </w:rPr>
          <w:delText xml:space="preserve">sold </w:delText>
        </w:r>
        <w:r w:rsidR="001727A6" w:rsidDel="00643FC9">
          <w:rPr>
            <w:rFonts w:ascii="Cambria" w:eastAsia="Cambria" w:hAnsi="Cambria" w:cs="Cambria"/>
            <w:b w:val="0"/>
            <w:color w:val="auto"/>
            <w:sz w:val="20"/>
            <w:szCs w:val="20"/>
          </w:rPr>
          <w:delText xml:space="preserve">or provided by </w:delText>
        </w:r>
      </w:del>
      <w:del w:id="845" w:author="Jeremy" w:date="2012-02-27T10:44:00Z">
        <w:r w:rsidR="00731850" w:rsidDel="00643FC9">
          <w:rPr>
            <w:rFonts w:ascii="Cambria" w:eastAsia="Cambria" w:hAnsi="Cambria" w:cs="Cambria"/>
            <w:b w:val="0"/>
            <w:color w:val="auto"/>
            <w:sz w:val="20"/>
            <w:szCs w:val="20"/>
          </w:rPr>
          <w:delText>OSG Administrator</w:delText>
        </w:r>
      </w:del>
      <w:del w:id="846" w:author="Jeremy" w:date="2012-02-27T10:46:00Z">
        <w:r w:rsidR="001727A6" w:rsidDel="00643FC9">
          <w:rPr>
            <w:rFonts w:ascii="Cambria" w:eastAsia="Cambria" w:hAnsi="Cambria" w:cs="Cambria"/>
            <w:b w:val="0"/>
            <w:color w:val="auto"/>
            <w:sz w:val="20"/>
            <w:szCs w:val="20"/>
          </w:rPr>
          <w:delText>;</w:delText>
        </w:r>
      </w:del>
    </w:p>
    <w:p w:rsidR="00000000" w:rsidRDefault="00731850">
      <w:pPr>
        <w:pStyle w:val="Heading1"/>
        <w:numPr>
          <w:ilvl w:val="2"/>
          <w:numId w:val="20"/>
        </w:numPr>
        <w:spacing w:before="0" w:after="200"/>
        <w:ind w:left="0"/>
        <w:rPr>
          <w:del w:id="847" w:author="Jeremy" w:date="2012-02-21T18:29:00Z"/>
          <w:color w:val="auto"/>
        </w:rPr>
        <w:pPrChange w:id="848" w:author="Jeremy" w:date="2012-02-27T10:46:00Z">
          <w:pPr>
            <w:pStyle w:val="Heading1"/>
            <w:numPr>
              <w:ilvl w:val="2"/>
              <w:numId w:val="20"/>
            </w:numPr>
            <w:spacing w:before="0" w:after="200"/>
            <w:ind w:left="1440" w:hanging="360"/>
          </w:pPr>
        </w:pPrChange>
      </w:pPr>
      <w:del w:id="849" w:author="Jeremy" w:date="2012-02-21T18:29:00Z">
        <w:r w:rsidDel="007A2D24">
          <w:rPr>
            <w:rFonts w:ascii="Cambria" w:eastAsia="Cambria" w:hAnsi="Cambria" w:cs="Cambria"/>
            <w:b w:val="0"/>
            <w:color w:val="auto"/>
            <w:sz w:val="20"/>
            <w:szCs w:val="20"/>
          </w:rPr>
          <w:lastRenderedPageBreak/>
          <w:delText>OSG Administrator</w:delText>
        </w:r>
        <w:r w:rsidR="001727A6" w:rsidDel="007A2D24">
          <w:rPr>
            <w:rFonts w:ascii="Cambria" w:eastAsia="Cambria" w:hAnsi="Cambria" w:cs="Cambria"/>
            <w:b w:val="0"/>
            <w:color w:val="auto"/>
            <w:sz w:val="20"/>
            <w:szCs w:val="20"/>
          </w:rPr>
          <w:delText>’s and its agent’s subcontractor’s, or personnel’s</w:delText>
        </w:r>
        <w:r w:rsidR="001727A6" w:rsidRPr="00250CF7" w:rsidDel="007A2D24">
          <w:rPr>
            <w:rFonts w:ascii="Cambria" w:eastAsia="Cambria" w:hAnsi="Cambria" w:cs="Cambria"/>
            <w:b w:val="0"/>
            <w:color w:val="auto"/>
            <w:sz w:val="20"/>
            <w:szCs w:val="20"/>
          </w:rPr>
          <w:delText xml:space="preserve"> </w:delText>
        </w:r>
        <w:r w:rsidR="00C77BC1" w:rsidRPr="00250CF7" w:rsidDel="007A2D24">
          <w:rPr>
            <w:rFonts w:ascii="Cambria" w:eastAsia="Cambria" w:hAnsi="Cambria" w:cs="Cambria"/>
            <w:b w:val="0"/>
            <w:color w:val="auto"/>
            <w:sz w:val="20"/>
            <w:szCs w:val="20"/>
          </w:rPr>
          <w:delText>vio</w:delText>
        </w:r>
        <w:r w:rsidR="00276AEC" w:rsidRPr="00250CF7" w:rsidDel="007A2D24">
          <w:rPr>
            <w:rFonts w:ascii="Cambria" w:eastAsia="Cambria" w:hAnsi="Cambria" w:cs="Cambria"/>
            <w:b w:val="0"/>
            <w:color w:val="auto"/>
            <w:sz w:val="20"/>
            <w:szCs w:val="20"/>
          </w:rPr>
          <w:delText>lation of a law or regulation</w:delText>
        </w:r>
        <w:r w:rsidR="001727A6" w:rsidDel="007A2D24">
          <w:rPr>
            <w:rFonts w:ascii="Cambria" w:eastAsia="Cambria" w:hAnsi="Cambria" w:cs="Cambria"/>
            <w:b w:val="0"/>
            <w:color w:val="auto"/>
            <w:sz w:val="20"/>
            <w:szCs w:val="20"/>
          </w:rPr>
          <w:delText>;</w:delText>
        </w:r>
      </w:del>
    </w:p>
    <w:p w:rsidR="00000000" w:rsidRDefault="001727A6">
      <w:pPr>
        <w:pStyle w:val="Heading1"/>
        <w:numPr>
          <w:ilvl w:val="2"/>
          <w:numId w:val="20"/>
        </w:numPr>
        <w:spacing w:before="0" w:after="200"/>
        <w:ind w:left="0"/>
        <w:rPr>
          <w:del w:id="850" w:author="Jeremy" w:date="2012-02-27T10:46:00Z"/>
          <w:color w:val="auto"/>
        </w:rPr>
        <w:pPrChange w:id="851" w:author="Jeremy" w:date="2012-02-27T10:46:00Z">
          <w:pPr>
            <w:pStyle w:val="Heading1"/>
            <w:numPr>
              <w:ilvl w:val="2"/>
              <w:numId w:val="20"/>
            </w:numPr>
            <w:spacing w:before="0" w:after="200"/>
            <w:ind w:left="1440" w:hanging="360"/>
          </w:pPr>
        </w:pPrChange>
      </w:pPr>
      <w:del w:id="852" w:author="Jeremy" w:date="2012-02-27T10:46:00Z">
        <w:r w:rsidDel="00643FC9">
          <w:rPr>
            <w:rFonts w:ascii="Cambria" w:eastAsia="Cambria" w:hAnsi="Cambria" w:cs="Cambria"/>
            <w:b w:val="0"/>
            <w:color w:val="auto"/>
            <w:sz w:val="20"/>
            <w:szCs w:val="20"/>
          </w:rPr>
          <w:delText xml:space="preserve">Any </w:delText>
        </w:r>
        <w:r w:rsidR="00C77BC1" w:rsidRPr="00250CF7" w:rsidDel="00643FC9">
          <w:rPr>
            <w:rFonts w:ascii="Cambria" w:eastAsia="Cambria" w:hAnsi="Cambria" w:cs="Cambria"/>
            <w:b w:val="0"/>
            <w:color w:val="auto"/>
            <w:sz w:val="20"/>
            <w:szCs w:val="20"/>
          </w:rPr>
          <w:delText>statements</w:delText>
        </w:r>
        <w:r w:rsidDel="00643FC9">
          <w:rPr>
            <w:rFonts w:ascii="Cambria" w:eastAsia="Cambria" w:hAnsi="Cambria" w:cs="Cambria"/>
            <w:b w:val="0"/>
            <w:color w:val="auto"/>
            <w:sz w:val="20"/>
            <w:szCs w:val="20"/>
          </w:rPr>
          <w:delText>, guarantees,</w:delText>
        </w:r>
        <w:r w:rsidR="00C77BC1" w:rsidRPr="00250CF7" w:rsidDel="00643FC9">
          <w:rPr>
            <w:rFonts w:ascii="Cambria" w:eastAsia="Cambria" w:hAnsi="Cambria" w:cs="Cambria"/>
            <w:b w:val="0"/>
            <w:color w:val="auto"/>
            <w:sz w:val="20"/>
            <w:szCs w:val="20"/>
          </w:rPr>
          <w:delText xml:space="preserve"> and representations </w:delText>
        </w:r>
        <w:r w:rsidDel="00643FC9">
          <w:rPr>
            <w:rFonts w:ascii="Cambria" w:eastAsia="Cambria" w:hAnsi="Cambria" w:cs="Cambria"/>
            <w:b w:val="0"/>
            <w:color w:val="auto"/>
            <w:sz w:val="20"/>
            <w:szCs w:val="20"/>
          </w:rPr>
          <w:delText xml:space="preserve">made by </w:delText>
        </w:r>
        <w:r w:rsidR="00731850" w:rsidDel="00643FC9">
          <w:rPr>
            <w:rFonts w:ascii="Cambria" w:eastAsia="Cambria" w:hAnsi="Cambria" w:cs="Cambria"/>
            <w:b w:val="0"/>
            <w:color w:val="auto"/>
            <w:sz w:val="20"/>
            <w:szCs w:val="20"/>
          </w:rPr>
          <w:delText>OSG Administrator</w:delText>
        </w:r>
      </w:del>
      <w:del w:id="853" w:author="Jeremy" w:date="2012-02-21T18:28:00Z">
        <w:r w:rsidDel="007A2D24">
          <w:rPr>
            <w:rFonts w:ascii="Cambria" w:eastAsia="Cambria" w:hAnsi="Cambria" w:cs="Cambria"/>
            <w:b w:val="0"/>
            <w:color w:val="auto"/>
            <w:sz w:val="20"/>
            <w:szCs w:val="20"/>
          </w:rPr>
          <w:delText xml:space="preserve"> or its agents subcontractors, or personnel</w:delText>
        </w:r>
      </w:del>
      <w:del w:id="854" w:author="Jeremy" w:date="2012-02-21T18:26:00Z">
        <w:r w:rsidRPr="00250CF7" w:rsidDel="007A2D24">
          <w:rPr>
            <w:rFonts w:ascii="Cambria" w:eastAsia="Cambria" w:hAnsi="Cambria" w:cs="Cambria"/>
            <w:b w:val="0"/>
            <w:color w:val="auto"/>
            <w:sz w:val="20"/>
            <w:szCs w:val="20"/>
          </w:rPr>
          <w:delText xml:space="preserve"> </w:delText>
        </w:r>
        <w:r w:rsidDel="007A2D24">
          <w:rPr>
            <w:rFonts w:ascii="Cambria" w:eastAsia="Cambria" w:hAnsi="Cambria" w:cs="Cambria"/>
            <w:b w:val="0"/>
            <w:color w:val="auto"/>
            <w:sz w:val="20"/>
            <w:szCs w:val="20"/>
          </w:rPr>
          <w:delText xml:space="preserve">to a </w:delText>
        </w:r>
      </w:del>
      <w:del w:id="855" w:author="Jeremy" w:date="2012-02-03T17:43:00Z">
        <w:r w:rsidR="009505F2" w:rsidDel="00756115">
          <w:rPr>
            <w:rFonts w:ascii="Cambria" w:eastAsia="Cambria" w:hAnsi="Cambria" w:cs="Cambria"/>
            <w:b w:val="0"/>
            <w:color w:val="auto"/>
            <w:sz w:val="20"/>
            <w:szCs w:val="20"/>
          </w:rPr>
          <w:delText>Participant</w:delText>
        </w:r>
      </w:del>
      <w:del w:id="856" w:author="Jeremy" w:date="2012-02-21T18:26:00Z">
        <w:r w:rsidDel="007A2D24">
          <w:rPr>
            <w:rFonts w:ascii="Cambria" w:eastAsia="Cambria" w:hAnsi="Cambria" w:cs="Cambria"/>
            <w:b w:val="0"/>
            <w:color w:val="auto"/>
            <w:sz w:val="20"/>
            <w:szCs w:val="20"/>
          </w:rPr>
          <w:delText xml:space="preserve"> or other third party</w:delText>
        </w:r>
      </w:del>
      <w:del w:id="857" w:author="Jeremy" w:date="2012-02-27T10:46:00Z">
        <w:r w:rsidR="00541FB7" w:rsidDel="00643FC9">
          <w:rPr>
            <w:rFonts w:ascii="Cambria" w:eastAsia="Cambria" w:hAnsi="Cambria" w:cs="Cambria"/>
            <w:b w:val="0"/>
            <w:color w:val="auto"/>
            <w:sz w:val="20"/>
            <w:szCs w:val="20"/>
          </w:rPr>
          <w:delText>;</w:delText>
        </w:r>
      </w:del>
    </w:p>
    <w:p w:rsidR="00000000" w:rsidRDefault="00731850">
      <w:pPr>
        <w:pStyle w:val="Heading1"/>
        <w:numPr>
          <w:ilvl w:val="2"/>
          <w:numId w:val="20"/>
        </w:numPr>
        <w:spacing w:before="0" w:after="200"/>
        <w:ind w:left="0"/>
        <w:rPr>
          <w:del w:id="858" w:author="Jeremy" w:date="2012-02-21T18:29:00Z"/>
          <w:color w:val="auto"/>
        </w:rPr>
        <w:pPrChange w:id="859" w:author="Jeremy" w:date="2012-02-27T10:46:00Z">
          <w:pPr>
            <w:pStyle w:val="Heading1"/>
            <w:numPr>
              <w:ilvl w:val="2"/>
              <w:numId w:val="20"/>
            </w:numPr>
            <w:spacing w:before="0" w:after="200"/>
            <w:ind w:left="1440" w:hanging="360"/>
          </w:pPr>
        </w:pPrChange>
      </w:pPr>
      <w:del w:id="860" w:author="Jeremy" w:date="2012-02-21T18:29:00Z">
        <w:r w:rsidDel="007A2D24">
          <w:rPr>
            <w:rFonts w:ascii="Cambria" w:eastAsia="Cambria" w:hAnsi="Cambria" w:cs="Cambria"/>
            <w:b w:val="0"/>
            <w:color w:val="auto"/>
            <w:sz w:val="20"/>
            <w:szCs w:val="20"/>
          </w:rPr>
          <w:delText>OSG Administrator</w:delText>
        </w:r>
        <w:r w:rsidR="001727A6" w:rsidDel="007A2D24">
          <w:rPr>
            <w:rFonts w:ascii="Cambria" w:eastAsia="Cambria" w:hAnsi="Cambria" w:cs="Cambria"/>
            <w:b w:val="0"/>
            <w:color w:val="auto"/>
            <w:sz w:val="20"/>
            <w:szCs w:val="20"/>
          </w:rPr>
          <w:delText>’s</w:delText>
        </w:r>
        <w:r w:rsidR="00276AEC" w:rsidRPr="00250CF7" w:rsidDel="007A2D24">
          <w:rPr>
            <w:rFonts w:ascii="Cambria" w:eastAsia="Cambria" w:hAnsi="Cambria" w:cs="Cambria"/>
            <w:b w:val="0"/>
            <w:color w:val="auto"/>
            <w:sz w:val="20"/>
            <w:szCs w:val="20"/>
          </w:rPr>
          <w:delText xml:space="preserve"> breach of a</w:delText>
        </w:r>
        <w:r w:rsidR="001727A6" w:rsidDel="007A2D24">
          <w:rPr>
            <w:rFonts w:ascii="Cambria" w:eastAsia="Cambria" w:hAnsi="Cambria" w:cs="Cambria"/>
            <w:b w:val="0"/>
            <w:color w:val="auto"/>
            <w:sz w:val="20"/>
            <w:szCs w:val="20"/>
          </w:rPr>
          <w:delText xml:space="preserve"> </w:delText>
        </w:r>
      </w:del>
      <w:del w:id="861" w:author="Jeremy" w:date="2012-02-03T17:43:00Z">
        <w:r w:rsidR="009505F2" w:rsidDel="00756115">
          <w:rPr>
            <w:rFonts w:ascii="Cambria" w:eastAsia="Cambria" w:hAnsi="Cambria" w:cs="Cambria"/>
            <w:b w:val="0"/>
            <w:color w:val="auto"/>
            <w:sz w:val="20"/>
            <w:szCs w:val="20"/>
          </w:rPr>
          <w:delText>Participant</w:delText>
        </w:r>
      </w:del>
      <w:del w:id="862" w:author="Jeremy" w:date="2012-02-21T18:29:00Z">
        <w:r w:rsidR="005D3C40" w:rsidDel="007A2D24">
          <w:rPr>
            <w:rFonts w:ascii="Cambria" w:eastAsia="Cambria" w:hAnsi="Cambria" w:cs="Cambria"/>
            <w:b w:val="0"/>
            <w:color w:val="auto"/>
            <w:sz w:val="20"/>
            <w:szCs w:val="20"/>
          </w:rPr>
          <w:delText xml:space="preserve"> </w:delText>
        </w:r>
        <w:r w:rsidR="005D3C40" w:rsidRPr="00250CF7" w:rsidDel="007A2D24">
          <w:rPr>
            <w:rFonts w:ascii="Cambria" w:eastAsia="Cambria" w:hAnsi="Cambria" w:cs="Cambria"/>
            <w:b w:val="0"/>
            <w:color w:val="auto"/>
            <w:sz w:val="20"/>
            <w:szCs w:val="20"/>
          </w:rPr>
          <w:delText>Agreement</w:delText>
        </w:r>
        <w:r w:rsidR="001727A6" w:rsidDel="007A2D24">
          <w:rPr>
            <w:rFonts w:ascii="Cambria" w:eastAsia="Cambria" w:hAnsi="Cambria" w:cs="Cambria"/>
            <w:b w:val="0"/>
            <w:color w:val="auto"/>
            <w:sz w:val="20"/>
            <w:szCs w:val="20"/>
          </w:rPr>
          <w:delText>;</w:delText>
        </w:r>
      </w:del>
    </w:p>
    <w:p w:rsidR="00000000" w:rsidRDefault="00731850">
      <w:pPr>
        <w:pStyle w:val="Heading1"/>
        <w:numPr>
          <w:ilvl w:val="2"/>
          <w:numId w:val="20"/>
        </w:numPr>
        <w:spacing w:before="0" w:after="200"/>
        <w:ind w:left="0"/>
        <w:rPr>
          <w:del w:id="863" w:author="Jeremy" w:date="2012-02-27T10:46:00Z"/>
          <w:color w:val="auto"/>
        </w:rPr>
        <w:pPrChange w:id="864" w:author="Jeremy" w:date="2012-02-27T10:46:00Z">
          <w:pPr>
            <w:pStyle w:val="Heading1"/>
            <w:numPr>
              <w:ilvl w:val="2"/>
              <w:numId w:val="20"/>
            </w:numPr>
            <w:spacing w:before="0" w:after="200"/>
            <w:ind w:left="1440" w:hanging="360"/>
          </w:pPr>
        </w:pPrChange>
      </w:pPr>
      <w:del w:id="865" w:author="Jeremy" w:date="2012-02-27T10:46:00Z">
        <w:r w:rsidDel="00643FC9">
          <w:rPr>
            <w:rFonts w:ascii="Cambria" w:eastAsia="Cambria" w:hAnsi="Cambria" w:cs="Cambria"/>
            <w:b w:val="0"/>
            <w:color w:val="auto"/>
            <w:sz w:val="20"/>
            <w:szCs w:val="20"/>
          </w:rPr>
          <w:delText>OSG Administrator</w:delText>
        </w:r>
        <w:r w:rsidR="001727A6" w:rsidDel="00643FC9">
          <w:rPr>
            <w:rFonts w:ascii="Cambria" w:eastAsia="Cambria" w:hAnsi="Cambria" w:cs="Cambria"/>
            <w:b w:val="0"/>
            <w:color w:val="auto"/>
            <w:sz w:val="20"/>
            <w:szCs w:val="20"/>
          </w:rPr>
          <w:delText>’s</w:delText>
        </w:r>
      </w:del>
      <w:del w:id="866" w:author="Jeremy" w:date="2012-02-21T18:27:00Z">
        <w:r w:rsidR="001727A6" w:rsidDel="007A2D24">
          <w:rPr>
            <w:rFonts w:ascii="Cambria" w:eastAsia="Cambria" w:hAnsi="Cambria" w:cs="Cambria"/>
            <w:b w:val="0"/>
            <w:color w:val="auto"/>
            <w:sz w:val="20"/>
            <w:szCs w:val="20"/>
          </w:rPr>
          <w:delText xml:space="preserve"> and its agent’s subcontractor’s, or personnel’s</w:delText>
        </w:r>
        <w:r w:rsidR="001727A6" w:rsidRPr="00250CF7" w:rsidDel="007A2D24">
          <w:rPr>
            <w:rFonts w:ascii="Cambria" w:eastAsia="Cambria" w:hAnsi="Cambria" w:cs="Cambria"/>
            <w:b w:val="0"/>
            <w:color w:val="auto"/>
            <w:sz w:val="20"/>
            <w:szCs w:val="20"/>
          </w:rPr>
          <w:delText xml:space="preserve"> </w:delText>
        </w:r>
      </w:del>
      <w:del w:id="867" w:author="Jeremy" w:date="2012-02-27T10:46:00Z">
        <w:r w:rsidR="00902B0D" w:rsidRPr="00250CF7" w:rsidDel="00643FC9">
          <w:rPr>
            <w:rFonts w:ascii="Cambria" w:eastAsia="Cambria" w:hAnsi="Cambria" w:cs="Cambria"/>
            <w:b w:val="0"/>
            <w:color w:val="auto"/>
            <w:sz w:val="20"/>
            <w:szCs w:val="20"/>
          </w:rPr>
          <w:delText>f</w:delText>
        </w:r>
        <w:r w:rsidR="00276AEC" w:rsidRPr="00250CF7" w:rsidDel="00643FC9">
          <w:rPr>
            <w:rFonts w:ascii="Cambria" w:eastAsia="Cambria" w:hAnsi="Cambria" w:cs="Cambria"/>
            <w:b w:val="0"/>
            <w:color w:val="auto"/>
            <w:sz w:val="20"/>
            <w:szCs w:val="20"/>
          </w:rPr>
          <w:delText xml:space="preserve">ailure to </w:delText>
        </w:r>
      </w:del>
      <w:del w:id="868" w:author="Jeremy" w:date="2012-02-21T18:27:00Z">
        <w:r w:rsidR="00276AEC" w:rsidRPr="00250CF7" w:rsidDel="007A2D24">
          <w:rPr>
            <w:rFonts w:ascii="Cambria" w:eastAsia="Cambria" w:hAnsi="Cambria" w:cs="Cambria"/>
            <w:b w:val="0"/>
            <w:color w:val="auto"/>
            <w:sz w:val="20"/>
            <w:szCs w:val="20"/>
          </w:rPr>
          <w:delText xml:space="preserve">follow </w:delText>
        </w:r>
      </w:del>
      <w:del w:id="869" w:author="Jeremy" w:date="2012-02-27T10:46:00Z">
        <w:r w:rsidR="00276AEC" w:rsidRPr="00250CF7" w:rsidDel="00643FC9">
          <w:rPr>
            <w:rFonts w:ascii="Cambria" w:eastAsia="Cambria" w:hAnsi="Cambria" w:cs="Cambria"/>
            <w:b w:val="0"/>
            <w:color w:val="auto"/>
            <w:sz w:val="20"/>
            <w:szCs w:val="20"/>
          </w:rPr>
          <w:delText>the RPS</w:delText>
        </w:r>
      </w:del>
      <w:del w:id="870" w:author="Jeremy" w:date="2012-02-21T18:27:00Z">
        <w:r w:rsidR="00902B0D" w:rsidRPr="00250CF7" w:rsidDel="007A2D24">
          <w:rPr>
            <w:rFonts w:ascii="Cambria" w:eastAsia="Cambria" w:hAnsi="Cambria" w:cs="Cambria"/>
            <w:b w:val="0"/>
            <w:color w:val="auto"/>
            <w:sz w:val="20"/>
            <w:szCs w:val="20"/>
          </w:rPr>
          <w:delText xml:space="preserve"> or the failure of a Trusted Agent to follow the RPS</w:delText>
        </w:r>
      </w:del>
      <w:del w:id="871" w:author="Jeremy" w:date="2012-02-27T10:46:00Z">
        <w:r w:rsidR="00541FB7" w:rsidDel="00643FC9">
          <w:rPr>
            <w:rFonts w:ascii="Cambria" w:eastAsia="Cambria" w:hAnsi="Cambria" w:cs="Cambria"/>
            <w:b w:val="0"/>
            <w:color w:val="auto"/>
            <w:sz w:val="20"/>
            <w:szCs w:val="20"/>
          </w:rPr>
          <w:delText>;</w:delText>
        </w:r>
      </w:del>
    </w:p>
    <w:p w:rsidR="00000000" w:rsidRDefault="00731850">
      <w:pPr>
        <w:pStyle w:val="Heading1"/>
        <w:numPr>
          <w:ilvl w:val="2"/>
          <w:numId w:val="20"/>
        </w:numPr>
        <w:spacing w:before="0" w:after="200"/>
        <w:ind w:left="0"/>
        <w:rPr>
          <w:del w:id="872" w:author="Jeremy" w:date="2012-02-27T10:46:00Z"/>
          <w:color w:val="auto"/>
        </w:rPr>
        <w:pPrChange w:id="873" w:author="Jeremy" w:date="2012-02-27T10:46:00Z">
          <w:pPr>
            <w:pStyle w:val="Heading1"/>
            <w:numPr>
              <w:ilvl w:val="2"/>
              <w:numId w:val="20"/>
            </w:numPr>
            <w:spacing w:before="0" w:after="200"/>
            <w:ind w:left="1440" w:hanging="360"/>
          </w:pPr>
        </w:pPrChange>
      </w:pPr>
      <w:del w:id="874" w:author="Jeremy" w:date="2012-02-27T10:46:00Z">
        <w:r w:rsidDel="00643FC9">
          <w:rPr>
            <w:rFonts w:ascii="Cambria" w:eastAsia="Cambria" w:hAnsi="Cambria" w:cs="Cambria"/>
            <w:b w:val="0"/>
            <w:color w:val="auto"/>
            <w:sz w:val="20"/>
            <w:szCs w:val="20"/>
          </w:rPr>
          <w:delText>OSG Administrator</w:delText>
        </w:r>
        <w:r w:rsidR="001727A6" w:rsidDel="00643FC9">
          <w:rPr>
            <w:rFonts w:ascii="Cambria" w:eastAsia="Cambria" w:hAnsi="Cambria" w:cs="Cambria"/>
            <w:b w:val="0"/>
            <w:color w:val="auto"/>
            <w:sz w:val="20"/>
            <w:szCs w:val="20"/>
          </w:rPr>
          <w:delText xml:space="preserve">’s </w:delText>
        </w:r>
        <w:r w:rsidR="00C77BC1" w:rsidRPr="00250CF7" w:rsidDel="00643FC9">
          <w:rPr>
            <w:rFonts w:ascii="Cambria" w:eastAsia="Cambria" w:hAnsi="Cambria" w:cs="Cambria"/>
            <w:b w:val="0"/>
            <w:color w:val="auto"/>
            <w:sz w:val="20"/>
            <w:szCs w:val="20"/>
          </w:rPr>
          <w:delText xml:space="preserve">tax obligations, and any penalties or interest associated with such taxes, imposed by a government authority with respect to any payments made by </w:delText>
        </w:r>
        <w:r w:rsidDel="00643FC9">
          <w:rPr>
            <w:rFonts w:ascii="Cambria" w:eastAsia="Cambria" w:hAnsi="Cambria" w:cs="Cambria"/>
            <w:b w:val="0"/>
            <w:color w:val="auto"/>
            <w:sz w:val="20"/>
            <w:szCs w:val="20"/>
          </w:rPr>
          <w:delText>OSG Administrator</w:delText>
        </w:r>
        <w:r w:rsidR="001727A6" w:rsidRPr="00250CF7" w:rsidDel="00643FC9">
          <w:rPr>
            <w:rFonts w:ascii="Cambria" w:eastAsia="Cambria" w:hAnsi="Cambria" w:cs="Cambria"/>
            <w:b w:val="0"/>
            <w:color w:val="auto"/>
            <w:sz w:val="20"/>
            <w:szCs w:val="20"/>
          </w:rPr>
          <w:delText xml:space="preserve"> </w:delText>
        </w:r>
        <w:r w:rsidR="00C77BC1" w:rsidRPr="00250CF7" w:rsidDel="00643FC9">
          <w:rPr>
            <w:rFonts w:ascii="Cambria" w:eastAsia="Cambria" w:hAnsi="Cambria" w:cs="Cambria"/>
            <w:b w:val="0"/>
            <w:color w:val="auto"/>
            <w:sz w:val="20"/>
            <w:szCs w:val="20"/>
          </w:rPr>
          <w:delText xml:space="preserve">to </w:delText>
        </w:r>
        <w:r w:rsidR="001727A6" w:rsidDel="00643FC9">
          <w:rPr>
            <w:rFonts w:ascii="Cambria" w:eastAsia="Cambria" w:hAnsi="Cambria" w:cs="Cambria"/>
            <w:b w:val="0"/>
            <w:color w:val="auto"/>
            <w:sz w:val="20"/>
            <w:szCs w:val="20"/>
          </w:rPr>
          <w:delText>DigiCert</w:delText>
        </w:r>
        <w:r w:rsidR="00C77BC1" w:rsidRPr="00250CF7" w:rsidDel="00643FC9">
          <w:rPr>
            <w:rFonts w:ascii="Cambria" w:eastAsia="Cambria" w:hAnsi="Cambria" w:cs="Cambria"/>
            <w:b w:val="0"/>
            <w:color w:val="auto"/>
            <w:sz w:val="20"/>
            <w:szCs w:val="20"/>
          </w:rPr>
          <w:delText>, excluding any payments based on DigiCert’s income</w:delText>
        </w:r>
        <w:r w:rsidR="00541FB7" w:rsidDel="00643FC9">
          <w:rPr>
            <w:rFonts w:ascii="Cambria" w:eastAsia="Cambria" w:hAnsi="Cambria" w:cs="Cambria"/>
            <w:b w:val="0"/>
            <w:color w:val="auto"/>
            <w:sz w:val="20"/>
            <w:szCs w:val="20"/>
          </w:rPr>
          <w:delText>; or</w:delText>
        </w:r>
      </w:del>
    </w:p>
    <w:p w:rsidR="00000000" w:rsidRDefault="00731850">
      <w:pPr>
        <w:pStyle w:val="Heading1"/>
        <w:numPr>
          <w:ilvl w:val="2"/>
          <w:numId w:val="20"/>
        </w:numPr>
        <w:spacing w:before="0" w:after="200"/>
        <w:ind w:left="0"/>
        <w:rPr>
          <w:del w:id="875" w:author="Jeremy" w:date="2012-02-27T10:46:00Z"/>
          <w:color w:val="auto"/>
        </w:rPr>
        <w:pPrChange w:id="876" w:author="Jeremy" w:date="2012-02-27T10:46:00Z">
          <w:pPr>
            <w:pStyle w:val="Heading1"/>
            <w:numPr>
              <w:ilvl w:val="2"/>
              <w:numId w:val="20"/>
            </w:numPr>
            <w:spacing w:before="0" w:after="200"/>
            <w:ind w:left="1440" w:hanging="360"/>
          </w:pPr>
        </w:pPrChange>
      </w:pPr>
      <w:del w:id="877" w:author="Jeremy" w:date="2012-02-27T10:46:00Z">
        <w:r w:rsidDel="00643FC9">
          <w:rPr>
            <w:rFonts w:ascii="Cambria" w:eastAsia="Cambria" w:hAnsi="Cambria" w:cs="Cambria"/>
            <w:b w:val="0"/>
            <w:color w:val="auto"/>
            <w:sz w:val="20"/>
            <w:szCs w:val="20"/>
          </w:rPr>
          <w:delText>OSG Administrator</w:delText>
        </w:r>
        <w:r w:rsidR="001727A6" w:rsidDel="00643FC9">
          <w:rPr>
            <w:rFonts w:ascii="Cambria" w:eastAsia="Cambria" w:hAnsi="Cambria" w:cs="Cambria"/>
            <w:b w:val="0"/>
            <w:color w:val="auto"/>
            <w:sz w:val="20"/>
            <w:szCs w:val="20"/>
          </w:rPr>
          <w:delText>’s and its agent’s subcontractor’s, or personnel’s</w:delText>
        </w:r>
        <w:r w:rsidR="001727A6" w:rsidRPr="00250CF7" w:rsidDel="00643FC9">
          <w:rPr>
            <w:rFonts w:ascii="Cambria" w:eastAsia="Cambria" w:hAnsi="Cambria" w:cs="Cambria"/>
            <w:b w:val="0"/>
            <w:color w:val="auto"/>
            <w:sz w:val="20"/>
            <w:szCs w:val="20"/>
          </w:rPr>
          <w:delText xml:space="preserve"> </w:delText>
        </w:r>
        <w:r w:rsidR="00C77BC1" w:rsidRPr="00250CF7" w:rsidDel="00643FC9">
          <w:rPr>
            <w:rFonts w:ascii="Cambria" w:eastAsia="Cambria" w:hAnsi="Cambria" w:cs="Cambria"/>
            <w:b w:val="0"/>
            <w:color w:val="auto"/>
            <w:sz w:val="20"/>
            <w:szCs w:val="20"/>
          </w:rPr>
          <w:delText xml:space="preserve">infringement on the intellectual property rights or privacy rights of a third party.  </w:delText>
        </w:r>
      </w:del>
    </w:p>
    <w:p w:rsidR="00000000" w:rsidRDefault="008C26D8">
      <w:pPr>
        <w:pStyle w:val="Heading1"/>
        <w:numPr>
          <w:ilvl w:val="1"/>
          <w:numId w:val="20"/>
        </w:numPr>
        <w:spacing w:before="0" w:after="200"/>
        <w:rPr>
          <w:color w:val="auto"/>
        </w:rPr>
        <w:pPrChange w:id="878" w:author="Jeremy" w:date="2012-02-27T10:46:00Z">
          <w:pPr>
            <w:pStyle w:val="Heading1"/>
            <w:spacing w:before="0" w:after="200"/>
            <w:ind w:left="1080"/>
          </w:pPr>
        </w:pPrChange>
      </w:pPr>
      <w:del w:id="879" w:author="Jeremy" w:date="2012-02-27T10:46:00Z">
        <w:r w:rsidDel="00643FC9">
          <w:rPr>
            <w:rFonts w:ascii="Cambria" w:eastAsia="Cambria" w:hAnsi="Cambria" w:cs="Cambria"/>
            <w:b w:val="0"/>
            <w:color w:val="auto"/>
            <w:sz w:val="20"/>
            <w:szCs w:val="20"/>
          </w:rPr>
          <w:delText>OSG’s</w:delText>
        </w:r>
        <w:r w:rsidRPr="00250CF7" w:rsidDel="00643FC9">
          <w:rPr>
            <w:rFonts w:ascii="Cambria" w:eastAsia="Cambria" w:hAnsi="Cambria" w:cs="Cambria"/>
            <w:b w:val="0"/>
            <w:color w:val="auto"/>
            <w:sz w:val="20"/>
            <w:szCs w:val="20"/>
          </w:rPr>
          <w:delText xml:space="preserve"> </w:delText>
        </w:r>
      </w:del>
      <w:proofErr w:type="gramStart"/>
      <w:r w:rsidRPr="00250CF7">
        <w:rPr>
          <w:rFonts w:ascii="Cambria" w:eastAsia="Cambria" w:hAnsi="Cambria" w:cs="Cambria"/>
          <w:b w:val="0"/>
          <w:color w:val="auto"/>
          <w:sz w:val="20"/>
          <w:szCs w:val="20"/>
        </w:rPr>
        <w:t>indemnification</w:t>
      </w:r>
      <w:proofErr w:type="gramEnd"/>
      <w:r w:rsidRPr="00250CF7">
        <w:rPr>
          <w:rFonts w:ascii="Cambria" w:eastAsia="Cambria" w:hAnsi="Cambria" w:cs="Cambria"/>
          <w:b w:val="0"/>
          <w:color w:val="auto"/>
          <w:sz w:val="20"/>
          <w:szCs w:val="20"/>
        </w:rPr>
        <w:t xml:space="preserve"> obligations under this section are not limited on the amount or types of damages</w:t>
      </w:r>
      <w:r>
        <w:rPr>
          <w:rFonts w:ascii="Cambria" w:eastAsia="Cambria" w:hAnsi="Cambria" w:cs="Cambria"/>
          <w:b w:val="0"/>
          <w:color w:val="auto"/>
          <w:sz w:val="20"/>
          <w:szCs w:val="20"/>
        </w:rPr>
        <w:t xml:space="preserve"> and </w:t>
      </w:r>
      <w:r w:rsidR="00C77BC1" w:rsidRPr="00250CF7">
        <w:rPr>
          <w:rFonts w:ascii="Cambria" w:eastAsia="Cambria" w:hAnsi="Cambria" w:cs="Cambria"/>
          <w:b w:val="0"/>
          <w:color w:val="auto"/>
          <w:sz w:val="20"/>
          <w:szCs w:val="20"/>
        </w:rPr>
        <w:t xml:space="preserve">survive termination of this Agreement.  </w:t>
      </w:r>
    </w:p>
    <w:p w:rsidR="00276AEC" w:rsidRPr="00250CF7" w:rsidRDefault="00C77BC1"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t>DigiCert’s Obligation</w:t>
      </w:r>
      <w:r w:rsidRPr="00250CF7">
        <w:rPr>
          <w:rFonts w:ascii="Cambria" w:eastAsia="Cambria" w:hAnsi="Cambria" w:cs="Cambria"/>
          <w:b w:val="0"/>
          <w:color w:val="auto"/>
          <w:sz w:val="20"/>
          <w:szCs w:val="20"/>
        </w:rPr>
        <w:t xml:space="preserve">.  DigiCert shall indemnify and defend </w:t>
      </w:r>
      <w:r w:rsidR="00731850">
        <w:rPr>
          <w:rFonts w:ascii="Cambria" w:eastAsia="Cambria" w:hAnsi="Cambria" w:cs="Cambria"/>
          <w:b w:val="0"/>
          <w:color w:val="auto"/>
          <w:sz w:val="20"/>
          <w:szCs w:val="20"/>
        </w:rPr>
        <w:t>OSG Administrator</w:t>
      </w:r>
      <w:r w:rsidRPr="00250CF7">
        <w:rPr>
          <w:rFonts w:ascii="Cambria" w:eastAsia="Cambria" w:hAnsi="Cambria" w:cs="Cambria"/>
          <w:b w:val="0"/>
          <w:color w:val="auto"/>
          <w:sz w:val="20"/>
          <w:szCs w:val="20"/>
        </w:rPr>
        <w:t xml:space="preserve"> and its contractors, agents, employees, officers, directors, shareholders, affiliates, and assigns against all liabilities, claims, </w:t>
      </w:r>
      <w:r w:rsidR="001727A6">
        <w:rPr>
          <w:rFonts w:ascii="Cambria" w:eastAsia="Cambria" w:hAnsi="Cambria" w:cs="Cambria"/>
          <w:b w:val="0"/>
          <w:color w:val="auto"/>
          <w:sz w:val="20"/>
          <w:szCs w:val="20"/>
        </w:rPr>
        <w:t xml:space="preserve">and </w:t>
      </w:r>
      <w:r w:rsidRPr="00250CF7">
        <w:rPr>
          <w:rFonts w:ascii="Cambria" w:eastAsia="Cambria" w:hAnsi="Cambria" w:cs="Cambria"/>
          <w:b w:val="0"/>
          <w:color w:val="auto"/>
          <w:sz w:val="20"/>
          <w:szCs w:val="20"/>
        </w:rPr>
        <w:t>damages</w:t>
      </w:r>
      <w:r w:rsidR="001727A6">
        <w:rPr>
          <w:rFonts w:ascii="Cambria" w:eastAsia="Cambria" w:hAnsi="Cambria" w:cs="Cambria"/>
          <w:b w:val="0"/>
          <w:color w:val="auto"/>
          <w:sz w:val="20"/>
          <w:szCs w:val="20"/>
        </w:rPr>
        <w:t xml:space="preserve"> owed to or brought by a third party and any related</w:t>
      </w:r>
      <w:r w:rsidRPr="00250CF7">
        <w:rPr>
          <w:rFonts w:ascii="Cambria" w:eastAsia="Cambria" w:hAnsi="Cambria" w:cs="Cambria"/>
          <w:b w:val="0"/>
          <w:color w:val="auto"/>
          <w:sz w:val="20"/>
          <w:szCs w:val="20"/>
        </w:rPr>
        <w:t xml:space="preserve"> costs and expenses</w:t>
      </w:r>
      <w:r w:rsidR="001727A6">
        <w:rPr>
          <w:rFonts w:ascii="Cambria" w:eastAsia="Cambria" w:hAnsi="Cambria" w:cs="Cambria"/>
          <w:b w:val="0"/>
          <w:color w:val="auto"/>
          <w:sz w:val="20"/>
          <w:szCs w:val="20"/>
        </w:rPr>
        <w:t xml:space="preserve"> (</w:t>
      </w:r>
      <w:r w:rsidRPr="00250CF7">
        <w:rPr>
          <w:rFonts w:ascii="Cambria" w:eastAsia="Cambria" w:hAnsi="Cambria" w:cs="Cambria"/>
          <w:b w:val="0"/>
          <w:color w:val="auto"/>
          <w:sz w:val="20"/>
          <w:szCs w:val="20"/>
        </w:rPr>
        <w:t>including reasonable attorney's fees</w:t>
      </w:r>
      <w:r w:rsidR="001727A6">
        <w:rPr>
          <w:rFonts w:ascii="Cambria" w:eastAsia="Cambria" w:hAnsi="Cambria" w:cs="Cambria"/>
          <w:b w:val="0"/>
          <w:color w:val="auto"/>
          <w:sz w:val="20"/>
          <w:szCs w:val="20"/>
        </w:rPr>
        <w:t>) that are based on</w:t>
      </w:r>
      <w:r w:rsidR="00276AEC" w:rsidRPr="00250CF7">
        <w:rPr>
          <w:rFonts w:ascii="Cambria" w:eastAsia="Cambria" w:hAnsi="Cambria" w:cs="Cambria"/>
          <w:b w:val="0"/>
          <w:color w:val="auto"/>
          <w:sz w:val="20"/>
          <w:szCs w:val="20"/>
        </w:rPr>
        <w:t>:</w:t>
      </w:r>
    </w:p>
    <w:p w:rsidR="00276AEC" w:rsidRPr="00250CF7" w:rsidRDefault="00902B0D" w:rsidP="00BF0120">
      <w:pPr>
        <w:pStyle w:val="Heading1"/>
        <w:numPr>
          <w:ilvl w:val="2"/>
          <w:numId w:val="20"/>
        </w:numPr>
        <w:spacing w:before="0" w:after="200"/>
        <w:ind w:left="1440"/>
        <w:rPr>
          <w:color w:val="auto"/>
        </w:rPr>
      </w:pPr>
      <w:r w:rsidRPr="00250CF7">
        <w:rPr>
          <w:rFonts w:ascii="Cambria" w:eastAsia="Cambria" w:hAnsi="Cambria" w:cs="Cambria"/>
          <w:b w:val="0"/>
          <w:color w:val="auto"/>
          <w:sz w:val="20"/>
          <w:szCs w:val="20"/>
        </w:rPr>
        <w:t xml:space="preserve">DigiCert’s </w:t>
      </w:r>
      <w:r w:rsidR="00C77BC1" w:rsidRPr="00250CF7">
        <w:rPr>
          <w:rFonts w:ascii="Cambria" w:eastAsia="Cambria" w:hAnsi="Cambria" w:cs="Cambria"/>
          <w:b w:val="0"/>
          <w:color w:val="auto"/>
          <w:sz w:val="20"/>
          <w:szCs w:val="20"/>
        </w:rPr>
        <w:t>material breach of this Agreement</w:t>
      </w:r>
      <w:ins w:id="880" w:author="Jeremy" w:date="2012-02-21T18:29:00Z">
        <w:r w:rsidR="007A2D24">
          <w:rPr>
            <w:rFonts w:ascii="Cambria" w:eastAsia="Cambria" w:hAnsi="Cambria" w:cs="Cambria"/>
            <w:b w:val="0"/>
            <w:color w:val="auto"/>
            <w:sz w:val="20"/>
            <w:szCs w:val="20"/>
          </w:rPr>
          <w:t xml:space="preserve"> or violation of a law or regulation</w:t>
        </w:r>
      </w:ins>
      <w:r w:rsidR="00527979">
        <w:rPr>
          <w:rFonts w:ascii="Cambria" w:eastAsia="Cambria" w:hAnsi="Cambria" w:cs="Cambria"/>
          <w:b w:val="0"/>
          <w:color w:val="auto"/>
          <w:sz w:val="20"/>
          <w:szCs w:val="20"/>
        </w:rPr>
        <w:t>;</w:t>
      </w:r>
      <w:r w:rsidR="00276AEC" w:rsidRPr="00250CF7">
        <w:rPr>
          <w:rFonts w:ascii="Cambria" w:eastAsia="Cambria" w:hAnsi="Cambria" w:cs="Cambria"/>
          <w:b w:val="0"/>
          <w:color w:val="auto"/>
          <w:sz w:val="20"/>
          <w:szCs w:val="20"/>
        </w:rPr>
        <w:t xml:space="preserve"> </w:t>
      </w:r>
    </w:p>
    <w:p w:rsidR="001727A6" w:rsidRPr="001727A6" w:rsidDel="007A2D24" w:rsidRDefault="001727A6" w:rsidP="00BF0120">
      <w:pPr>
        <w:pStyle w:val="Heading1"/>
        <w:numPr>
          <w:ilvl w:val="2"/>
          <w:numId w:val="20"/>
        </w:numPr>
        <w:spacing w:before="0" w:after="200"/>
        <w:ind w:left="1440"/>
        <w:rPr>
          <w:del w:id="881" w:author="Jeremy" w:date="2012-02-21T18:29:00Z"/>
          <w:color w:val="auto"/>
        </w:rPr>
      </w:pPr>
      <w:del w:id="882" w:author="Jeremy" w:date="2012-02-21T18:29:00Z">
        <w:r w:rsidDel="007A2D24">
          <w:rPr>
            <w:rFonts w:ascii="Cambria" w:eastAsia="Cambria" w:hAnsi="Cambria" w:cs="Cambria"/>
            <w:b w:val="0"/>
            <w:color w:val="auto"/>
            <w:sz w:val="20"/>
            <w:szCs w:val="20"/>
          </w:rPr>
          <w:delText>DigiCert’s or its agent’s subcontractor’s, or personnel’s violation of a law or regulation;</w:delText>
        </w:r>
      </w:del>
    </w:p>
    <w:p w:rsidR="001727A6" w:rsidRPr="00250CF7" w:rsidRDefault="00541FB7" w:rsidP="00BF0120">
      <w:pPr>
        <w:pStyle w:val="Heading1"/>
        <w:numPr>
          <w:ilvl w:val="2"/>
          <w:numId w:val="20"/>
        </w:numPr>
        <w:spacing w:before="0" w:after="200"/>
        <w:ind w:left="1440"/>
        <w:rPr>
          <w:color w:val="auto"/>
        </w:rPr>
      </w:pPr>
      <w:r>
        <w:rPr>
          <w:rFonts w:ascii="Cambria" w:eastAsia="Cambria" w:hAnsi="Cambria" w:cs="Cambria"/>
          <w:b w:val="0"/>
          <w:color w:val="auto"/>
          <w:sz w:val="20"/>
          <w:szCs w:val="20"/>
        </w:rPr>
        <w:t>Any</w:t>
      </w:r>
      <w:r w:rsidR="001727A6">
        <w:rPr>
          <w:rFonts w:ascii="Cambria" w:eastAsia="Cambria" w:hAnsi="Cambria" w:cs="Cambria"/>
          <w:b w:val="0"/>
          <w:color w:val="auto"/>
          <w:sz w:val="20"/>
          <w:szCs w:val="20"/>
        </w:rPr>
        <w:t xml:space="preserve"> </w:t>
      </w:r>
      <w:r w:rsidR="001727A6" w:rsidRPr="00250CF7">
        <w:rPr>
          <w:rFonts w:ascii="Cambria" w:eastAsia="Cambria" w:hAnsi="Cambria" w:cs="Cambria"/>
          <w:b w:val="0"/>
          <w:color w:val="auto"/>
          <w:sz w:val="20"/>
          <w:szCs w:val="20"/>
        </w:rPr>
        <w:t>statements</w:t>
      </w:r>
      <w:r w:rsidR="001727A6">
        <w:rPr>
          <w:rFonts w:ascii="Cambria" w:eastAsia="Cambria" w:hAnsi="Cambria" w:cs="Cambria"/>
          <w:b w:val="0"/>
          <w:color w:val="auto"/>
          <w:sz w:val="20"/>
          <w:szCs w:val="20"/>
        </w:rPr>
        <w:t>, guarantees,</w:t>
      </w:r>
      <w:r w:rsidR="001727A6" w:rsidRPr="00250CF7">
        <w:rPr>
          <w:rFonts w:ascii="Cambria" w:eastAsia="Cambria" w:hAnsi="Cambria" w:cs="Cambria"/>
          <w:b w:val="0"/>
          <w:color w:val="auto"/>
          <w:sz w:val="20"/>
          <w:szCs w:val="20"/>
        </w:rPr>
        <w:t xml:space="preserve"> and representations </w:t>
      </w:r>
      <w:r w:rsidR="001727A6">
        <w:rPr>
          <w:rFonts w:ascii="Cambria" w:eastAsia="Cambria" w:hAnsi="Cambria" w:cs="Cambria"/>
          <w:b w:val="0"/>
          <w:color w:val="auto"/>
          <w:sz w:val="20"/>
          <w:szCs w:val="20"/>
        </w:rPr>
        <w:t xml:space="preserve">made by DigiCert </w:t>
      </w:r>
      <w:del w:id="883" w:author="Jeremy" w:date="2012-02-21T18:30:00Z">
        <w:r w:rsidR="001727A6" w:rsidDel="007A2D24">
          <w:rPr>
            <w:rFonts w:ascii="Cambria" w:eastAsia="Cambria" w:hAnsi="Cambria" w:cs="Cambria"/>
            <w:b w:val="0"/>
            <w:color w:val="auto"/>
            <w:sz w:val="20"/>
            <w:szCs w:val="20"/>
          </w:rPr>
          <w:delText>or its agents subcontractors, or personnel</w:delText>
        </w:r>
      </w:del>
      <w:ins w:id="884" w:author="Jeremy" w:date="2012-02-21T18:30:00Z">
        <w:r w:rsidR="007A2D24">
          <w:rPr>
            <w:rFonts w:ascii="Cambria" w:eastAsia="Cambria" w:hAnsi="Cambria" w:cs="Cambria"/>
            <w:b w:val="0"/>
            <w:color w:val="auto"/>
            <w:sz w:val="20"/>
            <w:szCs w:val="20"/>
          </w:rPr>
          <w:t>in connection with DigiCert’s services</w:t>
        </w:r>
      </w:ins>
      <w:del w:id="885" w:author="Jeremy" w:date="2012-02-21T18:30:00Z">
        <w:r w:rsidR="001727A6" w:rsidRPr="00250CF7" w:rsidDel="007A2D24">
          <w:rPr>
            <w:rFonts w:ascii="Cambria" w:eastAsia="Cambria" w:hAnsi="Cambria" w:cs="Cambria"/>
            <w:b w:val="0"/>
            <w:color w:val="auto"/>
            <w:sz w:val="20"/>
            <w:szCs w:val="20"/>
          </w:rPr>
          <w:delText xml:space="preserve"> </w:delText>
        </w:r>
        <w:r w:rsidR="001727A6" w:rsidDel="007A2D24">
          <w:rPr>
            <w:rFonts w:ascii="Cambria" w:eastAsia="Cambria" w:hAnsi="Cambria" w:cs="Cambria"/>
            <w:b w:val="0"/>
            <w:color w:val="auto"/>
            <w:sz w:val="20"/>
            <w:szCs w:val="20"/>
          </w:rPr>
          <w:delText xml:space="preserve">to a </w:delText>
        </w:r>
      </w:del>
      <w:del w:id="886" w:author="Jeremy" w:date="2012-02-03T17:43:00Z">
        <w:r w:rsidR="009505F2" w:rsidDel="00756115">
          <w:rPr>
            <w:rFonts w:ascii="Cambria" w:eastAsia="Cambria" w:hAnsi="Cambria" w:cs="Cambria"/>
            <w:b w:val="0"/>
            <w:color w:val="auto"/>
            <w:sz w:val="20"/>
            <w:szCs w:val="20"/>
          </w:rPr>
          <w:delText>Participant</w:delText>
        </w:r>
      </w:del>
      <w:del w:id="887" w:author="Jeremy" w:date="2012-02-21T18:30:00Z">
        <w:r w:rsidR="001727A6" w:rsidDel="007A2D24">
          <w:rPr>
            <w:rFonts w:ascii="Cambria" w:eastAsia="Cambria" w:hAnsi="Cambria" w:cs="Cambria"/>
            <w:b w:val="0"/>
            <w:color w:val="auto"/>
            <w:sz w:val="20"/>
            <w:szCs w:val="20"/>
          </w:rPr>
          <w:delText xml:space="preserve"> or other third party</w:delText>
        </w:r>
      </w:del>
      <w:r>
        <w:rPr>
          <w:rFonts w:ascii="Cambria" w:eastAsia="Cambria" w:hAnsi="Cambria" w:cs="Cambria"/>
          <w:b w:val="0"/>
          <w:color w:val="auto"/>
          <w:sz w:val="20"/>
          <w:szCs w:val="20"/>
        </w:rPr>
        <w:t>;</w:t>
      </w:r>
    </w:p>
    <w:p w:rsidR="001727A6" w:rsidRPr="00250CF7" w:rsidDel="007A2D24" w:rsidRDefault="001727A6" w:rsidP="00BF0120">
      <w:pPr>
        <w:pStyle w:val="Heading1"/>
        <w:numPr>
          <w:ilvl w:val="2"/>
          <w:numId w:val="20"/>
        </w:numPr>
        <w:spacing w:before="0" w:after="200"/>
        <w:ind w:left="1440"/>
        <w:rPr>
          <w:del w:id="888" w:author="Jeremy" w:date="2012-02-21T18:30:00Z"/>
          <w:color w:val="auto"/>
        </w:rPr>
      </w:pPr>
      <w:del w:id="889" w:author="Jeremy" w:date="2012-02-21T18:30:00Z">
        <w:r w:rsidDel="007A2D24">
          <w:rPr>
            <w:rFonts w:ascii="Cambria" w:eastAsia="Cambria" w:hAnsi="Cambria" w:cs="Cambria"/>
            <w:b w:val="0"/>
            <w:color w:val="auto"/>
            <w:sz w:val="20"/>
            <w:szCs w:val="20"/>
          </w:rPr>
          <w:delText>DigiCert’s</w:delText>
        </w:r>
        <w:r w:rsidRPr="00250CF7" w:rsidDel="007A2D24">
          <w:rPr>
            <w:rFonts w:ascii="Cambria" w:eastAsia="Cambria" w:hAnsi="Cambria" w:cs="Cambria"/>
            <w:b w:val="0"/>
            <w:color w:val="auto"/>
            <w:sz w:val="20"/>
            <w:szCs w:val="20"/>
          </w:rPr>
          <w:delText xml:space="preserve"> breach of a</w:delText>
        </w:r>
        <w:r w:rsidDel="007A2D24">
          <w:rPr>
            <w:rFonts w:ascii="Cambria" w:eastAsia="Cambria" w:hAnsi="Cambria" w:cs="Cambria"/>
            <w:b w:val="0"/>
            <w:color w:val="auto"/>
            <w:sz w:val="20"/>
            <w:szCs w:val="20"/>
          </w:rPr>
          <w:delText xml:space="preserve"> </w:delText>
        </w:r>
      </w:del>
      <w:del w:id="890" w:author="Jeremy" w:date="2012-02-03T17:43:00Z">
        <w:r w:rsidR="009505F2" w:rsidDel="00756115">
          <w:rPr>
            <w:rFonts w:ascii="Cambria" w:eastAsia="Cambria" w:hAnsi="Cambria" w:cs="Cambria"/>
            <w:b w:val="0"/>
            <w:color w:val="auto"/>
            <w:sz w:val="20"/>
            <w:szCs w:val="20"/>
          </w:rPr>
          <w:delText>Participant</w:delText>
        </w:r>
      </w:del>
      <w:del w:id="891" w:author="Jeremy" w:date="2012-02-21T18:30:00Z">
        <w:r w:rsidRPr="00250CF7" w:rsidDel="007A2D24">
          <w:rPr>
            <w:rFonts w:ascii="Cambria" w:eastAsia="Cambria" w:hAnsi="Cambria" w:cs="Cambria"/>
            <w:b w:val="0"/>
            <w:color w:val="auto"/>
            <w:sz w:val="20"/>
            <w:szCs w:val="20"/>
          </w:rPr>
          <w:delText xml:space="preserve"> Agreement with a </w:delText>
        </w:r>
      </w:del>
      <w:del w:id="892" w:author="Jeremy" w:date="2012-02-03T17:43:00Z">
        <w:r w:rsidR="009505F2" w:rsidDel="00756115">
          <w:rPr>
            <w:rFonts w:ascii="Cambria" w:eastAsia="Cambria" w:hAnsi="Cambria" w:cs="Cambria"/>
            <w:b w:val="0"/>
            <w:color w:val="auto"/>
            <w:sz w:val="20"/>
            <w:szCs w:val="20"/>
          </w:rPr>
          <w:delText>Participant</w:delText>
        </w:r>
      </w:del>
      <w:del w:id="893" w:author="Jeremy" w:date="2012-02-21T18:30:00Z">
        <w:r w:rsidR="005D3C40" w:rsidRPr="00250CF7" w:rsidDel="007A2D24">
          <w:rPr>
            <w:rFonts w:ascii="Cambria" w:eastAsia="Cambria" w:hAnsi="Cambria" w:cs="Cambria"/>
            <w:b w:val="0"/>
            <w:color w:val="auto"/>
            <w:sz w:val="20"/>
            <w:szCs w:val="20"/>
          </w:rPr>
          <w:delText>;</w:delText>
        </w:r>
      </w:del>
    </w:p>
    <w:p w:rsidR="001727A6" w:rsidRPr="001727A6" w:rsidRDefault="001727A6" w:rsidP="00BF0120">
      <w:pPr>
        <w:pStyle w:val="Heading1"/>
        <w:numPr>
          <w:ilvl w:val="2"/>
          <w:numId w:val="20"/>
        </w:numPr>
        <w:spacing w:before="0" w:after="200"/>
        <w:ind w:left="1440"/>
        <w:rPr>
          <w:color w:val="auto"/>
        </w:rPr>
      </w:pPr>
      <w:r>
        <w:rPr>
          <w:rFonts w:ascii="Cambria" w:eastAsia="Cambria" w:hAnsi="Cambria" w:cs="Cambria"/>
          <w:b w:val="0"/>
          <w:color w:val="auto"/>
          <w:sz w:val="20"/>
          <w:szCs w:val="20"/>
        </w:rPr>
        <w:t xml:space="preserve">DigiCert’s </w:t>
      </w:r>
      <w:del w:id="894" w:author="Jeremy" w:date="2012-02-21T18:30:00Z">
        <w:r w:rsidDel="007A2D24">
          <w:rPr>
            <w:rFonts w:ascii="Cambria" w:eastAsia="Cambria" w:hAnsi="Cambria" w:cs="Cambria"/>
            <w:b w:val="0"/>
            <w:color w:val="auto"/>
            <w:sz w:val="20"/>
            <w:szCs w:val="20"/>
          </w:rPr>
          <w:delText xml:space="preserve">or its agent’s subcontractor’s, or personnel’s </w:delText>
        </w:r>
      </w:del>
      <w:r>
        <w:rPr>
          <w:rFonts w:ascii="Cambria" w:eastAsia="Cambria" w:hAnsi="Cambria" w:cs="Cambria"/>
          <w:b w:val="0"/>
          <w:color w:val="auto"/>
          <w:sz w:val="20"/>
          <w:szCs w:val="20"/>
        </w:rPr>
        <w:t xml:space="preserve">failure to </w:t>
      </w:r>
      <w:del w:id="895" w:author="Jeremy" w:date="2012-02-21T18:31:00Z">
        <w:r w:rsidDel="007A2D24">
          <w:rPr>
            <w:rFonts w:ascii="Cambria" w:eastAsia="Cambria" w:hAnsi="Cambria" w:cs="Cambria"/>
            <w:b w:val="0"/>
            <w:color w:val="auto"/>
            <w:sz w:val="20"/>
            <w:szCs w:val="20"/>
          </w:rPr>
          <w:delText xml:space="preserve">follow </w:delText>
        </w:r>
      </w:del>
      <w:ins w:id="896" w:author="Jeremy" w:date="2012-02-21T18:31:00Z">
        <w:r w:rsidR="007A2D24">
          <w:rPr>
            <w:rFonts w:ascii="Cambria" w:eastAsia="Cambria" w:hAnsi="Cambria" w:cs="Cambria"/>
            <w:b w:val="0"/>
            <w:color w:val="auto"/>
            <w:sz w:val="20"/>
            <w:szCs w:val="20"/>
          </w:rPr>
          <w:t xml:space="preserve">materially comply with </w:t>
        </w:r>
      </w:ins>
      <w:r>
        <w:rPr>
          <w:rFonts w:ascii="Cambria" w:eastAsia="Cambria" w:hAnsi="Cambria" w:cs="Cambria"/>
          <w:b w:val="0"/>
          <w:color w:val="auto"/>
          <w:sz w:val="20"/>
          <w:szCs w:val="20"/>
        </w:rPr>
        <w:t>the CPS;</w:t>
      </w:r>
    </w:p>
    <w:p w:rsidR="001727A6" w:rsidRPr="00250CF7" w:rsidRDefault="001727A6" w:rsidP="00BF0120">
      <w:pPr>
        <w:pStyle w:val="Heading1"/>
        <w:numPr>
          <w:ilvl w:val="2"/>
          <w:numId w:val="20"/>
        </w:numPr>
        <w:spacing w:before="0" w:after="200"/>
        <w:ind w:left="1440"/>
        <w:rPr>
          <w:color w:val="auto"/>
        </w:rPr>
      </w:pPr>
      <w:r>
        <w:rPr>
          <w:rFonts w:ascii="Cambria" w:eastAsia="Cambria" w:hAnsi="Cambria" w:cs="Cambria"/>
          <w:b w:val="0"/>
          <w:color w:val="auto"/>
          <w:sz w:val="20"/>
          <w:szCs w:val="20"/>
        </w:rPr>
        <w:t xml:space="preserve">DigiCert’s </w:t>
      </w:r>
      <w:r w:rsidRPr="00250CF7">
        <w:rPr>
          <w:rFonts w:ascii="Cambria" w:eastAsia="Cambria" w:hAnsi="Cambria" w:cs="Cambria"/>
          <w:b w:val="0"/>
          <w:color w:val="auto"/>
          <w:sz w:val="20"/>
          <w:szCs w:val="20"/>
        </w:rPr>
        <w:t>tax obligations, and any penalties or interest associated with such taxes, imposed by a government authority with respect to payments based on DigiCert’s income,</w:t>
      </w:r>
    </w:p>
    <w:p w:rsidR="00276AEC" w:rsidRPr="00250CF7" w:rsidRDefault="00C77BC1" w:rsidP="00BF0120">
      <w:pPr>
        <w:pStyle w:val="Heading1"/>
        <w:numPr>
          <w:ilvl w:val="2"/>
          <w:numId w:val="20"/>
        </w:numPr>
        <w:spacing w:before="0" w:after="200"/>
        <w:ind w:left="1440"/>
        <w:rPr>
          <w:color w:val="auto"/>
        </w:rPr>
      </w:pPr>
      <w:r w:rsidRPr="00250CF7">
        <w:rPr>
          <w:rFonts w:ascii="Cambria" w:eastAsia="Cambria" w:hAnsi="Cambria" w:cs="Cambria"/>
          <w:b w:val="0"/>
          <w:color w:val="auto"/>
          <w:sz w:val="20"/>
          <w:szCs w:val="20"/>
        </w:rPr>
        <w:t xml:space="preserve">a third party claim of infringement on a patent, trademark, copyright, or trade secret rights of a third party based on the </w:t>
      </w:r>
      <w:r w:rsidR="00795997">
        <w:rPr>
          <w:rFonts w:ascii="Cambria" w:eastAsia="Cambria" w:hAnsi="Cambria" w:cs="Cambria"/>
          <w:b w:val="0"/>
          <w:color w:val="auto"/>
          <w:sz w:val="20"/>
          <w:szCs w:val="20"/>
        </w:rPr>
        <w:t>Certificates</w:t>
      </w:r>
      <w:r w:rsidRPr="00250CF7">
        <w:rPr>
          <w:rFonts w:ascii="Cambria" w:eastAsia="Cambria" w:hAnsi="Cambria" w:cs="Cambria"/>
          <w:b w:val="0"/>
          <w:color w:val="auto"/>
          <w:sz w:val="20"/>
          <w:szCs w:val="20"/>
        </w:rPr>
        <w:t xml:space="preserve">, provided that such claim of infringement is caused solely by the lawful use of the </w:t>
      </w:r>
      <w:r w:rsidR="00795997">
        <w:rPr>
          <w:rFonts w:ascii="Cambria" w:eastAsia="Cambria" w:hAnsi="Cambria" w:cs="Cambria"/>
          <w:b w:val="0"/>
          <w:color w:val="auto"/>
          <w:sz w:val="20"/>
          <w:szCs w:val="20"/>
        </w:rPr>
        <w:t>Certificates</w:t>
      </w:r>
      <w:r w:rsidRPr="00250CF7">
        <w:rPr>
          <w:rFonts w:ascii="Cambria" w:eastAsia="Cambria" w:hAnsi="Cambria" w:cs="Cambria"/>
          <w:b w:val="0"/>
          <w:color w:val="auto"/>
          <w:sz w:val="20"/>
          <w:szCs w:val="20"/>
        </w:rPr>
        <w:t xml:space="preserve"> in the intended manner as described in the CPS.  </w:t>
      </w:r>
    </w:p>
    <w:p w:rsidR="008C26D8" w:rsidRPr="00250CF7" w:rsidRDefault="008C26D8" w:rsidP="008C26D8">
      <w:pPr>
        <w:pStyle w:val="Heading1"/>
        <w:spacing w:before="0" w:after="200"/>
        <w:ind w:left="1080"/>
        <w:rPr>
          <w:color w:val="auto"/>
        </w:rPr>
      </w:pPr>
      <w:r>
        <w:rPr>
          <w:rFonts w:ascii="Cambria" w:eastAsia="Cambria" w:hAnsi="Cambria" w:cs="Cambria"/>
          <w:b w:val="0"/>
          <w:color w:val="auto"/>
          <w:sz w:val="20"/>
          <w:szCs w:val="20"/>
        </w:rPr>
        <w:t>DigiCert’s</w:t>
      </w:r>
      <w:r w:rsidRPr="00250CF7">
        <w:rPr>
          <w:rFonts w:ascii="Cambria" w:eastAsia="Cambria" w:hAnsi="Cambria" w:cs="Cambria"/>
          <w:b w:val="0"/>
          <w:color w:val="auto"/>
          <w:sz w:val="20"/>
          <w:szCs w:val="20"/>
        </w:rPr>
        <w:t xml:space="preserve"> indemnification obligations under this section are not limited on the amount or types of damages</w:t>
      </w:r>
      <w:r>
        <w:rPr>
          <w:rFonts w:ascii="Cambria" w:eastAsia="Cambria" w:hAnsi="Cambria" w:cs="Cambria"/>
          <w:b w:val="0"/>
          <w:color w:val="auto"/>
          <w:sz w:val="20"/>
          <w:szCs w:val="20"/>
        </w:rPr>
        <w:t xml:space="preserve"> and </w:t>
      </w:r>
      <w:r w:rsidRPr="00250CF7">
        <w:rPr>
          <w:rFonts w:ascii="Cambria" w:eastAsia="Cambria" w:hAnsi="Cambria" w:cs="Cambria"/>
          <w:b w:val="0"/>
          <w:color w:val="auto"/>
          <w:sz w:val="20"/>
          <w:szCs w:val="20"/>
        </w:rPr>
        <w:t xml:space="preserve">survive termination of this Agreement.  </w:t>
      </w:r>
    </w:p>
    <w:p w:rsidR="000A240E" w:rsidRPr="00250CF7" w:rsidRDefault="00C77BC1" w:rsidP="00BF0120">
      <w:pPr>
        <w:pStyle w:val="Heading1"/>
        <w:numPr>
          <w:ilvl w:val="1"/>
          <w:numId w:val="20"/>
        </w:numPr>
        <w:spacing w:before="0" w:after="200"/>
        <w:rPr>
          <w:color w:val="auto"/>
        </w:rPr>
      </w:pPr>
      <w:proofErr w:type="gramStart"/>
      <w:r w:rsidRPr="00250CF7">
        <w:rPr>
          <w:rFonts w:ascii="Cambria" w:eastAsia="Cambria" w:hAnsi="Cambria" w:cs="Cambria"/>
          <w:b w:val="0"/>
          <w:color w:val="auto"/>
          <w:sz w:val="20"/>
          <w:szCs w:val="20"/>
          <w:u w:val="single"/>
        </w:rPr>
        <w:t>Indemnification Procedure</w:t>
      </w:r>
      <w:r w:rsidRPr="00250CF7">
        <w:rPr>
          <w:rFonts w:ascii="Cambria" w:eastAsia="Cambria" w:hAnsi="Cambria" w:cs="Cambria"/>
          <w:b w:val="0"/>
          <w:color w:val="auto"/>
          <w:sz w:val="20"/>
          <w:szCs w:val="20"/>
        </w:rPr>
        <w:t>.</w:t>
      </w:r>
      <w:proofErr w:type="gramEnd"/>
      <w:r w:rsidRPr="00250CF7">
        <w:rPr>
          <w:rFonts w:ascii="Cambria" w:eastAsia="Cambria" w:hAnsi="Cambria" w:cs="Cambria"/>
          <w:b w:val="0"/>
          <w:color w:val="auto"/>
          <w:sz w:val="20"/>
          <w:szCs w:val="20"/>
        </w:rPr>
        <w:t xml:space="preserve">  A party seeking indemnification under this Agreement (“</w:t>
      </w:r>
      <w:r w:rsidRPr="00250CF7">
        <w:rPr>
          <w:rFonts w:ascii="Cambria" w:eastAsia="Cambria" w:hAnsi="Cambria" w:cs="Cambria"/>
          <w:color w:val="auto"/>
          <w:sz w:val="20"/>
          <w:szCs w:val="20"/>
        </w:rPr>
        <w:t>Indemnified Party</w:t>
      </w:r>
      <w:r w:rsidRPr="00250CF7">
        <w:rPr>
          <w:rFonts w:ascii="Cambria" w:eastAsia="Cambria" w:hAnsi="Cambria" w:cs="Cambria"/>
          <w:b w:val="0"/>
          <w:color w:val="auto"/>
          <w:sz w:val="20"/>
          <w:szCs w:val="20"/>
        </w:rPr>
        <w:t xml:space="preserve">”) must notify the other party promptly of any event requiring indemnification.  However, an Indemnified Party’s failure to notify will not relieve the </w:t>
      </w:r>
      <w:r w:rsidR="008C26D8">
        <w:rPr>
          <w:rFonts w:ascii="Cambria" w:eastAsia="Cambria" w:hAnsi="Cambria" w:cs="Cambria"/>
          <w:b w:val="0"/>
          <w:color w:val="auto"/>
          <w:sz w:val="20"/>
          <w:szCs w:val="20"/>
        </w:rPr>
        <w:t>indemnifying</w:t>
      </w:r>
      <w:r w:rsidRPr="00250CF7">
        <w:rPr>
          <w:rFonts w:ascii="Cambria" w:eastAsia="Cambria" w:hAnsi="Cambria" w:cs="Cambria"/>
          <w:b w:val="0"/>
          <w:color w:val="auto"/>
          <w:sz w:val="20"/>
          <w:szCs w:val="20"/>
        </w:rPr>
        <w:t xml:space="preserve"> party from its indemnification obligations, except to the extent that the failure to notify materially prejudices the indemnifying party.  The indemnifying party may assume the defense of any proceeding requiring indemnification unless assuming the defense would result in potential conflicting interests as determined by the Indemnified Party in good faith.  An Indemnified Party may, at the indemnifying party’s expense, defend itself until the indemnifying </w:t>
      </w:r>
      <w:r w:rsidRPr="00250CF7">
        <w:rPr>
          <w:rFonts w:ascii="Cambria" w:eastAsia="Cambria" w:hAnsi="Cambria" w:cs="Cambria"/>
          <w:b w:val="0"/>
          <w:color w:val="auto"/>
          <w:sz w:val="20"/>
          <w:szCs w:val="20"/>
        </w:rPr>
        <w:lastRenderedPageBreak/>
        <w:t xml:space="preserve">party’s counsel has initiated a defense of the Indemnified Party.  Even after </w:t>
      </w:r>
      <w:r w:rsidR="005D3C40">
        <w:rPr>
          <w:rFonts w:ascii="Cambria" w:eastAsia="Cambria" w:hAnsi="Cambria" w:cs="Cambria"/>
          <w:b w:val="0"/>
          <w:color w:val="auto"/>
          <w:sz w:val="20"/>
          <w:szCs w:val="20"/>
        </w:rPr>
        <w:t>the</w:t>
      </w:r>
      <w:r w:rsidR="005D3C40" w:rsidRPr="00250CF7">
        <w:rPr>
          <w:rFonts w:ascii="Cambria" w:eastAsia="Cambria" w:hAnsi="Cambria" w:cs="Cambria"/>
          <w:b w:val="0"/>
          <w:color w:val="auto"/>
          <w:sz w:val="20"/>
          <w:szCs w:val="20"/>
        </w:rPr>
        <w:t xml:space="preserve"> </w:t>
      </w:r>
      <w:r w:rsidRPr="00250CF7">
        <w:rPr>
          <w:rFonts w:ascii="Cambria" w:eastAsia="Cambria" w:hAnsi="Cambria" w:cs="Cambria"/>
          <w:b w:val="0"/>
          <w:color w:val="auto"/>
          <w:sz w:val="20"/>
          <w:szCs w:val="20"/>
        </w:rPr>
        <w:t>indemnifying party assumes the defense, the Indemnified Party may participate in any proceeding using counsel of its own choice and at its own expense.  The indemnifying party may not settle any proceeding related to this Agreement unless the settlement also includes an unconditional release of liability for all Indemnified Parties.</w:t>
      </w:r>
      <w:r w:rsidRPr="00250CF7">
        <w:rPr>
          <w:rFonts w:ascii="Cambria" w:hAnsi="Cambria"/>
          <w:b w:val="0"/>
          <w:color w:val="auto"/>
          <w:sz w:val="20"/>
          <w:szCs w:val="20"/>
        </w:rPr>
        <w:t xml:space="preserve"> </w:t>
      </w:r>
    </w:p>
    <w:p w:rsidR="000A240E" w:rsidRPr="00250CF7" w:rsidRDefault="00C77BC1" w:rsidP="00BF0120">
      <w:pPr>
        <w:pStyle w:val="Heading1"/>
        <w:keepNext/>
        <w:numPr>
          <w:ilvl w:val="0"/>
          <w:numId w:val="20"/>
        </w:numPr>
        <w:spacing w:before="0" w:after="200"/>
        <w:rPr>
          <w:color w:val="auto"/>
        </w:rPr>
      </w:pPr>
      <w:r w:rsidRPr="00250CF7">
        <w:rPr>
          <w:rFonts w:ascii="Cambria" w:eastAsia="Cambria" w:hAnsi="Cambria" w:cs="Cambria"/>
          <w:color w:val="auto"/>
          <w:sz w:val="20"/>
          <w:szCs w:val="20"/>
        </w:rPr>
        <w:t>General Provisions</w:t>
      </w:r>
    </w:p>
    <w:p w:rsidR="00F159F1" w:rsidRPr="00F159F1" w:rsidRDefault="00C77BC1" w:rsidP="00BF0120">
      <w:pPr>
        <w:pStyle w:val="Heading1"/>
        <w:numPr>
          <w:ilvl w:val="1"/>
          <w:numId w:val="20"/>
        </w:numPr>
        <w:spacing w:before="0" w:after="200"/>
        <w:rPr>
          <w:color w:val="auto"/>
        </w:rPr>
      </w:pPr>
      <w:proofErr w:type="gramStart"/>
      <w:r w:rsidRPr="00F159F1">
        <w:rPr>
          <w:rFonts w:ascii="Cambria" w:eastAsia="Cambria" w:hAnsi="Cambria" w:cs="Cambria"/>
          <w:b w:val="0"/>
          <w:bCs w:val="0"/>
          <w:color w:val="auto"/>
          <w:sz w:val="20"/>
          <w:szCs w:val="20"/>
          <w:u w:val="single"/>
        </w:rPr>
        <w:t>Independent Contractors</w:t>
      </w:r>
      <w:r w:rsidRPr="00F159F1">
        <w:rPr>
          <w:rFonts w:ascii="Cambria" w:eastAsia="Cambria" w:hAnsi="Cambria" w:cs="Cambria"/>
          <w:b w:val="0"/>
          <w:bCs w:val="0"/>
          <w:color w:val="auto"/>
          <w:sz w:val="20"/>
          <w:szCs w:val="20"/>
        </w:rPr>
        <w:t>.</w:t>
      </w:r>
      <w:proofErr w:type="gramEnd"/>
      <w:r w:rsidRPr="00F159F1">
        <w:rPr>
          <w:rFonts w:ascii="Cambria" w:eastAsia="Cambria" w:hAnsi="Cambria" w:cs="Cambria"/>
          <w:b w:val="0"/>
          <w:bCs w:val="0"/>
          <w:color w:val="auto"/>
          <w:sz w:val="20"/>
          <w:szCs w:val="20"/>
        </w:rPr>
        <w:t xml:space="preserve">  The parties are independent contractors, without the authority to obligate or bind each other in any respect.  Each party is responsible for its own expenses and employees.  </w:t>
      </w:r>
    </w:p>
    <w:p w:rsidR="000A240E" w:rsidRPr="00F159F1" w:rsidRDefault="00C77BC1" w:rsidP="00BF0120">
      <w:pPr>
        <w:pStyle w:val="Heading1"/>
        <w:numPr>
          <w:ilvl w:val="1"/>
          <w:numId w:val="20"/>
        </w:numPr>
        <w:spacing w:before="0" w:after="200"/>
        <w:rPr>
          <w:color w:val="auto"/>
        </w:rPr>
      </w:pPr>
      <w:proofErr w:type="gramStart"/>
      <w:r w:rsidRPr="00F159F1">
        <w:rPr>
          <w:rFonts w:ascii="Cambria" w:eastAsia="Cambria" w:hAnsi="Cambria" w:cs="Cambria"/>
          <w:b w:val="0"/>
          <w:color w:val="auto"/>
          <w:sz w:val="20"/>
          <w:szCs w:val="20"/>
          <w:u w:val="single"/>
        </w:rPr>
        <w:t xml:space="preserve">Industry Standards and </w:t>
      </w:r>
      <w:r w:rsidR="000534DB" w:rsidRPr="00F159F1">
        <w:rPr>
          <w:rFonts w:ascii="Cambria" w:eastAsia="Cambria" w:hAnsi="Cambria" w:cs="Cambria"/>
          <w:b w:val="0"/>
          <w:color w:val="auto"/>
          <w:sz w:val="20"/>
          <w:szCs w:val="20"/>
          <w:u w:val="single"/>
        </w:rPr>
        <w:t>L</w:t>
      </w:r>
      <w:r w:rsidRPr="00F159F1">
        <w:rPr>
          <w:rFonts w:ascii="Cambria" w:eastAsia="Cambria" w:hAnsi="Cambria" w:cs="Cambria"/>
          <w:b w:val="0"/>
          <w:color w:val="auto"/>
          <w:sz w:val="20"/>
          <w:szCs w:val="20"/>
          <w:u w:val="single"/>
        </w:rPr>
        <w:t>aws</w:t>
      </w:r>
      <w:r w:rsidRPr="00F159F1">
        <w:rPr>
          <w:rFonts w:ascii="Cambria" w:eastAsia="Cambria" w:hAnsi="Cambria" w:cs="Cambria"/>
          <w:b w:val="0"/>
          <w:color w:val="auto"/>
          <w:sz w:val="20"/>
          <w:szCs w:val="20"/>
        </w:rPr>
        <w:t>.</w:t>
      </w:r>
      <w:proofErr w:type="gramEnd"/>
      <w:r w:rsidRPr="00F159F1">
        <w:rPr>
          <w:rFonts w:ascii="Cambria" w:eastAsia="Cambria" w:hAnsi="Cambria" w:cs="Cambria"/>
          <w:b w:val="0"/>
          <w:color w:val="auto"/>
          <w:sz w:val="20"/>
          <w:szCs w:val="20"/>
        </w:rPr>
        <w:t xml:space="preserve">  Both parties shall comply with all laws and industry standards applicable to the </w:t>
      </w:r>
      <w:r w:rsidR="00795997">
        <w:rPr>
          <w:rFonts w:ascii="Cambria" w:eastAsia="Cambria" w:hAnsi="Cambria" w:cs="Cambria"/>
          <w:b w:val="0"/>
          <w:color w:val="auto"/>
          <w:sz w:val="20"/>
          <w:szCs w:val="20"/>
        </w:rPr>
        <w:t>Certificates</w:t>
      </w:r>
      <w:r w:rsidRPr="00F159F1">
        <w:rPr>
          <w:rFonts w:ascii="Cambria" w:eastAsia="Cambria" w:hAnsi="Cambria" w:cs="Cambria"/>
          <w:b w:val="0"/>
          <w:color w:val="auto"/>
          <w:sz w:val="20"/>
          <w:szCs w:val="20"/>
        </w:rPr>
        <w:t xml:space="preserve">.  If industry standards change, DigiCert and </w:t>
      </w:r>
      <w:r w:rsidR="00731850">
        <w:rPr>
          <w:rFonts w:ascii="Cambria" w:eastAsia="Cambria" w:hAnsi="Cambria" w:cs="Cambria"/>
          <w:b w:val="0"/>
          <w:color w:val="auto"/>
          <w:sz w:val="20"/>
          <w:szCs w:val="20"/>
        </w:rPr>
        <w:t>OSG Administrator</w:t>
      </w:r>
      <w:r w:rsidRPr="00F159F1">
        <w:rPr>
          <w:rFonts w:ascii="Cambria" w:eastAsia="Cambria" w:hAnsi="Cambria" w:cs="Cambria"/>
          <w:b w:val="0"/>
          <w:color w:val="auto"/>
          <w:sz w:val="20"/>
          <w:szCs w:val="20"/>
        </w:rPr>
        <w:t xml:space="preserve"> shall work together in good faith to amend this Agreement to comply with the changes.  </w:t>
      </w:r>
    </w:p>
    <w:p w:rsidR="000A240E" w:rsidRPr="00250CF7" w:rsidRDefault="00C77BC1" w:rsidP="00BF0120">
      <w:pPr>
        <w:pStyle w:val="Heading1"/>
        <w:numPr>
          <w:ilvl w:val="1"/>
          <w:numId w:val="20"/>
        </w:numPr>
        <w:spacing w:before="0" w:after="200"/>
        <w:rPr>
          <w:color w:val="auto"/>
        </w:rPr>
      </w:pPr>
      <w:proofErr w:type="gramStart"/>
      <w:r w:rsidRPr="00250CF7">
        <w:rPr>
          <w:rFonts w:ascii="Cambria" w:eastAsia="Cambria" w:hAnsi="Cambria" w:cs="Cambria"/>
          <w:b w:val="0"/>
          <w:bCs w:val="0"/>
          <w:color w:val="auto"/>
          <w:sz w:val="20"/>
          <w:szCs w:val="20"/>
          <w:u w:val="single"/>
        </w:rPr>
        <w:t>Entire Agreement</w:t>
      </w:r>
      <w:r w:rsidRPr="00250CF7">
        <w:rPr>
          <w:rFonts w:ascii="Cambria" w:eastAsia="Cambria" w:hAnsi="Cambria" w:cs="Cambria"/>
          <w:b w:val="0"/>
          <w:bCs w:val="0"/>
          <w:color w:val="auto"/>
          <w:sz w:val="20"/>
          <w:szCs w:val="20"/>
        </w:rPr>
        <w:t>.</w:t>
      </w:r>
      <w:proofErr w:type="gramEnd"/>
      <w:r w:rsidRPr="00250CF7">
        <w:rPr>
          <w:rFonts w:ascii="Cambria" w:eastAsia="Cambria" w:hAnsi="Cambria" w:cs="Cambria"/>
          <w:b w:val="0"/>
          <w:bCs w:val="0"/>
          <w:color w:val="auto"/>
          <w:sz w:val="20"/>
          <w:szCs w:val="20"/>
        </w:rPr>
        <w:t xml:space="preserve">  This Agreement, along with all exhibits and documents attached or referred to herein, constitutes the entire agreement between the parties with respect to the subject matter, superseding all other prior agreements that might exist.  Statements on DigiCert’s website that are not expressly referenced herein are not part of this Agreement, are not representations by DigiCert, and do not create any contractual obligations on DigiCert.  </w:t>
      </w:r>
      <w:r w:rsidRPr="00250CF7">
        <w:rPr>
          <w:rFonts w:ascii="Cambria" w:eastAsia="Cambria" w:hAnsi="Cambria" w:cs="Cambria"/>
          <w:b w:val="0"/>
          <w:color w:val="auto"/>
          <w:sz w:val="20"/>
          <w:szCs w:val="20"/>
        </w:rPr>
        <w:t>H</w:t>
      </w:r>
      <w:r w:rsidRPr="00250CF7">
        <w:rPr>
          <w:rFonts w:ascii="Cambria" w:eastAsia="Cambria" w:hAnsi="Cambria" w:cs="Cambria"/>
          <w:b w:val="0"/>
          <w:bCs w:val="0"/>
          <w:color w:val="auto"/>
          <w:sz w:val="20"/>
          <w:szCs w:val="20"/>
        </w:rPr>
        <w:t>eadings used in the Agreement are for reference and convenience only and are not part of the interpretation of the Agreement.  T</w:t>
      </w:r>
      <w:r w:rsidRPr="00250CF7">
        <w:rPr>
          <w:rFonts w:ascii="Cambria" w:eastAsia="Cambria" w:hAnsi="Cambria" w:cs="Cambria"/>
          <w:b w:val="0"/>
          <w:color w:val="auto"/>
          <w:sz w:val="20"/>
          <w:szCs w:val="20"/>
        </w:rPr>
        <w:t>he parties may execute this Agreement in one or more counterparts, each of which is deemed an original of the Agreement and, when taken together, are deemed on instrument.</w:t>
      </w:r>
      <w:r w:rsidRPr="00250CF7">
        <w:rPr>
          <w:rFonts w:ascii="Cambria" w:hAnsi="Cambria"/>
          <w:b w:val="0"/>
          <w:color w:val="auto"/>
          <w:sz w:val="20"/>
          <w:szCs w:val="20"/>
        </w:rPr>
        <w:t xml:space="preserve"> </w:t>
      </w:r>
    </w:p>
    <w:p w:rsidR="000A240E" w:rsidRPr="00250CF7" w:rsidRDefault="00C77BC1" w:rsidP="00BF0120">
      <w:pPr>
        <w:pStyle w:val="Heading1"/>
        <w:numPr>
          <w:ilvl w:val="1"/>
          <w:numId w:val="20"/>
        </w:numPr>
        <w:spacing w:before="0" w:after="200"/>
        <w:rPr>
          <w:color w:val="auto"/>
        </w:rPr>
      </w:pPr>
      <w:proofErr w:type="gramStart"/>
      <w:r w:rsidRPr="00250CF7">
        <w:rPr>
          <w:rFonts w:ascii="Cambria" w:eastAsia="Cambria" w:hAnsi="Cambria" w:cs="Cambria"/>
          <w:b w:val="0"/>
          <w:color w:val="auto"/>
          <w:sz w:val="20"/>
          <w:szCs w:val="20"/>
          <w:u w:val="single"/>
        </w:rPr>
        <w:t>Amendments</w:t>
      </w:r>
      <w:r w:rsidRPr="00250CF7">
        <w:rPr>
          <w:rFonts w:ascii="Cambria" w:eastAsia="Cambria" w:hAnsi="Cambria" w:cs="Cambria"/>
          <w:b w:val="0"/>
          <w:color w:val="auto"/>
          <w:sz w:val="20"/>
          <w:szCs w:val="20"/>
        </w:rPr>
        <w:t>.</w:t>
      </w:r>
      <w:proofErr w:type="gramEnd"/>
      <w:r w:rsidRPr="00250CF7">
        <w:rPr>
          <w:rFonts w:ascii="Cambria" w:eastAsia="Cambria" w:hAnsi="Cambria" w:cs="Cambria"/>
          <w:b w:val="0"/>
          <w:color w:val="auto"/>
          <w:sz w:val="20"/>
          <w:szCs w:val="20"/>
        </w:rPr>
        <w:t xml:space="preserve">  Except as otherwise allowed herein, neither party may amend this Agreement unless the amendment is in writing and signed by both parties.  DigiCert may</w:t>
      </w:r>
      <w:r w:rsidR="00F159F1">
        <w:rPr>
          <w:rFonts w:ascii="Cambria" w:eastAsia="Cambria" w:hAnsi="Cambria" w:cs="Cambria"/>
          <w:b w:val="0"/>
          <w:color w:val="auto"/>
          <w:sz w:val="20"/>
          <w:szCs w:val="20"/>
        </w:rPr>
        <w:t xml:space="preserve"> unilaterally amend </w:t>
      </w:r>
      <w:r w:rsidRPr="00250CF7">
        <w:rPr>
          <w:rFonts w:ascii="Cambria" w:eastAsia="Cambria" w:hAnsi="Cambria" w:cs="Cambria"/>
          <w:b w:val="0"/>
          <w:color w:val="auto"/>
          <w:sz w:val="20"/>
          <w:szCs w:val="20"/>
        </w:rPr>
        <w:t xml:space="preserve">any of </w:t>
      </w:r>
      <w:r w:rsidR="00536433">
        <w:rPr>
          <w:rFonts w:ascii="Cambria" w:eastAsia="Cambria" w:hAnsi="Cambria" w:cs="Cambria"/>
          <w:b w:val="0"/>
          <w:color w:val="auto"/>
          <w:sz w:val="20"/>
          <w:szCs w:val="20"/>
        </w:rPr>
        <w:t xml:space="preserve">the </w:t>
      </w:r>
      <w:r w:rsidRPr="00250CF7">
        <w:rPr>
          <w:rFonts w:ascii="Cambria" w:eastAsia="Cambria" w:hAnsi="Cambria" w:cs="Cambria"/>
          <w:b w:val="0"/>
          <w:color w:val="auto"/>
          <w:sz w:val="20"/>
          <w:szCs w:val="20"/>
        </w:rPr>
        <w:t xml:space="preserve">Documentation, </w:t>
      </w:r>
      <w:ins w:id="897" w:author="Jeremy" w:date="2012-02-27T10:37:00Z">
        <w:r w:rsidR="00643FC9">
          <w:rPr>
            <w:rFonts w:ascii="Cambria" w:eastAsia="Cambria" w:hAnsi="Cambria" w:cs="Cambria"/>
            <w:b w:val="0"/>
            <w:color w:val="auto"/>
            <w:sz w:val="20"/>
            <w:szCs w:val="20"/>
          </w:rPr>
          <w:t>Registration Authority</w:t>
        </w:r>
      </w:ins>
      <w:ins w:id="898" w:author="Jeremy" w:date="2012-02-21T18:25:00Z">
        <w:r w:rsidR="007A2D24">
          <w:rPr>
            <w:rFonts w:ascii="Cambria" w:eastAsia="Cambria" w:hAnsi="Cambria" w:cs="Cambria"/>
            <w:b w:val="0"/>
            <w:color w:val="auto"/>
            <w:sz w:val="20"/>
            <w:szCs w:val="20"/>
          </w:rPr>
          <w:t xml:space="preserve"> Agreements, </w:t>
        </w:r>
      </w:ins>
      <w:del w:id="899" w:author="Jeremy" w:date="2012-02-03T17:43:00Z">
        <w:r w:rsidR="009505F2" w:rsidDel="00756115">
          <w:rPr>
            <w:rFonts w:ascii="Cambria" w:eastAsia="Cambria" w:hAnsi="Cambria" w:cs="Cambria"/>
            <w:b w:val="0"/>
            <w:color w:val="auto"/>
            <w:sz w:val="20"/>
            <w:szCs w:val="20"/>
          </w:rPr>
          <w:delText>Participant</w:delText>
        </w:r>
      </w:del>
      <w:ins w:id="900" w:author="Jeremy" w:date="2012-02-21T18:25:00Z">
        <w:r w:rsidR="007A2D24">
          <w:rPr>
            <w:rFonts w:ascii="Cambria" w:eastAsia="Cambria" w:hAnsi="Cambria" w:cs="Cambria"/>
            <w:b w:val="0"/>
            <w:color w:val="auto"/>
            <w:sz w:val="20"/>
            <w:szCs w:val="20"/>
          </w:rPr>
          <w:t>Sponsor</w:t>
        </w:r>
      </w:ins>
      <w:r w:rsidRPr="00250CF7">
        <w:rPr>
          <w:rFonts w:ascii="Cambria" w:eastAsia="Cambria" w:hAnsi="Cambria" w:cs="Cambria"/>
          <w:b w:val="0"/>
          <w:color w:val="auto"/>
          <w:sz w:val="20"/>
          <w:szCs w:val="20"/>
        </w:rPr>
        <w:t xml:space="preserve"> Agreements, </w:t>
      </w:r>
      <w:del w:id="901" w:author="Jeremy" w:date="2012-02-03T17:45:00Z">
        <w:r w:rsidRPr="00250CF7" w:rsidDel="00756115">
          <w:rPr>
            <w:rFonts w:ascii="Cambria" w:eastAsia="Cambria" w:hAnsi="Cambria" w:cs="Cambria"/>
            <w:b w:val="0"/>
            <w:color w:val="auto"/>
            <w:sz w:val="20"/>
            <w:szCs w:val="20"/>
          </w:rPr>
          <w:delText>End User</w:delText>
        </w:r>
      </w:del>
      <w:ins w:id="902" w:author="Jeremy" w:date="2012-02-03T17:45:00Z">
        <w:r w:rsidR="00756115">
          <w:rPr>
            <w:rFonts w:ascii="Cambria" w:eastAsia="Cambria" w:hAnsi="Cambria" w:cs="Cambria"/>
            <w:b w:val="0"/>
            <w:color w:val="auto"/>
            <w:sz w:val="20"/>
            <w:szCs w:val="20"/>
          </w:rPr>
          <w:t>Subscriber</w:t>
        </w:r>
      </w:ins>
      <w:r w:rsidRPr="00250CF7">
        <w:rPr>
          <w:rFonts w:ascii="Cambria" w:eastAsia="Cambria" w:hAnsi="Cambria" w:cs="Cambria"/>
          <w:b w:val="0"/>
          <w:color w:val="auto"/>
          <w:sz w:val="20"/>
          <w:szCs w:val="20"/>
        </w:rPr>
        <w:t xml:space="preserve"> Agreements, Privacy Policy, and the conditions under which </w:t>
      </w:r>
      <w:ins w:id="903" w:author="Jeremy" w:date="2012-02-21T18:25:00Z">
        <w:r w:rsidR="007A2D24">
          <w:rPr>
            <w:rFonts w:ascii="Cambria" w:eastAsia="Cambria" w:hAnsi="Cambria" w:cs="Cambria"/>
            <w:b w:val="0"/>
            <w:color w:val="auto"/>
            <w:sz w:val="20"/>
            <w:szCs w:val="20"/>
          </w:rPr>
          <w:t>a Subscriber or Registration Authority</w:t>
        </w:r>
      </w:ins>
      <w:del w:id="904" w:author="Jeremy" w:date="2012-02-21T18:25:00Z">
        <w:r w:rsidRPr="00250CF7" w:rsidDel="007A2D24">
          <w:rPr>
            <w:rFonts w:ascii="Cambria" w:eastAsia="Cambria" w:hAnsi="Cambria" w:cs="Cambria"/>
            <w:b w:val="0"/>
            <w:color w:val="auto"/>
            <w:sz w:val="20"/>
            <w:szCs w:val="20"/>
          </w:rPr>
          <w:delText xml:space="preserve">a </w:delText>
        </w:r>
      </w:del>
      <w:del w:id="905" w:author="Jeremy" w:date="2012-02-03T17:43:00Z">
        <w:r w:rsidR="009505F2" w:rsidDel="00756115">
          <w:rPr>
            <w:rFonts w:ascii="Cambria" w:eastAsia="Cambria" w:hAnsi="Cambria" w:cs="Cambria"/>
            <w:b w:val="0"/>
            <w:color w:val="auto"/>
            <w:sz w:val="20"/>
            <w:szCs w:val="20"/>
          </w:rPr>
          <w:delText>Participant</w:delText>
        </w:r>
      </w:del>
      <w:del w:id="906" w:author="Jeremy" w:date="2012-02-21T18:25:00Z">
        <w:r w:rsidRPr="00250CF7" w:rsidDel="007A2D24">
          <w:rPr>
            <w:rFonts w:ascii="Cambria" w:eastAsia="Cambria" w:hAnsi="Cambria" w:cs="Cambria"/>
            <w:b w:val="0"/>
            <w:color w:val="auto"/>
            <w:sz w:val="20"/>
            <w:szCs w:val="20"/>
          </w:rPr>
          <w:delText xml:space="preserve"> </w:delText>
        </w:r>
        <w:r w:rsidR="00B47011" w:rsidDel="007A2D24">
          <w:rPr>
            <w:rFonts w:ascii="Cambria" w:eastAsia="Cambria" w:hAnsi="Cambria" w:cs="Cambria"/>
            <w:b w:val="0"/>
            <w:color w:val="auto"/>
            <w:sz w:val="20"/>
            <w:szCs w:val="20"/>
          </w:rPr>
          <w:delText xml:space="preserve">or </w:delText>
        </w:r>
      </w:del>
      <w:del w:id="907" w:author="Jeremy" w:date="2012-02-03T17:45:00Z">
        <w:r w:rsidR="00B47011" w:rsidDel="00756115">
          <w:rPr>
            <w:rFonts w:ascii="Cambria" w:eastAsia="Cambria" w:hAnsi="Cambria" w:cs="Cambria"/>
            <w:b w:val="0"/>
            <w:color w:val="auto"/>
            <w:sz w:val="20"/>
            <w:szCs w:val="20"/>
          </w:rPr>
          <w:delText>End User</w:delText>
        </w:r>
      </w:del>
      <w:r w:rsidR="00B47011">
        <w:rPr>
          <w:rFonts w:ascii="Cambria" w:eastAsia="Cambria" w:hAnsi="Cambria" w:cs="Cambria"/>
          <w:b w:val="0"/>
          <w:color w:val="auto"/>
          <w:sz w:val="20"/>
          <w:szCs w:val="20"/>
        </w:rPr>
        <w:t xml:space="preserve"> </w:t>
      </w:r>
      <w:r w:rsidR="00795997">
        <w:rPr>
          <w:rFonts w:ascii="Cambria" w:eastAsia="Cambria" w:hAnsi="Cambria" w:cs="Cambria"/>
          <w:b w:val="0"/>
          <w:color w:val="auto"/>
          <w:sz w:val="20"/>
          <w:szCs w:val="20"/>
        </w:rPr>
        <w:t>may receive and use Certificates</w:t>
      </w:r>
      <w:r w:rsidRPr="00250CF7">
        <w:rPr>
          <w:rFonts w:ascii="Cambria" w:eastAsia="Cambria" w:hAnsi="Cambria" w:cs="Cambria"/>
          <w:b w:val="0"/>
          <w:color w:val="auto"/>
          <w:sz w:val="20"/>
          <w:szCs w:val="20"/>
        </w:rPr>
        <w:t xml:space="preserve">.  </w:t>
      </w:r>
    </w:p>
    <w:p w:rsidR="0057368E" w:rsidRPr="0057368E" w:rsidRDefault="00C77BC1" w:rsidP="00BF0120">
      <w:pPr>
        <w:pStyle w:val="Heading1"/>
        <w:numPr>
          <w:ilvl w:val="1"/>
          <w:numId w:val="20"/>
        </w:numPr>
        <w:spacing w:before="0" w:after="200"/>
        <w:rPr>
          <w:color w:val="auto"/>
        </w:rPr>
      </w:pPr>
      <w:proofErr w:type="gramStart"/>
      <w:r w:rsidRPr="0057368E">
        <w:rPr>
          <w:rFonts w:ascii="Cambria" w:eastAsia="Cambria" w:hAnsi="Cambria" w:cs="Cambria"/>
          <w:b w:val="0"/>
          <w:color w:val="auto"/>
          <w:sz w:val="20"/>
          <w:szCs w:val="20"/>
          <w:u w:val="single"/>
        </w:rPr>
        <w:t>Waivers</w:t>
      </w:r>
      <w:r w:rsidRPr="0057368E">
        <w:rPr>
          <w:rFonts w:ascii="Cambria" w:eastAsia="Cambria" w:hAnsi="Cambria" w:cs="Cambria"/>
          <w:b w:val="0"/>
          <w:color w:val="auto"/>
          <w:sz w:val="20"/>
          <w:szCs w:val="20"/>
        </w:rPr>
        <w:t>.</w:t>
      </w:r>
      <w:proofErr w:type="gramEnd"/>
      <w:r w:rsidRPr="0057368E">
        <w:rPr>
          <w:rFonts w:ascii="Cambria" w:eastAsia="Cambria" w:hAnsi="Cambria" w:cs="Cambria"/>
          <w:b w:val="0"/>
          <w:color w:val="auto"/>
          <w:sz w:val="20"/>
          <w:szCs w:val="20"/>
        </w:rPr>
        <w:t xml:space="preserve">  A party’s failure or delay in enforcing a provision of this Agreement does not waive (</w:t>
      </w:r>
      <w:proofErr w:type="spellStart"/>
      <w:r w:rsidRPr="0057368E">
        <w:rPr>
          <w:rFonts w:ascii="Cambria" w:eastAsia="Cambria" w:hAnsi="Cambria" w:cs="Cambria"/>
          <w:b w:val="0"/>
          <w:color w:val="auto"/>
          <w:sz w:val="20"/>
          <w:szCs w:val="20"/>
        </w:rPr>
        <w:t>i</w:t>
      </w:r>
      <w:proofErr w:type="spellEnd"/>
      <w:r w:rsidRPr="0057368E">
        <w:rPr>
          <w:rFonts w:ascii="Cambria" w:eastAsia="Cambria" w:hAnsi="Cambria" w:cs="Cambria"/>
          <w:b w:val="0"/>
          <w:color w:val="auto"/>
          <w:sz w:val="20"/>
          <w:szCs w:val="20"/>
        </w:rPr>
        <w:t>) the party’s right to enforce the same provision later or (ii) the party’s right to enforce any other provision of the Agreement.  A waiver is only effective if in writing and signed by the party benefiting from the waived provision.</w:t>
      </w:r>
      <w:r w:rsidRPr="0057368E">
        <w:rPr>
          <w:rFonts w:ascii="Cambria" w:hAnsi="Cambria"/>
          <w:b w:val="0"/>
          <w:color w:val="auto"/>
          <w:sz w:val="20"/>
          <w:szCs w:val="20"/>
        </w:rPr>
        <w:t xml:space="preserve"> </w:t>
      </w:r>
    </w:p>
    <w:p w:rsidR="002C2511" w:rsidRDefault="009B6B99" w:rsidP="00BF0120">
      <w:pPr>
        <w:pStyle w:val="Heading1"/>
        <w:numPr>
          <w:ilvl w:val="1"/>
          <w:numId w:val="20"/>
        </w:numPr>
        <w:spacing w:before="0" w:after="200"/>
        <w:rPr>
          <w:rFonts w:ascii="Cambria" w:hAnsi="Cambria"/>
          <w:b w:val="0"/>
          <w:color w:val="auto"/>
          <w:sz w:val="20"/>
          <w:szCs w:val="20"/>
        </w:rPr>
      </w:pPr>
      <w:proofErr w:type="gramStart"/>
      <w:r w:rsidRPr="009B6B99">
        <w:rPr>
          <w:rFonts w:ascii="Cambria" w:hAnsi="Cambria"/>
          <w:b w:val="0"/>
          <w:color w:val="auto"/>
          <w:sz w:val="20"/>
          <w:szCs w:val="20"/>
          <w:u w:val="single"/>
        </w:rPr>
        <w:t>Non-exclusive</w:t>
      </w:r>
      <w:r w:rsidRPr="009B6B99">
        <w:rPr>
          <w:rFonts w:ascii="Cambria" w:hAnsi="Cambria"/>
          <w:b w:val="0"/>
          <w:color w:val="auto"/>
          <w:sz w:val="20"/>
          <w:szCs w:val="20"/>
        </w:rPr>
        <w:t>.</w:t>
      </w:r>
      <w:proofErr w:type="gramEnd"/>
      <w:r w:rsidRPr="009B6B99">
        <w:rPr>
          <w:rFonts w:ascii="Cambria" w:hAnsi="Cambria"/>
          <w:b w:val="0"/>
          <w:color w:val="auto"/>
          <w:sz w:val="20"/>
          <w:szCs w:val="20"/>
        </w:rPr>
        <w:t xml:space="preserve">  DigiCert may appoint other resellers, Registration Authorities, </w:t>
      </w:r>
      <w:del w:id="908" w:author="Jeremy" w:date="2012-02-03T17:44:00Z">
        <w:r w:rsidR="00B47011" w:rsidDel="00756115">
          <w:rPr>
            <w:rFonts w:ascii="Cambria" w:hAnsi="Cambria"/>
            <w:b w:val="0"/>
            <w:color w:val="auto"/>
            <w:sz w:val="20"/>
            <w:szCs w:val="20"/>
          </w:rPr>
          <w:delText>T</w:delText>
        </w:r>
        <w:r w:rsidRPr="009B6B99" w:rsidDel="00756115">
          <w:rPr>
            <w:rFonts w:ascii="Cambria" w:hAnsi="Cambria"/>
            <w:b w:val="0"/>
            <w:color w:val="auto"/>
            <w:sz w:val="20"/>
            <w:szCs w:val="20"/>
          </w:rPr>
          <w:delText xml:space="preserve">rusted </w:delText>
        </w:r>
        <w:r w:rsidR="00B47011" w:rsidDel="00756115">
          <w:rPr>
            <w:rFonts w:ascii="Cambria" w:hAnsi="Cambria"/>
            <w:b w:val="0"/>
            <w:color w:val="auto"/>
            <w:sz w:val="20"/>
            <w:szCs w:val="20"/>
          </w:rPr>
          <w:delText>A</w:delText>
        </w:r>
        <w:r w:rsidRPr="009B6B99" w:rsidDel="00756115">
          <w:rPr>
            <w:rFonts w:ascii="Cambria" w:hAnsi="Cambria"/>
            <w:b w:val="0"/>
            <w:color w:val="auto"/>
            <w:sz w:val="20"/>
            <w:szCs w:val="20"/>
          </w:rPr>
          <w:delText>gents</w:delText>
        </w:r>
      </w:del>
      <w:ins w:id="909" w:author="Jeremy" w:date="2012-02-03T17:44:00Z">
        <w:r w:rsidR="00756115">
          <w:rPr>
            <w:rFonts w:ascii="Cambria" w:hAnsi="Cambria"/>
            <w:b w:val="0"/>
            <w:color w:val="auto"/>
            <w:sz w:val="20"/>
            <w:szCs w:val="20"/>
          </w:rPr>
          <w:t>agents</w:t>
        </w:r>
      </w:ins>
      <w:r w:rsidRPr="009B6B99">
        <w:rPr>
          <w:rFonts w:ascii="Cambria" w:hAnsi="Cambria"/>
          <w:b w:val="0"/>
          <w:color w:val="auto"/>
          <w:sz w:val="20"/>
          <w:szCs w:val="20"/>
        </w:rPr>
        <w:t>,</w:t>
      </w:r>
      <w:ins w:id="910" w:author="Jeremy" w:date="2012-02-15T23:52:00Z">
        <w:r w:rsidR="00E12434">
          <w:rPr>
            <w:rFonts w:ascii="Cambria" w:hAnsi="Cambria"/>
            <w:b w:val="0"/>
            <w:color w:val="auto"/>
            <w:sz w:val="20"/>
            <w:szCs w:val="20"/>
          </w:rPr>
          <w:t xml:space="preserve"> Trusted Agents,</w:t>
        </w:r>
      </w:ins>
      <w:r w:rsidRPr="009B6B99">
        <w:rPr>
          <w:rFonts w:ascii="Cambria" w:hAnsi="Cambria"/>
          <w:b w:val="0"/>
          <w:color w:val="auto"/>
          <w:sz w:val="20"/>
          <w:szCs w:val="20"/>
        </w:rPr>
        <w:t xml:space="preserve"> and distributors, each of which could have different contractual benefits and obligations.  DigiCert may market and sell </w:t>
      </w:r>
      <w:r w:rsidR="00795997">
        <w:rPr>
          <w:rFonts w:ascii="Cambria" w:hAnsi="Cambria"/>
          <w:b w:val="0"/>
          <w:color w:val="auto"/>
          <w:sz w:val="20"/>
          <w:szCs w:val="20"/>
        </w:rPr>
        <w:t xml:space="preserve">Certificates </w:t>
      </w:r>
      <w:r w:rsidRPr="009B6B99">
        <w:rPr>
          <w:rFonts w:ascii="Cambria" w:hAnsi="Cambria"/>
          <w:b w:val="0"/>
          <w:color w:val="auto"/>
          <w:sz w:val="20"/>
          <w:szCs w:val="20"/>
        </w:rPr>
        <w:t xml:space="preserve">directly to both third party distributors and </w:t>
      </w:r>
      <w:del w:id="911" w:author="Jeremy" w:date="2012-02-03T17:43:00Z">
        <w:r w:rsidR="009505F2" w:rsidDel="00756115">
          <w:rPr>
            <w:rFonts w:ascii="Cambria" w:hAnsi="Cambria"/>
            <w:b w:val="0"/>
            <w:color w:val="auto"/>
            <w:sz w:val="20"/>
            <w:szCs w:val="20"/>
          </w:rPr>
          <w:delText>Participant</w:delText>
        </w:r>
      </w:del>
      <w:ins w:id="912" w:author="Jeremy" w:date="2012-02-15T23:52:00Z">
        <w:r w:rsidR="00E12434">
          <w:rPr>
            <w:rFonts w:ascii="Cambria" w:hAnsi="Cambria"/>
            <w:b w:val="0"/>
            <w:color w:val="auto"/>
            <w:sz w:val="20"/>
            <w:szCs w:val="20"/>
          </w:rPr>
          <w:t xml:space="preserve">OSG members </w:t>
        </w:r>
      </w:ins>
      <w:del w:id="913" w:author="Jeremy" w:date="2012-02-15T23:52:00Z">
        <w:r w:rsidRPr="009B6B99" w:rsidDel="00E12434">
          <w:rPr>
            <w:rFonts w:ascii="Cambria" w:hAnsi="Cambria"/>
            <w:b w:val="0"/>
            <w:color w:val="auto"/>
            <w:sz w:val="20"/>
            <w:szCs w:val="20"/>
          </w:rPr>
          <w:delText xml:space="preserve">s </w:delText>
        </w:r>
      </w:del>
      <w:r w:rsidRPr="009B6B99">
        <w:rPr>
          <w:rFonts w:ascii="Cambria" w:hAnsi="Cambria"/>
          <w:b w:val="0"/>
          <w:color w:val="auto"/>
          <w:sz w:val="20"/>
          <w:szCs w:val="20"/>
        </w:rPr>
        <w:t xml:space="preserve">without incurring any obligation for commission or compensation to </w:t>
      </w:r>
      <w:r w:rsidR="00731850">
        <w:rPr>
          <w:rFonts w:ascii="Cambria" w:hAnsi="Cambria"/>
          <w:b w:val="0"/>
          <w:color w:val="auto"/>
          <w:sz w:val="20"/>
          <w:szCs w:val="20"/>
        </w:rPr>
        <w:t>OSG Administrator</w:t>
      </w:r>
      <w:r w:rsidRPr="009B6B99">
        <w:rPr>
          <w:rFonts w:ascii="Cambria" w:hAnsi="Cambria"/>
          <w:b w:val="0"/>
          <w:color w:val="auto"/>
          <w:sz w:val="20"/>
          <w:szCs w:val="20"/>
        </w:rPr>
        <w:t xml:space="preserve">.  For the duration of this Agreement, </w:t>
      </w:r>
      <w:del w:id="914" w:author="Jeremy" w:date="2012-02-27T10:37:00Z">
        <w:r w:rsidR="00731850" w:rsidDel="00643FC9">
          <w:rPr>
            <w:rFonts w:ascii="Cambria" w:hAnsi="Cambria"/>
            <w:b w:val="0"/>
            <w:color w:val="auto"/>
            <w:sz w:val="20"/>
            <w:szCs w:val="20"/>
          </w:rPr>
          <w:delText>OSG Administrator</w:delText>
        </w:r>
        <w:r w:rsidRPr="009B6B99" w:rsidDel="00643FC9">
          <w:rPr>
            <w:rFonts w:ascii="Cambria" w:hAnsi="Cambria"/>
            <w:b w:val="0"/>
            <w:color w:val="auto"/>
            <w:sz w:val="20"/>
            <w:szCs w:val="20"/>
          </w:rPr>
          <w:delText xml:space="preserve"> </w:delText>
        </w:r>
      </w:del>
      <w:ins w:id="915" w:author="Jeremy" w:date="2012-02-27T10:37:00Z">
        <w:r w:rsidR="00643FC9">
          <w:rPr>
            <w:rFonts w:ascii="Cambria" w:hAnsi="Cambria"/>
            <w:b w:val="0"/>
            <w:color w:val="auto"/>
            <w:sz w:val="20"/>
            <w:szCs w:val="20"/>
          </w:rPr>
          <w:t xml:space="preserve">Registration Authorities </w:t>
        </w:r>
      </w:ins>
      <w:r w:rsidRPr="009B6B99">
        <w:rPr>
          <w:rFonts w:ascii="Cambria" w:hAnsi="Cambria"/>
          <w:b w:val="0"/>
          <w:color w:val="auto"/>
          <w:sz w:val="20"/>
          <w:szCs w:val="20"/>
        </w:rPr>
        <w:t>shall not resell, distribute, offer, or promote the products or services of a competitor of DigiCert</w:t>
      </w:r>
      <w:r w:rsidR="002C2511">
        <w:rPr>
          <w:rFonts w:ascii="Cambria" w:hAnsi="Cambria"/>
          <w:b w:val="0"/>
          <w:color w:val="auto"/>
          <w:sz w:val="20"/>
          <w:szCs w:val="20"/>
        </w:rPr>
        <w:t>.</w:t>
      </w:r>
    </w:p>
    <w:p w:rsidR="000A240E" w:rsidRPr="00250CF7" w:rsidRDefault="00C77BC1" w:rsidP="00BF0120">
      <w:pPr>
        <w:pStyle w:val="Heading1"/>
        <w:numPr>
          <w:ilvl w:val="1"/>
          <w:numId w:val="20"/>
        </w:numPr>
        <w:spacing w:before="0" w:after="200"/>
        <w:rPr>
          <w:color w:val="auto"/>
        </w:rPr>
      </w:pPr>
      <w:proofErr w:type="gramStart"/>
      <w:r w:rsidRPr="00250CF7">
        <w:rPr>
          <w:rFonts w:ascii="Cambria" w:eastAsia="Cambria" w:hAnsi="Cambria" w:cs="Cambria"/>
          <w:b w:val="0"/>
          <w:bCs w:val="0"/>
          <w:color w:val="auto"/>
          <w:sz w:val="20"/>
          <w:szCs w:val="20"/>
          <w:u w:val="single"/>
        </w:rPr>
        <w:t>Governing Law</w:t>
      </w:r>
      <w:r w:rsidRPr="00250CF7">
        <w:rPr>
          <w:rFonts w:ascii="Cambria" w:eastAsia="Cambria" w:hAnsi="Cambria" w:cs="Cambria"/>
          <w:b w:val="0"/>
          <w:bCs w:val="0"/>
          <w:color w:val="auto"/>
          <w:sz w:val="20"/>
          <w:szCs w:val="20"/>
        </w:rPr>
        <w:t>.</w:t>
      </w:r>
      <w:proofErr w:type="gramEnd"/>
      <w:r w:rsidRPr="00250CF7">
        <w:rPr>
          <w:rFonts w:ascii="Cambria" w:eastAsia="Cambria" w:hAnsi="Cambria" w:cs="Cambria"/>
          <w:b w:val="0"/>
          <w:bCs w:val="0"/>
          <w:color w:val="auto"/>
          <w:sz w:val="20"/>
          <w:szCs w:val="20"/>
        </w:rPr>
        <w:t xml:space="preserve">  The laws of the state of </w:t>
      </w:r>
      <w:r w:rsidR="00047E04">
        <w:rPr>
          <w:rFonts w:ascii="Cambria" w:eastAsia="Cambria" w:hAnsi="Cambria" w:cs="Cambria"/>
          <w:b w:val="0"/>
          <w:bCs w:val="0"/>
          <w:color w:val="auto"/>
          <w:sz w:val="20"/>
          <w:szCs w:val="20"/>
        </w:rPr>
        <w:t>Indiana</w:t>
      </w:r>
      <w:r w:rsidRPr="00250CF7">
        <w:rPr>
          <w:rFonts w:ascii="Cambria" w:eastAsia="Cambria" w:hAnsi="Cambria" w:cs="Cambria"/>
          <w:b w:val="0"/>
          <w:bCs w:val="0"/>
          <w:color w:val="auto"/>
          <w:sz w:val="20"/>
          <w:szCs w:val="20"/>
        </w:rPr>
        <w:t xml:space="preserve"> govern the interpretation, construction, and enforcement of this Agreement and all proceedings arising out of it, including tort claims, without regards to any conflict of laws principals.  The courts in the state of </w:t>
      </w:r>
      <w:r w:rsidR="00047E04">
        <w:rPr>
          <w:rFonts w:ascii="Cambria" w:eastAsia="Cambria" w:hAnsi="Cambria" w:cs="Cambria"/>
          <w:b w:val="0"/>
          <w:bCs w:val="0"/>
          <w:color w:val="auto"/>
          <w:sz w:val="20"/>
          <w:szCs w:val="20"/>
        </w:rPr>
        <w:t>Indiana</w:t>
      </w:r>
      <w:r w:rsidRPr="00250CF7">
        <w:rPr>
          <w:rFonts w:ascii="Cambria" w:eastAsia="Cambria" w:hAnsi="Cambria" w:cs="Cambria"/>
          <w:b w:val="0"/>
          <w:bCs w:val="0"/>
          <w:color w:val="auto"/>
          <w:sz w:val="20"/>
          <w:szCs w:val="20"/>
        </w:rPr>
        <w:t xml:space="preserve"> are the exclusive venue and jurisdiction for all proceedings and legal actions arising from this Agreement.</w:t>
      </w:r>
      <w:r w:rsidRPr="00250CF7">
        <w:rPr>
          <w:rFonts w:ascii="Cambria" w:hAnsi="Cambria"/>
          <w:b w:val="0"/>
          <w:color w:val="auto"/>
          <w:sz w:val="20"/>
          <w:szCs w:val="20"/>
        </w:rPr>
        <w:t xml:space="preserve"> </w:t>
      </w:r>
    </w:p>
    <w:p w:rsidR="000A240E" w:rsidRPr="00250CF7" w:rsidRDefault="00C77BC1" w:rsidP="00BF0120">
      <w:pPr>
        <w:pStyle w:val="Heading1"/>
        <w:numPr>
          <w:ilvl w:val="1"/>
          <w:numId w:val="20"/>
        </w:numPr>
        <w:spacing w:before="0" w:after="200"/>
        <w:rPr>
          <w:color w:val="auto"/>
        </w:rPr>
      </w:pPr>
      <w:proofErr w:type="gramStart"/>
      <w:r w:rsidRPr="00250CF7">
        <w:rPr>
          <w:rFonts w:ascii="Cambria" w:eastAsia="Cambria" w:hAnsi="Cambria" w:cs="Cambria"/>
          <w:b w:val="0"/>
          <w:color w:val="auto"/>
          <w:sz w:val="20"/>
          <w:szCs w:val="20"/>
          <w:u w:val="single"/>
        </w:rPr>
        <w:t>Invalidity and Severability</w:t>
      </w:r>
      <w:r w:rsidRPr="00250CF7">
        <w:rPr>
          <w:rFonts w:ascii="Cambria" w:eastAsia="Cambria" w:hAnsi="Cambria" w:cs="Cambria"/>
          <w:b w:val="0"/>
          <w:color w:val="auto"/>
          <w:sz w:val="20"/>
          <w:szCs w:val="20"/>
        </w:rPr>
        <w:t>.</w:t>
      </w:r>
      <w:proofErr w:type="gramEnd"/>
      <w:r w:rsidRPr="00250CF7">
        <w:rPr>
          <w:rFonts w:ascii="Cambria" w:eastAsia="Cambria" w:hAnsi="Cambria" w:cs="Cambria"/>
          <w:b w:val="0"/>
          <w:color w:val="auto"/>
          <w:sz w:val="20"/>
          <w:szCs w:val="20"/>
        </w:rPr>
        <w:t xml:space="preserve">  The invalidity or unenforceability of a provision in this Agreement, as determined by a court or administrative body of competent jurisdiction, does not affect the validity and enforceability of the other provisions of this Agreement.  The parties shall substitute any invalid or unenforceable provision with a valid or enforceable provision that achieves the economic, legal, and commercial objectives of the invalid or unenforceable provision.</w:t>
      </w:r>
      <w:r w:rsidRPr="00250CF7">
        <w:rPr>
          <w:rFonts w:ascii="Cambria" w:hAnsi="Cambria"/>
          <w:b w:val="0"/>
          <w:color w:val="auto"/>
          <w:sz w:val="20"/>
          <w:szCs w:val="20"/>
        </w:rPr>
        <w:t xml:space="preserve"> </w:t>
      </w:r>
    </w:p>
    <w:p w:rsidR="000A240E" w:rsidRPr="00250CF7" w:rsidRDefault="00C77BC1" w:rsidP="00BF0120">
      <w:pPr>
        <w:pStyle w:val="Heading1"/>
        <w:numPr>
          <w:ilvl w:val="1"/>
          <w:numId w:val="20"/>
        </w:numPr>
        <w:spacing w:before="0" w:after="200"/>
        <w:rPr>
          <w:color w:val="auto"/>
        </w:rPr>
      </w:pPr>
      <w:proofErr w:type="gramStart"/>
      <w:r w:rsidRPr="00250CF7">
        <w:rPr>
          <w:rFonts w:ascii="Cambria" w:eastAsia="Cambria" w:hAnsi="Cambria" w:cs="Cambria"/>
          <w:b w:val="0"/>
          <w:bCs w:val="0"/>
          <w:color w:val="auto"/>
          <w:sz w:val="20"/>
          <w:szCs w:val="20"/>
          <w:u w:val="single"/>
        </w:rPr>
        <w:lastRenderedPageBreak/>
        <w:t>Notice</w:t>
      </w:r>
      <w:r w:rsidRPr="00250CF7">
        <w:rPr>
          <w:rFonts w:ascii="Cambria" w:eastAsia="Cambria" w:hAnsi="Cambria" w:cs="Cambria"/>
          <w:b w:val="0"/>
          <w:bCs w:val="0"/>
          <w:color w:val="auto"/>
          <w:sz w:val="20"/>
          <w:szCs w:val="20"/>
        </w:rPr>
        <w:t>.</w:t>
      </w:r>
      <w:proofErr w:type="gramEnd"/>
      <w:r w:rsidRPr="00250CF7">
        <w:rPr>
          <w:rFonts w:ascii="Cambria" w:eastAsia="Cambria" w:hAnsi="Cambria" w:cs="Cambria"/>
          <w:b w:val="0"/>
          <w:bCs w:val="0"/>
          <w:color w:val="auto"/>
          <w:sz w:val="20"/>
          <w:szCs w:val="20"/>
        </w:rPr>
        <w:t xml:space="preserve">  The parties shall send all notices by personal delivery, registered mail, express mail, overnight mail, or facsimil</w:t>
      </w:r>
      <w:r w:rsidRPr="00250CF7">
        <w:rPr>
          <w:rFonts w:ascii="Cambria" w:eastAsia="Cambria" w:hAnsi="Cambria" w:cs="Cambria"/>
          <w:b w:val="0"/>
          <w:color w:val="auto"/>
          <w:sz w:val="20"/>
          <w:szCs w:val="20"/>
        </w:rPr>
        <w:t>e, addressed as follows:</w:t>
      </w:r>
      <w:r w:rsidRPr="00250CF7">
        <w:rPr>
          <w:rFonts w:ascii="Cambria" w:hAnsi="Cambria"/>
          <w:b w:val="0"/>
          <w:color w:val="auto"/>
          <w:sz w:val="20"/>
          <w:szCs w:val="20"/>
        </w:rPr>
        <w:t xml:space="preserve"> </w:t>
      </w:r>
    </w:p>
    <w:tbl>
      <w:tblPr>
        <w:tblW w:w="6930" w:type="dxa"/>
        <w:tblInd w:w="1180" w:type="dxa"/>
        <w:tblLayout w:type="fixed"/>
        <w:tblCellMar>
          <w:left w:w="10" w:type="dxa"/>
          <w:right w:w="10" w:type="dxa"/>
        </w:tblCellMar>
        <w:tblLook w:val="0000"/>
      </w:tblPr>
      <w:tblGrid>
        <w:gridCol w:w="3510"/>
        <w:gridCol w:w="3420"/>
      </w:tblGrid>
      <w:tr w:rsidR="000A240E" w:rsidRPr="00250CF7" w:rsidTr="00536398">
        <w:trPr>
          <w:trHeight w:val="1338"/>
        </w:trPr>
        <w:tc>
          <w:tcPr>
            <w:tcW w:w="35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A240E" w:rsidRPr="00250CF7" w:rsidRDefault="00C77BC1" w:rsidP="00BF0120">
            <w:pPr>
              <w:pStyle w:val="Standard"/>
              <w:spacing w:after="200"/>
            </w:pPr>
            <w:r w:rsidRPr="00250CF7">
              <w:rPr>
                <w:rFonts w:ascii="Cambria" w:eastAsia="Cambria" w:hAnsi="Cambria" w:cs="Cambria"/>
                <w:sz w:val="20"/>
                <w:szCs w:val="20"/>
              </w:rPr>
              <w:t>If to DigiCert:</w:t>
            </w:r>
            <w:r w:rsidRPr="00250CF7">
              <w:rPr>
                <w:rFonts w:ascii="Cambria" w:eastAsia="Cambria" w:hAnsi="Cambria" w:cs="Cambria"/>
                <w:sz w:val="20"/>
                <w:szCs w:val="20"/>
              </w:rPr>
              <w:br/>
              <w:t xml:space="preserve">   DigiCert, Inc. </w:t>
            </w:r>
            <w:r w:rsidRPr="00250CF7">
              <w:rPr>
                <w:rFonts w:ascii="Cambria" w:eastAsia="Cambria" w:hAnsi="Cambria" w:cs="Cambria"/>
                <w:sz w:val="20"/>
                <w:szCs w:val="20"/>
              </w:rPr>
              <w:br/>
              <w:t xml:space="preserve">   355 South 520 West</w:t>
            </w:r>
            <w:r w:rsidRPr="00250CF7">
              <w:rPr>
                <w:rFonts w:ascii="Cambria" w:eastAsia="Cambria" w:hAnsi="Cambria" w:cs="Cambria"/>
                <w:sz w:val="20"/>
                <w:szCs w:val="20"/>
              </w:rPr>
              <w:br/>
              <w:t xml:space="preserve">   Canopy Building II, Suite 200</w:t>
            </w:r>
            <w:r w:rsidRPr="00250CF7">
              <w:rPr>
                <w:rFonts w:ascii="Cambria" w:eastAsia="Cambria" w:hAnsi="Cambria" w:cs="Cambria"/>
                <w:sz w:val="20"/>
                <w:szCs w:val="20"/>
              </w:rPr>
              <w:br/>
              <w:t xml:space="preserve">   </w:t>
            </w:r>
            <w:proofErr w:type="spellStart"/>
            <w:r w:rsidRPr="00250CF7">
              <w:rPr>
                <w:rFonts w:ascii="Cambria" w:eastAsia="Cambria" w:hAnsi="Cambria" w:cs="Cambria"/>
                <w:sz w:val="20"/>
                <w:szCs w:val="20"/>
              </w:rPr>
              <w:t>Lindon</w:t>
            </w:r>
            <w:proofErr w:type="spellEnd"/>
            <w:r w:rsidRPr="00250CF7">
              <w:rPr>
                <w:rFonts w:ascii="Cambria" w:eastAsia="Cambria" w:hAnsi="Cambria" w:cs="Cambria"/>
                <w:sz w:val="20"/>
                <w:szCs w:val="20"/>
              </w:rPr>
              <w:t>, UT 84042</w:t>
            </w:r>
          </w:p>
        </w:tc>
        <w:tc>
          <w:tcPr>
            <w:tcW w:w="34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A240E" w:rsidRPr="00250CF7" w:rsidRDefault="00C77BC1" w:rsidP="00BF0120">
            <w:pPr>
              <w:pStyle w:val="Standard"/>
              <w:spacing w:after="200"/>
            </w:pPr>
            <w:r w:rsidRPr="00250CF7">
              <w:rPr>
                <w:rFonts w:ascii="Cambria" w:eastAsia="Cambria" w:hAnsi="Cambria" w:cs="Cambria"/>
                <w:sz w:val="20"/>
                <w:szCs w:val="20"/>
              </w:rPr>
              <w:t xml:space="preserve">If to </w:t>
            </w:r>
            <w:r w:rsidR="00731850">
              <w:rPr>
                <w:rFonts w:ascii="Cambria" w:eastAsia="Cambria" w:hAnsi="Cambria" w:cs="Cambria"/>
                <w:sz w:val="20"/>
                <w:szCs w:val="20"/>
              </w:rPr>
              <w:t>OSG Administrator</w:t>
            </w:r>
            <w:r w:rsidRPr="00250CF7">
              <w:rPr>
                <w:rFonts w:ascii="Cambria" w:eastAsia="Cambria" w:hAnsi="Cambria" w:cs="Cambria"/>
                <w:sz w:val="20"/>
                <w:szCs w:val="20"/>
              </w:rPr>
              <w:t>:</w:t>
            </w:r>
            <w:r w:rsidRPr="00250CF7">
              <w:rPr>
                <w:rFonts w:ascii="Cambria" w:eastAsia="Cambria" w:hAnsi="Cambria" w:cs="Cambria"/>
                <w:sz w:val="20"/>
                <w:szCs w:val="20"/>
              </w:rPr>
              <w:br/>
            </w:r>
          </w:p>
        </w:tc>
      </w:tr>
    </w:tbl>
    <w:p w:rsidR="000A240E" w:rsidRPr="00250CF7" w:rsidRDefault="00C77BC1" w:rsidP="00BF0120">
      <w:pPr>
        <w:pStyle w:val="Standard"/>
        <w:spacing w:after="200"/>
        <w:ind w:left="1080"/>
      </w:pPr>
      <w:r w:rsidRPr="00250CF7">
        <w:rPr>
          <w:rFonts w:ascii="Cambria" w:eastAsia="Cambria" w:hAnsi="Cambria" w:cs="Cambria"/>
          <w:sz w:val="20"/>
          <w:szCs w:val="20"/>
        </w:rPr>
        <w:br/>
        <w:t>Notice by registered mail is effective five days after mailing.  Notice by overnight mail or express mail is effective two days after deposit.  Notice by personal delivery is effective on the date of delivery.  Notice by facsimile is effective the day after transmission.</w:t>
      </w:r>
    </w:p>
    <w:p w:rsidR="000A240E" w:rsidRPr="00250CF7" w:rsidRDefault="00C77BC1" w:rsidP="00BF0120">
      <w:pPr>
        <w:pStyle w:val="Heading1"/>
        <w:numPr>
          <w:ilvl w:val="1"/>
          <w:numId w:val="20"/>
        </w:numPr>
        <w:spacing w:before="0" w:after="200"/>
        <w:rPr>
          <w:color w:val="auto"/>
        </w:rPr>
      </w:pPr>
      <w:proofErr w:type="gramStart"/>
      <w:r w:rsidRPr="00250CF7">
        <w:rPr>
          <w:rFonts w:ascii="Cambria" w:eastAsia="Cambria" w:hAnsi="Cambria" w:cs="Cambria"/>
          <w:b w:val="0"/>
          <w:bCs w:val="0"/>
          <w:color w:val="auto"/>
          <w:sz w:val="20"/>
          <w:szCs w:val="20"/>
          <w:u w:val="single"/>
        </w:rPr>
        <w:t>Assignment</w:t>
      </w:r>
      <w:r w:rsidRPr="00250CF7">
        <w:rPr>
          <w:rFonts w:ascii="Cambria" w:eastAsia="Cambria" w:hAnsi="Cambria" w:cs="Cambria"/>
          <w:b w:val="0"/>
          <w:bCs w:val="0"/>
          <w:color w:val="auto"/>
          <w:sz w:val="20"/>
          <w:szCs w:val="20"/>
        </w:rPr>
        <w:t>.</w:t>
      </w:r>
      <w:proofErr w:type="gramEnd"/>
      <w:r w:rsidRPr="00250CF7">
        <w:rPr>
          <w:rFonts w:ascii="Cambria" w:eastAsia="Cambria" w:hAnsi="Cambria" w:cs="Cambria"/>
          <w:b w:val="0"/>
          <w:bCs w:val="0"/>
          <w:color w:val="auto"/>
          <w:sz w:val="20"/>
          <w:szCs w:val="20"/>
        </w:rPr>
        <w:t xml:space="preserve">  </w:t>
      </w:r>
      <w:r w:rsidRPr="00250CF7">
        <w:rPr>
          <w:rFonts w:ascii="Cambria" w:hAnsi="Cambria" w:cs="Calibri"/>
          <w:b w:val="0"/>
          <w:color w:val="auto"/>
          <w:sz w:val="20"/>
          <w:szCs w:val="20"/>
        </w:rPr>
        <w:t xml:space="preserve">A party may not assign any right or obligation under this Agreement without first obtaining the written consent of all other parties.  </w:t>
      </w:r>
    </w:p>
    <w:p w:rsidR="000A240E" w:rsidRPr="00250CF7" w:rsidRDefault="00C77BC1" w:rsidP="00BF0120">
      <w:pPr>
        <w:pStyle w:val="Heading1"/>
        <w:numPr>
          <w:ilvl w:val="1"/>
          <w:numId w:val="20"/>
        </w:numPr>
        <w:spacing w:before="0" w:after="200"/>
        <w:rPr>
          <w:color w:val="auto"/>
        </w:rPr>
      </w:pPr>
      <w:proofErr w:type="gramStart"/>
      <w:r w:rsidRPr="00250CF7">
        <w:rPr>
          <w:rFonts w:ascii="Cambria" w:eastAsia="Cambria" w:hAnsi="Cambria" w:cs="Cambria"/>
          <w:b w:val="0"/>
          <w:color w:val="auto"/>
          <w:sz w:val="20"/>
          <w:szCs w:val="20"/>
          <w:u w:val="single"/>
        </w:rPr>
        <w:t>Rights of Third Parties</w:t>
      </w:r>
      <w:r w:rsidRPr="00250CF7">
        <w:rPr>
          <w:rFonts w:ascii="Cambria" w:eastAsia="Cambria" w:hAnsi="Cambria" w:cs="Cambria"/>
          <w:b w:val="0"/>
          <w:i/>
          <w:iCs/>
          <w:color w:val="auto"/>
          <w:sz w:val="20"/>
          <w:szCs w:val="20"/>
        </w:rPr>
        <w:t>.</w:t>
      </w:r>
      <w:proofErr w:type="gramEnd"/>
      <w:r w:rsidRPr="00250CF7">
        <w:rPr>
          <w:rFonts w:ascii="Cambria" w:eastAsia="Cambria" w:hAnsi="Cambria" w:cs="Cambria"/>
          <w:b w:val="0"/>
          <w:color w:val="auto"/>
          <w:sz w:val="20"/>
          <w:szCs w:val="20"/>
        </w:rPr>
        <w:t xml:space="preserve"> No third party beneficiaries, intended or unintentional, have any rights or remedies under this Agreement</w:t>
      </w:r>
      <w:ins w:id="916" w:author="Jeremy" w:date="2012-02-15T23:50:00Z">
        <w:r w:rsidR="00E12434">
          <w:rPr>
            <w:rFonts w:ascii="Cambria" w:eastAsia="Cambria" w:hAnsi="Cambria" w:cs="Cambria"/>
            <w:b w:val="0"/>
            <w:color w:val="auto"/>
            <w:sz w:val="20"/>
            <w:szCs w:val="20"/>
          </w:rPr>
          <w:t xml:space="preserve"> unless this Agreement</w:t>
        </w:r>
      </w:ins>
      <w:ins w:id="917" w:author="Jeremy" w:date="2012-02-15T23:51:00Z">
        <w:r w:rsidR="00E12434">
          <w:rPr>
            <w:rFonts w:ascii="Cambria" w:eastAsia="Cambria" w:hAnsi="Cambria" w:cs="Cambria"/>
            <w:b w:val="0"/>
            <w:color w:val="auto"/>
            <w:sz w:val="20"/>
            <w:szCs w:val="20"/>
          </w:rPr>
          <w:t>’s provisions are</w:t>
        </w:r>
      </w:ins>
      <w:ins w:id="918" w:author="Jeremy" w:date="2012-02-15T23:50:00Z">
        <w:r w:rsidR="00E12434">
          <w:rPr>
            <w:rFonts w:ascii="Cambria" w:eastAsia="Cambria" w:hAnsi="Cambria" w:cs="Cambria"/>
            <w:b w:val="0"/>
            <w:color w:val="auto"/>
            <w:sz w:val="20"/>
            <w:szCs w:val="20"/>
          </w:rPr>
          <w:t xml:space="preserve"> explicitly </w:t>
        </w:r>
      </w:ins>
      <w:ins w:id="919" w:author="Jeremy" w:date="2012-02-15T23:51:00Z">
        <w:r w:rsidR="00E12434">
          <w:rPr>
            <w:rFonts w:ascii="Cambria" w:eastAsia="Cambria" w:hAnsi="Cambria" w:cs="Cambria"/>
            <w:b w:val="0"/>
            <w:color w:val="auto"/>
            <w:sz w:val="20"/>
            <w:szCs w:val="20"/>
          </w:rPr>
          <w:t>incorporated by reference into a written Agreement with the third party</w:t>
        </w:r>
      </w:ins>
      <w:r w:rsidRPr="00250CF7">
        <w:rPr>
          <w:rFonts w:ascii="Cambria" w:eastAsia="Cambria" w:hAnsi="Cambria" w:cs="Cambria"/>
          <w:b w:val="0"/>
          <w:color w:val="auto"/>
          <w:sz w:val="20"/>
          <w:szCs w:val="20"/>
        </w:rPr>
        <w:t>.</w:t>
      </w:r>
      <w:r w:rsidRPr="00250CF7">
        <w:rPr>
          <w:rFonts w:ascii="Cambria" w:hAnsi="Cambria"/>
          <w:b w:val="0"/>
          <w:color w:val="auto"/>
          <w:sz w:val="20"/>
          <w:szCs w:val="20"/>
        </w:rPr>
        <w:t xml:space="preserve"> </w:t>
      </w:r>
    </w:p>
    <w:p w:rsidR="000A240E" w:rsidRPr="00250CF7" w:rsidRDefault="00C77BC1" w:rsidP="00BF0120">
      <w:pPr>
        <w:pStyle w:val="Standard"/>
        <w:spacing w:after="200"/>
      </w:pPr>
      <w:r w:rsidRPr="00250CF7">
        <w:rPr>
          <w:rFonts w:ascii="Cambria" w:eastAsia="Cambria" w:hAnsi="Cambria" w:cs="Cambria"/>
          <w:sz w:val="20"/>
          <w:szCs w:val="20"/>
        </w:rPr>
        <w:t>The parties are signing this Agreement as of the Effective Date.</w:t>
      </w:r>
    </w:p>
    <w:tbl>
      <w:tblPr>
        <w:tblW w:w="9335" w:type="dxa"/>
        <w:tblInd w:w="10" w:type="dxa"/>
        <w:tblLayout w:type="fixed"/>
        <w:tblCellMar>
          <w:left w:w="10" w:type="dxa"/>
          <w:right w:w="10" w:type="dxa"/>
        </w:tblCellMar>
        <w:tblLook w:val="0000"/>
      </w:tblPr>
      <w:tblGrid>
        <w:gridCol w:w="4374"/>
        <w:gridCol w:w="4961"/>
      </w:tblGrid>
      <w:tr w:rsidR="000A240E" w:rsidRPr="00250CF7" w:rsidTr="000A240E">
        <w:tc>
          <w:tcPr>
            <w:tcW w:w="4374"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tcPr>
          <w:p w:rsidR="000A240E" w:rsidRPr="00250CF7" w:rsidRDefault="00731850" w:rsidP="00BF0120">
            <w:pPr>
              <w:pStyle w:val="Standard"/>
              <w:spacing w:after="200"/>
            </w:pPr>
            <w:r>
              <w:rPr>
                <w:rFonts w:ascii="Cambria" w:eastAsia="Cambria" w:hAnsi="Cambria" w:cs="Cambria"/>
                <w:b/>
                <w:bCs/>
                <w:sz w:val="20"/>
                <w:szCs w:val="20"/>
              </w:rPr>
              <w:t>OSG ADMINISTRATOR</w:t>
            </w:r>
          </w:p>
          <w:p w:rsidR="000A240E" w:rsidRPr="00250CF7" w:rsidRDefault="000A240E" w:rsidP="00BF0120">
            <w:pPr>
              <w:pStyle w:val="Standard"/>
              <w:spacing w:after="200"/>
              <w:rPr>
                <w:rFonts w:ascii="Cambria" w:eastAsia="Cambria" w:hAnsi="Cambria" w:cs="Cambria"/>
                <w:bCs/>
                <w:sz w:val="20"/>
                <w:szCs w:val="20"/>
              </w:rPr>
            </w:pPr>
          </w:p>
          <w:p w:rsidR="000A240E" w:rsidRPr="00250CF7" w:rsidRDefault="00C77BC1" w:rsidP="00BF0120">
            <w:pPr>
              <w:pStyle w:val="Standard"/>
              <w:spacing w:after="200"/>
            </w:pPr>
            <w:r w:rsidRPr="00250CF7">
              <w:rPr>
                <w:rFonts w:ascii="Cambria" w:eastAsia="Cambria" w:hAnsi="Cambria" w:cs="Cambria"/>
                <w:bCs/>
                <w:sz w:val="20"/>
                <w:szCs w:val="20"/>
              </w:rPr>
              <w:t>By:</w:t>
            </w:r>
            <w:r w:rsidRPr="00250CF7">
              <w:rPr>
                <w:rFonts w:ascii="Cambria" w:eastAsia="Cambria" w:hAnsi="Cambria" w:cs="Cambria"/>
                <w:sz w:val="20"/>
                <w:szCs w:val="20"/>
              </w:rPr>
              <w:t xml:space="preserve"> ________________________________________</w:t>
            </w:r>
          </w:p>
        </w:tc>
        <w:tc>
          <w:tcPr>
            <w:tcW w:w="4961"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tcPr>
          <w:p w:rsidR="000A240E" w:rsidRPr="00250CF7" w:rsidRDefault="00C77BC1" w:rsidP="00BF0120">
            <w:pPr>
              <w:pStyle w:val="Standard"/>
              <w:spacing w:after="200"/>
            </w:pPr>
            <w:r w:rsidRPr="00250CF7">
              <w:rPr>
                <w:rFonts w:ascii="Cambria" w:eastAsia="Cambria" w:hAnsi="Cambria" w:cs="Cambria"/>
                <w:b/>
                <w:bCs/>
                <w:sz w:val="20"/>
                <w:szCs w:val="20"/>
              </w:rPr>
              <w:t>DIGICERT</w:t>
            </w:r>
          </w:p>
          <w:p w:rsidR="000A240E" w:rsidRPr="00250CF7" w:rsidRDefault="000A240E" w:rsidP="00BF0120">
            <w:pPr>
              <w:pStyle w:val="Standard"/>
              <w:spacing w:after="200"/>
              <w:rPr>
                <w:rFonts w:ascii="Cambria" w:eastAsia="Cambria" w:hAnsi="Cambria" w:cs="Cambria"/>
                <w:bCs/>
                <w:sz w:val="20"/>
                <w:szCs w:val="20"/>
              </w:rPr>
            </w:pPr>
          </w:p>
          <w:p w:rsidR="000A240E" w:rsidRPr="00250CF7" w:rsidRDefault="00C77BC1" w:rsidP="00BF0120">
            <w:pPr>
              <w:pStyle w:val="Standard"/>
              <w:spacing w:after="200"/>
            </w:pPr>
            <w:r w:rsidRPr="00250CF7">
              <w:rPr>
                <w:rFonts w:ascii="Cambria" w:eastAsia="Cambria" w:hAnsi="Cambria" w:cs="Cambria"/>
                <w:bCs/>
                <w:sz w:val="20"/>
                <w:szCs w:val="20"/>
              </w:rPr>
              <w:t>By:  ________________________________________</w:t>
            </w:r>
          </w:p>
        </w:tc>
      </w:tr>
      <w:tr w:rsidR="000A240E" w:rsidRPr="00250CF7" w:rsidTr="000A240E">
        <w:tc>
          <w:tcPr>
            <w:tcW w:w="4374"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tcPr>
          <w:p w:rsidR="000A240E" w:rsidRPr="00250CF7" w:rsidRDefault="00C77BC1" w:rsidP="00BF0120">
            <w:pPr>
              <w:pStyle w:val="Standard"/>
              <w:spacing w:after="200"/>
            </w:pPr>
            <w:r w:rsidRPr="00250CF7">
              <w:rPr>
                <w:rFonts w:ascii="Cambria" w:eastAsia="Cambria" w:hAnsi="Cambria" w:cs="Cambria"/>
                <w:bCs/>
                <w:sz w:val="20"/>
                <w:szCs w:val="20"/>
              </w:rPr>
              <w:t>Name</w:t>
            </w:r>
          </w:p>
        </w:tc>
        <w:tc>
          <w:tcPr>
            <w:tcW w:w="4961"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tcPr>
          <w:p w:rsidR="000A240E" w:rsidRPr="00250CF7" w:rsidRDefault="00C77BC1" w:rsidP="00BF0120">
            <w:pPr>
              <w:pStyle w:val="Standard"/>
              <w:spacing w:after="200"/>
            </w:pPr>
            <w:r w:rsidRPr="00250CF7">
              <w:rPr>
                <w:rFonts w:ascii="Cambria" w:eastAsia="Cambria" w:hAnsi="Cambria" w:cs="Cambria"/>
                <w:bCs/>
                <w:sz w:val="20"/>
                <w:szCs w:val="20"/>
              </w:rPr>
              <w:t>Name</w:t>
            </w:r>
          </w:p>
        </w:tc>
      </w:tr>
      <w:tr w:rsidR="000A240E" w:rsidRPr="00250CF7" w:rsidTr="000A240E">
        <w:tc>
          <w:tcPr>
            <w:tcW w:w="4374"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tcPr>
          <w:p w:rsidR="000A240E" w:rsidRPr="00250CF7" w:rsidRDefault="00C77BC1" w:rsidP="00BF0120">
            <w:pPr>
              <w:pStyle w:val="Standard"/>
              <w:spacing w:after="200"/>
            </w:pPr>
            <w:r w:rsidRPr="00250CF7">
              <w:rPr>
                <w:rFonts w:ascii="Cambria" w:eastAsia="Cambria" w:hAnsi="Cambria" w:cs="Cambria"/>
                <w:bCs/>
                <w:sz w:val="20"/>
                <w:szCs w:val="20"/>
              </w:rPr>
              <w:t>Title</w:t>
            </w:r>
          </w:p>
        </w:tc>
        <w:tc>
          <w:tcPr>
            <w:tcW w:w="4961"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tcPr>
          <w:p w:rsidR="000A240E" w:rsidRPr="00250CF7" w:rsidRDefault="00C77BC1" w:rsidP="00BF0120">
            <w:pPr>
              <w:pStyle w:val="Standard"/>
              <w:spacing w:after="200"/>
            </w:pPr>
            <w:r w:rsidRPr="00250CF7">
              <w:rPr>
                <w:rFonts w:ascii="Cambria" w:eastAsia="Cambria" w:hAnsi="Cambria" w:cs="Cambria"/>
                <w:bCs/>
                <w:sz w:val="20"/>
                <w:szCs w:val="20"/>
              </w:rPr>
              <w:t>Title</w:t>
            </w:r>
          </w:p>
        </w:tc>
      </w:tr>
    </w:tbl>
    <w:p w:rsidR="000A240E" w:rsidRPr="00250CF7" w:rsidDel="0041778E" w:rsidRDefault="000A240E" w:rsidP="00BF0120">
      <w:pPr>
        <w:pStyle w:val="Heading1"/>
        <w:spacing w:before="0" w:after="200"/>
        <w:rPr>
          <w:del w:id="920" w:author="Jeremy" w:date="2012-02-24T16:28:00Z"/>
          <w:rFonts w:ascii="Cambria" w:hAnsi="Cambria"/>
          <w:b w:val="0"/>
          <w:color w:val="auto"/>
          <w:sz w:val="20"/>
          <w:szCs w:val="20"/>
        </w:rPr>
      </w:pPr>
    </w:p>
    <w:p w:rsidR="00B15341" w:rsidDel="0041778E" w:rsidRDefault="00B15341" w:rsidP="00BF0120">
      <w:pPr>
        <w:overflowPunct/>
        <w:autoSpaceDE/>
        <w:autoSpaceDN/>
        <w:textAlignment w:val="auto"/>
        <w:rPr>
          <w:del w:id="921" w:author="Jeremy" w:date="2012-02-24T16:28:00Z"/>
          <w:rFonts w:ascii="Cambria" w:eastAsia="Cambria" w:hAnsi="Cambria" w:cs="Cambria"/>
          <w:b/>
          <w:bCs/>
          <w:sz w:val="20"/>
          <w:szCs w:val="20"/>
        </w:rPr>
      </w:pPr>
      <w:del w:id="922" w:author="Jeremy" w:date="2012-02-24T16:28:00Z">
        <w:r w:rsidDel="0041778E">
          <w:rPr>
            <w:rFonts w:ascii="Cambria" w:eastAsia="Cambria" w:hAnsi="Cambria" w:cs="Cambria"/>
            <w:b/>
            <w:bCs/>
            <w:sz w:val="20"/>
            <w:szCs w:val="20"/>
          </w:rPr>
          <w:br w:type="page"/>
        </w:r>
      </w:del>
    </w:p>
    <w:p w:rsidR="000A240E" w:rsidRPr="00250CF7" w:rsidDel="0041778E" w:rsidRDefault="00C77BC1" w:rsidP="00BF0120">
      <w:pPr>
        <w:pStyle w:val="Standard"/>
        <w:spacing w:after="200"/>
        <w:jc w:val="center"/>
        <w:rPr>
          <w:del w:id="923" w:author="Jeremy" w:date="2012-02-24T16:28:00Z"/>
          <w:rFonts w:ascii="Cambria" w:eastAsia="Cambria" w:hAnsi="Cambria" w:cs="Cambria"/>
          <w:b/>
          <w:bCs/>
          <w:sz w:val="20"/>
          <w:szCs w:val="20"/>
        </w:rPr>
      </w:pPr>
      <w:del w:id="924" w:author="Jeremy" w:date="2012-02-24T16:28:00Z">
        <w:r w:rsidRPr="00250CF7" w:rsidDel="0041778E">
          <w:rPr>
            <w:rFonts w:ascii="Cambria" w:eastAsia="Cambria" w:hAnsi="Cambria" w:cs="Cambria"/>
            <w:b/>
            <w:bCs/>
            <w:sz w:val="20"/>
            <w:szCs w:val="20"/>
          </w:rPr>
          <w:lastRenderedPageBreak/>
          <w:delText xml:space="preserve">EXHIBIT </w:delText>
        </w:r>
        <w:r w:rsidR="004335D3" w:rsidDel="0041778E">
          <w:rPr>
            <w:rFonts w:ascii="Cambria" w:eastAsia="Cambria" w:hAnsi="Cambria" w:cs="Cambria"/>
            <w:b/>
            <w:bCs/>
            <w:sz w:val="20"/>
            <w:szCs w:val="20"/>
          </w:rPr>
          <w:delText>A</w:delText>
        </w:r>
      </w:del>
    </w:p>
    <w:p w:rsidR="000A240E" w:rsidRPr="00250CF7" w:rsidDel="0041778E" w:rsidRDefault="009732DA" w:rsidP="00BF0120">
      <w:pPr>
        <w:pStyle w:val="Standard"/>
        <w:spacing w:after="200"/>
        <w:jc w:val="center"/>
        <w:rPr>
          <w:del w:id="925" w:author="Jeremy" w:date="2012-02-24T16:28:00Z"/>
          <w:rFonts w:ascii="Cambria" w:eastAsia="Cambria" w:hAnsi="Cambria" w:cs="Cambria"/>
          <w:b/>
          <w:bCs/>
          <w:sz w:val="20"/>
          <w:szCs w:val="20"/>
        </w:rPr>
      </w:pPr>
      <w:del w:id="926" w:author="Jeremy" w:date="2012-02-03T17:43:00Z">
        <w:r w:rsidDel="00756115">
          <w:rPr>
            <w:rFonts w:ascii="Cambria" w:eastAsia="Cambria" w:hAnsi="Cambria" w:cs="Cambria"/>
            <w:b/>
            <w:bCs/>
            <w:sz w:val="20"/>
            <w:szCs w:val="20"/>
          </w:rPr>
          <w:delText>PARTICIPANT</w:delText>
        </w:r>
      </w:del>
      <w:del w:id="927" w:author="Jeremy" w:date="2012-02-24T16:28:00Z">
        <w:r w:rsidRPr="00250CF7" w:rsidDel="0041778E">
          <w:rPr>
            <w:rFonts w:ascii="Cambria" w:eastAsia="Cambria" w:hAnsi="Cambria" w:cs="Cambria"/>
            <w:b/>
            <w:bCs/>
            <w:sz w:val="20"/>
            <w:szCs w:val="20"/>
          </w:rPr>
          <w:delText xml:space="preserve"> </w:delText>
        </w:r>
        <w:r w:rsidR="00C77BC1" w:rsidRPr="00250CF7" w:rsidDel="0041778E">
          <w:rPr>
            <w:rFonts w:ascii="Cambria" w:eastAsia="Cambria" w:hAnsi="Cambria" w:cs="Cambria"/>
            <w:b/>
            <w:bCs/>
            <w:sz w:val="20"/>
            <w:szCs w:val="20"/>
          </w:rPr>
          <w:delText xml:space="preserve">AGREEMENT </w:delText>
        </w:r>
      </w:del>
    </w:p>
    <w:p w:rsidR="00F738C6" w:rsidRPr="00250CF7" w:rsidDel="0041778E" w:rsidRDefault="00F738C6" w:rsidP="00BF0120">
      <w:pPr>
        <w:pStyle w:val="Default"/>
        <w:suppressAutoHyphens/>
        <w:spacing w:after="200"/>
        <w:ind w:firstLine="720"/>
        <w:rPr>
          <w:del w:id="928" w:author="Jeremy" w:date="2012-02-24T16:28:00Z"/>
          <w:rFonts w:ascii="Cambria" w:hAnsi="Cambria"/>
          <w:color w:val="auto"/>
          <w:sz w:val="20"/>
          <w:szCs w:val="20"/>
        </w:rPr>
      </w:pPr>
      <w:del w:id="929" w:author="Jeremy" w:date="2012-02-24T16:28:00Z">
        <w:r w:rsidRPr="00250CF7" w:rsidDel="0041778E">
          <w:rPr>
            <w:rFonts w:ascii="Cambria" w:hAnsi="Cambria"/>
            <w:color w:val="auto"/>
            <w:sz w:val="20"/>
            <w:szCs w:val="20"/>
          </w:rPr>
          <w:delText xml:space="preserve">This </w:delText>
        </w:r>
      </w:del>
      <w:del w:id="930" w:author="Jeremy" w:date="2012-02-03T17:43:00Z">
        <w:r w:rsidRPr="00250CF7" w:rsidDel="00756115">
          <w:rPr>
            <w:rFonts w:ascii="Cambria" w:hAnsi="Cambria"/>
            <w:color w:val="auto"/>
            <w:sz w:val="20"/>
            <w:szCs w:val="20"/>
          </w:rPr>
          <w:delText>participant</w:delText>
        </w:r>
      </w:del>
      <w:del w:id="931" w:author="Jeremy" w:date="2012-02-24T16:28:00Z">
        <w:r w:rsidRPr="00250CF7" w:rsidDel="0041778E">
          <w:rPr>
            <w:rFonts w:ascii="Cambria" w:hAnsi="Cambria"/>
            <w:color w:val="auto"/>
            <w:sz w:val="20"/>
            <w:szCs w:val="20"/>
          </w:rPr>
          <w:delText xml:space="preserve"> agreement (“</w:delText>
        </w:r>
        <w:r w:rsidRPr="00250CF7" w:rsidDel="0041778E">
          <w:rPr>
            <w:rFonts w:ascii="Cambria" w:hAnsi="Cambria"/>
            <w:b/>
            <w:color w:val="auto"/>
            <w:sz w:val="20"/>
            <w:szCs w:val="20"/>
          </w:rPr>
          <w:delText>Agreement</w:delText>
        </w:r>
        <w:r w:rsidR="00113637" w:rsidDel="0041778E">
          <w:rPr>
            <w:rFonts w:ascii="Cambria" w:hAnsi="Cambria"/>
            <w:color w:val="auto"/>
            <w:sz w:val="20"/>
            <w:szCs w:val="20"/>
          </w:rPr>
          <w:delText xml:space="preserve">”), dated ______________ </w:delText>
        </w:r>
        <w:r w:rsidRPr="00250CF7" w:rsidDel="0041778E">
          <w:rPr>
            <w:rFonts w:ascii="Cambria" w:hAnsi="Cambria"/>
            <w:color w:val="auto"/>
            <w:sz w:val="20"/>
            <w:szCs w:val="20"/>
          </w:rPr>
          <w:delText>(”</w:delText>
        </w:r>
        <w:r w:rsidRPr="00250CF7" w:rsidDel="0041778E">
          <w:rPr>
            <w:rFonts w:ascii="Cambria" w:hAnsi="Cambria"/>
            <w:b/>
            <w:color w:val="auto"/>
            <w:sz w:val="20"/>
            <w:szCs w:val="20"/>
          </w:rPr>
          <w:delText>Effective Date</w:delText>
        </w:r>
        <w:r w:rsidRPr="00250CF7" w:rsidDel="0041778E">
          <w:rPr>
            <w:rFonts w:ascii="Cambria" w:hAnsi="Cambria"/>
            <w:color w:val="auto"/>
            <w:sz w:val="20"/>
            <w:szCs w:val="20"/>
          </w:rPr>
          <w:delText>”), is by and among DigiCert, Inc., a Utah corporation (“</w:delText>
        </w:r>
        <w:r w:rsidRPr="00250CF7" w:rsidDel="0041778E">
          <w:rPr>
            <w:rFonts w:ascii="Cambria" w:hAnsi="Cambria"/>
            <w:b/>
            <w:color w:val="auto"/>
            <w:sz w:val="20"/>
            <w:szCs w:val="20"/>
          </w:rPr>
          <w:delText>DigiCert</w:delText>
        </w:r>
        <w:r w:rsidR="00113637" w:rsidRPr="00113637" w:rsidDel="0041778E">
          <w:rPr>
            <w:rFonts w:ascii="Cambria" w:hAnsi="Cambria"/>
            <w:color w:val="auto"/>
            <w:sz w:val="20"/>
            <w:szCs w:val="20"/>
          </w:rPr>
          <w:delText>”</w:delText>
        </w:r>
        <w:r w:rsidRPr="00250CF7" w:rsidDel="0041778E">
          <w:rPr>
            <w:rFonts w:ascii="Cambria" w:hAnsi="Cambria"/>
            <w:color w:val="auto"/>
            <w:sz w:val="20"/>
            <w:szCs w:val="20"/>
          </w:rPr>
          <w:delText xml:space="preserve">), </w:delText>
        </w:r>
        <w:r w:rsidR="008C26D8" w:rsidDel="0041778E">
          <w:rPr>
            <w:rFonts w:ascii="Cambria" w:hAnsi="Cambria"/>
            <w:color w:val="auto"/>
            <w:sz w:val="20"/>
            <w:szCs w:val="20"/>
          </w:rPr>
          <w:delText>Indiana University</w:delText>
        </w:r>
        <w:r w:rsidRPr="00250CF7" w:rsidDel="0041778E">
          <w:rPr>
            <w:rFonts w:ascii="Cambria" w:hAnsi="Cambria"/>
            <w:color w:val="auto"/>
            <w:sz w:val="20"/>
            <w:szCs w:val="20"/>
          </w:rPr>
          <w:delText xml:space="preserve"> (“</w:delText>
        </w:r>
        <w:r w:rsidR="00731850" w:rsidDel="0041778E">
          <w:rPr>
            <w:rFonts w:ascii="Cambria" w:hAnsi="Cambria"/>
            <w:b/>
            <w:color w:val="auto"/>
            <w:sz w:val="20"/>
            <w:szCs w:val="20"/>
          </w:rPr>
          <w:delText>OSG Administrator</w:delText>
        </w:r>
        <w:r w:rsidR="00113637" w:rsidDel="0041778E">
          <w:rPr>
            <w:rFonts w:ascii="Cambria" w:hAnsi="Cambria"/>
            <w:color w:val="auto"/>
            <w:sz w:val="20"/>
            <w:szCs w:val="20"/>
          </w:rPr>
          <w:delText xml:space="preserve">”), </w:delText>
        </w:r>
        <w:r w:rsidRPr="00250CF7" w:rsidDel="0041778E">
          <w:rPr>
            <w:rFonts w:ascii="Cambria" w:hAnsi="Cambria"/>
            <w:color w:val="auto"/>
            <w:sz w:val="20"/>
            <w:szCs w:val="20"/>
          </w:rPr>
          <w:delText>and the entity indicated below (“</w:delText>
        </w:r>
      </w:del>
      <w:del w:id="932" w:author="Jeremy" w:date="2012-02-03T17:42:00Z">
        <w:r w:rsidRPr="00250CF7" w:rsidDel="00756115">
          <w:rPr>
            <w:rFonts w:ascii="Cambria" w:hAnsi="Cambria"/>
            <w:b/>
            <w:color w:val="auto"/>
            <w:sz w:val="20"/>
            <w:szCs w:val="20"/>
          </w:rPr>
          <w:delText>Participant</w:delText>
        </w:r>
      </w:del>
      <w:del w:id="933" w:author="Jeremy" w:date="2012-02-24T16:28:00Z">
        <w:r w:rsidRPr="00250CF7" w:rsidDel="0041778E">
          <w:rPr>
            <w:rFonts w:ascii="Cambria" w:hAnsi="Cambria"/>
            <w:color w:val="auto"/>
            <w:sz w:val="20"/>
            <w:szCs w:val="20"/>
          </w:rPr>
          <w:delText xml:space="preserve">”). </w:delText>
        </w:r>
      </w:del>
    </w:p>
    <w:p w:rsidR="00F738C6" w:rsidRPr="00250CF7" w:rsidDel="0041778E" w:rsidRDefault="00F738C6" w:rsidP="00BF0120">
      <w:pPr>
        <w:spacing w:after="200"/>
        <w:ind w:firstLine="720"/>
        <w:rPr>
          <w:del w:id="934" w:author="Jeremy" w:date="2012-02-24T16:28:00Z"/>
          <w:rFonts w:ascii="Cambria" w:hAnsi="Cambria" w:cs="Calibri"/>
          <w:sz w:val="20"/>
          <w:szCs w:val="20"/>
        </w:rPr>
      </w:pPr>
      <w:del w:id="935" w:author="Jeremy" w:date="2012-02-24T16:28:00Z">
        <w:r w:rsidRPr="00250CF7" w:rsidDel="0041778E">
          <w:rPr>
            <w:rFonts w:ascii="Cambria" w:hAnsi="Cambria" w:cs="Calibri"/>
            <w:sz w:val="20"/>
            <w:szCs w:val="20"/>
          </w:rPr>
          <w:delText>DigiCert is a trusted certification authority and experienced provider of ITU X.509 v.3 digital certificates (“</w:delText>
        </w:r>
        <w:r w:rsidRPr="00250CF7" w:rsidDel="0041778E">
          <w:rPr>
            <w:rFonts w:ascii="Cambria" w:hAnsi="Cambria" w:cs="Calibri"/>
            <w:b/>
            <w:sz w:val="20"/>
            <w:szCs w:val="20"/>
          </w:rPr>
          <w:delText>Certificates”</w:delText>
        </w:r>
        <w:r w:rsidRPr="00250CF7" w:rsidDel="0041778E">
          <w:rPr>
            <w:rFonts w:ascii="Cambria" w:hAnsi="Cambria" w:cs="Calibri"/>
            <w:sz w:val="20"/>
            <w:szCs w:val="20"/>
          </w:rPr>
          <w:delText xml:space="preserve">).  </w:delText>
        </w:r>
        <w:r w:rsidR="00191841" w:rsidDel="0041778E">
          <w:rPr>
            <w:rFonts w:ascii="Cambria" w:hAnsi="Cambria" w:cs="Calibri"/>
            <w:sz w:val="20"/>
            <w:szCs w:val="20"/>
          </w:rPr>
          <w:delText xml:space="preserve">DigiCert and </w:delText>
        </w:r>
        <w:r w:rsidR="00731850" w:rsidDel="0041778E">
          <w:rPr>
            <w:rFonts w:ascii="Cambria" w:hAnsi="Cambria" w:cs="Calibri"/>
            <w:sz w:val="20"/>
            <w:szCs w:val="20"/>
          </w:rPr>
          <w:delText>OSG Administrator</w:delText>
        </w:r>
        <w:r w:rsidR="00191841" w:rsidDel="0041778E">
          <w:rPr>
            <w:rFonts w:ascii="Cambria" w:hAnsi="Cambria" w:cs="Calibri"/>
            <w:sz w:val="20"/>
            <w:szCs w:val="20"/>
          </w:rPr>
          <w:delText xml:space="preserve"> previously entered into an agreement whereby </w:delText>
        </w:r>
      </w:del>
      <w:del w:id="936" w:author="Jeremy" w:date="2012-02-03T17:43:00Z">
        <w:r w:rsidR="00191841" w:rsidDel="00756115">
          <w:rPr>
            <w:rFonts w:ascii="Cambria" w:hAnsi="Cambria" w:cs="Calibri"/>
            <w:sz w:val="20"/>
            <w:szCs w:val="20"/>
          </w:rPr>
          <w:delText>Participant</w:delText>
        </w:r>
      </w:del>
      <w:del w:id="937" w:author="Jeremy" w:date="2012-02-24T16:28:00Z">
        <w:r w:rsidR="00191841" w:rsidDel="0041778E">
          <w:rPr>
            <w:rFonts w:ascii="Cambria" w:hAnsi="Cambria" w:cs="Calibri"/>
            <w:sz w:val="20"/>
            <w:szCs w:val="20"/>
          </w:rPr>
          <w:delText xml:space="preserve"> may </w:delText>
        </w:r>
        <w:r w:rsidR="005671B1" w:rsidDel="0041778E">
          <w:rPr>
            <w:rFonts w:ascii="Cambria" w:hAnsi="Cambria" w:cs="Calibri"/>
            <w:sz w:val="20"/>
            <w:szCs w:val="20"/>
          </w:rPr>
          <w:delText xml:space="preserve">order Certificates and </w:delText>
        </w:r>
      </w:del>
      <w:del w:id="938" w:author="Jeremy" w:date="2012-02-03T17:43:00Z">
        <w:r w:rsidR="00191841" w:rsidDel="00756115">
          <w:rPr>
            <w:rFonts w:ascii="Cambria" w:hAnsi="Cambria" w:cs="Calibri"/>
            <w:sz w:val="20"/>
            <w:szCs w:val="20"/>
          </w:rPr>
          <w:delText>act as a Trusted Agent in</w:delText>
        </w:r>
      </w:del>
      <w:del w:id="939" w:author="Jeremy" w:date="2012-02-24T16:28:00Z">
        <w:r w:rsidR="00191841" w:rsidDel="0041778E">
          <w:rPr>
            <w:rFonts w:ascii="Cambria" w:hAnsi="Cambria" w:cs="Calibri"/>
            <w:sz w:val="20"/>
            <w:szCs w:val="20"/>
          </w:rPr>
          <w:delText xml:space="preserve"> verifying and approving </w:delText>
        </w:r>
        <w:r w:rsidR="00EC7A08" w:rsidDel="0041778E">
          <w:rPr>
            <w:rFonts w:ascii="Cambria" w:hAnsi="Cambria" w:cs="Calibri"/>
            <w:sz w:val="20"/>
            <w:szCs w:val="20"/>
          </w:rPr>
          <w:delText xml:space="preserve">Grid-Only </w:delText>
        </w:r>
        <w:r w:rsidR="00191841" w:rsidDel="0041778E">
          <w:rPr>
            <w:rFonts w:ascii="Cambria" w:hAnsi="Cambria" w:cs="Calibri"/>
            <w:sz w:val="20"/>
            <w:szCs w:val="20"/>
          </w:rPr>
          <w:delText xml:space="preserve">Certificates </w:delText>
        </w:r>
      </w:del>
      <w:del w:id="940" w:author="Jeremy" w:date="2012-02-03T17:43:00Z">
        <w:r w:rsidR="00191841" w:rsidDel="00756115">
          <w:rPr>
            <w:rFonts w:ascii="Cambria" w:hAnsi="Cambria" w:cs="Calibri"/>
            <w:sz w:val="20"/>
            <w:szCs w:val="20"/>
          </w:rPr>
          <w:delText xml:space="preserve">for </w:delText>
        </w:r>
      </w:del>
      <w:del w:id="941" w:author="Jeremy" w:date="2012-02-03T17:45:00Z">
        <w:r w:rsidR="00BF0120" w:rsidDel="00756115">
          <w:rPr>
            <w:rFonts w:ascii="Cambria" w:hAnsi="Cambria" w:cs="Calibri"/>
            <w:sz w:val="20"/>
            <w:szCs w:val="20"/>
          </w:rPr>
          <w:delText>End User</w:delText>
        </w:r>
      </w:del>
      <w:del w:id="942" w:author="Jeremy" w:date="2012-02-24T16:28:00Z">
        <w:r w:rsidR="00BF0120" w:rsidDel="0041778E">
          <w:rPr>
            <w:rFonts w:ascii="Cambria" w:hAnsi="Cambria" w:cs="Calibri"/>
            <w:sz w:val="20"/>
            <w:szCs w:val="20"/>
          </w:rPr>
          <w:delText>s</w:delText>
        </w:r>
        <w:r w:rsidR="00191841" w:rsidDel="0041778E">
          <w:rPr>
            <w:rFonts w:ascii="Cambria" w:hAnsi="Cambria" w:cs="Calibri"/>
            <w:sz w:val="20"/>
            <w:szCs w:val="20"/>
          </w:rPr>
          <w:delText xml:space="preserve">.  </w:delText>
        </w:r>
      </w:del>
      <w:del w:id="943" w:author="Jeremy" w:date="2012-02-03T17:43:00Z">
        <w:r w:rsidRPr="00250CF7" w:rsidDel="00756115">
          <w:rPr>
            <w:rFonts w:ascii="Cambria" w:hAnsi="Cambria" w:cs="Calibri"/>
            <w:sz w:val="20"/>
            <w:szCs w:val="20"/>
          </w:rPr>
          <w:delText>Participant</w:delText>
        </w:r>
      </w:del>
      <w:del w:id="944" w:author="Jeremy" w:date="2012-02-24T16:28:00Z">
        <w:r w:rsidRPr="00250CF7" w:rsidDel="0041778E">
          <w:rPr>
            <w:rFonts w:ascii="Cambria" w:hAnsi="Cambria" w:cs="Calibri"/>
            <w:sz w:val="20"/>
            <w:szCs w:val="20"/>
          </w:rPr>
          <w:delText xml:space="preserve"> </w:delText>
        </w:r>
        <w:r w:rsidR="00191841" w:rsidDel="0041778E">
          <w:rPr>
            <w:rFonts w:ascii="Cambria" w:hAnsi="Cambria" w:cs="Calibri"/>
            <w:sz w:val="20"/>
            <w:szCs w:val="20"/>
          </w:rPr>
          <w:delText xml:space="preserve">now </w:delText>
        </w:r>
        <w:r w:rsidRPr="00250CF7" w:rsidDel="0041778E">
          <w:rPr>
            <w:rFonts w:ascii="Cambria" w:hAnsi="Cambria" w:cs="Calibri"/>
            <w:sz w:val="20"/>
            <w:szCs w:val="20"/>
          </w:rPr>
          <w:delText xml:space="preserve">desires to </w:delText>
        </w:r>
        <w:r w:rsidR="00191841" w:rsidDel="0041778E">
          <w:rPr>
            <w:rFonts w:ascii="Cambria" w:hAnsi="Cambria" w:cs="Calibri"/>
            <w:sz w:val="20"/>
            <w:szCs w:val="20"/>
          </w:rPr>
          <w:delText xml:space="preserve">request and manage </w:delText>
        </w:r>
        <w:r w:rsidRPr="00250CF7" w:rsidDel="0041778E">
          <w:rPr>
            <w:rFonts w:ascii="Cambria" w:hAnsi="Cambria" w:cs="Calibri"/>
            <w:sz w:val="20"/>
            <w:szCs w:val="20"/>
          </w:rPr>
          <w:delText>Certificates</w:delText>
        </w:r>
        <w:r w:rsidR="00EC7A08" w:rsidDel="0041778E">
          <w:rPr>
            <w:rFonts w:ascii="Cambria" w:hAnsi="Cambria" w:cs="Calibri"/>
            <w:sz w:val="20"/>
            <w:szCs w:val="20"/>
          </w:rPr>
          <w:delText xml:space="preserve"> on behalf of </w:delText>
        </w:r>
      </w:del>
      <w:del w:id="945" w:author="Jeremy" w:date="2012-02-03T17:45:00Z">
        <w:r w:rsidR="00EC7A08" w:rsidDel="00756115">
          <w:rPr>
            <w:rFonts w:ascii="Cambria" w:hAnsi="Cambria" w:cs="Calibri"/>
            <w:sz w:val="20"/>
            <w:szCs w:val="20"/>
          </w:rPr>
          <w:delText>End User</w:delText>
        </w:r>
      </w:del>
      <w:del w:id="946" w:author="Jeremy" w:date="2012-02-24T16:28:00Z">
        <w:r w:rsidR="00EC7A08" w:rsidDel="0041778E">
          <w:rPr>
            <w:rFonts w:ascii="Cambria" w:hAnsi="Cambria" w:cs="Calibri"/>
            <w:sz w:val="20"/>
            <w:szCs w:val="20"/>
          </w:rPr>
          <w:delText>s</w:delText>
        </w:r>
        <w:r w:rsidRPr="00250CF7" w:rsidDel="0041778E">
          <w:rPr>
            <w:rFonts w:ascii="Cambria" w:hAnsi="Cambria" w:cs="Calibri"/>
            <w:sz w:val="20"/>
            <w:szCs w:val="20"/>
          </w:rPr>
          <w:delText xml:space="preserve">.  </w:delText>
        </w:r>
        <w:r w:rsidR="00191841" w:rsidDel="0041778E">
          <w:rPr>
            <w:rFonts w:ascii="Cambria" w:hAnsi="Cambria" w:cs="Calibri"/>
            <w:sz w:val="20"/>
            <w:szCs w:val="20"/>
          </w:rPr>
          <w:delText xml:space="preserve">Therefore, </w:delText>
        </w:r>
        <w:r w:rsidR="00191841" w:rsidDel="0041778E">
          <w:rPr>
            <w:rFonts w:ascii="Cambria" w:hAnsi="Cambria" w:cs="Arial"/>
            <w:sz w:val="20"/>
            <w:szCs w:val="20"/>
          </w:rPr>
          <w:delText>t</w:delText>
        </w:r>
        <w:r w:rsidRPr="00250CF7" w:rsidDel="0041778E">
          <w:rPr>
            <w:rFonts w:ascii="Cambria" w:hAnsi="Cambria" w:cs="Arial"/>
            <w:sz w:val="20"/>
            <w:szCs w:val="20"/>
          </w:rPr>
          <w:delText>he parties agree as follows:</w:delText>
        </w:r>
      </w:del>
    </w:p>
    <w:p w:rsidR="00F738C6" w:rsidRPr="00250CF7" w:rsidDel="0041778E" w:rsidRDefault="00F738C6" w:rsidP="00BF0120">
      <w:pPr>
        <w:pStyle w:val="BodyTextIndent"/>
        <w:numPr>
          <w:ilvl w:val="0"/>
          <w:numId w:val="21"/>
        </w:numPr>
        <w:suppressAutoHyphens/>
        <w:spacing w:after="200" w:line="240" w:lineRule="auto"/>
        <w:rPr>
          <w:del w:id="947" w:author="Jeremy" w:date="2012-02-24T16:28:00Z"/>
          <w:rFonts w:ascii="Cambria" w:hAnsi="Cambria"/>
          <w:iCs/>
          <w:sz w:val="20"/>
          <w:szCs w:val="20"/>
        </w:rPr>
      </w:pPr>
      <w:del w:id="948" w:author="Jeremy" w:date="2012-02-24T16:28:00Z">
        <w:r w:rsidRPr="00250CF7" w:rsidDel="0041778E">
          <w:rPr>
            <w:rFonts w:ascii="Cambria" w:hAnsi="Cambria"/>
            <w:b/>
            <w:sz w:val="20"/>
            <w:szCs w:val="20"/>
          </w:rPr>
          <w:delText>Definitions</w:delText>
        </w:r>
      </w:del>
    </w:p>
    <w:p w:rsidR="00073957" w:rsidRPr="00A41642" w:rsidDel="0041778E" w:rsidRDefault="00073957" w:rsidP="00BF0120">
      <w:pPr>
        <w:pStyle w:val="BodyTextIndent"/>
        <w:numPr>
          <w:ilvl w:val="1"/>
          <w:numId w:val="21"/>
        </w:numPr>
        <w:tabs>
          <w:tab w:val="left" w:pos="5760"/>
        </w:tabs>
        <w:suppressAutoHyphens/>
        <w:spacing w:after="200" w:line="240" w:lineRule="auto"/>
        <w:rPr>
          <w:del w:id="949" w:author="Jeremy" w:date="2012-02-24T16:28:00Z"/>
          <w:rFonts w:ascii="Cambria" w:hAnsi="Cambria"/>
          <w:iCs/>
          <w:sz w:val="20"/>
          <w:szCs w:val="20"/>
        </w:rPr>
      </w:pPr>
      <w:del w:id="950" w:author="Jeremy" w:date="2012-02-24T16:28:00Z">
        <w:r w:rsidRPr="00073957" w:rsidDel="0041778E">
          <w:rPr>
            <w:rFonts w:ascii="Cambria" w:eastAsia="Cambria" w:hAnsi="Cambria" w:cs="Cambria"/>
            <w:b/>
            <w:sz w:val="20"/>
            <w:szCs w:val="20"/>
          </w:rPr>
          <w:delText xml:space="preserve">“Account” </w:delText>
        </w:r>
        <w:r w:rsidR="00EC7A08" w:rsidDel="0041778E">
          <w:rPr>
            <w:rFonts w:ascii="Cambria" w:eastAsia="Cambria" w:hAnsi="Cambria" w:cs="Cambria"/>
            <w:sz w:val="20"/>
            <w:szCs w:val="20"/>
          </w:rPr>
          <w:delText xml:space="preserve">means a system account assigned to </w:delText>
        </w:r>
      </w:del>
      <w:del w:id="951" w:author="Jeremy" w:date="2012-02-03T17:43:00Z">
        <w:r w:rsidR="00EC7A08" w:rsidDel="00756115">
          <w:rPr>
            <w:rFonts w:ascii="Cambria" w:eastAsia="Cambria" w:hAnsi="Cambria" w:cs="Cambria"/>
            <w:sz w:val="20"/>
            <w:szCs w:val="20"/>
          </w:rPr>
          <w:delText>Participant</w:delText>
        </w:r>
      </w:del>
      <w:del w:id="952" w:author="Jeremy" w:date="2012-02-24T16:28:00Z">
        <w:r w:rsidR="00EC7A08" w:rsidDel="0041778E">
          <w:rPr>
            <w:rFonts w:ascii="Cambria" w:eastAsia="Cambria" w:hAnsi="Cambria" w:cs="Cambria"/>
            <w:sz w:val="20"/>
            <w:szCs w:val="20"/>
          </w:rPr>
          <w:delText xml:space="preserve"> in DigiCert’s Certificate systems that control</w:delText>
        </w:r>
      </w:del>
      <w:del w:id="953" w:author="Jeremy" w:date="2012-02-06T09:35:00Z">
        <w:r w:rsidR="00EC7A08" w:rsidDel="00262FFD">
          <w:rPr>
            <w:rFonts w:ascii="Cambria" w:eastAsia="Cambria" w:hAnsi="Cambria" w:cs="Cambria"/>
            <w:sz w:val="20"/>
            <w:szCs w:val="20"/>
          </w:rPr>
          <w:delText>s</w:delText>
        </w:r>
      </w:del>
      <w:del w:id="954" w:author="Jeremy" w:date="2012-02-24T16:28:00Z">
        <w:r w:rsidR="00EC7A08" w:rsidDel="0041778E">
          <w:rPr>
            <w:rFonts w:ascii="Cambria" w:eastAsia="Cambria" w:hAnsi="Cambria" w:cs="Cambria"/>
            <w:sz w:val="20"/>
            <w:szCs w:val="20"/>
          </w:rPr>
          <w:delText xml:space="preserve"> the issuance and management of Certificates</w:delText>
        </w:r>
        <w:r w:rsidRPr="00073957" w:rsidDel="0041778E">
          <w:rPr>
            <w:rFonts w:ascii="Cambria" w:hAnsi="Cambria" w:cs="Calibri"/>
            <w:sz w:val="20"/>
            <w:szCs w:val="20"/>
          </w:rPr>
          <w:delText>.</w:delText>
        </w:r>
        <w:r w:rsidRPr="00073957" w:rsidDel="0041778E">
          <w:rPr>
            <w:rFonts w:asciiTheme="majorHAnsi" w:hAnsiTheme="majorHAnsi"/>
            <w:b/>
            <w:sz w:val="20"/>
            <w:szCs w:val="20"/>
          </w:rPr>
          <w:delText xml:space="preserve"> </w:delText>
        </w:r>
      </w:del>
    </w:p>
    <w:p w:rsidR="00073957" w:rsidRPr="00A41642" w:rsidDel="00262FFD" w:rsidRDefault="00073957" w:rsidP="00BF0120">
      <w:pPr>
        <w:pStyle w:val="BodyTextIndent"/>
        <w:numPr>
          <w:ilvl w:val="1"/>
          <w:numId w:val="21"/>
        </w:numPr>
        <w:tabs>
          <w:tab w:val="left" w:pos="5760"/>
        </w:tabs>
        <w:suppressAutoHyphens/>
        <w:spacing w:after="200" w:line="240" w:lineRule="auto"/>
        <w:rPr>
          <w:del w:id="955" w:author="Jeremy" w:date="2012-02-06T09:37:00Z"/>
          <w:rFonts w:ascii="Cambria" w:hAnsi="Cambria"/>
          <w:iCs/>
          <w:sz w:val="20"/>
          <w:szCs w:val="20"/>
        </w:rPr>
      </w:pPr>
      <w:del w:id="956" w:author="Jeremy" w:date="2012-02-06T09:37:00Z">
        <w:r w:rsidRPr="00073957" w:rsidDel="00262FFD">
          <w:rPr>
            <w:rFonts w:ascii="Cambria" w:hAnsi="Cambria" w:cs="Calibri"/>
            <w:b/>
            <w:sz w:val="20"/>
            <w:szCs w:val="20"/>
          </w:rPr>
          <w:delText>“Administrator”</w:delText>
        </w:r>
        <w:r w:rsidRPr="00073957" w:rsidDel="00262FFD">
          <w:rPr>
            <w:rFonts w:ascii="Cambria" w:hAnsi="Cambria" w:cs="Calibri"/>
            <w:sz w:val="20"/>
            <w:szCs w:val="20"/>
          </w:rPr>
          <w:delText xml:space="preserve"> means </w:delText>
        </w:r>
        <w:r w:rsidDel="00262FFD">
          <w:rPr>
            <w:rFonts w:ascii="Cambria" w:hAnsi="Cambria" w:cs="Calibri"/>
            <w:sz w:val="20"/>
            <w:szCs w:val="20"/>
          </w:rPr>
          <w:delText xml:space="preserve">a </w:delText>
        </w:r>
      </w:del>
      <w:del w:id="957" w:author="Jeremy" w:date="2012-02-03T17:43:00Z">
        <w:r w:rsidDel="00756115">
          <w:rPr>
            <w:rFonts w:ascii="Cambria" w:hAnsi="Cambria" w:cs="Calibri"/>
            <w:sz w:val="20"/>
            <w:szCs w:val="20"/>
          </w:rPr>
          <w:delText>Participant</w:delText>
        </w:r>
      </w:del>
      <w:del w:id="958" w:author="Jeremy" w:date="2012-02-06T09:37:00Z">
        <w:r w:rsidDel="00262FFD">
          <w:rPr>
            <w:rFonts w:ascii="Cambria" w:hAnsi="Cambria" w:cs="Calibri"/>
            <w:sz w:val="20"/>
            <w:szCs w:val="20"/>
          </w:rPr>
          <w:delText xml:space="preserve"> employee</w:delText>
        </w:r>
        <w:r w:rsidR="00F87663" w:rsidDel="00262FFD">
          <w:rPr>
            <w:rFonts w:ascii="Cambria" w:hAnsi="Cambria" w:cs="Calibri"/>
            <w:sz w:val="20"/>
            <w:szCs w:val="20"/>
          </w:rPr>
          <w:delText xml:space="preserve"> or agent</w:delText>
        </w:r>
        <w:r w:rsidRPr="00073957" w:rsidDel="00262FFD">
          <w:rPr>
            <w:rFonts w:ascii="Cambria" w:hAnsi="Cambria" w:cs="Calibri"/>
            <w:sz w:val="20"/>
            <w:szCs w:val="20"/>
          </w:rPr>
          <w:delText xml:space="preserve"> who (i) </w:delText>
        </w:r>
        <w:r w:rsidR="00EC7A08" w:rsidDel="00262FFD">
          <w:rPr>
            <w:rFonts w:ascii="Cambria" w:hAnsi="Cambria" w:cs="Calibri"/>
            <w:sz w:val="20"/>
            <w:szCs w:val="20"/>
          </w:rPr>
          <w:delText xml:space="preserve">is authorized by OSG Administrator to act as an agent for </w:delText>
        </w:r>
      </w:del>
      <w:del w:id="959" w:author="Jeremy" w:date="2012-02-03T17:43:00Z">
        <w:r w:rsidR="00EC7A08" w:rsidDel="00756115">
          <w:rPr>
            <w:rFonts w:ascii="Cambria" w:hAnsi="Cambria" w:cs="Calibri"/>
            <w:sz w:val="20"/>
            <w:szCs w:val="20"/>
          </w:rPr>
          <w:delText>Participant</w:delText>
        </w:r>
      </w:del>
      <w:del w:id="960" w:author="Jeremy" w:date="2012-02-06T09:37:00Z">
        <w:r w:rsidR="00EC7A08" w:rsidDel="00262FFD">
          <w:rPr>
            <w:rFonts w:ascii="Cambria" w:hAnsi="Cambria" w:cs="Calibri"/>
            <w:sz w:val="20"/>
            <w:szCs w:val="20"/>
          </w:rPr>
          <w:delText xml:space="preserve">, (ii) manages </w:delText>
        </w:r>
      </w:del>
      <w:del w:id="961" w:author="Jeremy" w:date="2012-02-03T17:43:00Z">
        <w:r w:rsidR="00EC7A08" w:rsidDel="00756115">
          <w:rPr>
            <w:rFonts w:ascii="Cambria" w:hAnsi="Cambria" w:cs="Calibri"/>
            <w:sz w:val="20"/>
            <w:szCs w:val="20"/>
          </w:rPr>
          <w:delText>Participant</w:delText>
        </w:r>
      </w:del>
      <w:del w:id="962" w:author="Jeremy" w:date="2012-02-06T09:37:00Z">
        <w:r w:rsidR="00EC7A08" w:rsidDel="00262FFD">
          <w:rPr>
            <w:rFonts w:ascii="Cambria" w:hAnsi="Cambria" w:cs="Calibri"/>
            <w:sz w:val="20"/>
            <w:szCs w:val="20"/>
          </w:rPr>
          <w:delText xml:space="preserve">’s actions as a Trusted Agent, (iii) has the </w:delText>
        </w:r>
        <w:r w:rsidRPr="00073957" w:rsidDel="00262FFD">
          <w:rPr>
            <w:rFonts w:ascii="Cambria" w:hAnsi="Cambria" w:cs="Calibri"/>
            <w:sz w:val="20"/>
            <w:szCs w:val="20"/>
          </w:rPr>
          <w:delText xml:space="preserve">authority to approve Certificate requests for </w:delText>
        </w:r>
      </w:del>
      <w:del w:id="963" w:author="Jeremy" w:date="2012-02-03T17:43:00Z">
        <w:r w:rsidR="00F87663" w:rsidDel="00756115">
          <w:rPr>
            <w:rFonts w:ascii="Cambria" w:hAnsi="Cambria" w:cs="Calibri"/>
            <w:sz w:val="20"/>
            <w:szCs w:val="20"/>
          </w:rPr>
          <w:delText>Participant</w:delText>
        </w:r>
      </w:del>
      <w:del w:id="964" w:author="Jeremy" w:date="2012-02-06T09:37:00Z">
        <w:r w:rsidR="00EC7A08" w:rsidDel="00262FFD">
          <w:rPr>
            <w:rFonts w:ascii="Cambria" w:hAnsi="Cambria" w:cs="Calibri"/>
            <w:sz w:val="20"/>
            <w:szCs w:val="20"/>
          </w:rPr>
          <w:delText xml:space="preserve"> and </w:delText>
        </w:r>
      </w:del>
      <w:del w:id="965" w:author="Jeremy" w:date="2012-02-03T17:45:00Z">
        <w:r w:rsidR="00EC7A08" w:rsidDel="00756115">
          <w:rPr>
            <w:rFonts w:ascii="Cambria" w:hAnsi="Cambria" w:cs="Calibri"/>
            <w:sz w:val="20"/>
            <w:szCs w:val="20"/>
          </w:rPr>
          <w:delText>End User</w:delText>
        </w:r>
      </w:del>
      <w:del w:id="966" w:author="Jeremy" w:date="2012-02-06T09:37:00Z">
        <w:r w:rsidRPr="00073957" w:rsidDel="00262FFD">
          <w:rPr>
            <w:rFonts w:ascii="Cambria" w:hAnsi="Cambria" w:cs="Calibri"/>
            <w:sz w:val="20"/>
            <w:szCs w:val="20"/>
          </w:rPr>
          <w:delText xml:space="preserve">, and (iii) </w:delText>
        </w:r>
        <w:r w:rsidR="00EC7A08" w:rsidDel="00262FFD">
          <w:rPr>
            <w:rFonts w:ascii="Cambria" w:hAnsi="Cambria" w:cs="Calibri"/>
            <w:sz w:val="20"/>
            <w:szCs w:val="20"/>
          </w:rPr>
          <w:delText>is authorized to appoint other</w:delText>
        </w:r>
        <w:r w:rsidRPr="00073957" w:rsidDel="00262FFD">
          <w:rPr>
            <w:rFonts w:ascii="Cambria" w:hAnsi="Cambria" w:cs="Calibri"/>
            <w:sz w:val="20"/>
            <w:szCs w:val="20"/>
          </w:rPr>
          <w:delText xml:space="preserve"> Administrators</w:delText>
        </w:r>
        <w:r w:rsidR="00EC7A08" w:rsidDel="00262FFD">
          <w:rPr>
            <w:rFonts w:ascii="Cambria" w:hAnsi="Cambria" w:cs="Calibri"/>
            <w:sz w:val="20"/>
            <w:szCs w:val="20"/>
          </w:rPr>
          <w:delText xml:space="preserve"> for </w:delText>
        </w:r>
      </w:del>
      <w:del w:id="967" w:author="Jeremy" w:date="2012-02-03T17:43:00Z">
        <w:r w:rsidR="00EC7A08" w:rsidDel="00756115">
          <w:rPr>
            <w:rFonts w:ascii="Cambria" w:hAnsi="Cambria" w:cs="Calibri"/>
            <w:sz w:val="20"/>
            <w:szCs w:val="20"/>
          </w:rPr>
          <w:delText>Participant</w:delText>
        </w:r>
      </w:del>
      <w:del w:id="968" w:author="Jeremy" w:date="2012-02-06T09:37:00Z">
        <w:r w:rsidRPr="00073957" w:rsidDel="00262FFD">
          <w:rPr>
            <w:rFonts w:ascii="Cambria" w:hAnsi="Cambria" w:cs="Calibri"/>
            <w:sz w:val="20"/>
            <w:szCs w:val="20"/>
          </w:rPr>
          <w:delText>.</w:delText>
        </w:r>
        <w:r w:rsidRPr="00073957" w:rsidDel="00262FFD">
          <w:rPr>
            <w:rFonts w:ascii="Cambria" w:hAnsi="Cambria"/>
            <w:iCs/>
            <w:sz w:val="20"/>
            <w:szCs w:val="20"/>
          </w:rPr>
          <w:delText xml:space="preserve"> </w:delText>
        </w:r>
      </w:del>
    </w:p>
    <w:p w:rsidR="00073957" w:rsidRPr="00073957" w:rsidDel="0041778E" w:rsidRDefault="00073957" w:rsidP="00BF0120">
      <w:pPr>
        <w:pStyle w:val="BodyTextIndent"/>
        <w:numPr>
          <w:ilvl w:val="1"/>
          <w:numId w:val="21"/>
        </w:numPr>
        <w:tabs>
          <w:tab w:val="left" w:pos="5760"/>
        </w:tabs>
        <w:suppressAutoHyphens/>
        <w:spacing w:after="200" w:line="240" w:lineRule="auto"/>
        <w:rPr>
          <w:del w:id="969" w:author="Jeremy" w:date="2012-02-24T16:28:00Z"/>
          <w:rFonts w:ascii="Cambria" w:hAnsi="Cambria"/>
          <w:iCs/>
          <w:sz w:val="20"/>
          <w:szCs w:val="20"/>
        </w:rPr>
      </w:pPr>
      <w:del w:id="970" w:author="Jeremy" w:date="2012-02-24T16:28:00Z">
        <w:r w:rsidRPr="00073957" w:rsidDel="0041778E">
          <w:rPr>
            <w:rFonts w:ascii="Cambria" w:hAnsi="Cambria" w:cs="Calibri"/>
            <w:b/>
            <w:sz w:val="20"/>
            <w:szCs w:val="20"/>
          </w:rPr>
          <w:delText>“Authentication Mechanism”</w:delText>
        </w:r>
        <w:r w:rsidRPr="00073957" w:rsidDel="0041778E">
          <w:rPr>
            <w:rFonts w:ascii="Cambria" w:hAnsi="Cambria" w:cs="Calibri"/>
            <w:sz w:val="20"/>
            <w:szCs w:val="20"/>
          </w:rPr>
          <w:delText xml:space="preserve"> means any method of authenticating </w:delText>
        </w:r>
        <w:r w:rsidR="00EC7A08" w:rsidDel="0041778E">
          <w:rPr>
            <w:rFonts w:ascii="Cambria" w:hAnsi="Cambria" w:cs="Calibri"/>
            <w:sz w:val="20"/>
            <w:szCs w:val="20"/>
          </w:rPr>
          <w:delText xml:space="preserve">an </w:delText>
        </w:r>
      </w:del>
      <w:del w:id="971" w:author="Jeremy" w:date="2012-02-06T09:44:00Z">
        <w:r w:rsidR="00EC7A08" w:rsidDel="00BE79E1">
          <w:rPr>
            <w:rFonts w:ascii="Cambria" w:hAnsi="Cambria" w:cs="Calibri"/>
            <w:sz w:val="20"/>
            <w:szCs w:val="20"/>
          </w:rPr>
          <w:delText>Administrator’s</w:delText>
        </w:r>
        <w:r w:rsidRPr="00073957" w:rsidDel="00BE79E1">
          <w:rPr>
            <w:rFonts w:ascii="Cambria" w:hAnsi="Cambria" w:cs="Calibri"/>
            <w:sz w:val="20"/>
            <w:szCs w:val="20"/>
          </w:rPr>
          <w:delText xml:space="preserve"> </w:delText>
        </w:r>
      </w:del>
      <w:del w:id="972" w:author="Jeremy" w:date="2012-02-24T16:28:00Z">
        <w:r w:rsidRPr="00073957" w:rsidDel="0041778E">
          <w:rPr>
            <w:rFonts w:ascii="Cambria" w:hAnsi="Cambria" w:cs="Calibri"/>
            <w:sz w:val="20"/>
            <w:szCs w:val="20"/>
          </w:rPr>
          <w:delText xml:space="preserve">right to access the </w:delText>
        </w:r>
        <w:r w:rsidR="00EC7A08" w:rsidDel="0041778E">
          <w:rPr>
            <w:rFonts w:ascii="Cambria" w:hAnsi="Cambria" w:cs="Calibri"/>
            <w:sz w:val="20"/>
            <w:szCs w:val="20"/>
          </w:rPr>
          <w:delText>A</w:delText>
        </w:r>
        <w:r w:rsidRPr="00073957" w:rsidDel="0041778E">
          <w:rPr>
            <w:rFonts w:ascii="Cambria" w:hAnsi="Cambria" w:cs="Calibri"/>
            <w:sz w:val="20"/>
            <w:szCs w:val="20"/>
          </w:rPr>
          <w:delText>ccount, including any username, login ID, password, code, number, or cryptographic key.</w:delText>
        </w:r>
      </w:del>
    </w:p>
    <w:p w:rsidR="00F738C6" w:rsidRPr="00250CF7" w:rsidDel="0041778E" w:rsidRDefault="00073957" w:rsidP="00BF0120">
      <w:pPr>
        <w:pStyle w:val="BodyTextIndent"/>
        <w:numPr>
          <w:ilvl w:val="1"/>
          <w:numId w:val="21"/>
        </w:numPr>
        <w:suppressAutoHyphens/>
        <w:spacing w:after="200" w:line="240" w:lineRule="auto"/>
        <w:rPr>
          <w:del w:id="973" w:author="Jeremy" w:date="2012-02-24T16:28:00Z"/>
          <w:rFonts w:ascii="Cambria" w:hAnsi="Cambria"/>
          <w:iCs/>
          <w:sz w:val="20"/>
          <w:szCs w:val="20"/>
        </w:rPr>
      </w:pPr>
      <w:del w:id="974" w:author="Jeremy" w:date="2012-02-24T16:28:00Z">
        <w:r w:rsidRPr="00113637" w:rsidDel="0041778E">
          <w:rPr>
            <w:rFonts w:ascii="Cambria" w:hAnsi="Cambria" w:cs="Calibri"/>
            <w:sz w:val="20"/>
            <w:szCs w:val="20"/>
          </w:rPr>
          <w:delText xml:space="preserve"> </w:delText>
        </w:r>
        <w:r w:rsidR="00F738C6" w:rsidRPr="00113637" w:rsidDel="0041778E">
          <w:rPr>
            <w:rFonts w:ascii="Cambria" w:hAnsi="Cambria" w:cs="Calibri"/>
            <w:sz w:val="20"/>
            <w:szCs w:val="20"/>
          </w:rPr>
          <w:delText>“</w:delText>
        </w:r>
        <w:r w:rsidR="00F738C6" w:rsidRPr="00250CF7" w:rsidDel="0041778E">
          <w:rPr>
            <w:rFonts w:ascii="Cambria" w:hAnsi="Cambria" w:cs="Calibri"/>
            <w:b/>
            <w:sz w:val="20"/>
            <w:szCs w:val="20"/>
          </w:rPr>
          <w:delText>Business Day”</w:delText>
        </w:r>
        <w:r w:rsidR="00F738C6" w:rsidRPr="00250CF7" w:rsidDel="0041778E">
          <w:rPr>
            <w:rFonts w:ascii="Cambria" w:hAnsi="Cambria" w:cs="Calibri"/>
            <w:sz w:val="20"/>
            <w:szCs w:val="20"/>
          </w:rPr>
          <w:delText xml:space="preserve"> means Monday to Friday inclusive, excluding U.S. Federal Holidays, which are set forth in 5 U.S.C. § 6103.</w:delText>
        </w:r>
      </w:del>
    </w:p>
    <w:p w:rsidR="00BD5204" w:rsidRPr="00BD5204" w:rsidDel="0041778E" w:rsidRDefault="00F738C6" w:rsidP="00BD5204">
      <w:pPr>
        <w:pStyle w:val="BodyTextIndent"/>
        <w:numPr>
          <w:ilvl w:val="1"/>
          <w:numId w:val="21"/>
        </w:numPr>
        <w:suppressAutoHyphens/>
        <w:spacing w:after="200" w:line="240" w:lineRule="auto"/>
        <w:rPr>
          <w:del w:id="975" w:author="Jeremy" w:date="2012-02-24T16:28:00Z"/>
          <w:rFonts w:ascii="Cambria" w:hAnsi="Cambria"/>
          <w:iCs/>
          <w:sz w:val="20"/>
          <w:szCs w:val="20"/>
        </w:rPr>
      </w:pPr>
      <w:del w:id="976" w:author="Jeremy" w:date="2012-02-24T16:28:00Z">
        <w:r w:rsidRPr="00113637" w:rsidDel="0041778E">
          <w:rPr>
            <w:rFonts w:ascii="Cambria" w:hAnsi="Cambria" w:cs="Calibri"/>
            <w:sz w:val="20"/>
            <w:szCs w:val="20"/>
          </w:rPr>
          <w:delText>“</w:delText>
        </w:r>
        <w:r w:rsidRPr="00250CF7" w:rsidDel="0041778E">
          <w:rPr>
            <w:rFonts w:ascii="Cambria" w:hAnsi="Cambria" w:cs="Calibri"/>
            <w:b/>
            <w:sz w:val="20"/>
            <w:szCs w:val="20"/>
          </w:rPr>
          <w:delText>Certificate Practices Statement</w:delText>
        </w:r>
        <w:r w:rsidRPr="00113637" w:rsidDel="0041778E">
          <w:rPr>
            <w:rFonts w:ascii="Cambria" w:hAnsi="Cambria" w:cs="Calibri"/>
            <w:sz w:val="20"/>
            <w:szCs w:val="20"/>
          </w:rPr>
          <w:delText>”</w:delText>
        </w:r>
        <w:r w:rsidRPr="00250CF7" w:rsidDel="0041778E">
          <w:rPr>
            <w:rFonts w:ascii="Cambria" w:hAnsi="Cambria" w:cs="Calibri"/>
            <w:sz w:val="20"/>
            <w:szCs w:val="20"/>
          </w:rPr>
          <w:delText xml:space="preserve"> or </w:delText>
        </w:r>
        <w:r w:rsidRPr="00113637" w:rsidDel="0041778E">
          <w:rPr>
            <w:rFonts w:ascii="Cambria" w:hAnsi="Cambria" w:cs="Calibri"/>
            <w:sz w:val="20"/>
            <w:szCs w:val="20"/>
          </w:rPr>
          <w:delText>“</w:delText>
        </w:r>
        <w:r w:rsidRPr="00250CF7" w:rsidDel="0041778E">
          <w:rPr>
            <w:rFonts w:ascii="Cambria" w:hAnsi="Cambria" w:cs="Calibri"/>
            <w:b/>
            <w:sz w:val="20"/>
            <w:szCs w:val="20"/>
          </w:rPr>
          <w:delText>CPS</w:delText>
        </w:r>
        <w:r w:rsidRPr="00113637" w:rsidDel="0041778E">
          <w:rPr>
            <w:rFonts w:ascii="Cambria" w:hAnsi="Cambria" w:cs="Calibri"/>
            <w:sz w:val="20"/>
            <w:szCs w:val="20"/>
          </w:rPr>
          <w:delText>”</w:delText>
        </w:r>
        <w:r w:rsidR="00113637" w:rsidDel="0041778E">
          <w:rPr>
            <w:rFonts w:ascii="Cambria" w:hAnsi="Cambria" w:cs="Calibri"/>
            <w:sz w:val="20"/>
            <w:szCs w:val="20"/>
          </w:rPr>
          <w:delText xml:space="preserve"> </w:delText>
        </w:r>
        <w:r w:rsidRPr="00250CF7" w:rsidDel="0041778E">
          <w:rPr>
            <w:rFonts w:ascii="Cambria" w:hAnsi="Cambria" w:cs="Calibri"/>
            <w:sz w:val="20"/>
            <w:szCs w:val="20"/>
          </w:rPr>
          <w:delText xml:space="preserve">means the written statement of the policies and procedures used to operate DigiCert’s PKI infrastructure. The policy and procedure documents are available at </w:delText>
        </w:r>
        <w:r w:rsidR="007976FC" w:rsidDel="0041778E">
          <w:fldChar w:fldCharType="begin"/>
        </w:r>
        <w:r w:rsidR="00A86C1F" w:rsidDel="0041778E">
          <w:delInstrText>HYPERLINK "http://www.digicert.com/ssl-cps-repository.htm"</w:delInstrText>
        </w:r>
        <w:r w:rsidR="007976FC" w:rsidDel="0041778E">
          <w:fldChar w:fldCharType="separate"/>
        </w:r>
        <w:r w:rsidRPr="009732DA" w:rsidDel="0041778E">
          <w:rPr>
            <w:rStyle w:val="Hyperlink"/>
            <w:rFonts w:ascii="Cambria" w:hAnsi="Cambria" w:cs="Calibri"/>
            <w:color w:val="auto"/>
            <w:sz w:val="20"/>
            <w:szCs w:val="20"/>
          </w:rPr>
          <w:delText>http://www.digicert.com/ssl-cps-repository.htm</w:delText>
        </w:r>
        <w:r w:rsidR="007976FC" w:rsidDel="0041778E">
          <w:fldChar w:fldCharType="end"/>
        </w:r>
        <w:r w:rsidRPr="009732DA" w:rsidDel="0041778E">
          <w:rPr>
            <w:rFonts w:ascii="Cambria" w:hAnsi="Cambria" w:cs="Calibri"/>
            <w:sz w:val="20"/>
            <w:szCs w:val="20"/>
          </w:rPr>
          <w:delText>.</w:delText>
        </w:r>
        <w:r w:rsidRPr="00250CF7" w:rsidDel="0041778E">
          <w:rPr>
            <w:rFonts w:ascii="Cambria" w:hAnsi="Cambria" w:cs="Calibri"/>
            <w:sz w:val="20"/>
            <w:szCs w:val="20"/>
          </w:rPr>
          <w:delText xml:space="preserve"> </w:delText>
        </w:r>
      </w:del>
      <w:del w:id="977" w:author="Jeremy" w:date="2012-02-06T10:21:00Z">
        <w:r w:rsidRPr="00250CF7" w:rsidDel="00E22B10">
          <w:rPr>
            <w:rFonts w:ascii="Cambria" w:hAnsi="Cambria" w:cs="Calibri"/>
            <w:sz w:val="20"/>
            <w:szCs w:val="20"/>
          </w:rPr>
          <w:delText>The CPS is incorporated into this Agreement by reference.</w:delText>
        </w:r>
      </w:del>
    </w:p>
    <w:p w:rsidR="00BD5204" w:rsidRPr="00BD5204" w:rsidDel="0041778E" w:rsidRDefault="00BD5204" w:rsidP="00BD5204">
      <w:pPr>
        <w:pStyle w:val="BodyTextIndent"/>
        <w:numPr>
          <w:ilvl w:val="1"/>
          <w:numId w:val="21"/>
        </w:numPr>
        <w:suppressAutoHyphens/>
        <w:spacing w:after="200" w:line="240" w:lineRule="auto"/>
        <w:rPr>
          <w:del w:id="978" w:author="Jeremy" w:date="2012-02-24T16:28:00Z"/>
          <w:rFonts w:ascii="Cambria" w:hAnsi="Cambria"/>
          <w:iCs/>
          <w:sz w:val="20"/>
          <w:szCs w:val="20"/>
        </w:rPr>
      </w:pPr>
      <w:del w:id="979" w:author="Jeremy" w:date="2012-02-24T16:28:00Z">
        <w:r w:rsidRPr="00BD5204" w:rsidDel="0041778E">
          <w:rPr>
            <w:rFonts w:ascii="Cambria" w:hAnsi="Cambria"/>
            <w:iCs/>
            <w:sz w:val="20"/>
            <w:szCs w:val="20"/>
          </w:rPr>
          <w:delText>“</w:delText>
        </w:r>
        <w:r w:rsidRPr="00BD5204" w:rsidDel="0041778E">
          <w:rPr>
            <w:rFonts w:ascii="Cambria" w:hAnsi="Cambria"/>
            <w:b/>
            <w:iCs/>
            <w:sz w:val="20"/>
            <w:szCs w:val="20"/>
          </w:rPr>
          <w:delText>Client Certificate</w:delText>
        </w:r>
        <w:r w:rsidRPr="00BD5204" w:rsidDel="0041778E">
          <w:rPr>
            <w:rFonts w:ascii="Cambria" w:hAnsi="Cambria"/>
            <w:iCs/>
            <w:sz w:val="20"/>
            <w:szCs w:val="20"/>
          </w:rPr>
          <w:delText>” means</w:delText>
        </w:r>
        <w:r w:rsidRPr="00BD5204" w:rsidDel="0041778E">
          <w:rPr>
            <w:rFonts w:ascii="Cambria" w:hAnsi="Cambria"/>
            <w:sz w:val="20"/>
            <w:szCs w:val="20"/>
          </w:rPr>
          <w:delText xml:space="preserve"> a Grid-Only </w:delText>
        </w:r>
      </w:del>
      <w:del w:id="980" w:author="Jeremy" w:date="2012-02-06T09:44:00Z">
        <w:r w:rsidDel="00BE79E1">
          <w:rPr>
            <w:rFonts w:ascii="Cambria" w:hAnsi="Cambria"/>
            <w:sz w:val="20"/>
            <w:szCs w:val="20"/>
          </w:rPr>
          <w:delText xml:space="preserve">IGTF </w:delText>
        </w:r>
      </w:del>
      <w:del w:id="981" w:author="Jeremy" w:date="2012-02-24T16:28:00Z">
        <w:r w:rsidRPr="00BD5204" w:rsidDel="0041778E">
          <w:rPr>
            <w:rFonts w:ascii="Cambria" w:hAnsi="Cambria"/>
            <w:sz w:val="20"/>
            <w:szCs w:val="20"/>
          </w:rPr>
          <w:delText xml:space="preserve">Certificate that is issued </w:delText>
        </w:r>
      </w:del>
      <w:del w:id="982" w:author="Jeremy" w:date="2012-02-06T10:21:00Z">
        <w:r w:rsidRPr="00BD5204" w:rsidDel="00E22B10">
          <w:rPr>
            <w:rFonts w:ascii="Cambria" w:hAnsi="Cambria"/>
            <w:sz w:val="20"/>
            <w:szCs w:val="20"/>
          </w:rPr>
          <w:delText xml:space="preserve">to </w:delText>
        </w:r>
      </w:del>
      <w:del w:id="983" w:author="Jeremy" w:date="2012-02-24T16:28:00Z">
        <w:r w:rsidRPr="00BD5204" w:rsidDel="0041778E">
          <w:rPr>
            <w:rFonts w:ascii="Cambria" w:hAnsi="Cambria"/>
            <w:sz w:val="20"/>
            <w:szCs w:val="20"/>
          </w:rPr>
          <w:delText xml:space="preserve">an individual.  </w:delText>
        </w:r>
      </w:del>
    </w:p>
    <w:p w:rsidR="00073957" w:rsidRPr="00073957" w:rsidDel="0041778E" w:rsidRDefault="00073957" w:rsidP="00BD5204">
      <w:pPr>
        <w:pStyle w:val="BodyTextIndent"/>
        <w:numPr>
          <w:ilvl w:val="1"/>
          <w:numId w:val="21"/>
        </w:numPr>
        <w:suppressAutoHyphens/>
        <w:spacing w:after="200" w:line="240" w:lineRule="auto"/>
        <w:rPr>
          <w:del w:id="984" w:author="Jeremy" w:date="2012-02-24T16:28:00Z"/>
          <w:rFonts w:ascii="Cambria" w:hAnsi="Cambria"/>
          <w:iCs/>
          <w:sz w:val="20"/>
          <w:szCs w:val="20"/>
        </w:rPr>
      </w:pPr>
      <w:del w:id="985" w:author="Jeremy" w:date="2012-02-24T16:28:00Z">
        <w:r w:rsidRPr="00073957" w:rsidDel="0041778E">
          <w:rPr>
            <w:rFonts w:ascii="Cambria" w:hAnsi="Cambria" w:cs="Calibri"/>
            <w:b/>
            <w:sz w:val="20"/>
            <w:szCs w:val="20"/>
          </w:rPr>
          <w:delText>“Compromise”</w:delText>
        </w:r>
        <w:r w:rsidRPr="00073957" w:rsidDel="0041778E">
          <w:rPr>
            <w:rFonts w:ascii="Cambria" w:hAnsi="Cambria" w:cs="Calibri"/>
            <w:sz w:val="20"/>
            <w:szCs w:val="20"/>
          </w:rPr>
          <w:delText xml:space="preserve"> means evidence that (i) the hardware device used to store a Private Key is missing, (ii) the Private Key was publicly disclosed, or (iii) that a third party is using a Private Key in a manner that does not conform with industry best practices.</w:delText>
        </w:r>
      </w:del>
    </w:p>
    <w:p w:rsidR="00073957" w:rsidDel="0041778E" w:rsidRDefault="00073957" w:rsidP="00BF0120">
      <w:pPr>
        <w:numPr>
          <w:ilvl w:val="1"/>
          <w:numId w:val="21"/>
        </w:numPr>
        <w:overflowPunct/>
        <w:autoSpaceDE/>
        <w:autoSpaceDN/>
        <w:spacing w:after="200"/>
        <w:textAlignment w:val="auto"/>
        <w:rPr>
          <w:del w:id="986" w:author="Jeremy" w:date="2012-02-24T16:28:00Z"/>
          <w:rFonts w:ascii="Cambria" w:hAnsi="Cambria" w:cs="Calibri"/>
          <w:sz w:val="20"/>
          <w:szCs w:val="20"/>
        </w:rPr>
      </w:pPr>
      <w:del w:id="987" w:author="Jeremy" w:date="2012-02-24T16:28:00Z">
        <w:r w:rsidRPr="00250CF7" w:rsidDel="0041778E">
          <w:rPr>
            <w:rFonts w:ascii="Cambria" w:hAnsi="Cambria" w:cs="Calibri"/>
            <w:b/>
            <w:sz w:val="20"/>
            <w:szCs w:val="20"/>
          </w:rPr>
          <w:delText xml:space="preserve"> </w:delText>
        </w:r>
        <w:r w:rsidR="00F738C6" w:rsidRPr="00250CF7" w:rsidDel="0041778E">
          <w:rPr>
            <w:rFonts w:ascii="Cambria" w:hAnsi="Cambria" w:cs="Calibri"/>
            <w:b/>
            <w:sz w:val="20"/>
            <w:szCs w:val="20"/>
          </w:rPr>
          <w:delText>“Confidential Information”</w:delText>
        </w:r>
        <w:r w:rsidR="00F738C6" w:rsidRPr="00250CF7" w:rsidDel="0041778E">
          <w:rPr>
            <w:rFonts w:ascii="Cambria" w:hAnsi="Cambria" w:cs="Calibri"/>
            <w:sz w:val="20"/>
            <w:szCs w:val="20"/>
          </w:rPr>
          <w:delText xml:space="preserve"> means any information disclosed by a party or a party’s affiliates that is (i) designated as confidential (or a similar designation) at the time of disclosure, (ii) is disclosed in circumstances of confidence, or (iii) understood by the parties, exercising reasonable business judgment, to be confidential.  Confidential Information does not include information that (w) was lawfully known or received by the receiving party prior to disclosure; (x) is or becomes part of the public domain other than as a result of a breach of this Agreement; (y) was disclosed to the receiving party by a third party, provided such third party, or any other party from whom such third par</w:delText>
        </w:r>
        <w:r w:rsidR="00F738C6" w:rsidRPr="00A41642" w:rsidDel="0041778E">
          <w:rPr>
            <w:rFonts w:ascii="Cambria" w:hAnsi="Cambria" w:cs="Calibri"/>
            <w:sz w:val="20"/>
            <w:szCs w:val="20"/>
          </w:rPr>
          <w:delText xml:space="preserve">ty receives such information, is not in </w:delText>
        </w:r>
        <w:r w:rsidR="00F738C6" w:rsidRPr="00250CF7" w:rsidDel="0041778E">
          <w:rPr>
            <w:rFonts w:ascii="Cambria" w:hAnsi="Cambria" w:cs="Calibri"/>
            <w:sz w:val="20"/>
            <w:szCs w:val="20"/>
          </w:rPr>
          <w:delText xml:space="preserve">breach of any confidentiality obligation in respect of such information; or (z) is independently developed by the receiving party as evidenced by independent written materials.  </w:delText>
        </w:r>
      </w:del>
    </w:p>
    <w:p w:rsidR="005F2AFA" w:rsidDel="0041778E" w:rsidRDefault="00073957" w:rsidP="00BF0120">
      <w:pPr>
        <w:numPr>
          <w:ilvl w:val="1"/>
          <w:numId w:val="21"/>
        </w:numPr>
        <w:overflowPunct/>
        <w:autoSpaceDE/>
        <w:autoSpaceDN/>
        <w:spacing w:after="200"/>
        <w:textAlignment w:val="auto"/>
        <w:rPr>
          <w:del w:id="988" w:author="Jeremy" w:date="2012-02-24T16:28:00Z"/>
          <w:rFonts w:ascii="Cambria" w:hAnsi="Cambria" w:cs="Calibri"/>
          <w:sz w:val="20"/>
          <w:szCs w:val="20"/>
        </w:rPr>
      </w:pPr>
      <w:del w:id="989" w:author="Jeremy" w:date="2012-02-24T16:28:00Z">
        <w:r w:rsidRPr="00073957" w:rsidDel="0041778E">
          <w:rPr>
            <w:rFonts w:ascii="Cambria" w:hAnsi="Cambria" w:cs="Calibri"/>
            <w:b/>
            <w:sz w:val="20"/>
            <w:szCs w:val="20"/>
          </w:rPr>
          <w:delText>“Digital Signature”</w:delText>
        </w:r>
        <w:r w:rsidRPr="00073957" w:rsidDel="0041778E">
          <w:rPr>
            <w:rFonts w:ascii="Cambria" w:hAnsi="Cambria" w:cs="Calibri"/>
            <w:sz w:val="20"/>
            <w:szCs w:val="20"/>
          </w:rPr>
          <w:delText xml:space="preserve"> means an encrypted electronic data file which is attached to or logically associated with other electronic data and which (i) identifies and is uniquely linked to the signatory of the electronic data, (ii) is created using means that the signatory can maintain under </w:delText>
        </w:r>
        <w:r w:rsidRPr="00073957" w:rsidDel="0041778E">
          <w:rPr>
            <w:rFonts w:ascii="Cambria" w:hAnsi="Cambria" w:cs="Calibri"/>
            <w:sz w:val="20"/>
            <w:szCs w:val="20"/>
          </w:rPr>
          <w:lastRenderedPageBreak/>
          <w:delText>its sole control, and (iii) is linked in a way so as to make any subsequent changes that have been made to the electronic data detectable.</w:delText>
        </w:r>
      </w:del>
    </w:p>
    <w:p w:rsidR="00FA3EFF" w:rsidRPr="00FA3EFF" w:rsidDel="00262FFD" w:rsidRDefault="005F2AFA" w:rsidP="00FA3EFF">
      <w:pPr>
        <w:numPr>
          <w:ilvl w:val="1"/>
          <w:numId w:val="21"/>
        </w:numPr>
        <w:overflowPunct/>
        <w:autoSpaceDE/>
        <w:autoSpaceDN/>
        <w:spacing w:after="200"/>
        <w:textAlignment w:val="auto"/>
        <w:rPr>
          <w:del w:id="990" w:author="Jeremy" w:date="2012-02-06T09:43:00Z"/>
          <w:rFonts w:ascii="Cambria" w:hAnsi="Cambria" w:cs="Calibri"/>
          <w:sz w:val="20"/>
          <w:szCs w:val="20"/>
        </w:rPr>
      </w:pPr>
      <w:del w:id="991" w:author="Jeremy" w:date="2012-02-06T09:43:00Z">
        <w:r w:rsidRPr="005F2AFA" w:rsidDel="00262FFD">
          <w:rPr>
            <w:rFonts w:ascii="Cambria" w:hAnsi="Cambria"/>
            <w:sz w:val="20"/>
            <w:szCs w:val="20"/>
          </w:rPr>
          <w:delText>“</w:delText>
        </w:r>
      </w:del>
      <w:del w:id="992" w:author="Jeremy" w:date="2012-02-03T17:45:00Z">
        <w:r w:rsidRPr="005F2AFA" w:rsidDel="00756115">
          <w:rPr>
            <w:rFonts w:ascii="Cambria" w:hAnsi="Cambria"/>
            <w:b/>
            <w:sz w:val="20"/>
            <w:szCs w:val="20"/>
          </w:rPr>
          <w:delText>End User</w:delText>
        </w:r>
      </w:del>
      <w:del w:id="993" w:author="Jeremy" w:date="2012-02-06T09:43:00Z">
        <w:r w:rsidRPr="005F2AFA" w:rsidDel="00262FFD">
          <w:rPr>
            <w:rFonts w:ascii="Cambria" w:hAnsi="Cambria"/>
            <w:sz w:val="20"/>
            <w:szCs w:val="20"/>
          </w:rPr>
          <w:delText xml:space="preserve">” means an entity receiving a Certificate for its business or personal use. </w:delText>
        </w:r>
      </w:del>
    </w:p>
    <w:p w:rsidR="00FA3EFF" w:rsidRPr="00FA3EFF" w:rsidDel="00262FFD" w:rsidRDefault="00FA3EFF" w:rsidP="00FA3EFF">
      <w:pPr>
        <w:numPr>
          <w:ilvl w:val="1"/>
          <w:numId w:val="21"/>
        </w:numPr>
        <w:overflowPunct/>
        <w:autoSpaceDE/>
        <w:autoSpaceDN/>
        <w:spacing w:after="200"/>
        <w:textAlignment w:val="auto"/>
        <w:rPr>
          <w:del w:id="994" w:author="Jeremy" w:date="2012-02-06T09:43:00Z"/>
          <w:rFonts w:ascii="Cambria" w:hAnsi="Cambria" w:cs="Calibri"/>
          <w:sz w:val="20"/>
          <w:szCs w:val="20"/>
        </w:rPr>
      </w:pPr>
      <w:del w:id="995" w:author="Jeremy" w:date="2012-02-06T09:43:00Z">
        <w:r w:rsidRPr="00FA3EFF" w:rsidDel="00262FFD">
          <w:rPr>
            <w:rFonts w:ascii="Cambria" w:hAnsi="Cambria"/>
            <w:sz w:val="20"/>
            <w:szCs w:val="20"/>
          </w:rPr>
          <w:delText>“</w:delText>
        </w:r>
      </w:del>
      <w:del w:id="996" w:author="Jeremy" w:date="2012-02-03T17:45:00Z">
        <w:r w:rsidRPr="00FA3EFF" w:rsidDel="00756115">
          <w:rPr>
            <w:rFonts w:ascii="Cambria" w:hAnsi="Cambria"/>
            <w:b/>
            <w:sz w:val="20"/>
            <w:szCs w:val="20"/>
          </w:rPr>
          <w:delText>End User</w:delText>
        </w:r>
      </w:del>
      <w:del w:id="997" w:author="Jeremy" w:date="2012-02-06T09:43:00Z">
        <w:r w:rsidRPr="00FA3EFF" w:rsidDel="00262FFD">
          <w:rPr>
            <w:rFonts w:ascii="Cambria" w:hAnsi="Cambria"/>
            <w:b/>
            <w:sz w:val="20"/>
            <w:szCs w:val="20"/>
          </w:rPr>
          <w:delText xml:space="preserve"> Agreement</w:delText>
        </w:r>
        <w:r w:rsidRPr="00FA3EFF" w:rsidDel="00262FFD">
          <w:rPr>
            <w:rFonts w:ascii="Cambria" w:hAnsi="Cambria"/>
            <w:sz w:val="20"/>
            <w:szCs w:val="20"/>
          </w:rPr>
          <w:delText xml:space="preserve">” means an agreement </w:delText>
        </w:r>
        <w:r w:rsidDel="00262FFD">
          <w:rPr>
            <w:rFonts w:ascii="Cambria" w:hAnsi="Cambria"/>
            <w:sz w:val="20"/>
            <w:szCs w:val="20"/>
          </w:rPr>
          <w:delText xml:space="preserve">provided by DigiCert </w:delText>
        </w:r>
        <w:r w:rsidRPr="00FA3EFF" w:rsidDel="00262FFD">
          <w:rPr>
            <w:rFonts w:ascii="Cambria" w:hAnsi="Cambria"/>
            <w:sz w:val="20"/>
            <w:szCs w:val="20"/>
          </w:rPr>
          <w:delText xml:space="preserve">delineating the terms and conditions under which an </w:delText>
        </w:r>
      </w:del>
      <w:del w:id="998" w:author="Jeremy" w:date="2012-02-03T17:45:00Z">
        <w:r w:rsidRPr="00FA3EFF" w:rsidDel="00756115">
          <w:rPr>
            <w:rFonts w:ascii="Cambria" w:hAnsi="Cambria"/>
            <w:sz w:val="20"/>
            <w:szCs w:val="20"/>
          </w:rPr>
          <w:delText>End User</w:delText>
        </w:r>
      </w:del>
      <w:del w:id="999" w:author="Jeremy" w:date="2012-02-06T09:43:00Z">
        <w:r w:rsidRPr="00FA3EFF" w:rsidDel="00262FFD">
          <w:rPr>
            <w:rFonts w:ascii="Cambria" w:hAnsi="Cambria"/>
            <w:sz w:val="20"/>
            <w:szCs w:val="20"/>
          </w:rPr>
          <w:delText xml:space="preserve"> may receive and use a Certificate. </w:delText>
        </w:r>
      </w:del>
    </w:p>
    <w:p w:rsidR="00BD5204" w:rsidRPr="00BD5204" w:rsidDel="0041778E" w:rsidRDefault="00FA3EFF" w:rsidP="00FA3EFF">
      <w:pPr>
        <w:numPr>
          <w:ilvl w:val="1"/>
          <w:numId w:val="21"/>
        </w:numPr>
        <w:overflowPunct/>
        <w:autoSpaceDE/>
        <w:autoSpaceDN/>
        <w:spacing w:after="200"/>
        <w:textAlignment w:val="auto"/>
        <w:rPr>
          <w:del w:id="1000" w:author="Jeremy" w:date="2012-02-24T16:28:00Z"/>
          <w:rFonts w:ascii="Cambria" w:hAnsi="Cambria" w:cs="Calibri"/>
          <w:sz w:val="20"/>
          <w:szCs w:val="20"/>
        </w:rPr>
      </w:pPr>
      <w:del w:id="1001" w:author="Jeremy" w:date="2012-02-06T09:43:00Z">
        <w:r w:rsidRPr="00574D5B" w:rsidDel="00262FFD">
          <w:rPr>
            <w:rFonts w:ascii="Cambria" w:hAnsi="Cambria" w:cs="Arial"/>
            <w:sz w:val="20"/>
            <w:szCs w:val="20"/>
          </w:rPr>
          <w:delText xml:space="preserve"> </w:delText>
        </w:r>
      </w:del>
      <w:del w:id="1002" w:author="Jeremy" w:date="2012-02-24T16:28:00Z">
        <w:r w:rsidR="00574D5B" w:rsidRPr="00574D5B" w:rsidDel="0041778E">
          <w:rPr>
            <w:rFonts w:ascii="Cambria" w:hAnsi="Cambria" w:cs="Arial"/>
            <w:sz w:val="20"/>
            <w:szCs w:val="20"/>
          </w:rPr>
          <w:delText>“</w:delText>
        </w:r>
        <w:r w:rsidR="00574D5B" w:rsidRPr="00574D5B" w:rsidDel="0041778E">
          <w:rPr>
            <w:rFonts w:ascii="Cambria" w:hAnsi="Cambria" w:cs="Arial"/>
            <w:b/>
            <w:sz w:val="20"/>
            <w:szCs w:val="20"/>
          </w:rPr>
          <w:delText>Grid-Only Certificate</w:delText>
        </w:r>
        <w:r w:rsidR="00574D5B" w:rsidRPr="00574D5B" w:rsidDel="0041778E">
          <w:rPr>
            <w:rFonts w:ascii="Cambria" w:hAnsi="Cambria" w:cs="Arial"/>
            <w:sz w:val="20"/>
            <w:szCs w:val="20"/>
          </w:rPr>
          <w:delText xml:space="preserve">” </w:delText>
        </w:r>
      </w:del>
      <w:del w:id="1003" w:author="Jeremy" w:date="2012-02-06T10:20:00Z">
        <w:r w:rsidR="00574D5B" w:rsidRPr="00574D5B" w:rsidDel="00E22B10">
          <w:rPr>
            <w:rFonts w:ascii="Cambria" w:hAnsi="Cambria" w:cs="Arial"/>
            <w:sz w:val="20"/>
            <w:szCs w:val="20"/>
          </w:rPr>
          <w:delText>means a</w:delText>
        </w:r>
        <w:r w:rsidR="00BD5204" w:rsidDel="00E22B10">
          <w:rPr>
            <w:rFonts w:ascii="Cambria" w:hAnsi="Cambria" w:cs="Arial"/>
            <w:sz w:val="20"/>
            <w:szCs w:val="20"/>
          </w:rPr>
          <w:delText xml:space="preserve"> </w:delText>
        </w:r>
        <w:r w:rsidR="00574D5B" w:rsidRPr="00574D5B" w:rsidDel="00E22B10">
          <w:rPr>
            <w:rFonts w:ascii="Cambria" w:hAnsi="Cambria" w:cs="Arial"/>
            <w:sz w:val="20"/>
            <w:szCs w:val="20"/>
          </w:rPr>
          <w:delText>Certificate issued under the RPS and that is chained to DigiCert’s grid root certificate.</w:delText>
        </w:r>
      </w:del>
    </w:p>
    <w:p w:rsidR="00BD5204" w:rsidRPr="00BD5204" w:rsidDel="0041778E" w:rsidRDefault="00BD5204" w:rsidP="00BD5204">
      <w:pPr>
        <w:numPr>
          <w:ilvl w:val="1"/>
          <w:numId w:val="21"/>
        </w:numPr>
        <w:overflowPunct/>
        <w:autoSpaceDE/>
        <w:autoSpaceDN/>
        <w:spacing w:after="200"/>
        <w:textAlignment w:val="auto"/>
        <w:rPr>
          <w:del w:id="1004" w:author="Jeremy" w:date="2012-02-24T16:28:00Z"/>
          <w:rFonts w:ascii="Cambria" w:hAnsi="Cambria" w:cs="Calibri"/>
          <w:sz w:val="20"/>
          <w:szCs w:val="20"/>
        </w:rPr>
      </w:pPr>
      <w:del w:id="1005" w:author="Jeremy" w:date="2012-02-24T16:28:00Z">
        <w:r w:rsidRPr="00BD5204" w:rsidDel="0041778E">
          <w:rPr>
            <w:rFonts w:ascii="Cambria" w:hAnsi="Cambria" w:cs="Arial"/>
            <w:sz w:val="20"/>
            <w:szCs w:val="20"/>
          </w:rPr>
          <w:delText>“</w:delText>
        </w:r>
        <w:r w:rsidRPr="00BD5204" w:rsidDel="0041778E">
          <w:rPr>
            <w:rFonts w:ascii="Cambria" w:hAnsi="Cambria" w:cs="Arial"/>
            <w:b/>
            <w:sz w:val="20"/>
            <w:szCs w:val="20"/>
          </w:rPr>
          <w:delText>Guidelines on Private Key Protection</w:delText>
        </w:r>
        <w:r w:rsidRPr="00BD5204" w:rsidDel="0041778E">
          <w:rPr>
            <w:rFonts w:ascii="Cambria" w:hAnsi="Cambria" w:cs="Arial"/>
            <w:sz w:val="20"/>
            <w:szCs w:val="20"/>
          </w:rPr>
          <w:delText>”</w:delText>
        </w:r>
        <w:r w:rsidRPr="00BD5204" w:rsidDel="0041778E">
          <w:rPr>
            <w:rFonts w:cs="Verdana"/>
            <w:color w:val="000000"/>
            <w:sz w:val="20"/>
            <w:szCs w:val="20"/>
          </w:rPr>
          <w:delText xml:space="preserve"> refers to the guidelines on private key generation and protection published by the PMA in which OSG participates.</w:delText>
        </w:r>
      </w:del>
    </w:p>
    <w:p w:rsidR="00073957" w:rsidRPr="00073957" w:rsidDel="0041778E" w:rsidRDefault="00073957" w:rsidP="00BF0120">
      <w:pPr>
        <w:numPr>
          <w:ilvl w:val="1"/>
          <w:numId w:val="21"/>
        </w:numPr>
        <w:overflowPunct/>
        <w:autoSpaceDE/>
        <w:autoSpaceDN/>
        <w:spacing w:after="200"/>
        <w:textAlignment w:val="auto"/>
        <w:rPr>
          <w:del w:id="1006" w:author="Jeremy" w:date="2012-02-24T16:28:00Z"/>
          <w:rFonts w:ascii="Cambria" w:hAnsi="Cambria" w:cs="Calibri"/>
          <w:sz w:val="20"/>
          <w:szCs w:val="20"/>
        </w:rPr>
      </w:pPr>
      <w:del w:id="1007" w:author="Jeremy" w:date="2012-02-24T16:28:00Z">
        <w:r w:rsidRPr="00073957" w:rsidDel="0041778E">
          <w:rPr>
            <w:rFonts w:ascii="Cambria" w:hAnsi="Cambria" w:cs="Calibri"/>
            <w:b/>
            <w:sz w:val="20"/>
            <w:szCs w:val="20"/>
          </w:rPr>
          <w:delText xml:space="preserve">“Key Set” </w:delText>
        </w:r>
        <w:r w:rsidRPr="00073957" w:rsidDel="0041778E">
          <w:rPr>
            <w:rFonts w:ascii="Cambria" w:hAnsi="Cambria" w:cs="Calibri"/>
            <w:sz w:val="20"/>
            <w:szCs w:val="20"/>
          </w:rPr>
          <w:delText>means a set of two or more mathematically related keys, referred to as Private Keys or key shares along with a Public Key, having the properties that (i) the Public Key can encrypt a message which only the Private Key(s) can decrypt, and (ii) even knowing the Public Key, it is computationally infeasible to discover the Private Key(s).</w:delText>
        </w:r>
      </w:del>
    </w:p>
    <w:p w:rsidR="00F738C6" w:rsidRPr="00250CF7" w:rsidDel="0041778E" w:rsidRDefault="00073957" w:rsidP="00BF0120">
      <w:pPr>
        <w:numPr>
          <w:ilvl w:val="1"/>
          <w:numId w:val="21"/>
        </w:numPr>
        <w:overflowPunct/>
        <w:autoSpaceDE/>
        <w:autoSpaceDN/>
        <w:spacing w:after="200"/>
        <w:textAlignment w:val="auto"/>
        <w:rPr>
          <w:del w:id="1008" w:author="Jeremy" w:date="2012-02-24T16:28:00Z"/>
          <w:rFonts w:ascii="Cambria" w:hAnsi="Cambria" w:cs="Calibri"/>
          <w:sz w:val="20"/>
          <w:szCs w:val="20"/>
        </w:rPr>
      </w:pPr>
      <w:del w:id="1009" w:author="Jeremy" w:date="2012-02-24T16:28:00Z">
        <w:r w:rsidRPr="00250CF7" w:rsidDel="0041778E">
          <w:rPr>
            <w:rFonts w:ascii="Cambria" w:hAnsi="Cambria" w:cs="Arial"/>
            <w:sz w:val="20"/>
            <w:szCs w:val="20"/>
          </w:rPr>
          <w:delText xml:space="preserve"> </w:delText>
        </w:r>
        <w:r w:rsidR="00F738C6" w:rsidRPr="00250CF7" w:rsidDel="0041778E">
          <w:rPr>
            <w:rFonts w:ascii="Cambria" w:hAnsi="Cambria" w:cs="Arial"/>
            <w:sz w:val="20"/>
            <w:szCs w:val="20"/>
          </w:rPr>
          <w:delText>“</w:delText>
        </w:r>
        <w:r w:rsidR="00F738C6" w:rsidRPr="00250CF7" w:rsidDel="0041778E">
          <w:rPr>
            <w:rFonts w:ascii="Cambria" w:hAnsi="Cambria" w:cs="Arial"/>
            <w:b/>
            <w:sz w:val="20"/>
            <w:szCs w:val="20"/>
          </w:rPr>
          <w:delText>Private Key</w:delText>
        </w:r>
        <w:r w:rsidR="00F738C6" w:rsidRPr="00250CF7" w:rsidDel="0041778E">
          <w:rPr>
            <w:rFonts w:ascii="Cambria" w:hAnsi="Cambria" w:cs="Arial"/>
            <w:sz w:val="20"/>
            <w:szCs w:val="20"/>
          </w:rPr>
          <w:delText>”</w:delText>
        </w:r>
        <w:r w:rsidR="00F738C6" w:rsidRPr="00250CF7" w:rsidDel="0041778E">
          <w:rPr>
            <w:rFonts w:ascii="Cambria" w:hAnsi="Cambria" w:cs="Arial"/>
            <w:b/>
            <w:sz w:val="20"/>
            <w:szCs w:val="20"/>
          </w:rPr>
          <w:delText xml:space="preserve"> </w:delText>
        </w:r>
        <w:r w:rsidR="00F738C6" w:rsidRPr="00250CF7" w:rsidDel="0041778E">
          <w:rPr>
            <w:rFonts w:ascii="Cambria" w:hAnsi="Cambria" w:cs="Arial"/>
            <w:sz w:val="20"/>
            <w:szCs w:val="20"/>
          </w:rPr>
          <w:delText>means the key that is kept secret by the holder of the Key Pair, and that is used to create digital signatures and/or to decrypt electronic records or files that were encrypted with the corresponding Public Key.</w:delText>
        </w:r>
      </w:del>
    </w:p>
    <w:p w:rsidR="00F738C6" w:rsidRPr="00250CF7" w:rsidDel="0041778E" w:rsidRDefault="00F738C6" w:rsidP="00BF0120">
      <w:pPr>
        <w:numPr>
          <w:ilvl w:val="1"/>
          <w:numId w:val="21"/>
        </w:numPr>
        <w:overflowPunct/>
        <w:autoSpaceDE/>
        <w:autoSpaceDN/>
        <w:spacing w:after="200"/>
        <w:textAlignment w:val="auto"/>
        <w:rPr>
          <w:del w:id="1010" w:author="Jeremy" w:date="2012-02-24T16:28:00Z"/>
          <w:rFonts w:ascii="Cambria" w:hAnsi="Cambria" w:cs="Calibri"/>
          <w:sz w:val="20"/>
          <w:szCs w:val="20"/>
        </w:rPr>
      </w:pPr>
      <w:del w:id="1011" w:author="Jeremy" w:date="2012-02-24T16:28:00Z">
        <w:r w:rsidRPr="00113637" w:rsidDel="0041778E">
          <w:rPr>
            <w:rFonts w:ascii="Cambria" w:hAnsi="Cambria" w:cs="Arial"/>
            <w:sz w:val="20"/>
            <w:szCs w:val="20"/>
          </w:rPr>
          <w:delText>“</w:delText>
        </w:r>
        <w:r w:rsidRPr="00250CF7" w:rsidDel="0041778E">
          <w:rPr>
            <w:rFonts w:ascii="Cambria" w:hAnsi="Cambria" w:cs="Arial"/>
            <w:b/>
            <w:bCs/>
            <w:sz w:val="20"/>
            <w:szCs w:val="20"/>
          </w:rPr>
          <w:delText>Public Key</w:delText>
        </w:r>
        <w:r w:rsidRPr="00113637" w:rsidDel="0041778E">
          <w:rPr>
            <w:rFonts w:ascii="Cambria" w:hAnsi="Cambria" w:cs="Arial"/>
            <w:sz w:val="20"/>
            <w:szCs w:val="20"/>
          </w:rPr>
          <w:delText>”</w:delText>
        </w:r>
        <w:r w:rsidRPr="00250CF7" w:rsidDel="0041778E">
          <w:rPr>
            <w:rFonts w:ascii="Cambria" w:hAnsi="Cambria" w:cs="Arial"/>
            <w:sz w:val="20"/>
            <w:szCs w:val="20"/>
          </w:rPr>
          <w:delText xml:space="preserve"> means the key that may be publicly disclosed by the holder of the corresponding Private Key and that is used by a Relying Party to verify digital signatures created with the holder's corresponding Private Key and/or to encrypt messages so that they can be decrypted only with the holder's corresponding Private Key.</w:delText>
        </w:r>
      </w:del>
    </w:p>
    <w:p w:rsidR="00073957" w:rsidDel="0041778E" w:rsidRDefault="00F738C6" w:rsidP="00BF0120">
      <w:pPr>
        <w:numPr>
          <w:ilvl w:val="1"/>
          <w:numId w:val="21"/>
        </w:numPr>
        <w:overflowPunct/>
        <w:autoSpaceDE/>
        <w:autoSpaceDN/>
        <w:spacing w:after="200"/>
        <w:textAlignment w:val="auto"/>
        <w:rPr>
          <w:del w:id="1012" w:author="Jeremy" w:date="2012-02-24T16:28:00Z"/>
          <w:rFonts w:ascii="Cambria" w:hAnsi="Cambria" w:cs="Calibri"/>
          <w:sz w:val="20"/>
          <w:szCs w:val="20"/>
        </w:rPr>
      </w:pPr>
      <w:del w:id="1013" w:author="Jeremy" w:date="2012-02-24T16:28:00Z">
        <w:r w:rsidRPr="00113637" w:rsidDel="0041778E">
          <w:rPr>
            <w:rFonts w:ascii="Cambria" w:hAnsi="Cambria" w:cs="Calibri"/>
            <w:sz w:val="20"/>
            <w:szCs w:val="20"/>
          </w:rPr>
          <w:delText>“</w:delText>
        </w:r>
        <w:r w:rsidRPr="00250CF7" w:rsidDel="0041778E">
          <w:rPr>
            <w:rFonts w:ascii="Cambria" w:hAnsi="Cambria" w:cs="Calibri"/>
            <w:b/>
            <w:sz w:val="20"/>
            <w:szCs w:val="20"/>
          </w:rPr>
          <w:delText>Registration Practice Statement</w:delText>
        </w:r>
        <w:r w:rsidRPr="00250CF7" w:rsidDel="0041778E">
          <w:rPr>
            <w:rFonts w:ascii="Cambria" w:hAnsi="Cambria" w:cs="Calibri"/>
            <w:sz w:val="20"/>
            <w:szCs w:val="20"/>
          </w:rPr>
          <w:delText>” or “</w:delText>
        </w:r>
        <w:r w:rsidRPr="00250CF7" w:rsidDel="0041778E">
          <w:rPr>
            <w:rFonts w:ascii="Cambria" w:hAnsi="Cambria" w:cs="Calibri"/>
            <w:b/>
            <w:sz w:val="20"/>
            <w:szCs w:val="20"/>
          </w:rPr>
          <w:delText>RPS</w:delText>
        </w:r>
        <w:r w:rsidRPr="00250CF7" w:rsidDel="0041778E">
          <w:rPr>
            <w:rFonts w:ascii="Cambria" w:hAnsi="Cambria" w:cs="Calibri"/>
            <w:sz w:val="20"/>
            <w:szCs w:val="20"/>
          </w:rPr>
          <w:delText xml:space="preserve">” means </w:delText>
        </w:r>
        <w:r w:rsidR="00BD5204" w:rsidDel="0041778E">
          <w:rPr>
            <w:rFonts w:ascii="Cambria" w:hAnsi="Cambria" w:cs="Calibri"/>
            <w:sz w:val="20"/>
            <w:szCs w:val="20"/>
          </w:rPr>
          <w:delText xml:space="preserve">the </w:delText>
        </w:r>
        <w:r w:rsidR="00731850" w:rsidDel="0041778E">
          <w:rPr>
            <w:rFonts w:ascii="Cambria" w:hAnsi="Cambria" w:cs="Calibri"/>
            <w:sz w:val="20"/>
            <w:szCs w:val="20"/>
          </w:rPr>
          <w:delText>OSG Administrator</w:delText>
        </w:r>
        <w:r w:rsidRPr="00250CF7" w:rsidDel="0041778E">
          <w:rPr>
            <w:rFonts w:ascii="Cambria" w:hAnsi="Cambria" w:cs="Calibri"/>
            <w:sz w:val="20"/>
            <w:szCs w:val="20"/>
          </w:rPr>
          <w:delText xml:space="preserve">’s practice statement document that (i) describes </w:delText>
        </w:r>
      </w:del>
      <w:del w:id="1014" w:author="Jeremy" w:date="2012-02-03T17:43:00Z">
        <w:r w:rsidR="00BD5204" w:rsidDel="00756115">
          <w:rPr>
            <w:rFonts w:ascii="Cambria" w:hAnsi="Cambria" w:cs="Calibri"/>
            <w:sz w:val="20"/>
            <w:szCs w:val="20"/>
          </w:rPr>
          <w:delText>Participant</w:delText>
        </w:r>
      </w:del>
      <w:del w:id="1015" w:author="Jeremy" w:date="2012-02-24T16:28:00Z">
        <w:r w:rsidR="00BD5204" w:rsidDel="0041778E">
          <w:rPr>
            <w:rFonts w:ascii="Cambria" w:hAnsi="Cambria" w:cs="Calibri"/>
            <w:sz w:val="20"/>
            <w:szCs w:val="20"/>
          </w:rPr>
          <w:delText>’s</w:delText>
        </w:r>
        <w:r w:rsidRPr="00250CF7" w:rsidDel="0041778E">
          <w:rPr>
            <w:rFonts w:ascii="Cambria" w:hAnsi="Cambria" w:cs="Calibri"/>
            <w:sz w:val="20"/>
            <w:szCs w:val="20"/>
          </w:rPr>
          <w:delText xml:space="preserve"> role within the DigiCert PKI and (ii) details </w:delText>
        </w:r>
        <w:r w:rsidR="00BD5204" w:rsidDel="0041778E">
          <w:rPr>
            <w:rFonts w:ascii="Cambria" w:hAnsi="Cambria" w:cs="Calibri"/>
            <w:sz w:val="20"/>
            <w:szCs w:val="20"/>
          </w:rPr>
          <w:delText xml:space="preserve">the procedures utilized by the OSG Administrator and </w:delText>
        </w:r>
      </w:del>
      <w:del w:id="1016" w:author="Jeremy" w:date="2012-02-03T17:43:00Z">
        <w:r w:rsidR="00BD5204" w:rsidDel="00756115">
          <w:rPr>
            <w:rFonts w:ascii="Cambria" w:hAnsi="Cambria" w:cs="Calibri"/>
            <w:sz w:val="20"/>
            <w:szCs w:val="20"/>
          </w:rPr>
          <w:delText>Participant</w:delText>
        </w:r>
      </w:del>
      <w:del w:id="1017" w:author="Jeremy" w:date="2012-02-24T16:28:00Z">
        <w:r w:rsidR="00BD5204" w:rsidDel="0041778E">
          <w:rPr>
            <w:rFonts w:ascii="Cambria" w:hAnsi="Cambria" w:cs="Calibri"/>
            <w:sz w:val="20"/>
            <w:szCs w:val="20"/>
          </w:rPr>
          <w:delText xml:space="preserve"> to comply with the CPS</w:delText>
        </w:r>
        <w:r w:rsidRPr="00250CF7" w:rsidDel="0041778E">
          <w:rPr>
            <w:rFonts w:ascii="Cambria" w:hAnsi="Cambria" w:cs="Calibri"/>
            <w:sz w:val="20"/>
            <w:szCs w:val="20"/>
          </w:rPr>
          <w:delText>.</w:delText>
        </w:r>
      </w:del>
    </w:p>
    <w:p w:rsidR="00073957" w:rsidRPr="00073957" w:rsidDel="0041778E" w:rsidRDefault="00073957" w:rsidP="00BF0120">
      <w:pPr>
        <w:numPr>
          <w:ilvl w:val="1"/>
          <w:numId w:val="21"/>
        </w:numPr>
        <w:overflowPunct/>
        <w:autoSpaceDE/>
        <w:autoSpaceDN/>
        <w:spacing w:after="200"/>
        <w:textAlignment w:val="auto"/>
        <w:rPr>
          <w:del w:id="1018" w:author="Jeremy" w:date="2012-02-24T16:28:00Z"/>
          <w:rFonts w:ascii="Cambria" w:hAnsi="Cambria" w:cs="Calibri"/>
          <w:sz w:val="20"/>
          <w:szCs w:val="20"/>
        </w:rPr>
      </w:pPr>
      <w:del w:id="1019" w:author="Jeremy" w:date="2012-02-24T16:28:00Z">
        <w:r w:rsidRPr="00073957" w:rsidDel="0041778E">
          <w:rPr>
            <w:rFonts w:ascii="Cambria" w:hAnsi="Cambria" w:cs="Calibri"/>
            <w:b/>
            <w:sz w:val="20"/>
            <w:szCs w:val="20"/>
          </w:rPr>
          <w:delText>“Revoke”</w:delText>
        </w:r>
        <w:r w:rsidRPr="00073957" w:rsidDel="0041778E">
          <w:rPr>
            <w:rFonts w:ascii="Cambria" w:hAnsi="Cambria" w:cs="Calibri"/>
            <w:sz w:val="20"/>
            <w:szCs w:val="20"/>
          </w:rPr>
          <w:delText xml:space="preserve"> means to make a Certificate ineffective permanently from a specified time forward.  DigiCert Revokes a Certificate by listing the Certificates in</w:delText>
        </w:r>
        <w:r w:rsidR="00BD5204" w:rsidDel="0041778E">
          <w:rPr>
            <w:rFonts w:ascii="Cambria" w:hAnsi="Cambria" w:cs="Calibri"/>
            <w:sz w:val="20"/>
            <w:szCs w:val="20"/>
          </w:rPr>
          <w:delText xml:space="preserve"> a certificate revocation list.  T</w:delText>
        </w:r>
        <w:r w:rsidRPr="00073957" w:rsidDel="0041778E">
          <w:rPr>
            <w:rFonts w:ascii="Cambria" w:hAnsi="Cambria" w:cs="Calibri"/>
            <w:sz w:val="20"/>
            <w:szCs w:val="20"/>
          </w:rPr>
          <w:delText>he term does not imply that a revoked Certificate is destroyed or made illegible.</w:delText>
        </w:r>
      </w:del>
    </w:p>
    <w:p w:rsidR="00EC7A08" w:rsidRPr="00EC7A08" w:rsidDel="0041778E" w:rsidRDefault="00EC7A08" w:rsidP="00EC7A08">
      <w:pPr>
        <w:pStyle w:val="BodyTextIndent"/>
        <w:numPr>
          <w:ilvl w:val="1"/>
          <w:numId w:val="21"/>
        </w:numPr>
        <w:suppressAutoHyphens/>
        <w:spacing w:after="200" w:line="240" w:lineRule="auto"/>
        <w:rPr>
          <w:del w:id="1020" w:author="Jeremy" w:date="2012-02-24T16:28:00Z"/>
          <w:rFonts w:ascii="Cambria" w:hAnsi="Cambria"/>
          <w:iCs/>
          <w:sz w:val="20"/>
          <w:szCs w:val="20"/>
        </w:rPr>
      </w:pPr>
      <w:del w:id="1021" w:author="Jeremy" w:date="2012-02-24T16:28:00Z">
        <w:r w:rsidRPr="00EC7A08" w:rsidDel="0041778E">
          <w:rPr>
            <w:rFonts w:ascii="Cambria" w:hAnsi="Cambria"/>
            <w:sz w:val="20"/>
            <w:szCs w:val="20"/>
          </w:rPr>
          <w:delText>“</w:delText>
        </w:r>
        <w:r w:rsidRPr="00EC7A08" w:rsidDel="0041778E">
          <w:rPr>
            <w:rFonts w:ascii="Cambria" w:hAnsi="Cambria"/>
            <w:b/>
            <w:sz w:val="20"/>
            <w:szCs w:val="20"/>
          </w:rPr>
          <w:delText>SSL Certificate</w:delText>
        </w:r>
        <w:r w:rsidRPr="00EC7A08" w:rsidDel="0041778E">
          <w:rPr>
            <w:rFonts w:ascii="Cambria" w:hAnsi="Cambria"/>
            <w:sz w:val="20"/>
            <w:szCs w:val="20"/>
          </w:rPr>
          <w:delText>” means a Certificate</w:delText>
        </w:r>
      </w:del>
      <w:del w:id="1022" w:author="Jeremy" w:date="2012-02-06T09:42:00Z">
        <w:r w:rsidRPr="00EC7A08" w:rsidDel="00262FFD">
          <w:rPr>
            <w:rFonts w:ascii="Cambria" w:hAnsi="Cambria"/>
            <w:sz w:val="20"/>
            <w:szCs w:val="20"/>
          </w:rPr>
          <w:delText xml:space="preserve"> provided by DigiCert to </w:delText>
        </w:r>
      </w:del>
      <w:del w:id="1023" w:author="Jeremy" w:date="2012-02-24T16:28:00Z">
        <w:r w:rsidRPr="00EC7A08" w:rsidDel="0041778E">
          <w:rPr>
            <w:rFonts w:ascii="Cambria" w:hAnsi="Cambria"/>
            <w:sz w:val="20"/>
            <w:szCs w:val="20"/>
          </w:rPr>
          <w:delText>encrypt SSL/TSL communication</w:delText>
        </w:r>
      </w:del>
      <w:del w:id="1024" w:author="Jeremy" w:date="2012-02-06T09:42:00Z">
        <w:r w:rsidRPr="00EC7A08" w:rsidDel="00262FFD">
          <w:rPr>
            <w:rFonts w:ascii="Cambria" w:hAnsi="Cambria"/>
            <w:sz w:val="20"/>
            <w:szCs w:val="20"/>
          </w:rPr>
          <w:delText xml:space="preserve"> and that are offered by DigiCert as either SSL Plus Certificates or Grid-only device certificates.</w:delText>
        </w:r>
      </w:del>
    </w:p>
    <w:p w:rsidR="00000000" w:rsidRDefault="00EC7A08">
      <w:pPr>
        <w:overflowPunct/>
        <w:autoSpaceDE/>
        <w:autoSpaceDN/>
        <w:spacing w:after="200"/>
        <w:ind w:left="900"/>
        <w:textAlignment w:val="auto"/>
        <w:rPr>
          <w:del w:id="1025" w:author="Jeremy" w:date="2012-02-24T16:28:00Z"/>
          <w:rFonts w:ascii="Cambria" w:hAnsi="Cambria" w:cs="Calibri"/>
          <w:sz w:val="20"/>
          <w:szCs w:val="20"/>
        </w:rPr>
        <w:pPrChange w:id="1026" w:author="Jeremy" w:date="2012-02-06T09:41:00Z">
          <w:pPr>
            <w:numPr>
              <w:ilvl w:val="1"/>
              <w:numId w:val="21"/>
            </w:numPr>
            <w:tabs>
              <w:tab w:val="num" w:pos="900"/>
            </w:tabs>
            <w:overflowPunct/>
            <w:autoSpaceDE/>
            <w:autoSpaceDN/>
            <w:spacing w:after="200"/>
            <w:ind w:left="900" w:hanging="555"/>
            <w:textAlignment w:val="auto"/>
          </w:pPr>
        </w:pPrChange>
      </w:pPr>
      <w:del w:id="1027" w:author="Jeremy" w:date="2012-02-24T16:28:00Z">
        <w:r w:rsidRPr="00113637" w:rsidDel="0041778E">
          <w:rPr>
            <w:rFonts w:ascii="Cambria" w:hAnsi="Cambria" w:cs="Calibri"/>
            <w:sz w:val="20"/>
            <w:szCs w:val="20"/>
          </w:rPr>
          <w:delText xml:space="preserve"> </w:delText>
        </w:r>
        <w:r w:rsidR="00F738C6" w:rsidRPr="00113637" w:rsidDel="0041778E">
          <w:rPr>
            <w:rFonts w:ascii="Cambria" w:hAnsi="Cambria" w:cs="Calibri"/>
            <w:sz w:val="20"/>
            <w:szCs w:val="20"/>
          </w:rPr>
          <w:delText>“</w:delText>
        </w:r>
        <w:r w:rsidR="00F738C6" w:rsidRPr="00250CF7" w:rsidDel="0041778E">
          <w:rPr>
            <w:rFonts w:ascii="Cambria" w:hAnsi="Cambria" w:cs="Calibri"/>
            <w:b/>
            <w:sz w:val="20"/>
            <w:szCs w:val="20"/>
          </w:rPr>
          <w:delText>Trusted Agent</w:delText>
        </w:r>
        <w:r w:rsidR="00F738C6" w:rsidRPr="00113637" w:rsidDel="0041778E">
          <w:rPr>
            <w:rFonts w:ascii="Cambria" w:hAnsi="Cambria" w:cs="Calibri"/>
            <w:sz w:val="20"/>
            <w:szCs w:val="20"/>
          </w:rPr>
          <w:delText>”</w:delText>
        </w:r>
        <w:r w:rsidR="00F738C6" w:rsidRPr="00250CF7" w:rsidDel="0041778E">
          <w:rPr>
            <w:rFonts w:ascii="Cambria" w:hAnsi="Cambria" w:cs="Calibri"/>
            <w:sz w:val="20"/>
            <w:szCs w:val="20"/>
          </w:rPr>
          <w:delText xml:space="preserve"> means a</w:delText>
        </w:r>
        <w:r w:rsidR="00B902A8" w:rsidDel="0041778E">
          <w:rPr>
            <w:rFonts w:ascii="Cambria" w:hAnsi="Cambria" w:cs="Calibri"/>
            <w:sz w:val="20"/>
            <w:szCs w:val="20"/>
          </w:rPr>
          <w:delText>n</w:delText>
        </w:r>
        <w:r w:rsidR="00F738C6" w:rsidRPr="00250CF7" w:rsidDel="0041778E">
          <w:rPr>
            <w:rFonts w:ascii="Cambria" w:hAnsi="Cambria" w:cs="Calibri"/>
            <w:sz w:val="20"/>
            <w:szCs w:val="20"/>
          </w:rPr>
          <w:delText xml:space="preserve"> organization or entity that is authorized by DigiCert and </w:delText>
        </w:r>
        <w:r w:rsidR="00731850" w:rsidDel="0041778E">
          <w:rPr>
            <w:rFonts w:ascii="Cambria" w:hAnsi="Cambria" w:cs="Calibri"/>
            <w:sz w:val="20"/>
            <w:szCs w:val="20"/>
          </w:rPr>
          <w:delText>OSG Administrator</w:delText>
        </w:r>
        <w:r w:rsidDel="0041778E">
          <w:rPr>
            <w:rFonts w:ascii="Cambria" w:hAnsi="Cambria" w:cs="Calibri"/>
            <w:sz w:val="20"/>
            <w:szCs w:val="20"/>
          </w:rPr>
          <w:delText xml:space="preserve"> to assist in validating and managing Certificates for </w:delText>
        </w:r>
      </w:del>
      <w:del w:id="1028" w:author="Jeremy" w:date="2012-02-03T17:45:00Z">
        <w:r w:rsidR="00BF0120" w:rsidDel="00756115">
          <w:rPr>
            <w:rFonts w:ascii="Cambria" w:hAnsi="Cambria" w:cs="Calibri"/>
            <w:sz w:val="20"/>
            <w:szCs w:val="20"/>
          </w:rPr>
          <w:delText>End User</w:delText>
        </w:r>
      </w:del>
      <w:del w:id="1029" w:author="Jeremy" w:date="2012-02-24T16:28:00Z">
        <w:r w:rsidDel="0041778E">
          <w:rPr>
            <w:rFonts w:ascii="Cambria" w:hAnsi="Cambria" w:cs="Calibri"/>
            <w:sz w:val="20"/>
            <w:szCs w:val="20"/>
          </w:rPr>
          <w:delText>s</w:delText>
        </w:r>
        <w:r w:rsidR="00F738C6" w:rsidRPr="00250CF7" w:rsidDel="0041778E">
          <w:rPr>
            <w:rFonts w:ascii="Cambria" w:hAnsi="Cambria" w:cs="Calibri"/>
            <w:sz w:val="20"/>
            <w:szCs w:val="20"/>
          </w:rPr>
          <w:delText>.</w:delText>
        </w:r>
      </w:del>
    </w:p>
    <w:p w:rsidR="00F738C6" w:rsidRPr="00250CF7" w:rsidDel="0041778E" w:rsidRDefault="005F2AFA" w:rsidP="00BF0120">
      <w:pPr>
        <w:pStyle w:val="BodyTextIndent"/>
        <w:keepNext/>
        <w:numPr>
          <w:ilvl w:val="0"/>
          <w:numId w:val="21"/>
        </w:numPr>
        <w:suppressAutoHyphens/>
        <w:spacing w:after="200" w:line="240" w:lineRule="auto"/>
        <w:ind w:left="562" w:hanging="562"/>
        <w:rPr>
          <w:del w:id="1030" w:author="Jeremy" w:date="2012-02-24T16:28:00Z"/>
          <w:rFonts w:ascii="Cambria" w:hAnsi="Cambria"/>
          <w:iCs/>
          <w:sz w:val="20"/>
          <w:szCs w:val="20"/>
        </w:rPr>
      </w:pPr>
      <w:del w:id="1031" w:author="Jeremy" w:date="2012-02-24T16:28:00Z">
        <w:r w:rsidDel="0041778E">
          <w:rPr>
            <w:rFonts w:ascii="Cambria" w:hAnsi="Cambria"/>
            <w:b/>
            <w:sz w:val="20"/>
            <w:szCs w:val="20"/>
          </w:rPr>
          <w:delText>Appointment and Account</w:delText>
        </w:r>
      </w:del>
    </w:p>
    <w:p w:rsidR="00F738C6" w:rsidRPr="00250CF7" w:rsidDel="0041778E" w:rsidRDefault="00F738C6" w:rsidP="00BF0120">
      <w:pPr>
        <w:pStyle w:val="BodyTextIndent"/>
        <w:numPr>
          <w:ilvl w:val="1"/>
          <w:numId w:val="21"/>
        </w:numPr>
        <w:suppressAutoHyphens/>
        <w:spacing w:after="200" w:line="240" w:lineRule="auto"/>
        <w:rPr>
          <w:del w:id="1032" w:author="Jeremy" w:date="2012-02-24T16:28:00Z"/>
          <w:rFonts w:ascii="Cambria" w:hAnsi="Cambria"/>
          <w:iCs/>
          <w:sz w:val="20"/>
          <w:szCs w:val="20"/>
        </w:rPr>
      </w:pPr>
      <w:del w:id="1033" w:author="Jeremy" w:date="2012-02-24T16:28:00Z">
        <w:r w:rsidRPr="00250CF7" w:rsidDel="0041778E">
          <w:rPr>
            <w:rFonts w:ascii="Cambria" w:hAnsi="Cambria"/>
            <w:sz w:val="20"/>
            <w:szCs w:val="20"/>
            <w:u w:val="single"/>
          </w:rPr>
          <w:delText>Appointment</w:delText>
        </w:r>
        <w:r w:rsidRPr="00250CF7" w:rsidDel="0041778E">
          <w:rPr>
            <w:rFonts w:ascii="Cambria" w:hAnsi="Cambria"/>
            <w:b/>
            <w:bCs/>
            <w:sz w:val="20"/>
            <w:szCs w:val="20"/>
          </w:rPr>
          <w:delText xml:space="preserve">.  </w:delText>
        </w:r>
      </w:del>
      <w:del w:id="1034" w:author="Jeremy" w:date="2012-02-03T17:43:00Z">
        <w:r w:rsidRPr="00250CF7" w:rsidDel="00756115">
          <w:rPr>
            <w:rFonts w:ascii="Cambria" w:hAnsi="Cambria"/>
            <w:sz w:val="20"/>
            <w:szCs w:val="20"/>
          </w:rPr>
          <w:delText>Participant</w:delText>
        </w:r>
      </w:del>
      <w:del w:id="1035" w:author="Jeremy" w:date="2012-02-24T16:28:00Z">
        <w:r w:rsidRPr="00250CF7" w:rsidDel="0041778E">
          <w:rPr>
            <w:rFonts w:ascii="Cambria" w:hAnsi="Cambria"/>
            <w:sz w:val="20"/>
            <w:szCs w:val="20"/>
          </w:rPr>
          <w:delText xml:space="preserve"> is hereby </w:delText>
        </w:r>
      </w:del>
      <w:del w:id="1036" w:author="Jeremy" w:date="2012-02-06T09:45:00Z">
        <w:r w:rsidRPr="00250CF7" w:rsidDel="00BE79E1">
          <w:rPr>
            <w:rFonts w:ascii="Cambria" w:hAnsi="Cambria"/>
            <w:sz w:val="20"/>
            <w:szCs w:val="20"/>
          </w:rPr>
          <w:delText xml:space="preserve">appointed as a Trusted Agent for the sole purpose of assisting with the validation and issuance of </w:delText>
        </w:r>
      </w:del>
      <w:del w:id="1037" w:author="Jeremy" w:date="2012-02-24T16:28:00Z">
        <w:r w:rsidR="00574D5B" w:rsidDel="0041778E">
          <w:rPr>
            <w:rFonts w:ascii="Cambria" w:hAnsi="Cambria"/>
            <w:sz w:val="20"/>
            <w:szCs w:val="20"/>
          </w:rPr>
          <w:delText xml:space="preserve">Grid-only </w:delText>
        </w:r>
        <w:r w:rsidRPr="00250CF7" w:rsidDel="0041778E">
          <w:rPr>
            <w:rFonts w:ascii="Cambria" w:hAnsi="Cambria"/>
            <w:sz w:val="20"/>
            <w:szCs w:val="20"/>
          </w:rPr>
          <w:delText xml:space="preserve">Certificates </w:delText>
        </w:r>
        <w:r w:rsidR="00BD5204" w:rsidDel="0041778E">
          <w:rPr>
            <w:rFonts w:ascii="Cambria" w:hAnsi="Cambria"/>
            <w:sz w:val="20"/>
            <w:szCs w:val="20"/>
          </w:rPr>
          <w:delText xml:space="preserve">to </w:delText>
        </w:r>
      </w:del>
      <w:del w:id="1038" w:author="Jeremy" w:date="2012-02-03T17:45:00Z">
        <w:r w:rsidR="00BF0120" w:rsidDel="00756115">
          <w:rPr>
            <w:rFonts w:ascii="Cambria" w:hAnsi="Cambria" w:cs="Calibri"/>
            <w:sz w:val="20"/>
            <w:szCs w:val="20"/>
          </w:rPr>
          <w:delText>End User</w:delText>
        </w:r>
      </w:del>
      <w:del w:id="1039" w:author="Jeremy" w:date="2012-02-24T16:28:00Z">
        <w:r w:rsidR="00BF0120" w:rsidDel="0041778E">
          <w:rPr>
            <w:rFonts w:ascii="Cambria" w:hAnsi="Cambria" w:cs="Calibri"/>
            <w:sz w:val="20"/>
            <w:szCs w:val="20"/>
          </w:rPr>
          <w:delText>s</w:delText>
        </w:r>
        <w:r w:rsidR="00BD5204" w:rsidDel="0041778E">
          <w:rPr>
            <w:rFonts w:ascii="Cambria" w:hAnsi="Cambria"/>
            <w:sz w:val="20"/>
            <w:szCs w:val="20"/>
          </w:rPr>
          <w:delText xml:space="preserve">. </w:delText>
        </w:r>
      </w:del>
      <w:del w:id="1040" w:author="Jeremy" w:date="2012-02-03T17:43:00Z">
        <w:r w:rsidRPr="00250CF7" w:rsidDel="00756115">
          <w:rPr>
            <w:rFonts w:ascii="Cambria" w:hAnsi="Cambria"/>
            <w:sz w:val="20"/>
            <w:szCs w:val="20"/>
          </w:rPr>
          <w:delText>Participant</w:delText>
        </w:r>
      </w:del>
      <w:del w:id="1041" w:author="Jeremy" w:date="2012-02-24T16:28:00Z">
        <w:r w:rsidRPr="00250CF7" w:rsidDel="0041778E">
          <w:rPr>
            <w:rFonts w:ascii="Cambria" w:hAnsi="Cambria"/>
            <w:sz w:val="20"/>
            <w:szCs w:val="20"/>
          </w:rPr>
          <w:delText xml:space="preserve"> shall strictly follow the CPS and </w:delText>
        </w:r>
        <w:r w:rsidR="008017B1" w:rsidRPr="00250CF7" w:rsidDel="0041778E">
          <w:rPr>
            <w:rFonts w:ascii="Cambria" w:hAnsi="Cambria"/>
            <w:sz w:val="20"/>
            <w:szCs w:val="20"/>
          </w:rPr>
          <w:delText>RPS when</w:delText>
        </w:r>
        <w:r w:rsidRPr="00250CF7" w:rsidDel="0041778E">
          <w:rPr>
            <w:rFonts w:ascii="Cambria" w:hAnsi="Cambria"/>
            <w:sz w:val="20"/>
            <w:szCs w:val="20"/>
          </w:rPr>
          <w:delText xml:space="preserve"> </w:delText>
        </w:r>
      </w:del>
      <w:del w:id="1042" w:author="Jeremy" w:date="2012-02-06T10:07:00Z">
        <w:r w:rsidRPr="00250CF7" w:rsidDel="00F117AC">
          <w:rPr>
            <w:rFonts w:ascii="Cambria" w:hAnsi="Cambria"/>
            <w:sz w:val="20"/>
            <w:szCs w:val="20"/>
          </w:rPr>
          <w:delText xml:space="preserve">operating as a </w:delText>
        </w:r>
        <w:r w:rsidR="0077786C" w:rsidDel="00F117AC">
          <w:rPr>
            <w:rFonts w:ascii="Cambria" w:hAnsi="Cambria"/>
            <w:sz w:val="20"/>
            <w:szCs w:val="20"/>
          </w:rPr>
          <w:delText>Trusted A</w:delText>
        </w:r>
        <w:r w:rsidRPr="00250CF7" w:rsidDel="00F117AC">
          <w:rPr>
            <w:rFonts w:ascii="Cambria" w:hAnsi="Cambria"/>
            <w:sz w:val="20"/>
            <w:szCs w:val="20"/>
          </w:rPr>
          <w:delText xml:space="preserve">gent.  </w:delText>
        </w:r>
      </w:del>
      <w:del w:id="1043" w:author="Jeremy" w:date="2012-02-24T16:28:00Z">
        <w:r w:rsidRPr="00250CF7" w:rsidDel="0041778E">
          <w:rPr>
            <w:rFonts w:ascii="Cambria" w:hAnsi="Cambria"/>
            <w:sz w:val="20"/>
            <w:szCs w:val="20"/>
          </w:rPr>
          <w:delText xml:space="preserve">All rights granted herein to </w:delText>
        </w:r>
      </w:del>
      <w:del w:id="1044" w:author="Jeremy" w:date="2012-02-03T17:43:00Z">
        <w:r w:rsidRPr="00250CF7" w:rsidDel="00756115">
          <w:rPr>
            <w:rFonts w:ascii="Cambria" w:hAnsi="Cambria"/>
            <w:sz w:val="20"/>
            <w:szCs w:val="20"/>
          </w:rPr>
          <w:delText>Participant</w:delText>
        </w:r>
      </w:del>
      <w:del w:id="1045" w:author="Jeremy" w:date="2012-02-24T16:28:00Z">
        <w:r w:rsidRPr="00250CF7" w:rsidDel="0041778E">
          <w:rPr>
            <w:rFonts w:ascii="Cambria" w:hAnsi="Cambria"/>
            <w:sz w:val="20"/>
            <w:szCs w:val="20"/>
          </w:rPr>
          <w:delText xml:space="preserve"> are non-exclusive, and </w:delText>
        </w:r>
        <w:r w:rsidR="00731850" w:rsidDel="0041778E">
          <w:rPr>
            <w:rFonts w:ascii="Cambria" w:hAnsi="Cambria"/>
            <w:sz w:val="20"/>
            <w:szCs w:val="20"/>
          </w:rPr>
          <w:delText>OSG Administrator</w:delText>
        </w:r>
        <w:r w:rsidRPr="00250CF7" w:rsidDel="0041778E">
          <w:rPr>
            <w:rFonts w:ascii="Cambria" w:hAnsi="Cambria"/>
            <w:sz w:val="20"/>
            <w:szCs w:val="20"/>
          </w:rPr>
          <w:delText xml:space="preserve"> and DigiCert may appoint other agents as they see fit.</w:delText>
        </w:r>
      </w:del>
    </w:p>
    <w:p w:rsidR="00073957" w:rsidDel="0041778E" w:rsidRDefault="00073957" w:rsidP="00BF0120">
      <w:pPr>
        <w:numPr>
          <w:ilvl w:val="1"/>
          <w:numId w:val="21"/>
        </w:numPr>
        <w:overflowPunct/>
        <w:autoSpaceDE/>
        <w:autoSpaceDN/>
        <w:spacing w:after="200"/>
        <w:textAlignment w:val="auto"/>
        <w:rPr>
          <w:del w:id="1046" w:author="Jeremy" w:date="2012-02-24T16:28:00Z"/>
          <w:rFonts w:ascii="Cambria" w:hAnsi="Cambria" w:cs="Calibri"/>
          <w:sz w:val="20"/>
          <w:szCs w:val="20"/>
        </w:rPr>
      </w:pPr>
      <w:del w:id="1047" w:author="Jeremy" w:date="2012-02-24T16:28:00Z">
        <w:r w:rsidRPr="00EE6B13" w:rsidDel="0041778E">
          <w:rPr>
            <w:rFonts w:ascii="Cambria" w:hAnsi="Cambria" w:cs="Calibri"/>
            <w:sz w:val="20"/>
            <w:szCs w:val="20"/>
            <w:u w:val="single"/>
          </w:rPr>
          <w:delText>License</w:delText>
        </w:r>
        <w:r w:rsidRPr="00F46854" w:rsidDel="0041778E">
          <w:rPr>
            <w:rFonts w:ascii="Cambria" w:hAnsi="Cambria" w:cs="Calibri"/>
            <w:b/>
            <w:sz w:val="20"/>
            <w:szCs w:val="20"/>
          </w:rPr>
          <w:delText>.</w:delText>
        </w:r>
        <w:r w:rsidRPr="00F46854" w:rsidDel="0041778E">
          <w:rPr>
            <w:rFonts w:ascii="Cambria" w:hAnsi="Cambria" w:cs="Calibri"/>
            <w:sz w:val="20"/>
            <w:szCs w:val="20"/>
          </w:rPr>
          <w:delText xml:space="preserve">  </w:delText>
        </w:r>
        <w:r w:rsidR="00BD5204" w:rsidDel="0041778E">
          <w:rPr>
            <w:rFonts w:ascii="Cambria" w:hAnsi="Cambria" w:cs="Calibri"/>
            <w:sz w:val="20"/>
            <w:szCs w:val="20"/>
          </w:rPr>
          <w:delText xml:space="preserve">During the term of this Agreement, </w:delText>
        </w:r>
        <w:r w:rsidRPr="00F46854" w:rsidDel="0041778E">
          <w:rPr>
            <w:rFonts w:ascii="Cambria" w:hAnsi="Cambria" w:cs="Calibri"/>
            <w:sz w:val="20"/>
            <w:szCs w:val="20"/>
          </w:rPr>
          <w:delText xml:space="preserve">DigiCert grants </w:delText>
        </w:r>
      </w:del>
      <w:del w:id="1048" w:author="Jeremy" w:date="2012-02-03T17:43:00Z">
        <w:r w:rsidRPr="00250CF7" w:rsidDel="00756115">
          <w:rPr>
            <w:rFonts w:ascii="Cambria" w:hAnsi="Cambria"/>
            <w:sz w:val="20"/>
            <w:szCs w:val="20"/>
          </w:rPr>
          <w:delText>Participant</w:delText>
        </w:r>
      </w:del>
      <w:del w:id="1049" w:author="Jeremy" w:date="2012-02-24T16:28:00Z">
        <w:r w:rsidRPr="00250CF7" w:rsidDel="0041778E">
          <w:rPr>
            <w:rFonts w:ascii="Cambria" w:hAnsi="Cambria"/>
            <w:sz w:val="20"/>
            <w:szCs w:val="20"/>
          </w:rPr>
          <w:delText xml:space="preserve"> </w:delText>
        </w:r>
        <w:r w:rsidRPr="00F46854" w:rsidDel="0041778E">
          <w:rPr>
            <w:rFonts w:ascii="Cambria" w:hAnsi="Cambria" w:cs="Calibri"/>
            <w:sz w:val="20"/>
            <w:szCs w:val="20"/>
          </w:rPr>
          <w:delText xml:space="preserve">a limited, non-exclusive, non-transferable, and non-sublicenseable license to </w:delText>
        </w:r>
        <w:r w:rsidR="00574D5B" w:rsidDel="0041778E">
          <w:rPr>
            <w:rFonts w:ascii="Cambria" w:hAnsi="Cambria" w:cs="Calibri"/>
            <w:sz w:val="20"/>
            <w:szCs w:val="20"/>
          </w:rPr>
          <w:delText xml:space="preserve">use the Account and </w:delText>
        </w:r>
        <w:r w:rsidDel="0041778E">
          <w:rPr>
            <w:rFonts w:ascii="Cambria" w:hAnsi="Cambria" w:cs="Calibri"/>
            <w:sz w:val="20"/>
            <w:szCs w:val="20"/>
          </w:rPr>
          <w:delText>Authentication Mechanisms</w:delText>
        </w:r>
        <w:r w:rsidR="00BD5204" w:rsidDel="0041778E">
          <w:rPr>
            <w:rFonts w:ascii="Cambria" w:hAnsi="Cambria" w:cs="Calibri"/>
            <w:sz w:val="20"/>
            <w:szCs w:val="20"/>
          </w:rPr>
          <w:delText>.</w:delText>
        </w:r>
        <w:r w:rsidDel="0041778E">
          <w:rPr>
            <w:rFonts w:ascii="Cambria" w:hAnsi="Cambria" w:cs="Calibri"/>
            <w:sz w:val="20"/>
            <w:szCs w:val="20"/>
          </w:rPr>
          <w:delText xml:space="preserve"> </w:delText>
        </w:r>
      </w:del>
      <w:del w:id="1050" w:author="Jeremy" w:date="2012-02-03T17:43:00Z">
        <w:r w:rsidR="005F2AFA" w:rsidDel="00756115">
          <w:rPr>
            <w:rFonts w:ascii="Cambria" w:hAnsi="Cambria" w:cs="Arial"/>
            <w:sz w:val="20"/>
            <w:szCs w:val="20"/>
          </w:rPr>
          <w:delText>Participant</w:delText>
        </w:r>
      </w:del>
      <w:del w:id="1051" w:author="Jeremy" w:date="2012-02-24T16:28:00Z">
        <w:r w:rsidR="005F2AFA" w:rsidRPr="00EE6B13" w:rsidDel="0041778E">
          <w:rPr>
            <w:rFonts w:ascii="Cambria" w:hAnsi="Cambria" w:cs="Arial"/>
            <w:sz w:val="20"/>
            <w:szCs w:val="20"/>
          </w:rPr>
          <w:delText xml:space="preserve"> </w:delText>
        </w:r>
        <w:r w:rsidRPr="00F46854" w:rsidDel="0041778E">
          <w:rPr>
            <w:rFonts w:ascii="Cambria" w:hAnsi="Cambria" w:cs="Calibri"/>
            <w:sz w:val="20"/>
            <w:szCs w:val="20"/>
          </w:rPr>
          <w:delText xml:space="preserve">shall ensure that each </w:delText>
        </w:r>
        <w:r w:rsidDel="0041778E">
          <w:rPr>
            <w:rFonts w:ascii="Cambria" w:hAnsi="Cambria" w:cs="Calibri"/>
            <w:sz w:val="20"/>
            <w:szCs w:val="20"/>
          </w:rPr>
          <w:delText xml:space="preserve">Administrator </w:delText>
        </w:r>
        <w:r w:rsidRPr="00F46854" w:rsidDel="0041778E">
          <w:rPr>
            <w:rFonts w:ascii="Cambria" w:hAnsi="Cambria" w:cs="Calibri"/>
            <w:sz w:val="20"/>
            <w:szCs w:val="20"/>
          </w:rPr>
          <w:delText xml:space="preserve">maintains the confidentiality of his or her Authentication </w:delText>
        </w:r>
        <w:r w:rsidRPr="00EE6B13" w:rsidDel="0041778E">
          <w:rPr>
            <w:rFonts w:ascii="Cambria" w:hAnsi="Cambria" w:cs="Calibri"/>
            <w:sz w:val="20"/>
            <w:szCs w:val="20"/>
          </w:rPr>
          <w:delText>Mechanisms</w:delText>
        </w:r>
        <w:r w:rsidR="00BD5204" w:rsidDel="0041778E">
          <w:rPr>
            <w:rFonts w:ascii="Cambria" w:hAnsi="Cambria" w:cs="Calibri"/>
            <w:sz w:val="20"/>
            <w:szCs w:val="20"/>
          </w:rPr>
          <w:delText xml:space="preserve">.  </w:delText>
        </w:r>
      </w:del>
      <w:del w:id="1052" w:author="Jeremy" w:date="2012-02-03T17:43:00Z">
        <w:r w:rsidR="00BD5204" w:rsidDel="00756115">
          <w:rPr>
            <w:rFonts w:ascii="Cambria" w:hAnsi="Cambria" w:cs="Calibri"/>
            <w:sz w:val="20"/>
            <w:szCs w:val="20"/>
          </w:rPr>
          <w:delText>Participant</w:delText>
        </w:r>
      </w:del>
      <w:del w:id="1053" w:author="Jeremy" w:date="2012-02-24T16:28:00Z">
        <w:r w:rsidR="00BD5204" w:rsidDel="0041778E">
          <w:rPr>
            <w:rFonts w:ascii="Cambria" w:hAnsi="Cambria" w:cs="Calibri"/>
            <w:sz w:val="20"/>
            <w:szCs w:val="20"/>
          </w:rPr>
          <w:delText xml:space="preserve"> i</w:delText>
        </w:r>
        <w:r w:rsidRPr="00F46854" w:rsidDel="0041778E">
          <w:rPr>
            <w:rFonts w:ascii="Cambria" w:hAnsi="Cambria" w:cs="Calibri"/>
            <w:sz w:val="20"/>
            <w:szCs w:val="20"/>
          </w:rPr>
          <w:delText>s solely responsible for ensuring that the individual</w:delText>
        </w:r>
        <w:r w:rsidDel="0041778E">
          <w:rPr>
            <w:rFonts w:ascii="Cambria" w:hAnsi="Cambria" w:cs="Calibri"/>
            <w:sz w:val="20"/>
            <w:szCs w:val="20"/>
          </w:rPr>
          <w:delText>s</w:delText>
        </w:r>
        <w:r w:rsidRPr="00F46854" w:rsidDel="0041778E">
          <w:rPr>
            <w:rFonts w:ascii="Cambria" w:hAnsi="Cambria" w:cs="Calibri"/>
            <w:sz w:val="20"/>
            <w:szCs w:val="20"/>
          </w:rPr>
          <w:delText xml:space="preserve"> and system</w:delText>
        </w:r>
        <w:r w:rsidDel="0041778E">
          <w:rPr>
            <w:rFonts w:ascii="Cambria" w:hAnsi="Cambria" w:cs="Calibri"/>
            <w:sz w:val="20"/>
            <w:szCs w:val="20"/>
          </w:rPr>
          <w:delText>s</w:delText>
        </w:r>
        <w:r w:rsidRPr="00F46854" w:rsidDel="0041778E">
          <w:rPr>
            <w:rFonts w:ascii="Cambria" w:hAnsi="Cambria" w:cs="Calibri"/>
            <w:sz w:val="20"/>
            <w:szCs w:val="20"/>
          </w:rPr>
          <w:delText xml:space="preserve"> </w:delText>
        </w:r>
        <w:r w:rsidDel="0041778E">
          <w:rPr>
            <w:rFonts w:ascii="Cambria" w:hAnsi="Cambria" w:cs="Calibri"/>
            <w:sz w:val="20"/>
            <w:szCs w:val="20"/>
          </w:rPr>
          <w:delText xml:space="preserve">accessing the </w:delText>
        </w:r>
        <w:r w:rsidR="00BD5204" w:rsidDel="0041778E">
          <w:rPr>
            <w:rFonts w:ascii="Cambria" w:hAnsi="Cambria" w:cs="Calibri"/>
            <w:sz w:val="20"/>
            <w:szCs w:val="20"/>
          </w:rPr>
          <w:delText xml:space="preserve">Account </w:delText>
        </w:r>
        <w:r w:rsidRPr="00F46854" w:rsidDel="0041778E">
          <w:rPr>
            <w:rFonts w:ascii="Cambria" w:hAnsi="Cambria" w:cs="Calibri"/>
            <w:sz w:val="20"/>
            <w:szCs w:val="20"/>
          </w:rPr>
          <w:delText>are authorized</w:delText>
        </w:r>
        <w:r w:rsidDel="0041778E">
          <w:rPr>
            <w:rFonts w:ascii="Cambria" w:hAnsi="Cambria" w:cs="Calibri"/>
            <w:sz w:val="20"/>
            <w:szCs w:val="20"/>
          </w:rPr>
          <w:delText xml:space="preserve"> to do so.</w:delText>
        </w:r>
        <w:r w:rsidRPr="00EE6B13" w:rsidDel="0041778E">
          <w:rPr>
            <w:rFonts w:ascii="Cambria" w:hAnsi="Cambria" w:cs="Calibri"/>
            <w:sz w:val="20"/>
            <w:szCs w:val="20"/>
          </w:rPr>
          <w:delText xml:space="preserve">  All rights not expressly granted herein are retained by DigiCert.</w:delText>
        </w:r>
        <w:r w:rsidDel="0041778E">
          <w:rPr>
            <w:rFonts w:ascii="Cambria" w:hAnsi="Cambria" w:cs="Calibri"/>
            <w:sz w:val="20"/>
            <w:szCs w:val="20"/>
          </w:rPr>
          <w:delText xml:space="preserve">  </w:delText>
        </w:r>
      </w:del>
    </w:p>
    <w:p w:rsidR="005F2AFA" w:rsidRPr="00171DDC" w:rsidDel="0041778E" w:rsidRDefault="005F2AFA" w:rsidP="00BF0120">
      <w:pPr>
        <w:numPr>
          <w:ilvl w:val="1"/>
          <w:numId w:val="21"/>
        </w:numPr>
        <w:overflowPunct/>
        <w:autoSpaceDE/>
        <w:autoSpaceDN/>
        <w:spacing w:after="240"/>
        <w:textAlignment w:val="auto"/>
        <w:rPr>
          <w:del w:id="1054" w:author="Jeremy" w:date="2012-02-24T16:28:00Z"/>
          <w:rFonts w:ascii="Cambria" w:hAnsi="Cambria"/>
          <w:sz w:val="20"/>
          <w:szCs w:val="20"/>
        </w:rPr>
      </w:pPr>
      <w:del w:id="1055" w:author="Jeremy" w:date="2012-02-24T16:28:00Z">
        <w:r w:rsidRPr="00171DDC" w:rsidDel="0041778E">
          <w:rPr>
            <w:rFonts w:ascii="Cambria" w:hAnsi="Cambria"/>
            <w:sz w:val="20"/>
            <w:szCs w:val="20"/>
            <w:u w:val="single"/>
          </w:rPr>
          <w:lastRenderedPageBreak/>
          <w:delText>Administrators</w:delText>
        </w:r>
        <w:r w:rsidRPr="00171DDC" w:rsidDel="0041778E">
          <w:rPr>
            <w:rFonts w:ascii="Cambria" w:hAnsi="Cambria"/>
            <w:sz w:val="20"/>
            <w:szCs w:val="20"/>
          </w:rPr>
          <w:delText>.</w:delText>
        </w:r>
        <w:r w:rsidRPr="00171DDC" w:rsidDel="0041778E">
          <w:rPr>
            <w:rFonts w:ascii="Cambria" w:hAnsi="Cambria"/>
            <w:b/>
            <w:sz w:val="20"/>
            <w:szCs w:val="20"/>
          </w:rPr>
          <w:delText xml:space="preserve">  </w:delText>
        </w:r>
      </w:del>
      <w:del w:id="1056" w:author="Jeremy" w:date="2012-02-03T17:43:00Z">
        <w:r w:rsidDel="00756115">
          <w:rPr>
            <w:rFonts w:ascii="Cambria" w:hAnsi="Cambria"/>
            <w:sz w:val="20"/>
            <w:szCs w:val="20"/>
          </w:rPr>
          <w:delText>Participant</w:delText>
        </w:r>
      </w:del>
      <w:del w:id="1057" w:author="Jeremy" w:date="2012-02-24T16:28:00Z">
        <w:r w:rsidRPr="00EE6B13" w:rsidDel="0041778E">
          <w:rPr>
            <w:rFonts w:ascii="Cambria" w:hAnsi="Cambria"/>
            <w:sz w:val="20"/>
            <w:szCs w:val="20"/>
          </w:rPr>
          <w:delText xml:space="preserve"> may appoint Administrators who </w:delText>
        </w:r>
        <w:r w:rsidDel="0041778E">
          <w:rPr>
            <w:rFonts w:ascii="Cambria" w:hAnsi="Cambria"/>
            <w:sz w:val="20"/>
            <w:szCs w:val="20"/>
          </w:rPr>
          <w:delText xml:space="preserve">can </w:delText>
        </w:r>
        <w:r w:rsidRPr="00EE6B13" w:rsidDel="0041778E">
          <w:rPr>
            <w:rFonts w:ascii="Cambria" w:hAnsi="Cambria"/>
            <w:sz w:val="20"/>
            <w:szCs w:val="20"/>
          </w:rPr>
          <w:delText>approve and request issuance of a Certificate.</w:delText>
        </w:r>
        <w:r w:rsidDel="0041778E">
          <w:rPr>
            <w:rFonts w:ascii="Cambria" w:hAnsi="Cambria"/>
            <w:b/>
            <w:sz w:val="20"/>
            <w:szCs w:val="20"/>
          </w:rPr>
          <w:delText xml:space="preserve">  </w:delText>
        </w:r>
      </w:del>
      <w:del w:id="1058" w:author="Jeremy" w:date="2012-02-03T17:43:00Z">
        <w:r w:rsidDel="00756115">
          <w:rPr>
            <w:rFonts w:ascii="Cambria" w:hAnsi="Cambria"/>
            <w:sz w:val="20"/>
            <w:szCs w:val="20"/>
          </w:rPr>
          <w:delText>Participant</w:delText>
        </w:r>
      </w:del>
      <w:del w:id="1059" w:author="Jeremy" w:date="2012-02-24T16:28:00Z">
        <w:r w:rsidRPr="00EE6B13" w:rsidDel="0041778E">
          <w:rPr>
            <w:rFonts w:ascii="Cambria" w:hAnsi="Cambria"/>
            <w:sz w:val="20"/>
            <w:szCs w:val="20"/>
          </w:rPr>
          <w:delText xml:space="preserve"> </w:delText>
        </w:r>
        <w:r w:rsidRPr="00171DDC" w:rsidDel="0041778E">
          <w:rPr>
            <w:rFonts w:ascii="Cambria" w:hAnsi="Cambria"/>
            <w:sz w:val="20"/>
            <w:szCs w:val="20"/>
          </w:rPr>
          <w:delText xml:space="preserve">represents that each Administrator is authorized to </w:delText>
        </w:r>
        <w:r w:rsidR="00574D5B" w:rsidDel="0041778E">
          <w:rPr>
            <w:rFonts w:ascii="Cambria" w:hAnsi="Cambria"/>
            <w:sz w:val="20"/>
            <w:szCs w:val="20"/>
          </w:rPr>
          <w:delText xml:space="preserve">request Certificates on </w:delText>
        </w:r>
      </w:del>
      <w:del w:id="1060" w:author="Jeremy" w:date="2012-02-03T17:43:00Z">
        <w:r w:rsidR="00574D5B" w:rsidDel="00756115">
          <w:rPr>
            <w:rFonts w:ascii="Cambria" w:hAnsi="Cambria"/>
            <w:sz w:val="20"/>
            <w:szCs w:val="20"/>
          </w:rPr>
          <w:delText>Participant</w:delText>
        </w:r>
      </w:del>
      <w:del w:id="1061" w:author="Jeremy" w:date="2012-02-24T16:28:00Z">
        <w:r w:rsidR="00574D5B" w:rsidDel="0041778E">
          <w:rPr>
            <w:rFonts w:ascii="Cambria" w:hAnsi="Cambria"/>
            <w:sz w:val="20"/>
            <w:szCs w:val="20"/>
          </w:rPr>
          <w:delText>’s behalf</w:delText>
        </w:r>
        <w:r w:rsidRPr="00171DDC" w:rsidDel="0041778E">
          <w:rPr>
            <w:rFonts w:ascii="Cambria" w:hAnsi="Cambria"/>
            <w:sz w:val="20"/>
            <w:szCs w:val="20"/>
          </w:rPr>
          <w:delText xml:space="preserve">.  </w:delText>
        </w:r>
        <w:r w:rsidDel="0041778E">
          <w:rPr>
            <w:rFonts w:ascii="Cambria" w:hAnsi="Cambria" w:cs="Calibri"/>
            <w:sz w:val="20"/>
            <w:szCs w:val="20"/>
          </w:rPr>
          <w:delText xml:space="preserve">The </w:delText>
        </w:r>
      </w:del>
      <w:del w:id="1062" w:author="Jeremy" w:date="2012-02-03T17:43:00Z">
        <w:r w:rsidDel="00756115">
          <w:rPr>
            <w:rFonts w:ascii="Cambria" w:hAnsi="Cambria"/>
            <w:sz w:val="20"/>
            <w:szCs w:val="20"/>
          </w:rPr>
          <w:delText>Participant</w:delText>
        </w:r>
      </w:del>
      <w:del w:id="1063" w:author="Jeremy" w:date="2012-02-24T16:28:00Z">
        <w:r w:rsidRPr="00EE6B13" w:rsidDel="0041778E">
          <w:rPr>
            <w:rFonts w:ascii="Cambria" w:hAnsi="Cambria"/>
            <w:sz w:val="20"/>
            <w:szCs w:val="20"/>
          </w:rPr>
          <w:delText xml:space="preserve"> </w:delText>
        </w:r>
        <w:r w:rsidDel="0041778E">
          <w:rPr>
            <w:rFonts w:ascii="Cambria" w:hAnsi="Cambria" w:cs="Calibri"/>
            <w:sz w:val="20"/>
            <w:szCs w:val="20"/>
          </w:rPr>
          <w:delText xml:space="preserve">is responsible for all Certificates requested by an Administrator until such Administrator’s authority is revoked.  </w:delText>
        </w:r>
      </w:del>
      <w:del w:id="1064" w:author="Jeremy" w:date="2012-02-03T17:43:00Z">
        <w:r w:rsidDel="00756115">
          <w:rPr>
            <w:rFonts w:ascii="Cambria" w:hAnsi="Cambria"/>
            <w:sz w:val="20"/>
            <w:szCs w:val="20"/>
          </w:rPr>
          <w:delText>Participant</w:delText>
        </w:r>
      </w:del>
      <w:del w:id="1065" w:author="Jeremy" w:date="2012-02-24T16:28:00Z">
        <w:r w:rsidRPr="00EE6B13" w:rsidDel="0041778E">
          <w:rPr>
            <w:rFonts w:ascii="Cambria" w:hAnsi="Cambria"/>
            <w:sz w:val="20"/>
            <w:szCs w:val="20"/>
          </w:rPr>
          <w:delText xml:space="preserve"> </w:delText>
        </w:r>
        <w:r w:rsidR="00BD5204" w:rsidDel="0041778E">
          <w:rPr>
            <w:rFonts w:ascii="Cambria" w:hAnsi="Cambria" w:cs="Calibri"/>
            <w:sz w:val="20"/>
            <w:szCs w:val="20"/>
          </w:rPr>
          <w:delText>shall</w:delText>
        </w:r>
        <w:r w:rsidDel="0041778E">
          <w:rPr>
            <w:rFonts w:ascii="Cambria" w:hAnsi="Cambria" w:cs="Calibri"/>
            <w:sz w:val="20"/>
            <w:szCs w:val="20"/>
          </w:rPr>
          <w:delText xml:space="preserve"> periodically review and reconfirm</w:delText>
        </w:r>
        <w:r w:rsidR="00BD5204" w:rsidDel="0041778E">
          <w:rPr>
            <w:rFonts w:ascii="Cambria" w:hAnsi="Cambria" w:cs="Calibri"/>
            <w:sz w:val="20"/>
            <w:szCs w:val="20"/>
          </w:rPr>
          <w:delText xml:space="preserve"> the</w:delText>
        </w:r>
        <w:r w:rsidDel="0041778E">
          <w:rPr>
            <w:rFonts w:ascii="Cambria" w:hAnsi="Cambria" w:cs="Calibri"/>
            <w:sz w:val="20"/>
            <w:szCs w:val="20"/>
          </w:rPr>
          <w:delText xml:space="preserve"> individuals </w:delText>
        </w:r>
        <w:r w:rsidR="00BD5204" w:rsidDel="0041778E">
          <w:rPr>
            <w:rFonts w:ascii="Cambria" w:hAnsi="Cambria" w:cs="Calibri"/>
            <w:sz w:val="20"/>
            <w:szCs w:val="20"/>
          </w:rPr>
          <w:delText xml:space="preserve">appointed as Administrators. </w:delText>
        </w:r>
      </w:del>
      <w:del w:id="1066" w:author="Jeremy" w:date="2012-02-03T17:43:00Z">
        <w:r w:rsidDel="00756115">
          <w:rPr>
            <w:rFonts w:ascii="Cambria" w:hAnsi="Cambria"/>
            <w:sz w:val="20"/>
            <w:szCs w:val="20"/>
          </w:rPr>
          <w:delText>Participant</w:delText>
        </w:r>
      </w:del>
      <w:del w:id="1067" w:author="Jeremy" w:date="2012-02-24T16:28:00Z">
        <w:r w:rsidRPr="00EE6B13" w:rsidDel="0041778E">
          <w:rPr>
            <w:rFonts w:ascii="Cambria" w:hAnsi="Cambria"/>
            <w:sz w:val="20"/>
            <w:szCs w:val="20"/>
          </w:rPr>
          <w:delText xml:space="preserve"> </w:delText>
        </w:r>
        <w:r w:rsidRPr="00171DDC" w:rsidDel="0041778E">
          <w:rPr>
            <w:rFonts w:ascii="Cambria" w:hAnsi="Cambria"/>
            <w:sz w:val="20"/>
            <w:szCs w:val="20"/>
          </w:rPr>
          <w:delText xml:space="preserve">shall promptly notify </w:delText>
        </w:r>
        <w:r w:rsidR="00BD5204" w:rsidDel="0041778E">
          <w:rPr>
            <w:rFonts w:ascii="Cambria" w:hAnsi="Cambria"/>
            <w:sz w:val="20"/>
            <w:szCs w:val="20"/>
          </w:rPr>
          <w:delText xml:space="preserve">OSG Administrator </w:delText>
        </w:r>
        <w:r w:rsidRPr="00171DDC" w:rsidDel="0041778E">
          <w:rPr>
            <w:rFonts w:ascii="Cambria" w:hAnsi="Cambria"/>
            <w:sz w:val="20"/>
            <w:szCs w:val="20"/>
          </w:rPr>
          <w:delText xml:space="preserve">if </w:delText>
        </w:r>
      </w:del>
      <w:del w:id="1068" w:author="Jeremy" w:date="2012-02-03T17:43:00Z">
        <w:r w:rsidDel="00756115">
          <w:rPr>
            <w:rFonts w:ascii="Cambria" w:hAnsi="Cambria"/>
            <w:sz w:val="20"/>
            <w:szCs w:val="20"/>
          </w:rPr>
          <w:delText>Participant</w:delText>
        </w:r>
      </w:del>
      <w:del w:id="1069" w:author="Jeremy" w:date="2012-02-24T16:28:00Z">
        <w:r w:rsidRPr="00EE6B13" w:rsidDel="0041778E">
          <w:rPr>
            <w:rFonts w:ascii="Cambria" w:hAnsi="Cambria"/>
            <w:sz w:val="20"/>
            <w:szCs w:val="20"/>
          </w:rPr>
          <w:delText xml:space="preserve"> </w:delText>
        </w:r>
        <w:r w:rsidRPr="00171DDC" w:rsidDel="0041778E">
          <w:rPr>
            <w:rFonts w:ascii="Cambria" w:hAnsi="Cambria"/>
            <w:sz w:val="20"/>
            <w:szCs w:val="20"/>
          </w:rPr>
          <w:delText xml:space="preserve">wishes to remove an Administrator and shall take the steps necessary to prevent </w:delText>
        </w:r>
        <w:r w:rsidR="00BD5204" w:rsidDel="0041778E">
          <w:rPr>
            <w:rFonts w:ascii="Cambria" w:hAnsi="Cambria"/>
            <w:sz w:val="20"/>
            <w:szCs w:val="20"/>
          </w:rPr>
          <w:delText xml:space="preserve">a </w:delText>
        </w:r>
        <w:r w:rsidDel="0041778E">
          <w:rPr>
            <w:rFonts w:ascii="Cambria" w:hAnsi="Cambria"/>
            <w:sz w:val="20"/>
            <w:szCs w:val="20"/>
          </w:rPr>
          <w:delText xml:space="preserve">removed Administrator’s </w:delText>
        </w:r>
        <w:r w:rsidRPr="00171DDC" w:rsidDel="0041778E">
          <w:rPr>
            <w:rFonts w:ascii="Cambria" w:hAnsi="Cambria"/>
            <w:sz w:val="20"/>
            <w:szCs w:val="20"/>
          </w:rPr>
          <w:delText xml:space="preserve">access to the Account, including changing </w:delText>
        </w:r>
        <w:r w:rsidR="00BD5204" w:rsidDel="0041778E">
          <w:rPr>
            <w:rFonts w:ascii="Cambria" w:hAnsi="Cambria"/>
            <w:sz w:val="20"/>
            <w:szCs w:val="20"/>
          </w:rPr>
          <w:delText xml:space="preserve">any </w:delText>
        </w:r>
        <w:r w:rsidDel="0041778E">
          <w:rPr>
            <w:rFonts w:ascii="Cambria" w:hAnsi="Cambria"/>
            <w:sz w:val="20"/>
            <w:szCs w:val="20"/>
          </w:rPr>
          <w:delText>applicable</w:delText>
        </w:r>
        <w:r w:rsidRPr="00171DDC" w:rsidDel="0041778E">
          <w:rPr>
            <w:rFonts w:ascii="Cambria" w:hAnsi="Cambria"/>
            <w:sz w:val="20"/>
            <w:szCs w:val="20"/>
          </w:rPr>
          <w:delText xml:space="preserve"> Authentication Mechanisms.  </w:delText>
        </w:r>
        <w:r w:rsidDel="0041778E">
          <w:rPr>
            <w:rFonts w:ascii="Cambria" w:hAnsi="Cambria"/>
            <w:sz w:val="20"/>
            <w:szCs w:val="20"/>
          </w:rPr>
          <w:delText xml:space="preserve">  </w:delText>
        </w:r>
      </w:del>
    </w:p>
    <w:p w:rsidR="00073957" w:rsidDel="0041778E" w:rsidRDefault="00073957" w:rsidP="00BF0120">
      <w:pPr>
        <w:numPr>
          <w:ilvl w:val="1"/>
          <w:numId w:val="21"/>
        </w:numPr>
        <w:overflowPunct/>
        <w:autoSpaceDE/>
        <w:autoSpaceDN/>
        <w:spacing w:after="200"/>
        <w:textAlignment w:val="auto"/>
        <w:rPr>
          <w:del w:id="1070" w:author="Jeremy" w:date="2012-02-24T16:28:00Z"/>
          <w:rFonts w:ascii="Cambria" w:hAnsi="Cambria" w:cs="Calibri"/>
          <w:sz w:val="20"/>
          <w:szCs w:val="20"/>
        </w:rPr>
      </w:pPr>
      <w:del w:id="1071" w:author="Jeremy" w:date="2012-02-24T16:28:00Z">
        <w:r w:rsidRPr="00121F91" w:rsidDel="0041778E">
          <w:rPr>
            <w:rFonts w:ascii="Cambria" w:hAnsi="Cambria" w:cs="Calibri"/>
            <w:sz w:val="20"/>
            <w:szCs w:val="20"/>
            <w:u w:val="single"/>
          </w:rPr>
          <w:delText>Maintain Account Security</w:delText>
        </w:r>
        <w:r w:rsidRPr="00121F91" w:rsidDel="0041778E">
          <w:rPr>
            <w:rFonts w:ascii="Cambria" w:hAnsi="Cambria" w:cs="Calibri"/>
            <w:b/>
            <w:sz w:val="20"/>
            <w:szCs w:val="20"/>
          </w:rPr>
          <w:delText>.</w:delText>
        </w:r>
        <w:r w:rsidRPr="00121F91" w:rsidDel="0041778E">
          <w:rPr>
            <w:rFonts w:ascii="Cambria" w:hAnsi="Cambria" w:cs="Calibri"/>
            <w:sz w:val="20"/>
            <w:szCs w:val="20"/>
          </w:rPr>
          <w:delText xml:space="preserve">  DigiCert is not liable for any loss incurred as a result of </w:delText>
        </w:r>
      </w:del>
      <w:del w:id="1072" w:author="Jeremy" w:date="2012-02-03T17:43:00Z">
        <w:r w:rsidRPr="00250CF7" w:rsidDel="00756115">
          <w:rPr>
            <w:rFonts w:ascii="Cambria" w:hAnsi="Cambria"/>
            <w:sz w:val="20"/>
            <w:szCs w:val="20"/>
          </w:rPr>
          <w:delText>Participant</w:delText>
        </w:r>
      </w:del>
      <w:del w:id="1073" w:author="Jeremy" w:date="2012-02-24T16:28:00Z">
        <w:r w:rsidDel="0041778E">
          <w:rPr>
            <w:rFonts w:ascii="Cambria" w:hAnsi="Cambria"/>
            <w:sz w:val="20"/>
            <w:szCs w:val="20"/>
          </w:rPr>
          <w:delText>’s</w:delText>
        </w:r>
        <w:r w:rsidRPr="00250CF7" w:rsidDel="0041778E">
          <w:rPr>
            <w:rFonts w:ascii="Cambria" w:hAnsi="Cambria"/>
            <w:sz w:val="20"/>
            <w:szCs w:val="20"/>
          </w:rPr>
          <w:delText xml:space="preserve"> </w:delText>
        </w:r>
        <w:r w:rsidRPr="00121F91" w:rsidDel="0041778E">
          <w:rPr>
            <w:rFonts w:ascii="Cambria" w:hAnsi="Cambria" w:cs="Calibri"/>
            <w:sz w:val="20"/>
            <w:szCs w:val="20"/>
          </w:rPr>
          <w:delText xml:space="preserve">disclosure of its Authentication Mechanisms, either with or without </w:delText>
        </w:r>
      </w:del>
      <w:del w:id="1074" w:author="Jeremy" w:date="2012-02-03T17:43:00Z">
        <w:r w:rsidRPr="00250CF7" w:rsidDel="00756115">
          <w:rPr>
            <w:rFonts w:ascii="Cambria" w:hAnsi="Cambria"/>
            <w:sz w:val="20"/>
            <w:szCs w:val="20"/>
          </w:rPr>
          <w:delText>Participant</w:delText>
        </w:r>
      </w:del>
      <w:del w:id="1075" w:author="Jeremy" w:date="2012-02-24T16:28:00Z">
        <w:r w:rsidDel="0041778E">
          <w:rPr>
            <w:rFonts w:ascii="Cambria" w:hAnsi="Cambria"/>
            <w:sz w:val="20"/>
            <w:szCs w:val="20"/>
          </w:rPr>
          <w:delText>’s</w:delText>
        </w:r>
        <w:r w:rsidRPr="00250CF7" w:rsidDel="0041778E">
          <w:rPr>
            <w:rFonts w:ascii="Cambria" w:hAnsi="Cambria"/>
            <w:sz w:val="20"/>
            <w:szCs w:val="20"/>
          </w:rPr>
          <w:delText xml:space="preserve"> </w:delText>
        </w:r>
        <w:r w:rsidRPr="00121F91" w:rsidDel="0041778E">
          <w:rPr>
            <w:rFonts w:ascii="Cambria" w:hAnsi="Cambria" w:cs="Calibri"/>
            <w:sz w:val="20"/>
            <w:szCs w:val="20"/>
          </w:rPr>
          <w:delText xml:space="preserve">knowledge or authorization.  </w:delText>
        </w:r>
      </w:del>
      <w:del w:id="1076" w:author="Jeremy" w:date="2012-02-03T17:43:00Z">
        <w:r w:rsidDel="00756115">
          <w:rPr>
            <w:rFonts w:ascii="Cambria" w:hAnsi="Cambria" w:cs="Calibri"/>
            <w:sz w:val="20"/>
            <w:szCs w:val="20"/>
          </w:rPr>
          <w:delText>Participant</w:delText>
        </w:r>
      </w:del>
      <w:del w:id="1077" w:author="Jeremy" w:date="2012-02-24T16:28:00Z">
        <w:r w:rsidRPr="00121F91" w:rsidDel="0041778E">
          <w:rPr>
            <w:rFonts w:ascii="Cambria" w:hAnsi="Cambria" w:cs="Calibri"/>
            <w:sz w:val="20"/>
            <w:szCs w:val="20"/>
          </w:rPr>
          <w:delText xml:space="preserve"> is responsible for all activity in its Account, including any liability incurred by DigiCert or a third party that results from someone else’s use of the Account.  </w:delText>
        </w:r>
      </w:del>
      <w:del w:id="1078" w:author="Jeremy" w:date="2012-02-03T17:43:00Z">
        <w:r w:rsidR="005F2AFA" w:rsidDel="00756115">
          <w:rPr>
            <w:rFonts w:ascii="Cambria" w:hAnsi="Cambria" w:cs="Arial"/>
            <w:sz w:val="20"/>
            <w:szCs w:val="20"/>
          </w:rPr>
          <w:delText>Participant</w:delText>
        </w:r>
      </w:del>
      <w:del w:id="1079" w:author="Jeremy" w:date="2012-02-24T16:28:00Z">
        <w:r w:rsidR="005F2AFA" w:rsidRPr="00EE6B13" w:rsidDel="0041778E">
          <w:rPr>
            <w:rFonts w:ascii="Cambria" w:hAnsi="Cambria" w:cs="Arial"/>
            <w:sz w:val="20"/>
            <w:szCs w:val="20"/>
          </w:rPr>
          <w:delText xml:space="preserve"> </w:delText>
        </w:r>
        <w:r w:rsidRPr="00121F91" w:rsidDel="0041778E">
          <w:rPr>
            <w:rFonts w:ascii="Cambria" w:hAnsi="Cambria" w:cs="Calibri"/>
            <w:sz w:val="20"/>
            <w:szCs w:val="20"/>
          </w:rPr>
          <w:delText>shall notify DigiCert immediately if there is any unauthorized use of or any other breach in the security of its Account</w:delText>
        </w:r>
        <w:r w:rsidDel="0041778E">
          <w:rPr>
            <w:rFonts w:ascii="Cambria" w:hAnsi="Cambria" w:cs="Calibri"/>
            <w:sz w:val="20"/>
            <w:szCs w:val="20"/>
          </w:rPr>
          <w:delText>.</w:delText>
        </w:r>
      </w:del>
    </w:p>
    <w:p w:rsidR="005F2AFA" w:rsidRPr="00BA5B2B" w:rsidDel="0041778E" w:rsidRDefault="005F2AFA" w:rsidP="00BF0120">
      <w:pPr>
        <w:numPr>
          <w:ilvl w:val="1"/>
          <w:numId w:val="21"/>
        </w:numPr>
        <w:overflowPunct/>
        <w:autoSpaceDE/>
        <w:autoSpaceDN/>
        <w:spacing w:after="200"/>
        <w:textAlignment w:val="auto"/>
        <w:rPr>
          <w:del w:id="1080" w:author="Jeremy" w:date="2012-02-24T16:28:00Z"/>
          <w:rFonts w:ascii="Cambria" w:hAnsi="Cambria" w:cs="Calibri"/>
          <w:sz w:val="20"/>
          <w:szCs w:val="20"/>
        </w:rPr>
      </w:pPr>
      <w:del w:id="1081" w:author="Jeremy" w:date="2012-02-24T16:28:00Z">
        <w:r w:rsidRPr="00EE6B13" w:rsidDel="0041778E">
          <w:rPr>
            <w:rFonts w:ascii="Cambria" w:hAnsi="Cambria" w:cs="Arial"/>
            <w:sz w:val="20"/>
            <w:szCs w:val="20"/>
            <w:u w:val="single"/>
          </w:rPr>
          <w:delText>Reporting of Errors</w:delText>
        </w:r>
        <w:r w:rsidRPr="00EE6B13" w:rsidDel="0041778E">
          <w:rPr>
            <w:rFonts w:ascii="Cambria" w:hAnsi="Cambria" w:cs="Arial"/>
            <w:sz w:val="20"/>
            <w:szCs w:val="20"/>
          </w:rPr>
          <w:delText xml:space="preserve">. </w:delText>
        </w:r>
      </w:del>
      <w:del w:id="1082" w:author="Jeremy" w:date="2012-02-03T17:43:00Z">
        <w:r w:rsidDel="00756115">
          <w:rPr>
            <w:rFonts w:ascii="Cambria" w:hAnsi="Cambria" w:cs="Arial"/>
            <w:sz w:val="20"/>
            <w:szCs w:val="20"/>
          </w:rPr>
          <w:delText>Participant</w:delText>
        </w:r>
      </w:del>
      <w:del w:id="1083" w:author="Jeremy" w:date="2012-02-24T16:28:00Z">
        <w:r w:rsidRPr="00EE6B13" w:rsidDel="0041778E">
          <w:rPr>
            <w:rFonts w:ascii="Cambria" w:hAnsi="Cambria" w:cs="Arial"/>
            <w:sz w:val="20"/>
            <w:szCs w:val="20"/>
          </w:rPr>
          <w:delText xml:space="preserve"> shall document and promptly report to DigiCert any errors or malfunctions associated with the Certificates or Account.  </w:delText>
        </w:r>
      </w:del>
      <w:del w:id="1084" w:author="Jeremy" w:date="2012-02-03T17:43:00Z">
        <w:r w:rsidDel="00756115">
          <w:rPr>
            <w:rFonts w:ascii="Cambria" w:hAnsi="Cambria" w:cs="Arial"/>
            <w:sz w:val="20"/>
            <w:szCs w:val="20"/>
          </w:rPr>
          <w:delText>Participant</w:delText>
        </w:r>
      </w:del>
      <w:del w:id="1085" w:author="Jeremy" w:date="2012-02-24T16:28:00Z">
        <w:r w:rsidRPr="00EE6B13" w:rsidDel="0041778E">
          <w:rPr>
            <w:rFonts w:ascii="Cambria" w:hAnsi="Cambria" w:cs="Arial"/>
            <w:sz w:val="20"/>
            <w:szCs w:val="20"/>
          </w:rPr>
          <w:delText xml:space="preserve"> shall promptly assist DigiCert in rectifying any errors or malfunctions in the Certificates or Account upon DigiCert’s reasonable request. </w:delText>
        </w:r>
      </w:del>
    </w:p>
    <w:p w:rsidR="00BA5B2B" w:rsidRPr="00F46854" w:rsidDel="0041778E" w:rsidRDefault="00BA5B2B" w:rsidP="00BF0120">
      <w:pPr>
        <w:numPr>
          <w:ilvl w:val="1"/>
          <w:numId w:val="21"/>
        </w:numPr>
        <w:overflowPunct/>
        <w:autoSpaceDE/>
        <w:autoSpaceDN/>
        <w:spacing w:after="200"/>
        <w:textAlignment w:val="auto"/>
        <w:rPr>
          <w:del w:id="1086" w:author="Jeremy" w:date="2012-02-24T16:28:00Z"/>
          <w:rFonts w:ascii="Cambria" w:eastAsia="MS Mincho" w:hAnsi="Cambria" w:cs="Calibri"/>
          <w:sz w:val="20"/>
          <w:szCs w:val="20"/>
          <w:u w:val="single"/>
        </w:rPr>
      </w:pPr>
      <w:del w:id="1087" w:author="Jeremy" w:date="2012-02-24T16:28:00Z">
        <w:r w:rsidRPr="00306845" w:rsidDel="0041778E">
          <w:rPr>
            <w:rFonts w:ascii="Cambria" w:eastAsia="MS Mincho" w:hAnsi="Cambria" w:cs="Calibri"/>
            <w:sz w:val="20"/>
            <w:szCs w:val="20"/>
            <w:u w:val="single"/>
          </w:rPr>
          <w:delText>Industry Standards</w:delText>
        </w:r>
        <w:r w:rsidRPr="00F46854" w:rsidDel="0041778E">
          <w:rPr>
            <w:rFonts w:ascii="Cambria" w:eastAsia="MS Mincho" w:hAnsi="Cambria" w:cs="Calibri"/>
            <w:sz w:val="20"/>
            <w:szCs w:val="20"/>
          </w:rPr>
          <w:delText xml:space="preserve">.  Both parties shall comply with all industry and privacy standards applicable to the Certificates.  </w:delText>
        </w:r>
        <w:r w:rsidRPr="00F46854" w:rsidDel="0041778E">
          <w:rPr>
            <w:rFonts w:ascii="Cambria" w:hAnsi="Cambria" w:cs="Calibri"/>
            <w:sz w:val="20"/>
            <w:szCs w:val="20"/>
          </w:rPr>
          <w:delText xml:space="preserve">If industry standards change, DigiCert and </w:delText>
        </w:r>
      </w:del>
      <w:del w:id="1088" w:author="Jeremy" w:date="2012-02-03T17:43:00Z">
        <w:r w:rsidR="006B546D" w:rsidDel="00756115">
          <w:rPr>
            <w:rFonts w:ascii="Cambria" w:hAnsi="Cambria" w:cs="Calibri"/>
            <w:sz w:val="20"/>
            <w:szCs w:val="20"/>
          </w:rPr>
          <w:delText>Participant</w:delText>
        </w:r>
      </w:del>
      <w:del w:id="1089" w:author="Jeremy" w:date="2012-02-24T16:28:00Z">
        <w:r w:rsidRPr="00F46854" w:rsidDel="0041778E">
          <w:rPr>
            <w:rFonts w:ascii="Cambria" w:hAnsi="Cambria" w:cs="Calibri"/>
            <w:sz w:val="20"/>
            <w:szCs w:val="20"/>
          </w:rPr>
          <w:delText xml:space="preserve"> shall work together in good faith to amend this Agreement to comply with the changes.  </w:delText>
        </w:r>
      </w:del>
    </w:p>
    <w:p w:rsidR="005F2AFA" w:rsidRPr="005F2AFA" w:rsidDel="0041778E" w:rsidRDefault="005F2AFA" w:rsidP="00BF0120">
      <w:pPr>
        <w:numPr>
          <w:ilvl w:val="0"/>
          <w:numId w:val="21"/>
        </w:numPr>
        <w:overflowPunct/>
        <w:autoSpaceDE/>
        <w:autoSpaceDN/>
        <w:spacing w:after="200"/>
        <w:textAlignment w:val="auto"/>
        <w:rPr>
          <w:del w:id="1090" w:author="Jeremy" w:date="2012-02-24T16:28:00Z"/>
          <w:rFonts w:ascii="Cambria" w:hAnsi="Cambria" w:cs="Calibri"/>
          <w:b/>
          <w:sz w:val="20"/>
          <w:szCs w:val="20"/>
        </w:rPr>
      </w:pPr>
      <w:del w:id="1091" w:author="Jeremy" w:date="2012-02-24T16:28:00Z">
        <w:r w:rsidRPr="005F2AFA" w:rsidDel="0041778E">
          <w:rPr>
            <w:rFonts w:ascii="Cambria" w:hAnsi="Cambria" w:cs="Calibri"/>
            <w:b/>
            <w:sz w:val="20"/>
            <w:szCs w:val="20"/>
          </w:rPr>
          <w:delText>Certificate Issuance</w:delText>
        </w:r>
      </w:del>
    </w:p>
    <w:p w:rsidR="00430383" w:rsidDel="0041778E" w:rsidRDefault="00F738C6" w:rsidP="00BF0120">
      <w:pPr>
        <w:pStyle w:val="BodyTextIndent"/>
        <w:numPr>
          <w:ilvl w:val="1"/>
          <w:numId w:val="21"/>
        </w:numPr>
        <w:suppressAutoHyphens/>
        <w:spacing w:after="200" w:line="240" w:lineRule="auto"/>
        <w:ind w:left="908" w:hanging="562"/>
        <w:rPr>
          <w:del w:id="1092" w:author="Jeremy" w:date="2012-02-24T16:28:00Z"/>
          <w:rFonts w:ascii="Cambria" w:hAnsi="Cambria"/>
          <w:iCs/>
          <w:sz w:val="20"/>
          <w:szCs w:val="20"/>
        </w:rPr>
      </w:pPr>
      <w:del w:id="1093" w:author="Jeremy" w:date="2012-02-24T16:28:00Z">
        <w:r w:rsidRPr="00250CF7" w:rsidDel="0041778E">
          <w:rPr>
            <w:rFonts w:ascii="Cambria" w:hAnsi="Cambria"/>
            <w:iCs/>
            <w:sz w:val="20"/>
            <w:szCs w:val="20"/>
            <w:u w:val="single"/>
          </w:rPr>
          <w:delText xml:space="preserve">Certificate Issuance, Use, and </w:delText>
        </w:r>
        <w:r w:rsidR="00BA5B2B" w:rsidDel="0041778E">
          <w:rPr>
            <w:rFonts w:ascii="Cambria" w:hAnsi="Cambria"/>
            <w:iCs/>
            <w:sz w:val="20"/>
            <w:szCs w:val="20"/>
            <w:u w:val="single"/>
          </w:rPr>
          <w:delText>Management</w:delText>
        </w:r>
        <w:r w:rsidRPr="00250CF7" w:rsidDel="0041778E">
          <w:rPr>
            <w:rFonts w:ascii="Cambria" w:hAnsi="Cambria"/>
            <w:iCs/>
            <w:sz w:val="20"/>
            <w:szCs w:val="20"/>
          </w:rPr>
          <w:delText xml:space="preserve">.  </w:delText>
        </w:r>
      </w:del>
      <w:del w:id="1094" w:author="Jeremy" w:date="2012-02-03T17:43:00Z">
        <w:r w:rsidR="00B02A97" w:rsidDel="00756115">
          <w:rPr>
            <w:rFonts w:ascii="Cambria" w:hAnsi="Cambria"/>
            <w:iCs/>
            <w:sz w:val="20"/>
            <w:szCs w:val="20"/>
          </w:rPr>
          <w:delText>Participant</w:delText>
        </w:r>
      </w:del>
      <w:del w:id="1095" w:author="Jeremy" w:date="2012-02-24T16:28:00Z">
        <w:r w:rsidR="00B02A97" w:rsidDel="0041778E">
          <w:rPr>
            <w:rFonts w:ascii="Cambria" w:hAnsi="Cambria"/>
            <w:iCs/>
            <w:sz w:val="20"/>
            <w:szCs w:val="20"/>
          </w:rPr>
          <w:delText xml:space="preserve"> may order </w:delText>
        </w:r>
        <w:r w:rsidR="00BD5204" w:rsidDel="0041778E">
          <w:rPr>
            <w:rFonts w:ascii="Cambria" w:hAnsi="Cambria"/>
            <w:iCs/>
            <w:sz w:val="20"/>
            <w:szCs w:val="20"/>
          </w:rPr>
          <w:delText xml:space="preserve">______ Publicly-trusted SSL Certificates, _____ Grid-Only SSL Certificates, and ________ Grid-Only Client Certificates.  </w:delText>
        </w:r>
        <w:r w:rsidR="00C4331F" w:rsidRPr="00457E0A" w:rsidDel="0041778E">
          <w:rPr>
            <w:rFonts w:ascii="Cambria" w:hAnsi="Cambria" w:cs="Calibri"/>
            <w:sz w:val="20"/>
            <w:szCs w:val="20"/>
          </w:rPr>
          <w:delText xml:space="preserve">Verification </w:delText>
        </w:r>
        <w:r w:rsidR="00C4331F" w:rsidDel="0041778E">
          <w:rPr>
            <w:rFonts w:ascii="Cambria" w:hAnsi="Cambria" w:cs="Calibri"/>
            <w:sz w:val="20"/>
            <w:szCs w:val="20"/>
          </w:rPr>
          <w:delText>of Certificate information is</w:delText>
        </w:r>
        <w:r w:rsidR="00C4331F" w:rsidRPr="00457E0A" w:rsidDel="0041778E">
          <w:rPr>
            <w:rFonts w:ascii="Cambria" w:hAnsi="Cambria" w:cs="Calibri"/>
            <w:sz w:val="20"/>
            <w:szCs w:val="20"/>
          </w:rPr>
          <w:delText xml:space="preserve"> subject to DigiCert’s sole satisfaction, and DigiCert may refuse to issue a Certificate for any reason.  DigiCert shall promptly notify </w:delText>
        </w:r>
      </w:del>
      <w:del w:id="1096" w:author="Jeremy" w:date="2012-02-03T17:43:00Z">
        <w:r w:rsidR="00C4331F" w:rsidDel="00756115">
          <w:rPr>
            <w:rFonts w:ascii="Cambria" w:hAnsi="Cambria" w:cs="Arial"/>
            <w:sz w:val="20"/>
            <w:szCs w:val="20"/>
          </w:rPr>
          <w:delText>Participant</w:delText>
        </w:r>
      </w:del>
      <w:del w:id="1097" w:author="Jeremy" w:date="2012-02-24T16:28:00Z">
        <w:r w:rsidR="00C4331F" w:rsidRPr="00EE6B13" w:rsidDel="0041778E">
          <w:rPr>
            <w:rFonts w:ascii="Cambria" w:hAnsi="Cambria" w:cs="Arial"/>
            <w:sz w:val="20"/>
            <w:szCs w:val="20"/>
          </w:rPr>
          <w:delText xml:space="preserve"> </w:delText>
        </w:r>
        <w:r w:rsidR="00C4331F" w:rsidRPr="00457E0A" w:rsidDel="0041778E">
          <w:rPr>
            <w:rFonts w:ascii="Cambria" w:hAnsi="Cambria" w:cs="Calibri"/>
            <w:sz w:val="20"/>
            <w:szCs w:val="20"/>
          </w:rPr>
          <w:delText>if DigiCert refuses a certificate request</w:delText>
        </w:r>
        <w:r w:rsidR="00DC5B60" w:rsidDel="0041778E">
          <w:rPr>
            <w:rFonts w:ascii="Cambria" w:hAnsi="Cambria" w:cs="Calibri"/>
            <w:sz w:val="20"/>
            <w:szCs w:val="20"/>
          </w:rPr>
          <w:delText xml:space="preserve"> and shall provide </w:delText>
        </w:r>
        <w:r w:rsidR="00C4331F" w:rsidRPr="00457E0A" w:rsidDel="0041778E">
          <w:rPr>
            <w:rFonts w:ascii="Cambria" w:hAnsi="Cambria" w:cs="Calibri"/>
            <w:sz w:val="20"/>
            <w:szCs w:val="20"/>
          </w:rPr>
          <w:delText>a reason for the refusal.</w:delText>
        </w:r>
        <w:r w:rsidR="00C4331F" w:rsidDel="0041778E">
          <w:rPr>
            <w:rFonts w:ascii="Cambria" w:hAnsi="Cambria" w:cs="Calibri"/>
            <w:sz w:val="20"/>
            <w:szCs w:val="20"/>
          </w:rPr>
          <w:delText xml:space="preserve">  </w:delText>
        </w:r>
      </w:del>
    </w:p>
    <w:p w:rsidR="00F738C6" w:rsidRPr="00B02A97" w:rsidDel="0041778E" w:rsidRDefault="00430383" w:rsidP="00BF0120">
      <w:pPr>
        <w:pStyle w:val="BodyTextIndent"/>
        <w:numPr>
          <w:ilvl w:val="1"/>
          <w:numId w:val="21"/>
        </w:numPr>
        <w:suppressAutoHyphens/>
        <w:spacing w:after="200" w:line="240" w:lineRule="auto"/>
        <w:ind w:left="908" w:hanging="562"/>
        <w:rPr>
          <w:del w:id="1098" w:author="Jeremy" w:date="2012-02-24T16:28:00Z"/>
          <w:rFonts w:ascii="Cambria" w:hAnsi="Cambria"/>
          <w:iCs/>
          <w:sz w:val="20"/>
          <w:szCs w:val="20"/>
        </w:rPr>
      </w:pPr>
      <w:del w:id="1099" w:author="Jeremy" w:date="2012-02-24T16:28:00Z">
        <w:r w:rsidDel="0041778E">
          <w:rPr>
            <w:rFonts w:ascii="Cambria" w:hAnsi="Cambria"/>
            <w:iCs/>
            <w:sz w:val="20"/>
            <w:szCs w:val="20"/>
            <w:u w:val="single"/>
          </w:rPr>
          <w:delText xml:space="preserve">Verification of </w:delText>
        </w:r>
        <w:r w:rsidR="00DC5B60" w:rsidDel="0041778E">
          <w:rPr>
            <w:rFonts w:ascii="Cambria" w:hAnsi="Cambria"/>
            <w:iCs/>
            <w:sz w:val="20"/>
            <w:szCs w:val="20"/>
            <w:u w:val="single"/>
          </w:rPr>
          <w:delText>Grid-Only</w:delText>
        </w:r>
        <w:r w:rsidDel="0041778E">
          <w:rPr>
            <w:rFonts w:ascii="Cambria" w:hAnsi="Cambria"/>
            <w:iCs/>
            <w:sz w:val="20"/>
            <w:szCs w:val="20"/>
            <w:u w:val="single"/>
          </w:rPr>
          <w:delText xml:space="preserve"> Certificates</w:delText>
        </w:r>
        <w:r w:rsidRPr="00430383" w:rsidDel="0041778E">
          <w:rPr>
            <w:rFonts w:ascii="Cambria" w:hAnsi="Cambria"/>
            <w:iCs/>
            <w:sz w:val="20"/>
            <w:szCs w:val="20"/>
          </w:rPr>
          <w:delText>.</w:delText>
        </w:r>
        <w:r w:rsidDel="0041778E">
          <w:rPr>
            <w:rFonts w:ascii="Cambria" w:hAnsi="Cambria"/>
            <w:iCs/>
            <w:sz w:val="20"/>
            <w:szCs w:val="20"/>
          </w:rPr>
          <w:delText xml:space="preserve">  </w:delText>
        </w:r>
      </w:del>
      <w:del w:id="1100" w:author="Jeremy" w:date="2012-02-03T17:43:00Z">
        <w:r w:rsidR="00F738C6" w:rsidRPr="00250CF7" w:rsidDel="00756115">
          <w:rPr>
            <w:rFonts w:ascii="Cambria" w:hAnsi="Cambria"/>
            <w:iCs/>
            <w:sz w:val="20"/>
            <w:szCs w:val="20"/>
          </w:rPr>
          <w:delText>Participant</w:delText>
        </w:r>
      </w:del>
      <w:del w:id="1101" w:author="Jeremy" w:date="2012-02-24T16:28:00Z">
        <w:r w:rsidR="00F738C6" w:rsidRPr="00250CF7" w:rsidDel="0041778E">
          <w:rPr>
            <w:rFonts w:ascii="Cambria" w:hAnsi="Cambria"/>
            <w:iCs/>
            <w:sz w:val="20"/>
            <w:szCs w:val="20"/>
          </w:rPr>
          <w:delText xml:space="preserve"> shall assist </w:delText>
        </w:r>
        <w:r w:rsidR="00731850" w:rsidDel="0041778E">
          <w:rPr>
            <w:rFonts w:ascii="Cambria" w:hAnsi="Cambria"/>
            <w:iCs/>
            <w:sz w:val="20"/>
            <w:szCs w:val="20"/>
          </w:rPr>
          <w:delText>OSG Administrator</w:delText>
        </w:r>
        <w:r w:rsidR="00F738C6" w:rsidRPr="00250CF7" w:rsidDel="0041778E">
          <w:rPr>
            <w:rFonts w:ascii="Cambria" w:hAnsi="Cambria"/>
            <w:iCs/>
            <w:sz w:val="20"/>
            <w:szCs w:val="20"/>
          </w:rPr>
          <w:delText xml:space="preserve"> in verifying the identity of each </w:delText>
        </w:r>
        <w:r w:rsidR="00DC5B60" w:rsidDel="0041778E">
          <w:rPr>
            <w:rFonts w:ascii="Cambria" w:hAnsi="Cambria"/>
            <w:iCs/>
            <w:sz w:val="20"/>
            <w:szCs w:val="20"/>
          </w:rPr>
          <w:delText>applicant for a Grid-Only Certificate in accordance with</w:delText>
        </w:r>
        <w:r w:rsidR="00F738C6" w:rsidRPr="00250CF7" w:rsidDel="0041778E">
          <w:rPr>
            <w:rFonts w:ascii="Cambria" w:hAnsi="Cambria"/>
            <w:iCs/>
            <w:sz w:val="20"/>
            <w:szCs w:val="20"/>
          </w:rPr>
          <w:delText xml:space="preserve"> the </w:delText>
        </w:r>
        <w:r w:rsidR="0077786C" w:rsidDel="0041778E">
          <w:rPr>
            <w:rFonts w:ascii="Cambria" w:hAnsi="Cambria"/>
            <w:iCs/>
            <w:sz w:val="20"/>
            <w:szCs w:val="20"/>
          </w:rPr>
          <w:delText>RPS</w:delText>
        </w:r>
        <w:r w:rsidR="00F738C6" w:rsidRPr="00250CF7" w:rsidDel="0041778E">
          <w:rPr>
            <w:rFonts w:ascii="Cambria" w:hAnsi="Cambria"/>
            <w:iCs/>
            <w:sz w:val="20"/>
            <w:szCs w:val="20"/>
          </w:rPr>
          <w:delText xml:space="preserve">.  </w:delText>
        </w:r>
      </w:del>
      <w:del w:id="1102" w:author="Jeremy" w:date="2012-02-03T17:43:00Z">
        <w:r w:rsidR="00F738C6" w:rsidRPr="00250CF7" w:rsidDel="00756115">
          <w:rPr>
            <w:rFonts w:ascii="Cambria" w:hAnsi="Cambria"/>
            <w:iCs/>
            <w:sz w:val="20"/>
            <w:szCs w:val="20"/>
          </w:rPr>
          <w:delText>Participant</w:delText>
        </w:r>
      </w:del>
      <w:del w:id="1103" w:author="Jeremy" w:date="2012-02-24T16:28:00Z">
        <w:r w:rsidR="00F738C6" w:rsidRPr="00250CF7" w:rsidDel="0041778E">
          <w:rPr>
            <w:rFonts w:ascii="Cambria" w:hAnsi="Cambria"/>
            <w:iCs/>
            <w:sz w:val="20"/>
            <w:szCs w:val="20"/>
          </w:rPr>
          <w:delText xml:space="preserve"> may not verify the identity or request Certificates </w:delText>
        </w:r>
        <w:r w:rsidR="00DC5B60" w:rsidDel="0041778E">
          <w:rPr>
            <w:rFonts w:ascii="Cambria" w:hAnsi="Cambria"/>
            <w:iCs/>
            <w:sz w:val="20"/>
            <w:szCs w:val="20"/>
          </w:rPr>
          <w:delText xml:space="preserve">for Publicly-trusted Certificates or </w:delText>
        </w:r>
        <w:r w:rsidR="00F738C6" w:rsidRPr="00250CF7" w:rsidDel="0041778E">
          <w:rPr>
            <w:rFonts w:ascii="Cambria" w:hAnsi="Cambria"/>
            <w:iCs/>
            <w:sz w:val="20"/>
            <w:szCs w:val="20"/>
          </w:rPr>
          <w:delText xml:space="preserve">on behalf of any individual or entity other than </w:delText>
        </w:r>
      </w:del>
      <w:del w:id="1104" w:author="Jeremy" w:date="2012-02-03T17:43:00Z">
        <w:r w:rsidDel="00756115">
          <w:rPr>
            <w:rFonts w:ascii="Cambria" w:hAnsi="Cambria"/>
            <w:iCs/>
            <w:sz w:val="20"/>
            <w:szCs w:val="20"/>
          </w:rPr>
          <w:delText>Participant</w:delText>
        </w:r>
      </w:del>
      <w:del w:id="1105" w:author="Jeremy" w:date="2012-02-24T16:28:00Z">
        <w:r w:rsidDel="0041778E">
          <w:rPr>
            <w:rFonts w:ascii="Cambria" w:hAnsi="Cambria"/>
            <w:iCs/>
            <w:sz w:val="20"/>
            <w:szCs w:val="20"/>
          </w:rPr>
          <w:delText xml:space="preserve"> or an</w:delText>
        </w:r>
        <w:r w:rsidR="00F738C6" w:rsidRPr="00250CF7" w:rsidDel="0041778E">
          <w:rPr>
            <w:rFonts w:ascii="Cambria" w:hAnsi="Cambria"/>
            <w:iCs/>
            <w:sz w:val="20"/>
            <w:szCs w:val="20"/>
          </w:rPr>
          <w:delText xml:space="preserve"> </w:delText>
        </w:r>
        <w:r w:rsidDel="0041778E">
          <w:rPr>
            <w:rFonts w:ascii="Cambria" w:hAnsi="Cambria"/>
            <w:iCs/>
            <w:sz w:val="20"/>
            <w:szCs w:val="20"/>
          </w:rPr>
          <w:delText xml:space="preserve">employee, contract, or agent of </w:delText>
        </w:r>
      </w:del>
      <w:del w:id="1106" w:author="Jeremy" w:date="2012-02-03T17:43:00Z">
        <w:r w:rsidDel="00756115">
          <w:rPr>
            <w:rFonts w:ascii="Cambria" w:hAnsi="Cambria"/>
            <w:iCs/>
            <w:sz w:val="20"/>
            <w:szCs w:val="20"/>
          </w:rPr>
          <w:delText>Participant</w:delText>
        </w:r>
      </w:del>
      <w:del w:id="1107" w:author="Jeremy" w:date="2012-02-24T16:28:00Z">
        <w:r w:rsidR="00F738C6" w:rsidRPr="00250CF7" w:rsidDel="0041778E">
          <w:rPr>
            <w:rFonts w:ascii="Cambria" w:hAnsi="Cambria"/>
            <w:iCs/>
            <w:sz w:val="20"/>
            <w:szCs w:val="20"/>
          </w:rPr>
          <w:delText xml:space="preserve">. </w:delText>
        </w:r>
        <w:r w:rsidR="00B902A8" w:rsidDel="0041778E">
          <w:rPr>
            <w:rFonts w:ascii="Cambria" w:hAnsi="Cambria"/>
            <w:iCs/>
            <w:sz w:val="20"/>
            <w:szCs w:val="20"/>
          </w:rPr>
          <w:delText xml:space="preserve">DigiCert may issue a Certificate to an </w:delText>
        </w:r>
      </w:del>
      <w:del w:id="1108" w:author="Jeremy" w:date="2012-02-03T17:45:00Z">
        <w:r w:rsidDel="00756115">
          <w:rPr>
            <w:rFonts w:ascii="Cambria" w:hAnsi="Cambria"/>
            <w:iCs/>
            <w:sz w:val="20"/>
            <w:szCs w:val="20"/>
          </w:rPr>
          <w:delText>End User</w:delText>
        </w:r>
      </w:del>
      <w:del w:id="1109" w:author="Jeremy" w:date="2012-02-24T16:28:00Z">
        <w:r w:rsidR="00F738C6" w:rsidRPr="00250CF7" w:rsidDel="0041778E">
          <w:rPr>
            <w:rFonts w:ascii="Cambria" w:hAnsi="Cambria"/>
            <w:iCs/>
            <w:sz w:val="20"/>
            <w:szCs w:val="20"/>
          </w:rPr>
          <w:delText xml:space="preserve"> based solely on </w:delText>
        </w:r>
      </w:del>
      <w:del w:id="1110" w:author="Jeremy" w:date="2012-02-03T17:43:00Z">
        <w:r w:rsidR="00F738C6" w:rsidRPr="00250CF7" w:rsidDel="00756115">
          <w:rPr>
            <w:rFonts w:ascii="Cambria" w:hAnsi="Cambria"/>
            <w:iCs/>
            <w:sz w:val="20"/>
            <w:szCs w:val="20"/>
          </w:rPr>
          <w:delText>Participant</w:delText>
        </w:r>
      </w:del>
      <w:del w:id="1111" w:author="Jeremy" w:date="2012-02-24T16:28:00Z">
        <w:r w:rsidR="00F738C6" w:rsidRPr="00250CF7" w:rsidDel="0041778E">
          <w:rPr>
            <w:rFonts w:ascii="Cambria" w:hAnsi="Cambria"/>
            <w:iCs/>
            <w:sz w:val="20"/>
            <w:szCs w:val="20"/>
          </w:rPr>
          <w:delText xml:space="preserve">’s </w:delText>
        </w:r>
        <w:r w:rsidR="00DC5B60" w:rsidDel="0041778E">
          <w:rPr>
            <w:rFonts w:ascii="Cambria" w:hAnsi="Cambria"/>
            <w:iCs/>
            <w:sz w:val="20"/>
            <w:szCs w:val="20"/>
          </w:rPr>
          <w:delText xml:space="preserve">authorization of the Certificate’s issuance, and </w:delText>
        </w:r>
      </w:del>
      <w:del w:id="1112" w:author="Jeremy" w:date="2012-02-03T17:43:00Z">
        <w:r w:rsidR="00DC5B60" w:rsidDel="00756115">
          <w:rPr>
            <w:rFonts w:ascii="Cambria" w:hAnsi="Cambria"/>
            <w:iCs/>
            <w:sz w:val="20"/>
            <w:szCs w:val="20"/>
          </w:rPr>
          <w:delText>Participant</w:delText>
        </w:r>
      </w:del>
      <w:del w:id="1113" w:author="Jeremy" w:date="2012-02-24T16:28:00Z">
        <w:r w:rsidR="00DC5B60" w:rsidDel="0041778E">
          <w:rPr>
            <w:rFonts w:ascii="Cambria" w:hAnsi="Cambria"/>
            <w:iCs/>
            <w:sz w:val="20"/>
            <w:szCs w:val="20"/>
          </w:rPr>
          <w:delText xml:space="preserve">’s authorization of issuance is a representation that the RPS was followed.  </w:delText>
        </w:r>
        <w:r w:rsidRPr="000534DB" w:rsidDel="0041778E">
          <w:rPr>
            <w:rFonts w:ascii="Cambria" w:hAnsi="Cambria"/>
            <w:iCs/>
            <w:sz w:val="20"/>
            <w:szCs w:val="20"/>
          </w:rPr>
          <w:delText xml:space="preserve">  </w:delText>
        </w:r>
      </w:del>
    </w:p>
    <w:p w:rsidR="00DC5B60" w:rsidRPr="00DC5B60" w:rsidDel="0041778E" w:rsidRDefault="00DC5B60" w:rsidP="00BF0120">
      <w:pPr>
        <w:pStyle w:val="BodyTextIndent"/>
        <w:numPr>
          <w:ilvl w:val="1"/>
          <w:numId w:val="21"/>
        </w:numPr>
        <w:suppressAutoHyphens/>
        <w:spacing w:after="200" w:line="240" w:lineRule="auto"/>
        <w:rPr>
          <w:del w:id="1114" w:author="Jeremy" w:date="2012-02-24T16:28:00Z"/>
          <w:rFonts w:ascii="Cambria" w:hAnsi="Cambria"/>
          <w:sz w:val="20"/>
          <w:szCs w:val="20"/>
        </w:rPr>
      </w:pPr>
      <w:del w:id="1115" w:author="Jeremy" w:date="2012-02-24T16:28:00Z">
        <w:r w:rsidDel="0041778E">
          <w:rPr>
            <w:rFonts w:ascii="Cambria" w:hAnsi="Cambria"/>
            <w:sz w:val="20"/>
            <w:szCs w:val="20"/>
            <w:u w:val="single"/>
          </w:rPr>
          <w:delText>Public-Trusted Certificates</w:delText>
        </w:r>
        <w:r w:rsidDel="0041778E">
          <w:rPr>
            <w:rFonts w:ascii="Cambria" w:hAnsi="Cambria"/>
            <w:sz w:val="20"/>
            <w:szCs w:val="20"/>
          </w:rPr>
          <w:delText>.  DigiCert shall verify Publicly-trusted Certificates in accordance with its CPS.  Verification of Publicly-trusted Certificates is to DigiCert’s sole satisfaction.</w:delText>
        </w:r>
      </w:del>
    </w:p>
    <w:p w:rsidR="00F738C6" w:rsidRPr="000534DB" w:rsidDel="0041778E" w:rsidRDefault="00FA3EFF" w:rsidP="00BF0120">
      <w:pPr>
        <w:pStyle w:val="BodyTextIndent"/>
        <w:numPr>
          <w:ilvl w:val="1"/>
          <w:numId w:val="21"/>
        </w:numPr>
        <w:suppressAutoHyphens/>
        <w:spacing w:after="200" w:line="240" w:lineRule="auto"/>
        <w:rPr>
          <w:del w:id="1116" w:author="Jeremy" w:date="2012-02-24T16:28:00Z"/>
          <w:rFonts w:ascii="Cambria" w:hAnsi="Cambria"/>
          <w:sz w:val="20"/>
          <w:szCs w:val="20"/>
        </w:rPr>
      </w:pPr>
      <w:commentRangeStart w:id="1117"/>
      <w:del w:id="1118" w:author="Jeremy" w:date="2012-02-03T17:45:00Z">
        <w:r w:rsidDel="00756115">
          <w:rPr>
            <w:rFonts w:ascii="Cambria" w:hAnsi="Cambria"/>
            <w:sz w:val="20"/>
            <w:szCs w:val="20"/>
            <w:u w:val="single"/>
          </w:rPr>
          <w:delText>End User</w:delText>
        </w:r>
      </w:del>
      <w:del w:id="1119" w:author="Jeremy" w:date="2012-02-24T16:28:00Z">
        <w:r w:rsidR="00F738C6" w:rsidRPr="000534DB" w:rsidDel="0041778E">
          <w:rPr>
            <w:rFonts w:ascii="Cambria" w:hAnsi="Cambria"/>
            <w:sz w:val="20"/>
            <w:szCs w:val="20"/>
            <w:u w:val="single"/>
          </w:rPr>
          <w:delText xml:space="preserve"> Agreement.</w:delText>
        </w:r>
        <w:r w:rsidR="00F738C6" w:rsidRPr="000534DB" w:rsidDel="0041778E">
          <w:rPr>
            <w:rFonts w:ascii="Cambria" w:hAnsi="Cambria"/>
            <w:sz w:val="20"/>
            <w:szCs w:val="20"/>
          </w:rPr>
          <w:delText xml:space="preserve">  </w:delText>
        </w:r>
        <w:r w:rsidR="00DC5B60" w:rsidDel="0041778E">
          <w:rPr>
            <w:rFonts w:ascii="Cambria" w:hAnsi="Cambria"/>
            <w:sz w:val="20"/>
            <w:szCs w:val="20"/>
          </w:rPr>
          <w:delText xml:space="preserve">For Grid-only Certificates, </w:delText>
        </w:r>
      </w:del>
      <w:del w:id="1120" w:author="Jeremy" w:date="2012-02-03T17:43:00Z">
        <w:r w:rsidR="00F738C6" w:rsidRPr="000534DB" w:rsidDel="00756115">
          <w:rPr>
            <w:rFonts w:ascii="Cambria" w:hAnsi="Cambria"/>
            <w:sz w:val="20"/>
            <w:szCs w:val="20"/>
          </w:rPr>
          <w:delText>Participant</w:delText>
        </w:r>
      </w:del>
      <w:del w:id="1121" w:author="Jeremy" w:date="2012-02-24T16:28:00Z">
        <w:r w:rsidR="00F738C6" w:rsidRPr="000534DB" w:rsidDel="0041778E">
          <w:rPr>
            <w:rFonts w:ascii="Cambria" w:hAnsi="Cambria"/>
            <w:sz w:val="20"/>
            <w:szCs w:val="20"/>
          </w:rPr>
          <w:delText xml:space="preserve"> shall obtain a valid and executed </w:delText>
        </w:r>
      </w:del>
      <w:del w:id="1122" w:author="Jeremy" w:date="2012-02-03T17:45:00Z">
        <w:r w:rsidDel="00756115">
          <w:rPr>
            <w:rFonts w:ascii="Cambria" w:hAnsi="Cambria"/>
            <w:sz w:val="20"/>
            <w:szCs w:val="20"/>
          </w:rPr>
          <w:delText>End User</w:delText>
        </w:r>
      </w:del>
      <w:del w:id="1123" w:author="Jeremy" w:date="2012-02-24T16:28:00Z">
        <w:r w:rsidR="00F738C6" w:rsidRPr="000534DB" w:rsidDel="0041778E">
          <w:rPr>
            <w:rFonts w:ascii="Cambria" w:hAnsi="Cambria"/>
            <w:sz w:val="20"/>
            <w:szCs w:val="20"/>
          </w:rPr>
          <w:delText xml:space="preserve"> Agreement </w:delText>
        </w:r>
        <w:r w:rsidDel="0041778E">
          <w:rPr>
            <w:rFonts w:ascii="Cambria" w:hAnsi="Cambria"/>
            <w:sz w:val="20"/>
            <w:szCs w:val="20"/>
          </w:rPr>
          <w:delText xml:space="preserve">in a form provided by DigiCert </w:delText>
        </w:r>
        <w:r w:rsidR="00F738C6" w:rsidRPr="000534DB" w:rsidDel="0041778E">
          <w:rPr>
            <w:rFonts w:ascii="Cambria" w:hAnsi="Cambria"/>
            <w:sz w:val="20"/>
            <w:szCs w:val="20"/>
          </w:rPr>
          <w:delText xml:space="preserve">from each </w:delText>
        </w:r>
      </w:del>
      <w:del w:id="1124" w:author="Jeremy" w:date="2012-02-03T17:45:00Z">
        <w:r w:rsidR="006B546D" w:rsidDel="00756115">
          <w:rPr>
            <w:rFonts w:ascii="Cambria" w:hAnsi="Cambria"/>
            <w:sz w:val="20"/>
            <w:szCs w:val="20"/>
          </w:rPr>
          <w:delText>End User</w:delText>
        </w:r>
      </w:del>
      <w:del w:id="1125" w:author="Jeremy" w:date="2012-02-24T16:28:00Z">
        <w:r w:rsidR="00F738C6" w:rsidRPr="000534DB" w:rsidDel="0041778E">
          <w:rPr>
            <w:rFonts w:ascii="Cambria" w:hAnsi="Cambria"/>
            <w:sz w:val="20"/>
            <w:szCs w:val="20"/>
          </w:rPr>
          <w:delText xml:space="preserve"> before authorizing the Certificate’s issuance.  </w:delText>
        </w:r>
        <w:r w:rsidR="00DC5B60" w:rsidDel="0041778E">
          <w:rPr>
            <w:rFonts w:ascii="Cambria" w:hAnsi="Cambria"/>
            <w:sz w:val="20"/>
            <w:szCs w:val="20"/>
          </w:rPr>
          <w:delText xml:space="preserve">For Publicly-trusted Certificates, DigiCert may refuse to issue a Certificate until the </w:delText>
        </w:r>
      </w:del>
      <w:del w:id="1126" w:author="Jeremy" w:date="2012-02-03T17:45:00Z">
        <w:r w:rsidR="00DC5B60" w:rsidDel="00756115">
          <w:rPr>
            <w:rFonts w:ascii="Cambria" w:hAnsi="Cambria"/>
            <w:sz w:val="20"/>
            <w:szCs w:val="20"/>
          </w:rPr>
          <w:delText>End User</w:delText>
        </w:r>
      </w:del>
      <w:del w:id="1127" w:author="Jeremy" w:date="2012-02-24T16:28:00Z">
        <w:r w:rsidR="00DC5B60" w:rsidDel="0041778E">
          <w:rPr>
            <w:rFonts w:ascii="Cambria" w:hAnsi="Cambria"/>
            <w:sz w:val="20"/>
            <w:szCs w:val="20"/>
          </w:rPr>
          <w:delText xml:space="preserve"> has submitted a signed Subscriber Agreement.  In either case, </w:delText>
        </w:r>
        <w:r w:rsidR="00F738C6" w:rsidRPr="000534DB" w:rsidDel="0041778E">
          <w:rPr>
            <w:rFonts w:ascii="Cambria" w:hAnsi="Cambria"/>
            <w:sz w:val="20"/>
            <w:szCs w:val="20"/>
          </w:rPr>
          <w:delText xml:space="preserve">DigiCert may present the </w:delText>
        </w:r>
        <w:r w:rsidR="006B546D" w:rsidDel="0041778E">
          <w:rPr>
            <w:rFonts w:ascii="Cambria" w:hAnsi="Cambria"/>
            <w:sz w:val="20"/>
            <w:szCs w:val="20"/>
          </w:rPr>
          <w:delText>Subscriber</w:delText>
        </w:r>
        <w:r w:rsidR="00F738C6" w:rsidRPr="000534DB" w:rsidDel="0041778E">
          <w:rPr>
            <w:rFonts w:ascii="Cambria" w:hAnsi="Cambria"/>
            <w:sz w:val="20"/>
            <w:szCs w:val="20"/>
          </w:rPr>
          <w:delText xml:space="preserve"> Agreement automatically to </w:delText>
        </w:r>
      </w:del>
      <w:del w:id="1128" w:author="Jeremy" w:date="2012-02-03T17:45:00Z">
        <w:r w:rsidR="006B546D" w:rsidDel="00756115">
          <w:rPr>
            <w:rFonts w:ascii="Cambria" w:hAnsi="Cambria"/>
            <w:sz w:val="20"/>
            <w:szCs w:val="20"/>
          </w:rPr>
          <w:delText>End User</w:delText>
        </w:r>
      </w:del>
      <w:del w:id="1129" w:author="Jeremy" w:date="2012-02-24T16:28:00Z">
        <w:r w:rsidR="006B546D" w:rsidDel="0041778E">
          <w:rPr>
            <w:rFonts w:ascii="Cambria" w:hAnsi="Cambria"/>
            <w:sz w:val="20"/>
            <w:szCs w:val="20"/>
          </w:rPr>
          <w:delText>s</w:delText>
        </w:r>
        <w:r w:rsidR="00F738C6" w:rsidRPr="000534DB" w:rsidDel="0041778E">
          <w:rPr>
            <w:rFonts w:ascii="Cambria" w:hAnsi="Cambria"/>
            <w:sz w:val="20"/>
            <w:szCs w:val="20"/>
          </w:rPr>
          <w:delText xml:space="preserve"> through the ordering process</w:delText>
        </w:r>
        <w:r w:rsidR="00DC5B60" w:rsidDel="0041778E">
          <w:rPr>
            <w:rFonts w:ascii="Cambria" w:hAnsi="Cambria"/>
            <w:sz w:val="20"/>
            <w:szCs w:val="20"/>
          </w:rPr>
          <w:delText xml:space="preserve"> as a click-through agreement</w:delText>
        </w:r>
        <w:r w:rsidR="00F738C6" w:rsidRPr="000534DB" w:rsidDel="0041778E">
          <w:rPr>
            <w:rFonts w:ascii="Cambria" w:hAnsi="Cambria"/>
            <w:sz w:val="20"/>
            <w:szCs w:val="20"/>
          </w:rPr>
          <w:delText xml:space="preserve">. DigiCert may amend the </w:delText>
        </w:r>
        <w:r w:rsidR="00430383" w:rsidDel="0041778E">
          <w:rPr>
            <w:rFonts w:ascii="Cambria" w:hAnsi="Cambria"/>
            <w:sz w:val="20"/>
            <w:szCs w:val="20"/>
          </w:rPr>
          <w:delText>Subscriber</w:delText>
        </w:r>
        <w:r w:rsidR="00F738C6" w:rsidRPr="000534DB" w:rsidDel="0041778E">
          <w:rPr>
            <w:rFonts w:ascii="Cambria" w:hAnsi="Cambria"/>
            <w:sz w:val="20"/>
            <w:szCs w:val="20"/>
          </w:rPr>
          <w:delText xml:space="preserve"> Agreement without notice. </w:delText>
        </w:r>
        <w:commentRangeEnd w:id="1117"/>
        <w:r w:rsidR="00C64186" w:rsidDel="0041778E">
          <w:rPr>
            <w:rStyle w:val="CommentReference"/>
            <w:rFonts w:ascii="Times New Roman" w:eastAsia="Times New Roman" w:hAnsi="Times New Roman"/>
          </w:rPr>
          <w:commentReference w:id="1117"/>
        </w:r>
        <w:r w:rsidR="00F738C6" w:rsidRPr="000534DB" w:rsidDel="0041778E">
          <w:rPr>
            <w:rFonts w:ascii="Cambria" w:hAnsi="Cambria"/>
            <w:sz w:val="20"/>
            <w:szCs w:val="20"/>
          </w:rPr>
          <w:delText xml:space="preserve"> </w:delText>
        </w:r>
      </w:del>
    </w:p>
    <w:p w:rsidR="00BA5B2B" w:rsidRPr="00BA5B2B" w:rsidDel="0041778E" w:rsidRDefault="00BA5B2B" w:rsidP="00BF0120">
      <w:pPr>
        <w:pStyle w:val="BodyTextIndent"/>
        <w:numPr>
          <w:ilvl w:val="1"/>
          <w:numId w:val="21"/>
        </w:numPr>
        <w:suppressAutoHyphens/>
        <w:spacing w:after="200" w:line="240" w:lineRule="auto"/>
        <w:rPr>
          <w:del w:id="1130" w:author="Jeremy" w:date="2012-02-24T16:28:00Z"/>
          <w:rFonts w:ascii="Cambria" w:hAnsi="Cambria"/>
          <w:iCs/>
          <w:sz w:val="20"/>
          <w:szCs w:val="20"/>
        </w:rPr>
      </w:pPr>
      <w:del w:id="1131" w:author="Jeremy" w:date="2012-02-24T16:28:00Z">
        <w:r w:rsidRPr="00BA5B2B" w:rsidDel="0041778E">
          <w:rPr>
            <w:rFonts w:ascii="Cambria" w:hAnsi="Cambria"/>
            <w:iCs/>
            <w:sz w:val="20"/>
            <w:szCs w:val="20"/>
            <w:u w:val="single"/>
          </w:rPr>
          <w:delText>Certificate Roots</w:delText>
        </w:r>
        <w:r w:rsidR="00C4331F" w:rsidDel="0041778E">
          <w:rPr>
            <w:rFonts w:ascii="Cambria" w:hAnsi="Cambria"/>
            <w:iCs/>
            <w:sz w:val="20"/>
            <w:szCs w:val="20"/>
            <w:u w:val="single"/>
          </w:rPr>
          <w:delText xml:space="preserve"> and Delivery</w:delText>
        </w:r>
        <w:r w:rsidRPr="00BA5B2B" w:rsidDel="0041778E">
          <w:rPr>
            <w:rFonts w:ascii="Cambria" w:hAnsi="Cambria"/>
            <w:iCs/>
            <w:sz w:val="20"/>
            <w:szCs w:val="20"/>
          </w:rPr>
          <w:delText xml:space="preserve">.  </w:delText>
        </w:r>
        <w:r w:rsidR="00DC5B60" w:rsidDel="0041778E">
          <w:rPr>
            <w:rFonts w:ascii="Cambria" w:hAnsi="Cambria"/>
            <w:iCs/>
            <w:sz w:val="20"/>
            <w:szCs w:val="20"/>
          </w:rPr>
          <w:delText xml:space="preserve">Grid-only Certificates are chained to DigiCert’s grid root certificate which is not embedded in major browsers.  Grid-only Certificates are accredited as IGTF Certificates.  </w:delText>
        </w:r>
      </w:del>
      <w:del w:id="1132" w:author="Jeremy" w:date="2012-02-03T17:43:00Z">
        <w:r w:rsidRPr="00BA5B2B" w:rsidDel="00756115">
          <w:rPr>
            <w:rFonts w:ascii="Cambria" w:hAnsi="Cambria"/>
            <w:iCs/>
            <w:sz w:val="20"/>
            <w:szCs w:val="20"/>
          </w:rPr>
          <w:delText>Participant</w:delText>
        </w:r>
      </w:del>
      <w:del w:id="1133" w:author="Jeremy" w:date="2012-02-24T16:28:00Z">
        <w:r w:rsidRPr="00BA5B2B" w:rsidDel="0041778E">
          <w:rPr>
            <w:rFonts w:ascii="Cambria" w:hAnsi="Cambria"/>
            <w:iCs/>
            <w:sz w:val="20"/>
            <w:szCs w:val="20"/>
          </w:rPr>
          <w:delText xml:space="preserve"> shall ensure that each Certificate request specifies whether or not the Certificate will chain to a publicly trusted root.   </w:delText>
        </w:r>
        <w:r w:rsidRPr="00BA5B2B" w:rsidDel="0041778E">
          <w:rPr>
            <w:rFonts w:ascii="Cambria" w:hAnsi="Cambria" w:cs="Calibri"/>
            <w:sz w:val="20"/>
            <w:szCs w:val="20"/>
          </w:rPr>
          <w:delText xml:space="preserve">DigiCert may deliver the Certificate using any </w:delText>
        </w:r>
        <w:r w:rsidRPr="00BA5B2B" w:rsidDel="0041778E">
          <w:rPr>
            <w:rFonts w:ascii="Cambria" w:hAnsi="Cambria" w:cs="Calibri"/>
            <w:sz w:val="20"/>
            <w:szCs w:val="20"/>
          </w:rPr>
          <w:lastRenderedPageBreak/>
          <w:delText xml:space="preserve">reasonable means of delivery, including via email or as an electronic download in </w:delText>
        </w:r>
      </w:del>
      <w:del w:id="1134" w:author="Jeremy" w:date="2012-02-03T17:43:00Z">
        <w:r w:rsidR="006B546D" w:rsidDel="00756115">
          <w:rPr>
            <w:rFonts w:ascii="Cambria" w:hAnsi="Cambria" w:cs="Arial"/>
            <w:sz w:val="20"/>
            <w:szCs w:val="20"/>
          </w:rPr>
          <w:delText>Participant</w:delText>
        </w:r>
      </w:del>
      <w:del w:id="1135" w:author="Jeremy" w:date="2012-02-24T16:28:00Z">
        <w:r w:rsidR="006B546D" w:rsidDel="0041778E">
          <w:rPr>
            <w:rFonts w:ascii="Cambria" w:hAnsi="Cambria" w:cs="Arial"/>
            <w:sz w:val="20"/>
            <w:szCs w:val="20"/>
          </w:rPr>
          <w:delText>’s</w:delText>
        </w:r>
        <w:r w:rsidR="006B546D" w:rsidRPr="00EE6B13" w:rsidDel="0041778E">
          <w:rPr>
            <w:rFonts w:ascii="Cambria" w:hAnsi="Cambria" w:cs="Arial"/>
            <w:sz w:val="20"/>
            <w:szCs w:val="20"/>
          </w:rPr>
          <w:delText xml:space="preserve"> </w:delText>
        </w:r>
        <w:r w:rsidRPr="00BA5B2B" w:rsidDel="0041778E">
          <w:rPr>
            <w:rFonts w:ascii="Cambria" w:hAnsi="Cambria" w:cs="Calibri"/>
            <w:sz w:val="20"/>
            <w:szCs w:val="20"/>
          </w:rPr>
          <w:delText xml:space="preserve">account.  </w:delText>
        </w:r>
      </w:del>
    </w:p>
    <w:p w:rsidR="00BA5B2B" w:rsidDel="0041778E" w:rsidRDefault="00BA5B2B" w:rsidP="00BF0120">
      <w:pPr>
        <w:pStyle w:val="BodyTextIndent"/>
        <w:numPr>
          <w:ilvl w:val="1"/>
          <w:numId w:val="21"/>
        </w:numPr>
        <w:suppressAutoHyphens/>
        <w:spacing w:after="200" w:line="240" w:lineRule="auto"/>
        <w:rPr>
          <w:del w:id="1136" w:author="Jeremy" w:date="2012-02-24T16:28:00Z"/>
          <w:rFonts w:ascii="Cambria" w:hAnsi="Cambria"/>
          <w:iCs/>
          <w:sz w:val="20"/>
          <w:szCs w:val="20"/>
        </w:rPr>
      </w:pPr>
      <w:del w:id="1137" w:author="Jeremy" w:date="2012-02-24T16:28:00Z">
        <w:r w:rsidRPr="00BA5B2B" w:rsidDel="0041778E">
          <w:rPr>
            <w:rFonts w:ascii="Cambria" w:hAnsi="Cambria" w:cs="Arial"/>
            <w:sz w:val="20"/>
            <w:szCs w:val="20"/>
            <w:u w:val="single"/>
          </w:rPr>
          <w:delText>Certificate Life Cycle</w:delText>
        </w:r>
        <w:r w:rsidRPr="00BA5B2B" w:rsidDel="0041778E">
          <w:rPr>
            <w:rFonts w:ascii="Cambria" w:hAnsi="Cambria" w:cs="Arial"/>
            <w:sz w:val="20"/>
            <w:szCs w:val="20"/>
          </w:rPr>
          <w:delText xml:space="preserve">.  </w:delText>
        </w:r>
      </w:del>
      <w:del w:id="1138" w:author="Jeremy" w:date="2012-02-03T17:43:00Z">
        <w:r w:rsidR="006B546D" w:rsidDel="00756115">
          <w:rPr>
            <w:rFonts w:ascii="Cambria" w:hAnsi="Cambria" w:cs="Arial"/>
            <w:sz w:val="20"/>
            <w:szCs w:val="20"/>
          </w:rPr>
          <w:delText>Participant</w:delText>
        </w:r>
      </w:del>
      <w:del w:id="1139" w:author="Jeremy" w:date="2012-02-24T16:28:00Z">
        <w:r w:rsidR="006B546D" w:rsidRPr="00EE6B13" w:rsidDel="0041778E">
          <w:rPr>
            <w:rFonts w:ascii="Cambria" w:hAnsi="Cambria" w:cs="Arial"/>
            <w:sz w:val="20"/>
            <w:szCs w:val="20"/>
          </w:rPr>
          <w:delText xml:space="preserve"> </w:delText>
        </w:r>
        <w:r w:rsidRPr="00BA5B2B" w:rsidDel="0041778E">
          <w:rPr>
            <w:rFonts w:ascii="Cambria" w:hAnsi="Cambria" w:cs="Arial"/>
            <w:sz w:val="20"/>
            <w:szCs w:val="20"/>
          </w:rPr>
          <w:delText xml:space="preserve">may order Certificates with the lifecycles set forth in </w:delText>
        </w:r>
        <w:r w:rsidR="00DC5B60" w:rsidDel="0041778E">
          <w:rPr>
            <w:rFonts w:ascii="Cambria" w:hAnsi="Cambria" w:cs="Arial"/>
            <w:sz w:val="20"/>
            <w:szCs w:val="20"/>
          </w:rPr>
          <w:delText>the</w:delText>
        </w:r>
        <w:r w:rsidRPr="00BA5B2B" w:rsidDel="0041778E">
          <w:rPr>
            <w:rFonts w:ascii="Cambria" w:hAnsi="Cambria" w:cs="Arial"/>
            <w:sz w:val="20"/>
            <w:szCs w:val="20"/>
          </w:rPr>
          <w:delText xml:space="preserve"> CPS.  DigiCert may modify Certificate lifecycles as necessary to comply with requirements of this Agreement, industry standards, third party’s chained to DigiCert’s root certificates, DigiCert’s auditors, or any </w:delText>
        </w:r>
        <w:r w:rsidR="00C4331F" w:rsidDel="0041778E">
          <w:rPr>
            <w:rFonts w:ascii="Cambria" w:hAnsi="Cambria" w:cs="Arial"/>
            <w:sz w:val="20"/>
            <w:szCs w:val="20"/>
          </w:rPr>
          <w:delText xml:space="preserve">Application Software Vendor.  </w:delText>
        </w:r>
        <w:r w:rsidRPr="00BA5B2B" w:rsidDel="0041778E">
          <w:rPr>
            <w:rFonts w:ascii="Cambria" w:hAnsi="Cambria" w:cs="Arial"/>
            <w:sz w:val="20"/>
            <w:szCs w:val="20"/>
          </w:rPr>
          <w:delText>If this Agreement is terminated by DigiCert under Section 10.</w:delText>
        </w:r>
        <w:r w:rsidR="00DC5B60" w:rsidDel="0041778E">
          <w:rPr>
            <w:rFonts w:ascii="Cambria" w:hAnsi="Cambria" w:cs="Arial"/>
            <w:sz w:val="20"/>
            <w:szCs w:val="20"/>
          </w:rPr>
          <w:delText>2</w:delText>
        </w:r>
        <w:r w:rsidRPr="00BA5B2B" w:rsidDel="0041778E">
          <w:rPr>
            <w:rFonts w:ascii="Cambria" w:hAnsi="Cambria" w:cs="Arial"/>
            <w:sz w:val="20"/>
            <w:szCs w:val="20"/>
          </w:rPr>
          <w:delText xml:space="preserve">, then DigiCert may revoke </w:delText>
        </w:r>
        <w:r w:rsidR="00C4331F" w:rsidDel="0041778E">
          <w:rPr>
            <w:rFonts w:ascii="Cambria" w:hAnsi="Cambria" w:cs="Arial"/>
            <w:sz w:val="20"/>
            <w:szCs w:val="20"/>
          </w:rPr>
          <w:delText>the</w:delText>
        </w:r>
        <w:r w:rsidRPr="00BA5B2B" w:rsidDel="0041778E">
          <w:rPr>
            <w:rFonts w:ascii="Cambria" w:hAnsi="Cambria" w:cs="Arial"/>
            <w:sz w:val="20"/>
            <w:szCs w:val="20"/>
          </w:rPr>
          <w:delText xml:space="preserve"> Certificates issued under this Agreement.  Otherwise, all Certificates issued under this Agreement remain valid until the earlier of the (i) Certificate’s revocation under Section </w:delText>
        </w:r>
        <w:commentRangeStart w:id="1140"/>
        <w:r w:rsidRPr="00BA5B2B" w:rsidDel="0041778E">
          <w:rPr>
            <w:rFonts w:ascii="Cambria" w:hAnsi="Cambria" w:cs="Arial"/>
            <w:sz w:val="20"/>
            <w:szCs w:val="20"/>
          </w:rPr>
          <w:delText xml:space="preserve">4.5 </w:delText>
        </w:r>
        <w:commentRangeEnd w:id="1140"/>
        <w:r w:rsidR="009979E0" w:rsidDel="0041778E">
          <w:rPr>
            <w:rStyle w:val="CommentReference"/>
            <w:rFonts w:ascii="Times New Roman" w:eastAsia="Times New Roman" w:hAnsi="Times New Roman"/>
          </w:rPr>
          <w:commentReference w:id="1140"/>
        </w:r>
        <w:r w:rsidRPr="00BA5B2B" w:rsidDel="0041778E">
          <w:rPr>
            <w:rFonts w:ascii="Cambria" w:hAnsi="Cambria" w:cs="Arial"/>
            <w:sz w:val="20"/>
            <w:szCs w:val="20"/>
          </w:rPr>
          <w:delText>or (ii) the end of the Certificate’s lifecycle.</w:delText>
        </w:r>
      </w:del>
    </w:p>
    <w:p w:rsidR="00BA5B2B" w:rsidDel="0041778E" w:rsidRDefault="00F738C6" w:rsidP="00BF0120">
      <w:pPr>
        <w:pStyle w:val="BodyTextIndent"/>
        <w:numPr>
          <w:ilvl w:val="1"/>
          <w:numId w:val="21"/>
        </w:numPr>
        <w:suppressAutoHyphens/>
        <w:spacing w:after="200" w:line="240" w:lineRule="auto"/>
        <w:rPr>
          <w:del w:id="1141" w:author="Jeremy" w:date="2012-02-24T16:28:00Z"/>
          <w:rFonts w:ascii="Cambria" w:hAnsi="Cambria"/>
          <w:iCs/>
          <w:sz w:val="20"/>
          <w:szCs w:val="20"/>
        </w:rPr>
      </w:pPr>
      <w:del w:id="1142" w:author="Jeremy" w:date="2012-02-24T16:28:00Z">
        <w:r w:rsidRPr="00BA5B2B" w:rsidDel="0041778E">
          <w:rPr>
            <w:rFonts w:ascii="Cambria" w:hAnsi="Cambria"/>
            <w:sz w:val="20"/>
            <w:szCs w:val="20"/>
            <w:u w:val="single"/>
          </w:rPr>
          <w:delText>Certificate Warranties</w:delText>
        </w:r>
        <w:r w:rsidRPr="00BA5B2B" w:rsidDel="0041778E">
          <w:rPr>
            <w:rFonts w:ascii="Cambria" w:hAnsi="Cambria"/>
            <w:sz w:val="20"/>
            <w:szCs w:val="20"/>
          </w:rPr>
          <w:delText xml:space="preserve">.  </w:delText>
        </w:r>
        <w:r w:rsidR="00DC5B60" w:rsidDel="0041778E">
          <w:rPr>
            <w:rFonts w:ascii="Cambria" w:hAnsi="Cambria"/>
            <w:sz w:val="20"/>
            <w:szCs w:val="20"/>
          </w:rPr>
          <w:delText xml:space="preserve">Grid-only Certificates are not covered by DigiCert’s certificate </w:delText>
        </w:r>
        <w:r w:rsidR="00A13288" w:rsidDel="0041778E">
          <w:rPr>
            <w:rFonts w:ascii="Cambria" w:hAnsi="Cambria"/>
            <w:sz w:val="20"/>
            <w:szCs w:val="20"/>
          </w:rPr>
          <w:delText xml:space="preserve">warranties. </w:delText>
        </w:r>
      </w:del>
      <w:commentRangeStart w:id="1143"/>
      <w:del w:id="1144" w:author="Jeremy" w:date="2012-02-03T17:43:00Z">
        <w:r w:rsidRPr="00BA5B2B" w:rsidDel="00756115">
          <w:rPr>
            <w:rFonts w:ascii="Cambria" w:hAnsi="Cambria"/>
            <w:sz w:val="20"/>
            <w:szCs w:val="20"/>
          </w:rPr>
          <w:delText>Participant</w:delText>
        </w:r>
      </w:del>
      <w:del w:id="1145" w:author="Jeremy" w:date="2012-02-24T16:28:00Z">
        <w:r w:rsidRPr="00BA5B2B" w:rsidDel="0041778E">
          <w:rPr>
            <w:rFonts w:ascii="Cambria" w:hAnsi="Cambria"/>
            <w:sz w:val="20"/>
            <w:szCs w:val="20"/>
          </w:rPr>
          <w:delText xml:space="preserve"> shall not make any statements or representations </w:delText>
        </w:r>
        <w:r w:rsidR="00A13288" w:rsidDel="0041778E">
          <w:rPr>
            <w:rFonts w:ascii="Cambria" w:hAnsi="Cambria"/>
            <w:sz w:val="20"/>
            <w:szCs w:val="20"/>
          </w:rPr>
          <w:delText xml:space="preserve">to an </w:delText>
        </w:r>
      </w:del>
      <w:del w:id="1146" w:author="Jeremy" w:date="2012-02-03T17:45:00Z">
        <w:r w:rsidR="00A13288" w:rsidDel="00756115">
          <w:rPr>
            <w:rFonts w:ascii="Cambria" w:hAnsi="Cambria"/>
            <w:sz w:val="20"/>
            <w:szCs w:val="20"/>
          </w:rPr>
          <w:delText>End User</w:delText>
        </w:r>
      </w:del>
      <w:del w:id="1147" w:author="Jeremy" w:date="2012-02-24T16:28:00Z">
        <w:r w:rsidR="00A13288" w:rsidDel="0041778E">
          <w:rPr>
            <w:rFonts w:ascii="Cambria" w:hAnsi="Cambria"/>
            <w:sz w:val="20"/>
            <w:szCs w:val="20"/>
          </w:rPr>
          <w:delText xml:space="preserve"> about a Certificate </w:delText>
        </w:r>
        <w:r w:rsidRPr="00BA5B2B" w:rsidDel="0041778E">
          <w:rPr>
            <w:rFonts w:ascii="Cambria" w:hAnsi="Cambria"/>
            <w:sz w:val="20"/>
            <w:szCs w:val="20"/>
          </w:rPr>
          <w:delText>unless such statement is pre-approved in writing by DigiCert.</w:delText>
        </w:r>
        <w:commentRangeEnd w:id="1143"/>
        <w:r w:rsidR="009979E0" w:rsidDel="0041778E">
          <w:rPr>
            <w:rStyle w:val="CommentReference"/>
            <w:rFonts w:ascii="Times New Roman" w:eastAsia="Times New Roman" w:hAnsi="Times New Roman"/>
          </w:rPr>
          <w:commentReference w:id="1143"/>
        </w:r>
      </w:del>
    </w:p>
    <w:p w:rsidR="005F2AFA" w:rsidRPr="00BA5B2B" w:rsidDel="0041778E" w:rsidRDefault="005F2AFA" w:rsidP="00BF0120">
      <w:pPr>
        <w:pStyle w:val="BodyTextIndent"/>
        <w:numPr>
          <w:ilvl w:val="1"/>
          <w:numId w:val="21"/>
        </w:numPr>
        <w:suppressAutoHyphens/>
        <w:spacing w:after="200" w:line="240" w:lineRule="auto"/>
        <w:rPr>
          <w:del w:id="1148" w:author="Jeremy" w:date="2012-02-24T16:28:00Z"/>
          <w:rFonts w:ascii="Cambria" w:hAnsi="Cambria"/>
          <w:iCs/>
          <w:sz w:val="20"/>
          <w:szCs w:val="20"/>
        </w:rPr>
      </w:pPr>
      <w:del w:id="1149" w:author="Jeremy" w:date="2012-02-24T16:28:00Z">
        <w:r w:rsidRPr="00BA5B2B" w:rsidDel="0041778E">
          <w:rPr>
            <w:rFonts w:ascii="Cambria" w:eastAsia="MS Mincho" w:hAnsi="Cambria"/>
            <w:sz w:val="20"/>
            <w:szCs w:val="20"/>
            <w:u w:val="single"/>
          </w:rPr>
          <w:delText>Representations</w:delText>
        </w:r>
        <w:r w:rsidRPr="00BA5B2B" w:rsidDel="0041778E">
          <w:rPr>
            <w:rFonts w:ascii="Cambria" w:eastAsia="MS Mincho" w:hAnsi="Cambria"/>
            <w:sz w:val="20"/>
            <w:szCs w:val="20"/>
          </w:rPr>
          <w:delText xml:space="preserve">.  For each </w:delText>
        </w:r>
        <w:r w:rsidR="00A13288" w:rsidDel="0041778E">
          <w:rPr>
            <w:rFonts w:ascii="Cambria" w:eastAsia="MS Mincho" w:hAnsi="Cambria"/>
            <w:sz w:val="20"/>
            <w:szCs w:val="20"/>
          </w:rPr>
          <w:delText>Grid-only</w:delText>
        </w:r>
        <w:r w:rsidRPr="00BA5B2B" w:rsidDel="0041778E">
          <w:rPr>
            <w:rFonts w:ascii="Cambria" w:eastAsia="MS Mincho" w:hAnsi="Cambria"/>
            <w:sz w:val="20"/>
            <w:szCs w:val="20"/>
          </w:rPr>
          <w:delText xml:space="preserve"> Certificate</w:delText>
        </w:r>
        <w:r w:rsidRPr="00BA5B2B" w:rsidDel="0041778E">
          <w:rPr>
            <w:rFonts w:ascii="Cambria" w:hAnsi="Cambria"/>
            <w:sz w:val="20"/>
            <w:szCs w:val="20"/>
          </w:rPr>
          <w:delText xml:space="preserve">, </w:delText>
        </w:r>
      </w:del>
      <w:del w:id="1150" w:author="Jeremy" w:date="2012-02-03T17:43:00Z">
        <w:r w:rsidRPr="00BA5B2B" w:rsidDel="00756115">
          <w:rPr>
            <w:rFonts w:ascii="Cambria" w:hAnsi="Cambria"/>
            <w:sz w:val="20"/>
            <w:szCs w:val="20"/>
          </w:rPr>
          <w:delText>Participant</w:delText>
        </w:r>
      </w:del>
      <w:del w:id="1151" w:author="Jeremy" w:date="2012-02-24T16:28:00Z">
        <w:r w:rsidRPr="00BA5B2B" w:rsidDel="0041778E">
          <w:rPr>
            <w:rFonts w:ascii="Cambria" w:hAnsi="Cambria"/>
            <w:sz w:val="20"/>
            <w:szCs w:val="20"/>
          </w:rPr>
          <w:delText xml:space="preserve"> </w:delText>
        </w:r>
        <w:r w:rsidRPr="00BA5B2B" w:rsidDel="0041778E">
          <w:rPr>
            <w:rFonts w:ascii="Cambria" w:eastAsia="MS Mincho" w:hAnsi="Cambria"/>
            <w:sz w:val="20"/>
            <w:szCs w:val="20"/>
          </w:rPr>
          <w:delText xml:space="preserve">represents to DigiCert, the </w:delText>
        </w:r>
      </w:del>
      <w:del w:id="1152" w:author="Jeremy" w:date="2012-02-03T17:45:00Z">
        <w:r w:rsidR="00C4331F" w:rsidDel="00756115">
          <w:rPr>
            <w:rFonts w:ascii="Cambria" w:eastAsia="MS Mincho" w:hAnsi="Cambria"/>
            <w:sz w:val="20"/>
            <w:szCs w:val="20"/>
          </w:rPr>
          <w:delText>End User</w:delText>
        </w:r>
      </w:del>
      <w:del w:id="1153" w:author="Jeremy" w:date="2012-02-24T16:28:00Z">
        <w:r w:rsidRPr="00BA5B2B" w:rsidDel="0041778E">
          <w:rPr>
            <w:rFonts w:ascii="Cambria" w:eastAsia="MS Mincho" w:hAnsi="Cambria"/>
            <w:sz w:val="20"/>
            <w:szCs w:val="20"/>
          </w:rPr>
          <w:delText xml:space="preserve">, and </w:delText>
        </w:r>
        <w:r w:rsidR="00A13288" w:rsidDel="0041778E">
          <w:rPr>
            <w:rFonts w:ascii="Cambria" w:eastAsia="MS Mincho" w:hAnsi="Cambria"/>
            <w:sz w:val="20"/>
            <w:szCs w:val="20"/>
          </w:rPr>
          <w:delText xml:space="preserve">any parties relying on the Certificate </w:delText>
        </w:r>
        <w:r w:rsidRPr="00BA5B2B" w:rsidDel="0041778E">
          <w:rPr>
            <w:rFonts w:ascii="Cambria" w:eastAsia="MS Mincho" w:hAnsi="Cambria"/>
            <w:sz w:val="20"/>
            <w:szCs w:val="20"/>
          </w:rPr>
          <w:delText xml:space="preserve">that: </w:delText>
        </w:r>
      </w:del>
    </w:p>
    <w:p w:rsidR="005F2AFA" w:rsidRPr="00250CF7" w:rsidDel="0041778E" w:rsidRDefault="005F2AFA" w:rsidP="00BF0120">
      <w:pPr>
        <w:numPr>
          <w:ilvl w:val="2"/>
          <w:numId w:val="22"/>
        </w:numPr>
        <w:overflowPunct/>
        <w:autoSpaceDE/>
        <w:autoSpaceDN/>
        <w:spacing w:after="200"/>
        <w:textAlignment w:val="auto"/>
        <w:rPr>
          <w:del w:id="1154" w:author="Jeremy" w:date="2012-02-24T16:28:00Z"/>
          <w:rFonts w:ascii="Cambria" w:hAnsi="Cambria" w:cs="Arial"/>
          <w:sz w:val="20"/>
          <w:szCs w:val="20"/>
        </w:rPr>
      </w:pPr>
      <w:del w:id="1155" w:author="Jeremy" w:date="2012-02-03T17:43:00Z">
        <w:r w:rsidRPr="00250CF7" w:rsidDel="00756115">
          <w:rPr>
            <w:rFonts w:ascii="Cambria" w:hAnsi="Cambria" w:cs="Arial"/>
            <w:sz w:val="20"/>
            <w:szCs w:val="20"/>
          </w:rPr>
          <w:delText>Participant</w:delText>
        </w:r>
      </w:del>
      <w:del w:id="1156" w:author="Jeremy" w:date="2012-02-24T16:28:00Z">
        <w:r w:rsidRPr="00250CF7" w:rsidDel="0041778E">
          <w:rPr>
            <w:rFonts w:ascii="Cambria" w:hAnsi="Cambria" w:cs="Arial"/>
            <w:sz w:val="20"/>
            <w:szCs w:val="20"/>
          </w:rPr>
          <w:delText xml:space="preserve"> verified the identity of the </w:delText>
        </w:r>
      </w:del>
      <w:del w:id="1157" w:author="Jeremy" w:date="2012-02-03T17:45:00Z">
        <w:r w:rsidR="00C4331F" w:rsidDel="00756115">
          <w:rPr>
            <w:rFonts w:ascii="Cambria" w:hAnsi="Cambria" w:cs="Arial"/>
            <w:sz w:val="20"/>
            <w:szCs w:val="20"/>
          </w:rPr>
          <w:delText>End User</w:delText>
        </w:r>
      </w:del>
      <w:del w:id="1158" w:author="Jeremy" w:date="2012-02-24T16:28:00Z">
        <w:r w:rsidRPr="00250CF7" w:rsidDel="0041778E">
          <w:rPr>
            <w:rFonts w:ascii="Cambria" w:hAnsi="Cambria" w:cs="Arial"/>
            <w:sz w:val="20"/>
            <w:szCs w:val="20"/>
          </w:rPr>
          <w:delText xml:space="preserve"> in accordance with the </w:delText>
        </w:r>
        <w:r w:rsidDel="0041778E">
          <w:rPr>
            <w:rFonts w:ascii="Cambria" w:hAnsi="Cambria" w:cs="Arial"/>
            <w:sz w:val="20"/>
            <w:szCs w:val="20"/>
          </w:rPr>
          <w:delText>R</w:delText>
        </w:r>
        <w:r w:rsidRPr="00250CF7" w:rsidDel="0041778E">
          <w:rPr>
            <w:rFonts w:ascii="Cambria" w:hAnsi="Cambria" w:cs="Arial"/>
            <w:sz w:val="20"/>
            <w:szCs w:val="20"/>
          </w:rPr>
          <w:delText>PS;</w:delText>
        </w:r>
      </w:del>
    </w:p>
    <w:p w:rsidR="005F2AFA" w:rsidRPr="00A00017" w:rsidDel="0041778E" w:rsidRDefault="005F2AFA" w:rsidP="00BF0120">
      <w:pPr>
        <w:numPr>
          <w:ilvl w:val="2"/>
          <w:numId w:val="22"/>
        </w:numPr>
        <w:overflowPunct/>
        <w:autoSpaceDE/>
        <w:autoSpaceDN/>
        <w:spacing w:after="200"/>
        <w:textAlignment w:val="auto"/>
        <w:rPr>
          <w:del w:id="1159" w:author="Jeremy" w:date="2012-02-24T16:28:00Z"/>
          <w:rFonts w:ascii="Cambria" w:hAnsi="Cambria" w:cs="Arial"/>
          <w:sz w:val="20"/>
          <w:szCs w:val="20"/>
        </w:rPr>
      </w:pPr>
      <w:del w:id="1160" w:author="Jeremy" w:date="2012-02-03T17:43:00Z">
        <w:r w:rsidRPr="00250CF7" w:rsidDel="00756115">
          <w:rPr>
            <w:rFonts w:ascii="Cambria" w:hAnsi="Cambria" w:cs="Arial"/>
            <w:sz w:val="20"/>
            <w:szCs w:val="20"/>
          </w:rPr>
          <w:delText>Participant</w:delText>
        </w:r>
      </w:del>
      <w:del w:id="1161" w:author="Jeremy" w:date="2012-02-24T16:28:00Z">
        <w:r w:rsidRPr="00250CF7" w:rsidDel="0041778E">
          <w:rPr>
            <w:rFonts w:ascii="Cambria" w:hAnsi="Cambria" w:cs="Arial"/>
            <w:sz w:val="20"/>
            <w:szCs w:val="20"/>
          </w:rPr>
          <w:delText xml:space="preserve"> has followed the </w:delText>
        </w:r>
        <w:r w:rsidR="00A13288" w:rsidDel="0041778E">
          <w:rPr>
            <w:rFonts w:ascii="Cambria" w:hAnsi="Cambria" w:cs="Arial"/>
            <w:sz w:val="20"/>
            <w:szCs w:val="20"/>
          </w:rPr>
          <w:delText>R</w:delText>
        </w:r>
        <w:r w:rsidRPr="00250CF7" w:rsidDel="0041778E">
          <w:rPr>
            <w:rFonts w:ascii="Cambria" w:hAnsi="Cambria" w:cs="Arial"/>
            <w:sz w:val="20"/>
            <w:szCs w:val="20"/>
          </w:rPr>
          <w:delText>PS in retaining and storing all information related to the Certificate’s issuance;</w:delText>
        </w:r>
        <w:r w:rsidRPr="00A00017" w:rsidDel="0041778E">
          <w:rPr>
            <w:rFonts w:ascii="Cambria" w:hAnsi="Cambria" w:cs="Arial"/>
            <w:sz w:val="20"/>
            <w:szCs w:val="20"/>
          </w:rPr>
          <w:delText xml:space="preserve"> and</w:delText>
        </w:r>
      </w:del>
    </w:p>
    <w:p w:rsidR="005F2AFA" w:rsidRPr="00BA5B2B" w:rsidDel="0041778E" w:rsidRDefault="005F2AFA" w:rsidP="00BF0120">
      <w:pPr>
        <w:pStyle w:val="BodyTextIndent"/>
        <w:numPr>
          <w:ilvl w:val="2"/>
          <w:numId w:val="22"/>
        </w:numPr>
        <w:suppressAutoHyphens/>
        <w:spacing w:after="200" w:line="240" w:lineRule="auto"/>
        <w:rPr>
          <w:del w:id="1162" w:author="Jeremy" w:date="2012-02-24T16:28:00Z"/>
          <w:rFonts w:ascii="Cambria" w:hAnsi="Cambria"/>
          <w:sz w:val="20"/>
          <w:szCs w:val="20"/>
        </w:rPr>
      </w:pPr>
      <w:del w:id="1163" w:author="Jeremy" w:date="2012-02-24T16:28:00Z">
        <w:r w:rsidDel="0041778E">
          <w:rPr>
            <w:rFonts w:ascii="Cambria" w:eastAsia="MS Mincho" w:hAnsi="Cambria"/>
            <w:sz w:val="20"/>
            <w:szCs w:val="20"/>
          </w:rPr>
          <w:delText>T</w:delText>
        </w:r>
        <w:r w:rsidRPr="00250CF7" w:rsidDel="0041778E">
          <w:rPr>
            <w:rFonts w:ascii="Cambria" w:eastAsia="MS Mincho" w:hAnsi="Cambria"/>
            <w:sz w:val="20"/>
            <w:szCs w:val="20"/>
          </w:rPr>
          <w:delText xml:space="preserve">he </w:delText>
        </w:r>
      </w:del>
      <w:del w:id="1164" w:author="Jeremy" w:date="2012-02-03T17:45:00Z">
        <w:r w:rsidR="00C4331F" w:rsidDel="00756115">
          <w:rPr>
            <w:rFonts w:ascii="Cambria" w:eastAsia="MS Mincho" w:hAnsi="Cambria"/>
            <w:sz w:val="20"/>
            <w:szCs w:val="20"/>
          </w:rPr>
          <w:delText>End User</w:delText>
        </w:r>
      </w:del>
      <w:del w:id="1165" w:author="Jeremy" w:date="2012-02-24T16:28:00Z">
        <w:r w:rsidDel="0041778E">
          <w:rPr>
            <w:rFonts w:ascii="Cambria" w:eastAsia="MS Mincho" w:hAnsi="Cambria"/>
            <w:sz w:val="20"/>
            <w:szCs w:val="20"/>
          </w:rPr>
          <w:delText xml:space="preserve"> was contractually obligated</w:delText>
        </w:r>
        <w:r w:rsidRPr="00250CF7" w:rsidDel="0041778E">
          <w:rPr>
            <w:rFonts w:ascii="Cambria" w:eastAsia="MS Mincho" w:hAnsi="Cambria"/>
            <w:sz w:val="20"/>
            <w:szCs w:val="20"/>
          </w:rPr>
          <w:delText xml:space="preserve"> to protect its Private Key</w:delText>
        </w:r>
        <w:r w:rsidR="00A13288" w:rsidDel="0041778E">
          <w:rPr>
            <w:rFonts w:ascii="Cambria" w:eastAsia="MS Mincho" w:hAnsi="Cambria"/>
            <w:sz w:val="20"/>
            <w:szCs w:val="20"/>
          </w:rPr>
          <w:delText xml:space="preserve"> in accordance with the Guidelines on Private Key Protection</w:delText>
        </w:r>
        <w:r w:rsidRPr="00250CF7" w:rsidDel="0041778E">
          <w:rPr>
            <w:rFonts w:ascii="Cambria" w:eastAsia="MS Mincho" w:hAnsi="Cambria"/>
            <w:sz w:val="20"/>
            <w:szCs w:val="20"/>
          </w:rPr>
          <w:delText xml:space="preserve"> and use the issued Certificate only for the purposes described in the </w:delText>
        </w:r>
        <w:r w:rsidR="00A13288" w:rsidDel="0041778E">
          <w:rPr>
            <w:rFonts w:ascii="Cambria" w:eastAsia="MS Mincho" w:hAnsi="Cambria"/>
            <w:sz w:val="20"/>
            <w:szCs w:val="20"/>
          </w:rPr>
          <w:delText>R</w:delText>
        </w:r>
        <w:r w:rsidRPr="00250CF7" w:rsidDel="0041778E">
          <w:rPr>
            <w:rFonts w:ascii="Cambria" w:eastAsia="MS Mincho" w:hAnsi="Cambria"/>
            <w:sz w:val="20"/>
            <w:szCs w:val="20"/>
          </w:rPr>
          <w:delText xml:space="preserve">PS. </w:delText>
        </w:r>
      </w:del>
    </w:p>
    <w:p w:rsidR="00A13288" w:rsidRPr="00A13288" w:rsidDel="0041778E" w:rsidRDefault="00BA5B2B" w:rsidP="00A13288">
      <w:pPr>
        <w:pStyle w:val="BodyTextIndent"/>
        <w:numPr>
          <w:ilvl w:val="0"/>
          <w:numId w:val="21"/>
        </w:numPr>
        <w:suppressAutoHyphens/>
        <w:spacing w:after="200" w:line="240" w:lineRule="auto"/>
        <w:rPr>
          <w:del w:id="1166" w:author="Jeremy" w:date="2012-02-24T16:28:00Z"/>
          <w:rFonts w:ascii="Cambria" w:hAnsi="Cambria"/>
          <w:b/>
          <w:iCs/>
          <w:sz w:val="20"/>
          <w:szCs w:val="20"/>
        </w:rPr>
      </w:pPr>
      <w:del w:id="1167" w:author="Jeremy" w:date="2012-02-24T16:28:00Z">
        <w:r w:rsidRPr="00A13288" w:rsidDel="0041778E">
          <w:rPr>
            <w:rFonts w:ascii="Cambria" w:hAnsi="Cambria" w:cs="Calibri"/>
            <w:b/>
            <w:sz w:val="20"/>
            <w:szCs w:val="20"/>
          </w:rPr>
          <w:delText>Certificate Use and Management</w:delText>
        </w:r>
      </w:del>
    </w:p>
    <w:p w:rsidR="00BA5B2B" w:rsidRPr="00A13288" w:rsidDel="0041778E" w:rsidRDefault="00BA5B2B" w:rsidP="00A13288">
      <w:pPr>
        <w:pStyle w:val="BodyTextIndent"/>
        <w:numPr>
          <w:ilvl w:val="1"/>
          <w:numId w:val="21"/>
        </w:numPr>
        <w:suppressAutoHyphens/>
        <w:spacing w:after="200" w:line="240" w:lineRule="auto"/>
        <w:rPr>
          <w:del w:id="1168" w:author="Jeremy" w:date="2012-02-24T16:28:00Z"/>
          <w:rFonts w:ascii="Cambria" w:hAnsi="Cambria"/>
          <w:b/>
          <w:iCs/>
          <w:sz w:val="20"/>
          <w:szCs w:val="20"/>
        </w:rPr>
      </w:pPr>
      <w:del w:id="1169" w:author="Jeremy" w:date="2012-02-24T16:28:00Z">
        <w:r w:rsidRPr="00A13288" w:rsidDel="0041778E">
          <w:rPr>
            <w:rFonts w:ascii="Cambria" w:hAnsi="Cambria" w:cs="Calibri"/>
            <w:sz w:val="20"/>
            <w:szCs w:val="20"/>
            <w:u w:val="single"/>
          </w:rPr>
          <w:delText>Management</w:delText>
        </w:r>
        <w:r w:rsidRPr="00A13288" w:rsidDel="0041778E">
          <w:rPr>
            <w:rFonts w:ascii="Cambria" w:hAnsi="Cambria" w:cs="Calibri"/>
            <w:sz w:val="20"/>
            <w:szCs w:val="20"/>
          </w:rPr>
          <w:delText xml:space="preserve">.  DigiCert shall issue, manage, renew, and/or Revoke a Certificate in accordance with any instructions submitted by </w:delText>
        </w:r>
      </w:del>
      <w:del w:id="1170" w:author="Jeremy" w:date="2012-02-03T17:43:00Z">
        <w:r w:rsidR="00C4331F" w:rsidRPr="00A13288" w:rsidDel="00756115">
          <w:rPr>
            <w:rFonts w:ascii="Cambria" w:hAnsi="Cambria" w:cs="Calibri"/>
            <w:sz w:val="20"/>
            <w:szCs w:val="20"/>
          </w:rPr>
          <w:delText>Participant</w:delText>
        </w:r>
      </w:del>
      <w:del w:id="1171" w:author="Jeremy" w:date="2012-02-24T16:28:00Z">
        <w:r w:rsidRPr="00A13288" w:rsidDel="0041778E">
          <w:rPr>
            <w:rFonts w:ascii="Cambria" w:hAnsi="Cambria" w:cs="Calibri"/>
            <w:sz w:val="20"/>
            <w:szCs w:val="20"/>
          </w:rPr>
          <w:delText xml:space="preserve"> through </w:delText>
        </w:r>
        <w:commentRangeStart w:id="1172"/>
        <w:r w:rsidRPr="00A13288" w:rsidDel="0041778E">
          <w:rPr>
            <w:rFonts w:ascii="Cambria" w:hAnsi="Cambria" w:cs="Calibri"/>
            <w:sz w:val="20"/>
            <w:szCs w:val="20"/>
          </w:rPr>
          <w:delText>the Account</w:delText>
        </w:r>
        <w:commentRangeEnd w:id="1172"/>
        <w:r w:rsidR="009979E0" w:rsidDel="0041778E">
          <w:rPr>
            <w:rStyle w:val="CommentReference"/>
            <w:rFonts w:ascii="Times New Roman" w:eastAsia="Times New Roman" w:hAnsi="Times New Roman"/>
          </w:rPr>
          <w:commentReference w:id="1172"/>
        </w:r>
        <w:r w:rsidRPr="00A13288" w:rsidDel="0041778E">
          <w:rPr>
            <w:rFonts w:ascii="Cambria" w:hAnsi="Cambria" w:cs="Calibri"/>
            <w:sz w:val="20"/>
            <w:szCs w:val="20"/>
          </w:rPr>
          <w:delText xml:space="preserve">.  </w:delText>
        </w:r>
      </w:del>
      <w:del w:id="1173" w:author="Jeremy" w:date="2012-02-03T17:43:00Z">
        <w:r w:rsidR="00C4331F" w:rsidRPr="00A13288" w:rsidDel="00756115">
          <w:rPr>
            <w:rFonts w:ascii="Cambria" w:hAnsi="Cambria" w:cs="Calibri"/>
            <w:sz w:val="20"/>
            <w:szCs w:val="20"/>
          </w:rPr>
          <w:delText>Participant</w:delText>
        </w:r>
      </w:del>
      <w:del w:id="1174" w:author="Jeremy" w:date="2012-02-24T16:28:00Z">
        <w:r w:rsidRPr="00A13288" w:rsidDel="0041778E">
          <w:rPr>
            <w:rFonts w:ascii="Cambria" w:hAnsi="Cambria" w:cs="Calibri"/>
            <w:sz w:val="20"/>
            <w:szCs w:val="20"/>
          </w:rPr>
          <w:delText xml:space="preserve"> is solely responsible for all instructions sent through its Account, and DigiCert may rely on such instructions for correctness and accuracy.  Although DigiCert may send a reminder about expiring Certificates, DigiCert is under no obligation to do so, and </w:delText>
        </w:r>
      </w:del>
      <w:del w:id="1175" w:author="Jeremy" w:date="2012-02-03T17:43:00Z">
        <w:r w:rsidR="00C4331F" w:rsidRPr="00A13288" w:rsidDel="00756115">
          <w:rPr>
            <w:rFonts w:ascii="Cambria" w:hAnsi="Cambria" w:cs="Calibri"/>
            <w:sz w:val="20"/>
            <w:szCs w:val="20"/>
          </w:rPr>
          <w:delText>Participant</w:delText>
        </w:r>
      </w:del>
      <w:del w:id="1176" w:author="Jeremy" w:date="2012-02-24T16:28:00Z">
        <w:r w:rsidR="00C4331F" w:rsidRPr="00A13288" w:rsidDel="0041778E">
          <w:rPr>
            <w:rFonts w:ascii="Cambria" w:hAnsi="Cambria" w:cs="Calibri"/>
            <w:sz w:val="20"/>
            <w:szCs w:val="20"/>
          </w:rPr>
          <w:delText xml:space="preserve"> </w:delText>
        </w:r>
        <w:r w:rsidRPr="00A13288" w:rsidDel="0041778E">
          <w:rPr>
            <w:rFonts w:ascii="Cambria" w:hAnsi="Cambria" w:cs="Calibri"/>
            <w:sz w:val="20"/>
            <w:szCs w:val="20"/>
          </w:rPr>
          <w:delText xml:space="preserve">is solely responsible for ensuring Certificates are renewed on a timely basis.  DigiCert may Revoke any Certificates that it deems untrustworthy without prior notice.  </w:delText>
        </w:r>
      </w:del>
    </w:p>
    <w:p w:rsidR="00BA5B2B" w:rsidRPr="00F1122C" w:rsidDel="0041778E" w:rsidRDefault="00BA5B2B" w:rsidP="00A13288">
      <w:pPr>
        <w:numPr>
          <w:ilvl w:val="1"/>
          <w:numId w:val="21"/>
        </w:numPr>
        <w:overflowPunct/>
        <w:autoSpaceDE/>
        <w:autoSpaceDN/>
        <w:spacing w:after="200"/>
        <w:textAlignment w:val="auto"/>
        <w:rPr>
          <w:del w:id="1177" w:author="Jeremy" w:date="2012-02-24T16:28:00Z"/>
          <w:rFonts w:ascii="Cambria" w:hAnsi="Cambria" w:cs="Calibri"/>
          <w:sz w:val="20"/>
          <w:szCs w:val="20"/>
        </w:rPr>
      </w:pPr>
      <w:del w:id="1178" w:author="Jeremy" w:date="2012-02-24T16:28:00Z">
        <w:r w:rsidRPr="006D1F8B" w:rsidDel="0041778E">
          <w:rPr>
            <w:rFonts w:ascii="Cambria" w:hAnsi="Cambria" w:cs="Calibri"/>
            <w:sz w:val="20"/>
            <w:szCs w:val="20"/>
            <w:u w:val="single"/>
          </w:rPr>
          <w:delText>Security and Use of Key Sets</w:delText>
        </w:r>
        <w:r w:rsidRPr="006D1F8B" w:rsidDel="0041778E">
          <w:rPr>
            <w:rFonts w:ascii="Cambria" w:hAnsi="Cambria" w:cs="Calibri"/>
            <w:b/>
            <w:sz w:val="20"/>
            <w:szCs w:val="20"/>
          </w:rPr>
          <w:delText>.</w:delText>
        </w:r>
        <w:r w:rsidRPr="006D1F8B" w:rsidDel="0041778E">
          <w:rPr>
            <w:rFonts w:ascii="Cambria" w:hAnsi="Cambria" w:cs="Calibri"/>
            <w:sz w:val="20"/>
            <w:szCs w:val="20"/>
          </w:rPr>
          <w:delText xml:space="preserve">  </w:delText>
        </w:r>
      </w:del>
      <w:del w:id="1179" w:author="Jeremy" w:date="2012-02-03T17:43:00Z">
        <w:r w:rsidR="00C4331F" w:rsidDel="00756115">
          <w:rPr>
            <w:rFonts w:ascii="Cambria" w:hAnsi="Cambria" w:cs="Calibri"/>
            <w:sz w:val="20"/>
            <w:szCs w:val="20"/>
          </w:rPr>
          <w:delText>Participant</w:delText>
        </w:r>
      </w:del>
      <w:del w:id="1180" w:author="Jeremy" w:date="2012-02-24T16:28:00Z">
        <w:r w:rsidR="00C4331F" w:rsidRPr="00454FE2" w:rsidDel="0041778E">
          <w:rPr>
            <w:rFonts w:ascii="Cambria" w:hAnsi="Cambria" w:cs="Calibri"/>
            <w:sz w:val="20"/>
            <w:szCs w:val="20"/>
          </w:rPr>
          <w:delText xml:space="preserve"> </w:delText>
        </w:r>
        <w:r w:rsidRPr="006D1F8B" w:rsidDel="0041778E">
          <w:rPr>
            <w:rFonts w:ascii="Cambria" w:hAnsi="Cambria" w:cs="Calibri"/>
            <w:sz w:val="20"/>
            <w:szCs w:val="20"/>
          </w:rPr>
          <w:delText xml:space="preserve">shall </w:delText>
        </w:r>
        <w:r w:rsidDel="0041778E">
          <w:rPr>
            <w:rFonts w:ascii="Cambria" w:hAnsi="Cambria" w:cs="Calibri"/>
            <w:sz w:val="20"/>
            <w:szCs w:val="20"/>
          </w:rPr>
          <w:delText>protect the</w:delText>
        </w:r>
        <w:r w:rsidRPr="006D1F8B" w:rsidDel="0041778E">
          <w:rPr>
            <w:rFonts w:ascii="Cambria" w:hAnsi="Cambria" w:cs="Calibri"/>
            <w:sz w:val="20"/>
            <w:szCs w:val="20"/>
          </w:rPr>
          <w:delText xml:space="preserve"> Key Sets associated with a Certificate and take all steps necessary to prevent the </w:delText>
        </w:r>
        <w:r w:rsidDel="0041778E">
          <w:rPr>
            <w:rFonts w:ascii="Cambria" w:hAnsi="Cambria" w:cs="Calibri"/>
            <w:sz w:val="20"/>
            <w:szCs w:val="20"/>
          </w:rPr>
          <w:delText>Compromise</w:delText>
        </w:r>
        <w:r w:rsidRPr="006D1F8B" w:rsidDel="0041778E">
          <w:rPr>
            <w:rFonts w:ascii="Cambria" w:hAnsi="Cambria" w:cs="Calibri"/>
            <w:sz w:val="20"/>
            <w:szCs w:val="20"/>
          </w:rPr>
          <w:delText xml:space="preserve">, loss or unauthorized use of a Private Key associated with a Certificate.  To minimize internal risk of Private Key </w:delText>
        </w:r>
        <w:r w:rsidDel="0041778E">
          <w:rPr>
            <w:rFonts w:ascii="Cambria" w:hAnsi="Cambria" w:cs="Calibri"/>
            <w:sz w:val="20"/>
            <w:szCs w:val="20"/>
          </w:rPr>
          <w:delText>Compromise</w:delText>
        </w:r>
        <w:r w:rsidRPr="006D1F8B" w:rsidDel="0041778E">
          <w:rPr>
            <w:rFonts w:ascii="Cambria" w:hAnsi="Cambria" w:cs="Calibri"/>
            <w:sz w:val="20"/>
            <w:szCs w:val="20"/>
          </w:rPr>
          <w:delText xml:space="preserve">, </w:delText>
        </w:r>
      </w:del>
      <w:del w:id="1181" w:author="Jeremy" w:date="2012-02-03T17:43:00Z">
        <w:r w:rsidR="00C4331F" w:rsidDel="00756115">
          <w:rPr>
            <w:rFonts w:ascii="Cambria" w:hAnsi="Cambria" w:cs="Calibri"/>
            <w:sz w:val="20"/>
            <w:szCs w:val="20"/>
          </w:rPr>
          <w:delText>Participant</w:delText>
        </w:r>
      </w:del>
      <w:del w:id="1182" w:author="Jeremy" w:date="2012-02-24T16:28:00Z">
        <w:r w:rsidR="00C4331F" w:rsidRPr="00454FE2" w:rsidDel="0041778E">
          <w:rPr>
            <w:rFonts w:ascii="Cambria" w:hAnsi="Cambria" w:cs="Calibri"/>
            <w:sz w:val="20"/>
            <w:szCs w:val="20"/>
          </w:rPr>
          <w:delText xml:space="preserve"> </w:delText>
        </w:r>
        <w:r w:rsidRPr="006D1F8B" w:rsidDel="0041778E">
          <w:rPr>
            <w:rFonts w:ascii="Cambria" w:hAnsi="Cambria" w:cs="Calibri"/>
            <w:sz w:val="20"/>
            <w:szCs w:val="20"/>
          </w:rPr>
          <w:delText xml:space="preserve">shall </w:delText>
        </w:r>
        <w:r w:rsidDel="0041778E">
          <w:rPr>
            <w:rFonts w:ascii="Cambria" w:hAnsi="Cambria" w:cs="Calibri"/>
            <w:sz w:val="20"/>
            <w:szCs w:val="20"/>
          </w:rPr>
          <w:delText>only allow employees, agents, and contractors to access or use Private Keys if the employee, agent, or contractor has training or experience in PKI and other information security fields</w:delText>
        </w:r>
        <w:r w:rsidRPr="006D1F8B" w:rsidDel="0041778E">
          <w:rPr>
            <w:rFonts w:ascii="Cambria" w:hAnsi="Cambria" w:cs="Calibri"/>
            <w:sz w:val="20"/>
            <w:szCs w:val="20"/>
          </w:rPr>
          <w:delText xml:space="preserve">.  </w:delText>
        </w:r>
      </w:del>
      <w:del w:id="1183" w:author="Jeremy" w:date="2012-02-03T17:43:00Z">
        <w:r w:rsidR="00C4331F" w:rsidDel="00756115">
          <w:rPr>
            <w:rFonts w:ascii="Cambria" w:hAnsi="Cambria" w:cs="Calibri"/>
            <w:sz w:val="20"/>
            <w:szCs w:val="20"/>
          </w:rPr>
          <w:delText>Participant</w:delText>
        </w:r>
      </w:del>
      <w:del w:id="1184" w:author="Jeremy" w:date="2012-02-24T16:28:00Z">
        <w:r w:rsidR="00C4331F" w:rsidRPr="00454FE2" w:rsidDel="0041778E">
          <w:rPr>
            <w:rFonts w:ascii="Cambria" w:hAnsi="Cambria" w:cs="Calibri"/>
            <w:sz w:val="20"/>
            <w:szCs w:val="20"/>
          </w:rPr>
          <w:delText xml:space="preserve"> </w:delText>
        </w:r>
        <w:r w:rsidRPr="006D1F8B" w:rsidDel="0041778E">
          <w:rPr>
            <w:rFonts w:ascii="Cambria" w:hAnsi="Cambria" w:cs="Calibri"/>
            <w:sz w:val="20"/>
            <w:szCs w:val="20"/>
          </w:rPr>
          <w:delText xml:space="preserve">may only use Key Sets and Certificate in accordance with the </w:delText>
        </w:r>
        <w:r w:rsidR="00A13288" w:rsidDel="0041778E">
          <w:rPr>
            <w:rFonts w:ascii="Cambria" w:hAnsi="Cambria" w:cs="Calibri"/>
            <w:sz w:val="20"/>
            <w:szCs w:val="20"/>
          </w:rPr>
          <w:delText>RPS and</w:delText>
        </w:r>
        <w:r w:rsidRPr="006D1F8B" w:rsidDel="0041778E">
          <w:rPr>
            <w:rFonts w:ascii="Cambria" w:hAnsi="Cambria" w:cs="Calibri"/>
            <w:sz w:val="20"/>
            <w:szCs w:val="20"/>
          </w:rPr>
          <w:delText xml:space="preserve"> </w:delText>
        </w:r>
        <w:r w:rsidR="00C4331F" w:rsidDel="0041778E">
          <w:rPr>
            <w:rFonts w:ascii="Cambria" w:hAnsi="Cambria" w:cs="Calibri"/>
            <w:sz w:val="20"/>
            <w:szCs w:val="20"/>
          </w:rPr>
          <w:delText>CPS</w:delText>
        </w:r>
        <w:r w:rsidR="00BF0120" w:rsidDel="0041778E">
          <w:rPr>
            <w:rFonts w:ascii="Cambria" w:hAnsi="Cambria" w:cs="Calibri"/>
            <w:sz w:val="20"/>
            <w:szCs w:val="20"/>
          </w:rPr>
          <w:delText xml:space="preserve">.  </w:delText>
        </w:r>
      </w:del>
      <w:del w:id="1185" w:author="Jeremy" w:date="2012-02-03T17:43:00Z">
        <w:r w:rsidR="00BF0120" w:rsidDel="00756115">
          <w:rPr>
            <w:rFonts w:ascii="Cambria" w:hAnsi="Cambria" w:cs="Calibri"/>
            <w:sz w:val="20"/>
            <w:szCs w:val="20"/>
          </w:rPr>
          <w:delText>Participant</w:delText>
        </w:r>
      </w:del>
      <w:del w:id="1186" w:author="Jeremy" w:date="2012-02-24T16:28:00Z">
        <w:r w:rsidR="00BF0120" w:rsidRPr="00454FE2" w:rsidDel="0041778E">
          <w:rPr>
            <w:rFonts w:ascii="Cambria" w:hAnsi="Cambria" w:cs="Calibri"/>
            <w:sz w:val="20"/>
            <w:szCs w:val="20"/>
          </w:rPr>
          <w:delText xml:space="preserve"> </w:delText>
        </w:r>
        <w:r w:rsidRPr="00F1122C" w:rsidDel="0041778E">
          <w:rPr>
            <w:rFonts w:ascii="Cambria" w:hAnsi="Cambria" w:cs="Calibri"/>
            <w:sz w:val="20"/>
            <w:szCs w:val="20"/>
          </w:rPr>
          <w:delText>shall promptly cease all using the Key Set corresponding to a Certificate upon the earlier of (i) revocation of the Certificate and (ii) the date when the allowed usage period for the Key Set expires.</w:delText>
        </w:r>
      </w:del>
    </w:p>
    <w:p w:rsidR="00BA5B2B" w:rsidRPr="006D1F8B" w:rsidDel="0041778E" w:rsidRDefault="00BA5B2B" w:rsidP="00A13288">
      <w:pPr>
        <w:numPr>
          <w:ilvl w:val="1"/>
          <w:numId w:val="21"/>
        </w:numPr>
        <w:overflowPunct/>
        <w:autoSpaceDE/>
        <w:autoSpaceDN/>
        <w:spacing w:after="240"/>
        <w:textAlignment w:val="auto"/>
        <w:rPr>
          <w:del w:id="1187" w:author="Jeremy" w:date="2012-02-24T16:28:00Z"/>
          <w:rFonts w:ascii="Cambria" w:eastAsia="MS Mincho" w:hAnsi="Cambria" w:cs="Calibri"/>
          <w:sz w:val="20"/>
          <w:szCs w:val="20"/>
        </w:rPr>
      </w:pPr>
      <w:del w:id="1188" w:author="Jeremy" w:date="2012-02-24T16:28:00Z">
        <w:r w:rsidRPr="006D1F8B" w:rsidDel="0041778E">
          <w:rPr>
            <w:rFonts w:ascii="Cambria" w:hAnsi="Cambria" w:cs="Calibri"/>
            <w:sz w:val="20"/>
            <w:szCs w:val="20"/>
            <w:u w:val="single"/>
          </w:rPr>
          <w:delText>Restrictions</w:delText>
        </w:r>
        <w:r w:rsidRPr="006D1F8B" w:rsidDel="0041778E">
          <w:rPr>
            <w:rFonts w:ascii="Cambria" w:hAnsi="Cambria" w:cs="Calibri"/>
            <w:sz w:val="20"/>
            <w:szCs w:val="20"/>
          </w:rPr>
          <w:delText xml:space="preserve">.  </w:delText>
        </w:r>
      </w:del>
      <w:del w:id="1189" w:author="Jeremy" w:date="2012-02-03T17:43:00Z">
        <w:r w:rsidR="006B546D" w:rsidDel="00756115">
          <w:rPr>
            <w:rFonts w:ascii="Cambria" w:hAnsi="Cambria" w:cs="Calibri"/>
            <w:sz w:val="20"/>
            <w:szCs w:val="20"/>
          </w:rPr>
          <w:delText>Participant</w:delText>
        </w:r>
      </w:del>
      <w:del w:id="1190" w:author="Jeremy" w:date="2012-02-24T16:28:00Z">
        <w:r w:rsidRPr="006D1F8B" w:rsidDel="0041778E">
          <w:rPr>
            <w:rFonts w:ascii="Cambria" w:hAnsi="Cambria" w:cs="Calibri"/>
            <w:sz w:val="20"/>
            <w:szCs w:val="20"/>
          </w:rPr>
          <w:delText xml:space="preserve"> shall only use a </w:delText>
        </w:r>
        <w:r w:rsidDel="0041778E">
          <w:rPr>
            <w:rFonts w:ascii="Cambria" w:hAnsi="Cambria" w:cs="Calibri"/>
            <w:sz w:val="20"/>
            <w:szCs w:val="20"/>
          </w:rPr>
          <w:delText>TLS/</w:delText>
        </w:r>
        <w:r w:rsidRPr="006D1F8B" w:rsidDel="0041778E">
          <w:rPr>
            <w:rFonts w:ascii="Cambria" w:hAnsi="Cambria" w:cs="Calibri"/>
            <w:sz w:val="20"/>
            <w:szCs w:val="20"/>
          </w:rPr>
          <w:delText xml:space="preserve">SSL Certificate on the servers accessible at the domain names listed in the issued Certificate.  </w:delText>
        </w:r>
      </w:del>
      <w:del w:id="1191" w:author="Jeremy" w:date="2012-02-03T17:43:00Z">
        <w:r w:rsidR="00BF0120" w:rsidDel="00756115">
          <w:rPr>
            <w:rFonts w:ascii="Cambria" w:hAnsi="Cambria" w:cs="Calibri"/>
            <w:sz w:val="20"/>
            <w:szCs w:val="20"/>
          </w:rPr>
          <w:delText>Participant</w:delText>
        </w:r>
      </w:del>
      <w:del w:id="1192" w:author="Jeremy" w:date="2012-02-24T16:28:00Z">
        <w:r w:rsidR="00BF0120" w:rsidRPr="00454FE2" w:rsidDel="0041778E">
          <w:rPr>
            <w:rFonts w:ascii="Cambria" w:hAnsi="Cambria" w:cs="Calibri"/>
            <w:sz w:val="20"/>
            <w:szCs w:val="20"/>
          </w:rPr>
          <w:delText xml:space="preserve"> </w:delText>
        </w:r>
        <w:r w:rsidRPr="006D1F8B" w:rsidDel="0041778E">
          <w:rPr>
            <w:rFonts w:ascii="Cambria" w:hAnsi="Cambria" w:cs="Calibri"/>
            <w:sz w:val="20"/>
            <w:szCs w:val="20"/>
          </w:rPr>
          <w:delText>shall not:</w:delText>
        </w:r>
      </w:del>
    </w:p>
    <w:p w:rsidR="00BA5B2B" w:rsidRPr="006D1F8B" w:rsidDel="0041778E" w:rsidRDefault="00BA5B2B" w:rsidP="00A13288">
      <w:pPr>
        <w:numPr>
          <w:ilvl w:val="2"/>
          <w:numId w:val="21"/>
        </w:numPr>
        <w:overflowPunct/>
        <w:autoSpaceDE/>
        <w:autoSpaceDN/>
        <w:spacing w:after="240"/>
        <w:textAlignment w:val="auto"/>
        <w:rPr>
          <w:del w:id="1193" w:author="Jeremy" w:date="2012-02-24T16:28:00Z"/>
          <w:rFonts w:ascii="Cambria" w:eastAsia="MS Mincho" w:hAnsi="Cambria" w:cs="Calibri"/>
          <w:sz w:val="20"/>
          <w:szCs w:val="20"/>
        </w:rPr>
      </w:pPr>
      <w:del w:id="1194" w:author="Jeremy" w:date="2012-02-24T16:28:00Z">
        <w:r w:rsidRPr="006D1F8B" w:rsidDel="0041778E">
          <w:rPr>
            <w:rFonts w:ascii="Cambria" w:hAnsi="Cambria" w:cs="Calibri"/>
            <w:sz w:val="20"/>
            <w:szCs w:val="20"/>
          </w:rPr>
          <w:delText xml:space="preserve">modify, sub license, or create a derivative work of any Certificate </w:delText>
        </w:r>
        <w:commentRangeStart w:id="1195"/>
        <w:r w:rsidRPr="006D1F8B" w:rsidDel="0041778E">
          <w:rPr>
            <w:rFonts w:ascii="Cambria" w:hAnsi="Cambria" w:cs="Calibri"/>
            <w:sz w:val="20"/>
            <w:szCs w:val="20"/>
          </w:rPr>
          <w:delText>(except as required to use the Certificate for its in</w:delText>
        </w:r>
        <w:r w:rsidDel="0041778E">
          <w:rPr>
            <w:rFonts w:ascii="Cambria" w:hAnsi="Cambria" w:cs="Calibri"/>
            <w:sz w:val="20"/>
            <w:szCs w:val="20"/>
          </w:rPr>
          <w:delText>tended purpose)</w:delText>
        </w:r>
        <w:commentRangeEnd w:id="1195"/>
        <w:r w:rsidR="006812E4" w:rsidDel="0041778E">
          <w:rPr>
            <w:rStyle w:val="CommentReference"/>
            <w:kern w:val="0"/>
          </w:rPr>
          <w:commentReference w:id="1195"/>
        </w:r>
        <w:r w:rsidDel="0041778E">
          <w:rPr>
            <w:rFonts w:ascii="Cambria" w:hAnsi="Cambria" w:cs="Calibri"/>
            <w:sz w:val="20"/>
            <w:szCs w:val="20"/>
          </w:rPr>
          <w:delText xml:space="preserve"> or Private Key</w:delText>
        </w:r>
        <w:r w:rsidRPr="006D1F8B" w:rsidDel="0041778E">
          <w:rPr>
            <w:rFonts w:ascii="Cambria" w:hAnsi="Cambria" w:cs="Calibri"/>
            <w:sz w:val="20"/>
            <w:szCs w:val="20"/>
          </w:rPr>
          <w:delText>,</w:delText>
        </w:r>
      </w:del>
    </w:p>
    <w:p w:rsidR="00BA5B2B" w:rsidRPr="006D1F8B" w:rsidDel="0041778E" w:rsidRDefault="00BA5B2B" w:rsidP="00A13288">
      <w:pPr>
        <w:numPr>
          <w:ilvl w:val="2"/>
          <w:numId w:val="21"/>
        </w:numPr>
        <w:overflowPunct/>
        <w:autoSpaceDE/>
        <w:autoSpaceDN/>
        <w:spacing w:after="240"/>
        <w:textAlignment w:val="auto"/>
        <w:rPr>
          <w:del w:id="1196" w:author="Jeremy" w:date="2012-02-24T16:28:00Z"/>
          <w:rFonts w:ascii="Cambria" w:eastAsia="MS Mincho" w:hAnsi="Cambria" w:cs="Calibri"/>
          <w:sz w:val="20"/>
          <w:szCs w:val="20"/>
        </w:rPr>
      </w:pPr>
      <w:del w:id="1197" w:author="Jeremy" w:date="2012-02-24T16:28:00Z">
        <w:r w:rsidRPr="006D1F8B" w:rsidDel="0041778E">
          <w:rPr>
            <w:rFonts w:ascii="Cambria" w:eastAsia="MS Mincho" w:hAnsi="Cambria" w:cs="Calibri"/>
            <w:sz w:val="20"/>
            <w:szCs w:val="20"/>
          </w:rPr>
          <w:delText>upload or distribute any files or software that may damage the operation of another’s computer,</w:delText>
        </w:r>
      </w:del>
    </w:p>
    <w:p w:rsidR="00BA5B2B" w:rsidRPr="006D1F8B" w:rsidDel="0041778E" w:rsidRDefault="00BA5B2B" w:rsidP="00A13288">
      <w:pPr>
        <w:numPr>
          <w:ilvl w:val="2"/>
          <w:numId w:val="21"/>
        </w:numPr>
        <w:overflowPunct/>
        <w:autoSpaceDE/>
        <w:autoSpaceDN/>
        <w:spacing w:after="240"/>
        <w:textAlignment w:val="auto"/>
        <w:rPr>
          <w:del w:id="1198" w:author="Jeremy" w:date="2012-02-24T16:28:00Z"/>
          <w:rFonts w:ascii="Cambria" w:eastAsia="MS Mincho" w:hAnsi="Cambria" w:cs="Calibri"/>
          <w:sz w:val="20"/>
          <w:szCs w:val="20"/>
        </w:rPr>
      </w:pPr>
      <w:del w:id="1199" w:author="Jeremy" w:date="2012-02-24T16:28:00Z">
        <w:r w:rsidRPr="006D1F8B" w:rsidDel="0041778E">
          <w:rPr>
            <w:rFonts w:ascii="Cambria" w:eastAsia="MS Mincho" w:hAnsi="Cambria" w:cs="Calibri"/>
            <w:sz w:val="20"/>
            <w:szCs w:val="20"/>
          </w:rPr>
          <w:delText>use or make representations about a Certificate except as allowed in the CPS,</w:delText>
        </w:r>
      </w:del>
    </w:p>
    <w:p w:rsidR="00BA5B2B" w:rsidRPr="006D1F8B" w:rsidDel="0041778E" w:rsidRDefault="00BA5B2B" w:rsidP="00A13288">
      <w:pPr>
        <w:numPr>
          <w:ilvl w:val="2"/>
          <w:numId w:val="21"/>
        </w:numPr>
        <w:overflowPunct/>
        <w:autoSpaceDE/>
        <w:autoSpaceDN/>
        <w:spacing w:after="200"/>
        <w:textAlignment w:val="auto"/>
        <w:rPr>
          <w:del w:id="1200" w:author="Jeremy" w:date="2012-02-24T16:28:00Z"/>
          <w:rFonts w:ascii="Cambria" w:eastAsia="MS Mincho" w:hAnsi="Cambria" w:cs="Arial"/>
          <w:sz w:val="20"/>
          <w:szCs w:val="20"/>
        </w:rPr>
      </w:pPr>
      <w:del w:id="1201" w:author="Jeremy" w:date="2012-02-24T16:28:00Z">
        <w:r w:rsidRPr="006D1F8B" w:rsidDel="0041778E">
          <w:rPr>
            <w:rFonts w:ascii="Cambria" w:eastAsia="MS Mincho" w:hAnsi="Cambria" w:cs="Arial"/>
            <w:sz w:val="20"/>
            <w:szCs w:val="20"/>
          </w:rPr>
          <w:lastRenderedPageBreak/>
          <w:delText xml:space="preserve">impersonate or misrepresent </w:delText>
        </w:r>
      </w:del>
      <w:del w:id="1202" w:author="Jeremy" w:date="2012-02-03T17:43:00Z">
        <w:r w:rsidR="00BF0120" w:rsidDel="00756115">
          <w:rPr>
            <w:rFonts w:ascii="Cambria" w:hAnsi="Cambria" w:cs="Calibri"/>
            <w:sz w:val="20"/>
            <w:szCs w:val="20"/>
          </w:rPr>
          <w:delText>Participant</w:delText>
        </w:r>
      </w:del>
      <w:del w:id="1203" w:author="Jeremy" w:date="2012-02-24T16:28:00Z">
        <w:r w:rsidR="00BF0120" w:rsidDel="0041778E">
          <w:rPr>
            <w:rFonts w:ascii="Cambria" w:hAnsi="Cambria" w:cs="Calibri"/>
            <w:sz w:val="20"/>
            <w:szCs w:val="20"/>
          </w:rPr>
          <w:delText>’s</w:delText>
        </w:r>
        <w:r w:rsidR="00BF0120" w:rsidRPr="00454FE2" w:rsidDel="0041778E">
          <w:rPr>
            <w:rFonts w:ascii="Cambria" w:hAnsi="Cambria" w:cs="Calibri"/>
            <w:sz w:val="20"/>
            <w:szCs w:val="20"/>
          </w:rPr>
          <w:delText xml:space="preserve"> </w:delText>
        </w:r>
        <w:r w:rsidRPr="006D1F8B" w:rsidDel="0041778E">
          <w:rPr>
            <w:rFonts w:ascii="Cambria" w:eastAsia="MS Mincho" w:hAnsi="Cambria" w:cs="Arial"/>
            <w:sz w:val="20"/>
            <w:szCs w:val="20"/>
          </w:rPr>
          <w:delText xml:space="preserve">affiliation with any entity,  </w:delText>
        </w:r>
      </w:del>
    </w:p>
    <w:p w:rsidR="00BA5B2B" w:rsidRPr="006D1F8B" w:rsidDel="0041778E" w:rsidRDefault="00BA5B2B" w:rsidP="00A13288">
      <w:pPr>
        <w:numPr>
          <w:ilvl w:val="2"/>
          <w:numId w:val="21"/>
        </w:numPr>
        <w:overflowPunct/>
        <w:autoSpaceDE/>
        <w:autoSpaceDN/>
        <w:spacing w:after="200"/>
        <w:textAlignment w:val="auto"/>
        <w:rPr>
          <w:del w:id="1204" w:author="Jeremy" w:date="2012-02-24T16:28:00Z"/>
          <w:rFonts w:ascii="Cambria" w:eastAsia="MS Mincho" w:hAnsi="Cambria" w:cs="Arial"/>
          <w:sz w:val="20"/>
          <w:szCs w:val="20"/>
        </w:rPr>
      </w:pPr>
      <w:del w:id="1205" w:author="Jeremy" w:date="2012-02-24T16:28:00Z">
        <w:r w:rsidRPr="006D1F8B" w:rsidDel="0041778E">
          <w:rPr>
            <w:rFonts w:ascii="Cambria" w:hAnsi="Cambria" w:cs="Arial"/>
            <w:sz w:val="20"/>
            <w:szCs w:val="20"/>
          </w:rPr>
          <w:delText xml:space="preserve">use the </w:delText>
        </w:r>
        <w:r w:rsidDel="0041778E">
          <w:rPr>
            <w:rFonts w:ascii="Cambria" w:hAnsi="Cambria" w:cs="Arial"/>
            <w:sz w:val="20"/>
            <w:szCs w:val="20"/>
          </w:rPr>
          <w:delText xml:space="preserve">Account or </w:delText>
        </w:r>
        <w:r w:rsidRPr="006D1F8B" w:rsidDel="0041778E">
          <w:rPr>
            <w:rFonts w:ascii="Cambria" w:hAnsi="Cambria" w:cs="Arial"/>
            <w:sz w:val="20"/>
            <w:szCs w:val="20"/>
          </w:rPr>
          <w:delText xml:space="preserve">Certificates in a manner that could reasonably result in a civil or criminal action being taken against </w:delText>
        </w:r>
      </w:del>
      <w:del w:id="1206" w:author="Jeremy" w:date="2012-02-03T17:43:00Z">
        <w:r w:rsidR="00BF0120" w:rsidDel="00756115">
          <w:rPr>
            <w:rFonts w:ascii="Cambria" w:hAnsi="Cambria" w:cs="Calibri"/>
            <w:sz w:val="20"/>
            <w:szCs w:val="20"/>
          </w:rPr>
          <w:delText>Participant</w:delText>
        </w:r>
      </w:del>
      <w:del w:id="1207" w:author="Jeremy" w:date="2012-02-24T16:28:00Z">
        <w:r w:rsidR="00BF0120" w:rsidRPr="00454FE2" w:rsidDel="0041778E">
          <w:rPr>
            <w:rFonts w:ascii="Cambria" w:hAnsi="Cambria" w:cs="Calibri"/>
            <w:sz w:val="20"/>
            <w:szCs w:val="20"/>
          </w:rPr>
          <w:delText xml:space="preserve"> </w:delText>
        </w:r>
        <w:r w:rsidRPr="006D1F8B" w:rsidDel="0041778E">
          <w:rPr>
            <w:rFonts w:ascii="Cambria" w:hAnsi="Cambria" w:cs="Arial"/>
            <w:sz w:val="20"/>
            <w:szCs w:val="20"/>
          </w:rPr>
          <w:delText>or DigiCert,</w:delText>
        </w:r>
      </w:del>
    </w:p>
    <w:p w:rsidR="00BA5B2B" w:rsidRPr="006D1F8B" w:rsidDel="0041778E" w:rsidRDefault="00BA5B2B" w:rsidP="00A13288">
      <w:pPr>
        <w:numPr>
          <w:ilvl w:val="2"/>
          <w:numId w:val="21"/>
        </w:numPr>
        <w:overflowPunct/>
        <w:autoSpaceDE/>
        <w:autoSpaceDN/>
        <w:spacing w:after="200"/>
        <w:textAlignment w:val="auto"/>
        <w:rPr>
          <w:del w:id="1208" w:author="Jeremy" w:date="2012-02-24T16:28:00Z"/>
          <w:rFonts w:ascii="Cambria" w:eastAsia="MS Mincho" w:hAnsi="Cambria" w:cs="Arial"/>
          <w:sz w:val="20"/>
          <w:szCs w:val="20"/>
        </w:rPr>
      </w:pPr>
      <w:del w:id="1209" w:author="Jeremy" w:date="2012-02-24T16:28:00Z">
        <w:r w:rsidRPr="006D1F8B" w:rsidDel="0041778E">
          <w:rPr>
            <w:rFonts w:ascii="Cambria" w:hAnsi="Cambria" w:cs="Arial"/>
            <w:sz w:val="20"/>
            <w:szCs w:val="20"/>
          </w:rPr>
          <w:delText>use a Certificate</w:delText>
        </w:r>
        <w:r w:rsidDel="0041778E">
          <w:rPr>
            <w:rFonts w:ascii="Cambria" w:hAnsi="Cambria" w:cs="Arial"/>
            <w:sz w:val="20"/>
            <w:szCs w:val="20"/>
          </w:rPr>
          <w:delText xml:space="preserve"> or Account</w:delText>
        </w:r>
        <w:r w:rsidRPr="006D1F8B" w:rsidDel="0041778E">
          <w:rPr>
            <w:rFonts w:ascii="Cambria" w:hAnsi="Cambria" w:cs="Arial"/>
            <w:sz w:val="20"/>
            <w:szCs w:val="20"/>
          </w:rPr>
          <w:delText xml:space="preserve"> to breach the confidence of a third party,  </w:delText>
        </w:r>
      </w:del>
    </w:p>
    <w:p w:rsidR="00BA5B2B" w:rsidRPr="00CB2ACA" w:rsidDel="0041778E" w:rsidRDefault="00BA5B2B" w:rsidP="00A13288">
      <w:pPr>
        <w:numPr>
          <w:ilvl w:val="2"/>
          <w:numId w:val="21"/>
        </w:numPr>
        <w:overflowPunct/>
        <w:autoSpaceDE/>
        <w:autoSpaceDN/>
        <w:spacing w:after="200"/>
        <w:textAlignment w:val="auto"/>
        <w:rPr>
          <w:del w:id="1210" w:author="Jeremy" w:date="2012-02-24T16:28:00Z"/>
          <w:rFonts w:ascii="Cambria" w:eastAsia="MS Mincho" w:hAnsi="Cambria" w:cs="Arial"/>
          <w:sz w:val="20"/>
          <w:szCs w:val="20"/>
        </w:rPr>
      </w:pPr>
      <w:del w:id="1211" w:author="Jeremy" w:date="2012-02-24T16:28:00Z">
        <w:r w:rsidRPr="006D1F8B" w:rsidDel="0041778E">
          <w:rPr>
            <w:rFonts w:ascii="Cambria" w:hAnsi="Cambria" w:cs="Arial"/>
            <w:sz w:val="20"/>
            <w:szCs w:val="20"/>
          </w:rPr>
          <w:delText xml:space="preserve">use a Certificate to send or receive unsolicited bulk correspondence, </w:delText>
        </w:r>
      </w:del>
    </w:p>
    <w:p w:rsidR="00BA5B2B" w:rsidRPr="006D1F8B" w:rsidDel="0041778E" w:rsidRDefault="00BA5B2B" w:rsidP="00A13288">
      <w:pPr>
        <w:numPr>
          <w:ilvl w:val="2"/>
          <w:numId w:val="21"/>
        </w:numPr>
        <w:overflowPunct/>
        <w:autoSpaceDE/>
        <w:autoSpaceDN/>
        <w:spacing w:after="200"/>
        <w:textAlignment w:val="auto"/>
        <w:rPr>
          <w:del w:id="1212" w:author="Jeremy" w:date="2012-02-24T16:28:00Z"/>
          <w:rFonts w:ascii="Cambria" w:hAnsi="Cambria" w:cs="Calibri"/>
          <w:sz w:val="20"/>
          <w:szCs w:val="20"/>
        </w:rPr>
      </w:pPr>
      <w:del w:id="1213" w:author="Jeremy" w:date="2012-02-24T16:28:00Z">
        <w:r w:rsidRPr="006D1F8B" w:rsidDel="0041778E">
          <w:rPr>
            <w:rFonts w:ascii="Cambria" w:eastAsia="MS Mincho" w:hAnsi="Cambria" w:cs="Arial"/>
            <w:sz w:val="20"/>
            <w:szCs w:val="20"/>
          </w:rPr>
          <w:delText>interfere with the proper functioning of the DigiCert website or with any transactions conduct</w:delText>
        </w:r>
        <w:r w:rsidDel="0041778E">
          <w:rPr>
            <w:rFonts w:ascii="Cambria" w:eastAsia="MS Mincho" w:hAnsi="Cambria" w:cs="Arial"/>
            <w:sz w:val="20"/>
            <w:szCs w:val="20"/>
          </w:rPr>
          <w:delText>ed through the DigiCert website,</w:delText>
        </w:r>
      </w:del>
    </w:p>
    <w:p w:rsidR="00BA5B2B" w:rsidRPr="006D1F8B" w:rsidDel="0041778E" w:rsidRDefault="00BA5B2B" w:rsidP="00A13288">
      <w:pPr>
        <w:numPr>
          <w:ilvl w:val="2"/>
          <w:numId w:val="21"/>
        </w:numPr>
        <w:overflowPunct/>
        <w:autoSpaceDE/>
        <w:autoSpaceDN/>
        <w:spacing w:after="200"/>
        <w:textAlignment w:val="auto"/>
        <w:rPr>
          <w:del w:id="1214" w:author="Jeremy" w:date="2012-02-24T16:28:00Z"/>
          <w:rFonts w:ascii="Cambria" w:eastAsia="MS Mincho" w:hAnsi="Cambria" w:cs="Arial"/>
          <w:sz w:val="20"/>
          <w:szCs w:val="20"/>
        </w:rPr>
      </w:pPr>
      <w:commentRangeStart w:id="1215"/>
      <w:del w:id="1216" w:author="Jeremy" w:date="2012-02-24T16:28:00Z">
        <w:r w:rsidRPr="006D1F8B" w:rsidDel="0041778E">
          <w:rPr>
            <w:rFonts w:ascii="Cambria" w:hAnsi="Cambria" w:cs="Arial"/>
            <w:sz w:val="20"/>
            <w:szCs w:val="20"/>
          </w:rPr>
          <w:delText>attempt to use a Certificate to issue other Certificates</w:delText>
        </w:r>
        <w:commentRangeEnd w:id="1215"/>
        <w:r w:rsidR="002746EC" w:rsidDel="0041778E">
          <w:rPr>
            <w:rStyle w:val="CommentReference"/>
            <w:kern w:val="0"/>
          </w:rPr>
          <w:commentReference w:id="1215"/>
        </w:r>
        <w:r w:rsidRPr="006D1F8B" w:rsidDel="0041778E">
          <w:rPr>
            <w:rFonts w:ascii="Cambria" w:hAnsi="Cambria" w:cs="Arial"/>
            <w:sz w:val="20"/>
            <w:szCs w:val="20"/>
          </w:rPr>
          <w:delText>, or</w:delText>
        </w:r>
      </w:del>
    </w:p>
    <w:p w:rsidR="00BA5B2B" w:rsidRPr="006D1F8B" w:rsidDel="0041778E" w:rsidRDefault="00BA5B2B" w:rsidP="00A13288">
      <w:pPr>
        <w:numPr>
          <w:ilvl w:val="2"/>
          <w:numId w:val="21"/>
        </w:numPr>
        <w:overflowPunct/>
        <w:autoSpaceDE/>
        <w:autoSpaceDN/>
        <w:spacing w:after="200"/>
        <w:textAlignment w:val="auto"/>
        <w:rPr>
          <w:del w:id="1217" w:author="Jeremy" w:date="2012-02-24T16:28:00Z"/>
          <w:rFonts w:ascii="Cambria" w:eastAsia="MS Mincho" w:hAnsi="Cambria" w:cs="Arial"/>
          <w:sz w:val="20"/>
          <w:szCs w:val="20"/>
        </w:rPr>
      </w:pPr>
      <w:del w:id="1218" w:author="Jeremy" w:date="2012-02-24T16:28:00Z">
        <w:r w:rsidDel="0041778E">
          <w:rPr>
            <w:rFonts w:ascii="Cambria" w:hAnsi="Cambria" w:cs="Arial"/>
            <w:sz w:val="20"/>
            <w:szCs w:val="20"/>
          </w:rPr>
          <w:delText>i</w:delText>
        </w:r>
        <w:r w:rsidRPr="006D1F8B" w:rsidDel="0041778E">
          <w:rPr>
            <w:rFonts w:ascii="Cambria" w:hAnsi="Cambria" w:cs="Arial"/>
            <w:sz w:val="20"/>
            <w:szCs w:val="20"/>
          </w:rPr>
          <w:delText>ntentionally create a Private Key that is substantially similar to a DigiCert or third party Private Key.</w:delText>
        </w:r>
      </w:del>
    </w:p>
    <w:p w:rsidR="00BA5B2B" w:rsidRPr="006D1F8B" w:rsidDel="0041778E" w:rsidRDefault="00BA5B2B" w:rsidP="00A13288">
      <w:pPr>
        <w:numPr>
          <w:ilvl w:val="1"/>
          <w:numId w:val="21"/>
        </w:numPr>
        <w:overflowPunct/>
        <w:autoSpaceDE/>
        <w:autoSpaceDN/>
        <w:spacing w:after="240"/>
        <w:textAlignment w:val="auto"/>
        <w:rPr>
          <w:del w:id="1219" w:author="Jeremy" w:date="2012-02-24T16:28:00Z"/>
          <w:rFonts w:ascii="Cambria" w:hAnsi="Cambria" w:cs="Calibri"/>
          <w:bCs/>
          <w:sz w:val="20"/>
          <w:szCs w:val="20"/>
        </w:rPr>
      </w:pPr>
      <w:del w:id="1220" w:author="Jeremy" w:date="2012-02-24T16:28:00Z">
        <w:r w:rsidRPr="006D1F8B" w:rsidDel="0041778E">
          <w:rPr>
            <w:rStyle w:val="Strong"/>
            <w:rFonts w:ascii="Cambria" w:eastAsia="Arial" w:hAnsi="Cambria" w:cs="Calibri"/>
            <w:b w:val="0"/>
            <w:sz w:val="20"/>
            <w:szCs w:val="20"/>
            <w:u w:val="single"/>
          </w:rPr>
          <w:delText>Certificate Revocation</w:delText>
        </w:r>
        <w:r w:rsidRPr="006D1F8B" w:rsidDel="0041778E">
          <w:rPr>
            <w:rStyle w:val="Strong"/>
            <w:rFonts w:ascii="Cambria" w:eastAsia="Arial" w:hAnsi="Cambria" w:cs="Calibri"/>
            <w:b w:val="0"/>
            <w:sz w:val="20"/>
            <w:szCs w:val="20"/>
          </w:rPr>
          <w:delText xml:space="preserve">.  </w:delText>
        </w:r>
      </w:del>
      <w:del w:id="1221" w:author="Jeremy" w:date="2012-02-03T17:43:00Z">
        <w:r w:rsidR="00C4331F" w:rsidRPr="00250CF7" w:rsidDel="00756115">
          <w:rPr>
            <w:rFonts w:ascii="Cambria" w:eastAsia="MS Mincho" w:hAnsi="Cambria"/>
            <w:sz w:val="20"/>
            <w:szCs w:val="20"/>
          </w:rPr>
          <w:delText>Participant</w:delText>
        </w:r>
      </w:del>
      <w:del w:id="1222" w:author="Jeremy" w:date="2012-02-24T16:28:00Z">
        <w:r w:rsidR="00C4331F" w:rsidRPr="00250CF7" w:rsidDel="0041778E">
          <w:rPr>
            <w:rFonts w:ascii="Cambria" w:eastAsia="MS Mincho" w:hAnsi="Cambria"/>
            <w:sz w:val="20"/>
            <w:szCs w:val="20"/>
          </w:rPr>
          <w:delText xml:space="preserve"> shall promptly inform DigiCert if </w:delText>
        </w:r>
      </w:del>
      <w:del w:id="1223" w:author="Jeremy" w:date="2012-02-03T17:43:00Z">
        <w:r w:rsidR="00C4331F" w:rsidRPr="00250CF7" w:rsidDel="00756115">
          <w:rPr>
            <w:rFonts w:ascii="Cambria" w:eastAsia="MS Mincho" w:hAnsi="Cambria"/>
            <w:sz w:val="20"/>
            <w:szCs w:val="20"/>
          </w:rPr>
          <w:delText>Participant</w:delText>
        </w:r>
      </w:del>
      <w:del w:id="1224" w:author="Jeremy" w:date="2012-02-24T16:28:00Z">
        <w:r w:rsidR="00C4331F" w:rsidRPr="00250CF7" w:rsidDel="0041778E">
          <w:rPr>
            <w:rFonts w:ascii="Cambria" w:eastAsia="MS Mincho" w:hAnsi="Cambria"/>
            <w:sz w:val="20"/>
            <w:szCs w:val="20"/>
          </w:rPr>
          <w:delText xml:space="preserve"> believes </w:delText>
        </w:r>
        <w:r w:rsidR="00C4331F" w:rsidDel="0041778E">
          <w:rPr>
            <w:rFonts w:ascii="Cambria" w:eastAsia="MS Mincho" w:hAnsi="Cambria"/>
            <w:sz w:val="20"/>
            <w:szCs w:val="20"/>
          </w:rPr>
          <w:delText xml:space="preserve">that </w:delText>
        </w:r>
        <w:r w:rsidR="00C4331F" w:rsidRPr="00250CF7" w:rsidDel="0041778E">
          <w:rPr>
            <w:rFonts w:ascii="Cambria" w:eastAsia="MS Mincho" w:hAnsi="Cambria"/>
            <w:sz w:val="20"/>
            <w:szCs w:val="20"/>
          </w:rPr>
          <w:delText>DigiCert should revoke a Certificate</w:delText>
        </w:r>
        <w:r w:rsidR="00BF0120" w:rsidDel="0041778E">
          <w:rPr>
            <w:rFonts w:ascii="Cambria" w:eastAsia="MS Mincho" w:hAnsi="Cambria"/>
            <w:sz w:val="20"/>
            <w:szCs w:val="20"/>
          </w:rPr>
          <w:delText xml:space="preserve">, if </w:delText>
        </w:r>
      </w:del>
      <w:del w:id="1225" w:author="Jeremy" w:date="2012-02-03T17:43:00Z">
        <w:r w:rsidR="00BF0120" w:rsidDel="00756115">
          <w:rPr>
            <w:rFonts w:ascii="Cambria" w:eastAsia="MS Mincho" w:hAnsi="Cambria"/>
            <w:sz w:val="20"/>
            <w:szCs w:val="20"/>
          </w:rPr>
          <w:delText>Participant</w:delText>
        </w:r>
      </w:del>
      <w:del w:id="1226" w:author="Jeremy" w:date="2012-02-24T16:28:00Z">
        <w:r w:rsidR="00BF0120" w:rsidDel="0041778E">
          <w:rPr>
            <w:rFonts w:ascii="Cambria" w:eastAsia="MS Mincho" w:hAnsi="Cambria"/>
            <w:sz w:val="20"/>
            <w:szCs w:val="20"/>
          </w:rPr>
          <w:delText xml:space="preserve"> believes that the integrity or reliability of a Certificate is Compromised,</w:delText>
        </w:r>
        <w:r w:rsidR="00C4331F" w:rsidRPr="00250CF7" w:rsidDel="0041778E">
          <w:rPr>
            <w:rFonts w:ascii="Cambria" w:eastAsia="MS Mincho" w:hAnsi="Cambria"/>
            <w:sz w:val="20"/>
            <w:szCs w:val="20"/>
          </w:rPr>
          <w:delText xml:space="preserve"> or if </w:delText>
        </w:r>
      </w:del>
      <w:del w:id="1227" w:author="Jeremy" w:date="2012-02-03T17:43:00Z">
        <w:r w:rsidR="00C4331F" w:rsidRPr="00250CF7" w:rsidDel="00756115">
          <w:rPr>
            <w:rFonts w:ascii="Cambria" w:eastAsia="MS Mincho" w:hAnsi="Cambria"/>
            <w:sz w:val="20"/>
            <w:szCs w:val="20"/>
          </w:rPr>
          <w:delText>P</w:delText>
        </w:r>
        <w:r w:rsidR="00C4331F" w:rsidDel="00756115">
          <w:rPr>
            <w:rFonts w:ascii="Cambria" w:eastAsia="MS Mincho" w:hAnsi="Cambria"/>
            <w:sz w:val="20"/>
            <w:szCs w:val="20"/>
          </w:rPr>
          <w:delText>articipant</w:delText>
        </w:r>
      </w:del>
      <w:del w:id="1228" w:author="Jeremy" w:date="2012-02-24T16:28:00Z">
        <w:r w:rsidR="00C4331F" w:rsidDel="0041778E">
          <w:rPr>
            <w:rFonts w:ascii="Cambria" w:eastAsia="MS Mincho" w:hAnsi="Cambria"/>
            <w:sz w:val="20"/>
            <w:szCs w:val="20"/>
          </w:rPr>
          <w:delText xml:space="preserve"> becomes aware that an </w:delText>
        </w:r>
      </w:del>
      <w:del w:id="1229" w:author="Jeremy" w:date="2012-02-03T17:45:00Z">
        <w:r w:rsidR="00C4331F" w:rsidDel="00756115">
          <w:rPr>
            <w:rFonts w:ascii="Cambria" w:eastAsia="MS Mincho" w:hAnsi="Cambria"/>
            <w:sz w:val="20"/>
            <w:szCs w:val="20"/>
          </w:rPr>
          <w:delText>End User</w:delText>
        </w:r>
      </w:del>
      <w:del w:id="1230" w:author="Jeremy" w:date="2012-02-24T16:28:00Z">
        <w:r w:rsidR="00C4331F" w:rsidDel="0041778E">
          <w:rPr>
            <w:rFonts w:ascii="Cambria" w:eastAsia="MS Mincho" w:hAnsi="Cambria"/>
            <w:sz w:val="20"/>
            <w:szCs w:val="20"/>
          </w:rPr>
          <w:delText xml:space="preserve"> </w:delText>
        </w:r>
        <w:r w:rsidR="00C4331F" w:rsidRPr="00250CF7" w:rsidDel="0041778E">
          <w:rPr>
            <w:rFonts w:ascii="Cambria" w:eastAsia="MS Mincho" w:hAnsi="Cambria"/>
            <w:sz w:val="20"/>
            <w:szCs w:val="20"/>
          </w:rPr>
          <w:delText xml:space="preserve">has misused a Certificate and shall assist DigiCert in preventing, curing, and rectifying any misuse. </w:delText>
        </w:r>
        <w:r w:rsidR="00C4331F" w:rsidDel="0041778E">
          <w:rPr>
            <w:rFonts w:ascii="Cambria" w:eastAsia="MS Mincho" w:hAnsi="Cambria"/>
            <w:sz w:val="20"/>
            <w:szCs w:val="20"/>
          </w:rPr>
          <w:delText xml:space="preserve"> </w:delText>
        </w:r>
        <w:r w:rsidRPr="006D1F8B" w:rsidDel="0041778E">
          <w:rPr>
            <w:rFonts w:ascii="Cambria" w:hAnsi="Cambria" w:cs="Calibri"/>
            <w:sz w:val="20"/>
            <w:szCs w:val="20"/>
          </w:rPr>
          <w:delText xml:space="preserve">DigiCert may </w:delText>
        </w:r>
        <w:r w:rsidDel="0041778E">
          <w:rPr>
            <w:rFonts w:ascii="Cambria" w:hAnsi="Cambria" w:cs="Calibri"/>
            <w:sz w:val="20"/>
            <w:szCs w:val="20"/>
          </w:rPr>
          <w:delText>R</w:delText>
        </w:r>
        <w:r w:rsidRPr="006D1F8B" w:rsidDel="0041778E">
          <w:rPr>
            <w:rFonts w:ascii="Cambria" w:hAnsi="Cambria" w:cs="Calibri"/>
            <w:sz w:val="20"/>
            <w:szCs w:val="20"/>
          </w:rPr>
          <w:delText>evoke a Certificate for the reasons stated in the CPS, including if DigiCert reasonably believes that:</w:delText>
        </w:r>
      </w:del>
    </w:p>
    <w:p w:rsidR="00BA5B2B" w:rsidRPr="006D1F8B" w:rsidDel="0041778E" w:rsidRDefault="00BF0120" w:rsidP="00A13288">
      <w:pPr>
        <w:numPr>
          <w:ilvl w:val="2"/>
          <w:numId w:val="21"/>
        </w:numPr>
        <w:overflowPunct/>
        <w:autoSpaceDE/>
        <w:autoSpaceDN/>
        <w:spacing w:after="240"/>
        <w:textAlignment w:val="auto"/>
        <w:rPr>
          <w:del w:id="1231" w:author="Jeremy" w:date="2012-02-24T16:28:00Z"/>
          <w:rStyle w:val="Strong"/>
          <w:rFonts w:ascii="Cambria" w:eastAsia="Arial" w:hAnsi="Cambria" w:cs="Calibri"/>
          <w:b w:val="0"/>
          <w:sz w:val="20"/>
          <w:szCs w:val="20"/>
        </w:rPr>
      </w:pPr>
      <w:del w:id="1232" w:author="Jeremy" w:date="2012-02-03T17:43:00Z">
        <w:r w:rsidDel="00756115">
          <w:rPr>
            <w:rFonts w:ascii="Cambria" w:hAnsi="Cambria" w:cs="Calibri"/>
            <w:sz w:val="20"/>
            <w:szCs w:val="20"/>
          </w:rPr>
          <w:delText>Participant</w:delText>
        </w:r>
      </w:del>
      <w:del w:id="1233" w:author="Jeremy" w:date="2012-02-24T16:28:00Z">
        <w:r w:rsidRPr="00454FE2" w:rsidDel="0041778E">
          <w:rPr>
            <w:rFonts w:ascii="Cambria" w:hAnsi="Cambria" w:cs="Calibri"/>
            <w:sz w:val="20"/>
            <w:szCs w:val="20"/>
          </w:rPr>
          <w:delText xml:space="preserve"> </w:delText>
        </w:r>
        <w:r w:rsidR="00BA5B2B" w:rsidRPr="006D1F8B" w:rsidDel="0041778E">
          <w:rPr>
            <w:rStyle w:val="Strong"/>
            <w:rFonts w:ascii="Cambria" w:eastAsia="Arial" w:hAnsi="Cambria" w:cs="Calibri"/>
            <w:b w:val="0"/>
            <w:sz w:val="20"/>
            <w:szCs w:val="20"/>
          </w:rPr>
          <w:delText>requested revocation of the Certificate or did not authorize the issuance of the Certificate,</w:delText>
        </w:r>
      </w:del>
    </w:p>
    <w:p w:rsidR="00BA5B2B" w:rsidDel="0041778E" w:rsidRDefault="00BF0120" w:rsidP="00A13288">
      <w:pPr>
        <w:numPr>
          <w:ilvl w:val="2"/>
          <w:numId w:val="21"/>
        </w:numPr>
        <w:overflowPunct/>
        <w:autoSpaceDE/>
        <w:autoSpaceDN/>
        <w:spacing w:after="240"/>
        <w:textAlignment w:val="auto"/>
        <w:rPr>
          <w:del w:id="1234" w:author="Jeremy" w:date="2012-02-24T16:28:00Z"/>
          <w:rStyle w:val="Strong"/>
          <w:rFonts w:ascii="Cambria" w:eastAsia="Arial" w:hAnsi="Cambria" w:cs="Calibri"/>
          <w:b w:val="0"/>
          <w:sz w:val="20"/>
          <w:szCs w:val="20"/>
        </w:rPr>
      </w:pPr>
      <w:del w:id="1235" w:author="Jeremy" w:date="2012-02-03T17:43:00Z">
        <w:r w:rsidDel="00756115">
          <w:rPr>
            <w:rFonts w:ascii="Cambria" w:hAnsi="Cambria" w:cs="Calibri"/>
            <w:sz w:val="20"/>
            <w:szCs w:val="20"/>
          </w:rPr>
          <w:delText>Participant</w:delText>
        </w:r>
      </w:del>
      <w:del w:id="1236" w:author="Jeremy" w:date="2012-02-24T16:28:00Z">
        <w:r w:rsidRPr="00454FE2" w:rsidDel="0041778E">
          <w:rPr>
            <w:rFonts w:ascii="Cambria" w:hAnsi="Cambria" w:cs="Calibri"/>
            <w:sz w:val="20"/>
            <w:szCs w:val="20"/>
          </w:rPr>
          <w:delText xml:space="preserve"> </w:delText>
        </w:r>
        <w:r w:rsidR="00BA5B2B" w:rsidRPr="006D1F8B" w:rsidDel="0041778E">
          <w:rPr>
            <w:rStyle w:val="Strong"/>
            <w:rFonts w:ascii="Cambria" w:eastAsia="Arial" w:hAnsi="Cambria" w:cs="Calibri"/>
            <w:b w:val="0"/>
            <w:sz w:val="20"/>
            <w:szCs w:val="20"/>
          </w:rPr>
          <w:delText>has breached this Agreement or an obligation it has under the CPS,</w:delText>
        </w:r>
      </w:del>
    </w:p>
    <w:p w:rsidR="00BA5B2B" w:rsidRPr="006D1F8B" w:rsidDel="0041778E" w:rsidRDefault="00BA5B2B" w:rsidP="00A13288">
      <w:pPr>
        <w:numPr>
          <w:ilvl w:val="2"/>
          <w:numId w:val="21"/>
        </w:numPr>
        <w:overflowPunct/>
        <w:autoSpaceDE/>
        <w:autoSpaceDN/>
        <w:spacing w:after="240"/>
        <w:textAlignment w:val="auto"/>
        <w:rPr>
          <w:del w:id="1237" w:author="Jeremy" w:date="2012-02-24T16:28:00Z"/>
          <w:rStyle w:val="Strong"/>
          <w:rFonts w:ascii="Cambria" w:eastAsia="Arial" w:hAnsi="Cambria" w:cs="Calibri"/>
          <w:b w:val="0"/>
          <w:sz w:val="20"/>
          <w:szCs w:val="20"/>
        </w:rPr>
      </w:pPr>
      <w:del w:id="1238" w:author="Jeremy" w:date="2012-02-24T16:28:00Z">
        <w:r w:rsidDel="0041778E">
          <w:rPr>
            <w:rStyle w:val="Strong"/>
            <w:rFonts w:ascii="Cambria" w:eastAsia="Arial" w:hAnsi="Cambria" w:cs="Calibri"/>
            <w:b w:val="0"/>
            <w:sz w:val="20"/>
            <w:szCs w:val="20"/>
          </w:rPr>
          <w:delText>any provision of this Agreement containing a representation or obligation related to the issuance, use, management, or revocation of the Certificate terminates or is held invalid,</w:delText>
        </w:r>
      </w:del>
    </w:p>
    <w:p w:rsidR="00BA5B2B" w:rsidRPr="006D1F8B" w:rsidDel="0041778E" w:rsidRDefault="00BF0120" w:rsidP="00A13288">
      <w:pPr>
        <w:numPr>
          <w:ilvl w:val="2"/>
          <w:numId w:val="21"/>
        </w:numPr>
        <w:overflowPunct/>
        <w:autoSpaceDE/>
        <w:autoSpaceDN/>
        <w:spacing w:after="240"/>
        <w:textAlignment w:val="auto"/>
        <w:rPr>
          <w:del w:id="1239" w:author="Jeremy" w:date="2012-02-24T16:28:00Z"/>
          <w:rStyle w:val="Strong"/>
          <w:rFonts w:ascii="Cambria" w:eastAsia="Arial" w:hAnsi="Cambria" w:cs="Calibri"/>
          <w:b w:val="0"/>
          <w:bCs w:val="0"/>
          <w:sz w:val="20"/>
          <w:szCs w:val="20"/>
        </w:rPr>
      </w:pPr>
      <w:del w:id="1240" w:author="Jeremy" w:date="2012-02-03T17:43:00Z">
        <w:r w:rsidDel="00756115">
          <w:rPr>
            <w:rFonts w:ascii="Cambria" w:hAnsi="Cambria" w:cs="Calibri"/>
            <w:sz w:val="20"/>
            <w:szCs w:val="20"/>
          </w:rPr>
          <w:delText>Participant</w:delText>
        </w:r>
      </w:del>
      <w:del w:id="1241" w:author="Jeremy" w:date="2012-02-24T16:28:00Z">
        <w:r w:rsidRPr="00454FE2" w:rsidDel="0041778E">
          <w:rPr>
            <w:rFonts w:ascii="Cambria" w:hAnsi="Cambria" w:cs="Calibri"/>
            <w:sz w:val="20"/>
            <w:szCs w:val="20"/>
          </w:rPr>
          <w:delText xml:space="preserve"> </w:delText>
        </w:r>
        <w:r w:rsidR="00BA5B2B" w:rsidRPr="006D1F8B" w:rsidDel="0041778E">
          <w:rPr>
            <w:rStyle w:val="Strong"/>
            <w:rFonts w:ascii="Cambria" w:eastAsia="Arial" w:hAnsi="Cambria" w:cs="Calibri"/>
            <w:b w:val="0"/>
            <w:sz w:val="20"/>
            <w:szCs w:val="20"/>
          </w:rPr>
          <w:delText>is added to a government prohibited person or entity list or is operating from a prohibited destination under the laws of the United States,</w:delText>
        </w:r>
      </w:del>
    </w:p>
    <w:p w:rsidR="00BA5B2B" w:rsidRPr="006D1F8B" w:rsidDel="0041778E" w:rsidRDefault="00BA5B2B" w:rsidP="00A13288">
      <w:pPr>
        <w:numPr>
          <w:ilvl w:val="2"/>
          <w:numId w:val="21"/>
        </w:numPr>
        <w:overflowPunct/>
        <w:autoSpaceDE/>
        <w:autoSpaceDN/>
        <w:spacing w:after="240"/>
        <w:textAlignment w:val="auto"/>
        <w:rPr>
          <w:del w:id="1242" w:author="Jeremy" w:date="2012-02-24T16:28:00Z"/>
          <w:rStyle w:val="Strong"/>
          <w:rFonts w:ascii="Cambria" w:eastAsia="Arial" w:hAnsi="Cambria" w:cs="Calibri"/>
          <w:b w:val="0"/>
          <w:sz w:val="20"/>
          <w:szCs w:val="20"/>
        </w:rPr>
      </w:pPr>
      <w:del w:id="1243" w:author="Jeremy" w:date="2012-02-24T16:28:00Z">
        <w:r w:rsidRPr="006D1F8B" w:rsidDel="0041778E">
          <w:rPr>
            <w:rStyle w:val="Strong"/>
            <w:rFonts w:ascii="Cambria" w:eastAsia="Arial" w:hAnsi="Cambria" w:cs="Calibri"/>
            <w:b w:val="0"/>
            <w:sz w:val="20"/>
            <w:szCs w:val="20"/>
          </w:rPr>
          <w:delText>the Certificate contains inaccurate or misleading information,</w:delText>
        </w:r>
      </w:del>
    </w:p>
    <w:p w:rsidR="00BA5B2B" w:rsidRPr="006D1F8B" w:rsidDel="0041778E" w:rsidRDefault="00BA5B2B" w:rsidP="00A13288">
      <w:pPr>
        <w:numPr>
          <w:ilvl w:val="2"/>
          <w:numId w:val="21"/>
        </w:numPr>
        <w:overflowPunct/>
        <w:autoSpaceDE/>
        <w:autoSpaceDN/>
        <w:spacing w:after="240"/>
        <w:textAlignment w:val="auto"/>
        <w:rPr>
          <w:del w:id="1244" w:author="Jeremy" w:date="2012-02-24T16:28:00Z"/>
          <w:rStyle w:val="Strong"/>
          <w:rFonts w:ascii="Cambria" w:eastAsia="Arial" w:hAnsi="Cambria" w:cs="Calibri"/>
          <w:b w:val="0"/>
          <w:sz w:val="20"/>
          <w:szCs w:val="20"/>
        </w:rPr>
      </w:pPr>
      <w:del w:id="1245" w:author="Jeremy" w:date="2012-02-24T16:28:00Z">
        <w:r w:rsidRPr="006D1F8B" w:rsidDel="0041778E">
          <w:rPr>
            <w:rStyle w:val="Strong"/>
            <w:rFonts w:ascii="Cambria" w:eastAsia="Arial" w:hAnsi="Cambria" w:cs="Calibri"/>
            <w:b w:val="0"/>
            <w:sz w:val="20"/>
            <w:szCs w:val="20"/>
          </w:rPr>
          <w:delText>the Certificate was used outside of its intended purpose or used to sign malicious software,</w:delText>
        </w:r>
      </w:del>
    </w:p>
    <w:p w:rsidR="00BA5B2B" w:rsidRPr="006D1F8B" w:rsidDel="0041778E" w:rsidRDefault="00BA5B2B" w:rsidP="00A13288">
      <w:pPr>
        <w:numPr>
          <w:ilvl w:val="2"/>
          <w:numId w:val="21"/>
        </w:numPr>
        <w:overflowPunct/>
        <w:autoSpaceDE/>
        <w:autoSpaceDN/>
        <w:spacing w:after="240"/>
        <w:textAlignment w:val="auto"/>
        <w:rPr>
          <w:del w:id="1246" w:author="Jeremy" w:date="2012-02-24T16:28:00Z"/>
          <w:rStyle w:val="Strong"/>
          <w:rFonts w:ascii="Cambria" w:eastAsia="Arial" w:hAnsi="Cambria" w:cs="Calibri"/>
          <w:b w:val="0"/>
          <w:sz w:val="20"/>
          <w:szCs w:val="20"/>
        </w:rPr>
      </w:pPr>
      <w:del w:id="1247" w:author="Jeremy" w:date="2012-02-24T16:28:00Z">
        <w:r w:rsidRPr="006D1F8B" w:rsidDel="0041778E">
          <w:rPr>
            <w:rStyle w:val="Strong"/>
            <w:rFonts w:ascii="Cambria" w:eastAsia="Arial" w:hAnsi="Cambria" w:cs="Calibri"/>
            <w:b w:val="0"/>
            <w:sz w:val="20"/>
            <w:szCs w:val="20"/>
          </w:rPr>
          <w:delText xml:space="preserve">the Private Key associated with a Certificate was disclosed or </w:delText>
        </w:r>
        <w:r w:rsidDel="0041778E">
          <w:rPr>
            <w:rStyle w:val="Strong"/>
            <w:rFonts w:ascii="Cambria" w:eastAsia="Arial" w:hAnsi="Cambria" w:cs="Calibri"/>
            <w:b w:val="0"/>
            <w:sz w:val="20"/>
            <w:szCs w:val="20"/>
          </w:rPr>
          <w:delText>Compromise</w:delText>
        </w:r>
        <w:r w:rsidRPr="006D1F8B" w:rsidDel="0041778E">
          <w:rPr>
            <w:rStyle w:val="Strong"/>
            <w:rFonts w:ascii="Cambria" w:eastAsia="Arial" w:hAnsi="Cambria" w:cs="Calibri"/>
            <w:b w:val="0"/>
            <w:sz w:val="20"/>
            <w:szCs w:val="20"/>
          </w:rPr>
          <w:delText xml:space="preserve">d, </w:delText>
        </w:r>
      </w:del>
    </w:p>
    <w:p w:rsidR="00BA5B2B" w:rsidRPr="006D1F8B" w:rsidDel="0041778E" w:rsidRDefault="00BA5B2B" w:rsidP="00A13288">
      <w:pPr>
        <w:numPr>
          <w:ilvl w:val="2"/>
          <w:numId w:val="21"/>
        </w:numPr>
        <w:overflowPunct/>
        <w:autoSpaceDE/>
        <w:autoSpaceDN/>
        <w:spacing w:after="240"/>
        <w:textAlignment w:val="auto"/>
        <w:rPr>
          <w:del w:id="1248" w:author="Jeremy" w:date="2012-02-24T16:28:00Z"/>
          <w:rFonts w:ascii="Cambria" w:hAnsi="Cambria" w:cs="Calibri"/>
          <w:bCs/>
          <w:sz w:val="20"/>
          <w:szCs w:val="20"/>
        </w:rPr>
      </w:pPr>
      <w:del w:id="1249" w:author="Jeremy" w:date="2012-02-24T16:28:00Z">
        <w:r w:rsidRPr="006D1F8B" w:rsidDel="0041778E">
          <w:rPr>
            <w:rFonts w:ascii="Cambria" w:hAnsi="Cambria" w:cs="Calibri"/>
            <w:sz w:val="20"/>
            <w:szCs w:val="20"/>
          </w:rPr>
          <w:delText>the Certificate was (a) misused, (b) used or issued contrary to law, the CPS, or applicable industry standards, or (c) used, directly or indirectly, for il</w:delText>
        </w:r>
        <w:r w:rsidDel="0041778E">
          <w:rPr>
            <w:rFonts w:ascii="Cambria" w:hAnsi="Cambria" w:cs="Calibri"/>
            <w:sz w:val="20"/>
            <w:szCs w:val="20"/>
          </w:rPr>
          <w:delText xml:space="preserve">legal or fraudulent purposes, </w:delText>
        </w:r>
      </w:del>
    </w:p>
    <w:p w:rsidR="00BA5B2B" w:rsidDel="0041778E" w:rsidRDefault="00BA5B2B" w:rsidP="00A13288">
      <w:pPr>
        <w:numPr>
          <w:ilvl w:val="2"/>
          <w:numId w:val="21"/>
        </w:numPr>
        <w:overflowPunct/>
        <w:autoSpaceDE/>
        <w:autoSpaceDN/>
        <w:spacing w:after="240"/>
        <w:textAlignment w:val="auto"/>
        <w:rPr>
          <w:del w:id="1250" w:author="Jeremy" w:date="2012-02-24T16:28:00Z"/>
          <w:rStyle w:val="Strong"/>
          <w:rFonts w:ascii="Cambria" w:eastAsia="Arial" w:hAnsi="Cambria" w:cs="Calibri"/>
          <w:b w:val="0"/>
          <w:sz w:val="20"/>
          <w:szCs w:val="20"/>
        </w:rPr>
      </w:pPr>
      <w:del w:id="1251" w:author="Jeremy" w:date="2012-02-24T16:28:00Z">
        <w:r w:rsidDel="0041778E">
          <w:rPr>
            <w:rStyle w:val="Strong"/>
            <w:rFonts w:ascii="Cambria" w:eastAsia="Arial" w:hAnsi="Cambria" w:cs="Calibri"/>
            <w:b w:val="0"/>
            <w:sz w:val="20"/>
            <w:szCs w:val="20"/>
          </w:rPr>
          <w:delText>industry standards or DigiCert’s CPS require Certificate revocation, or</w:delText>
        </w:r>
        <w:r w:rsidRPr="006D1F8B" w:rsidDel="0041778E">
          <w:rPr>
            <w:rStyle w:val="Strong"/>
            <w:rFonts w:ascii="Cambria" w:eastAsia="Arial" w:hAnsi="Cambria" w:cs="Calibri"/>
            <w:b w:val="0"/>
            <w:sz w:val="20"/>
            <w:szCs w:val="20"/>
          </w:rPr>
          <w:delText xml:space="preserve"> </w:delText>
        </w:r>
      </w:del>
    </w:p>
    <w:p w:rsidR="00FA3EFF" w:rsidDel="0041778E" w:rsidRDefault="00BA5B2B" w:rsidP="00FA3EFF">
      <w:pPr>
        <w:numPr>
          <w:ilvl w:val="2"/>
          <w:numId w:val="21"/>
        </w:numPr>
        <w:overflowPunct/>
        <w:autoSpaceDE/>
        <w:autoSpaceDN/>
        <w:spacing w:after="240"/>
        <w:textAlignment w:val="auto"/>
        <w:rPr>
          <w:del w:id="1252" w:author="Jeremy" w:date="2012-02-24T16:28:00Z"/>
          <w:rStyle w:val="Strong"/>
          <w:rFonts w:ascii="Cambria" w:eastAsia="Arial" w:hAnsi="Cambria" w:cs="Calibri"/>
          <w:b w:val="0"/>
          <w:sz w:val="20"/>
          <w:szCs w:val="20"/>
        </w:rPr>
      </w:pPr>
      <w:del w:id="1253" w:author="Jeremy" w:date="2012-02-24T16:28:00Z">
        <w:r w:rsidRPr="006D1F8B" w:rsidDel="0041778E">
          <w:rPr>
            <w:rStyle w:val="Strong"/>
            <w:rFonts w:ascii="Cambria" w:eastAsia="Arial" w:hAnsi="Cambria" w:cs="Calibri"/>
            <w:b w:val="0"/>
            <w:sz w:val="20"/>
            <w:szCs w:val="20"/>
          </w:rPr>
          <w:delText>revocation is necessary to protect the rights, confidential information, operations, or reputation of DigiCert or a third party.</w:delText>
        </w:r>
      </w:del>
    </w:p>
    <w:p w:rsidR="00BA5B2B" w:rsidRPr="00FA3EFF" w:rsidDel="0041778E" w:rsidRDefault="00BA5B2B" w:rsidP="00FA3EFF">
      <w:pPr>
        <w:overflowPunct/>
        <w:autoSpaceDE/>
        <w:autoSpaceDN/>
        <w:spacing w:after="240"/>
        <w:ind w:left="690"/>
        <w:textAlignment w:val="auto"/>
        <w:rPr>
          <w:del w:id="1254" w:author="Jeremy" w:date="2012-02-24T16:28:00Z"/>
          <w:rFonts w:ascii="Cambria" w:eastAsia="Arial" w:hAnsi="Cambria" w:cs="Calibri"/>
          <w:bCs/>
          <w:sz w:val="20"/>
          <w:szCs w:val="20"/>
        </w:rPr>
      </w:pPr>
      <w:del w:id="1255" w:author="Jeremy" w:date="2012-02-24T16:28:00Z">
        <w:r w:rsidRPr="00FA3EFF" w:rsidDel="0041778E">
          <w:rPr>
            <w:rFonts w:ascii="Cambria" w:hAnsi="Cambria" w:cs="Calibri"/>
            <w:sz w:val="20"/>
            <w:szCs w:val="20"/>
          </w:rPr>
          <w:delText xml:space="preserve">After revocation, </w:delText>
        </w:r>
      </w:del>
      <w:del w:id="1256" w:author="Jeremy" w:date="2012-02-03T17:43:00Z">
        <w:r w:rsidR="00BF0120" w:rsidRPr="00FA3EFF" w:rsidDel="00756115">
          <w:rPr>
            <w:rFonts w:ascii="Cambria" w:hAnsi="Cambria" w:cs="Calibri"/>
            <w:sz w:val="20"/>
            <w:szCs w:val="20"/>
          </w:rPr>
          <w:delText>Participant</w:delText>
        </w:r>
      </w:del>
      <w:del w:id="1257" w:author="Jeremy" w:date="2012-02-24T16:28:00Z">
        <w:r w:rsidR="00BF0120" w:rsidRPr="00FA3EFF" w:rsidDel="0041778E">
          <w:rPr>
            <w:rFonts w:ascii="Cambria" w:hAnsi="Cambria" w:cs="Calibri"/>
            <w:sz w:val="20"/>
            <w:szCs w:val="20"/>
          </w:rPr>
          <w:delText xml:space="preserve"> </w:delText>
        </w:r>
        <w:r w:rsidRPr="00FA3EFF" w:rsidDel="0041778E">
          <w:rPr>
            <w:rFonts w:ascii="Cambria" w:hAnsi="Cambria" w:cs="Calibri"/>
            <w:sz w:val="20"/>
            <w:szCs w:val="20"/>
          </w:rPr>
          <w:delText>shall remove its Certificate from all devices where it is installed and cease using the Certificate.</w:delText>
        </w:r>
      </w:del>
    </w:p>
    <w:p w:rsidR="00BF0120" w:rsidRPr="00BF0120" w:rsidDel="0041778E" w:rsidRDefault="00F738C6" w:rsidP="00A13288">
      <w:pPr>
        <w:numPr>
          <w:ilvl w:val="0"/>
          <w:numId w:val="21"/>
        </w:numPr>
        <w:overflowPunct/>
        <w:autoSpaceDE/>
        <w:autoSpaceDN/>
        <w:spacing w:after="240"/>
        <w:textAlignment w:val="auto"/>
        <w:rPr>
          <w:del w:id="1258" w:author="Jeremy" w:date="2012-02-24T16:28:00Z"/>
          <w:rFonts w:ascii="Cambria" w:hAnsi="Cambria" w:cs="Calibri"/>
          <w:bCs/>
          <w:sz w:val="20"/>
          <w:szCs w:val="20"/>
        </w:rPr>
      </w:pPr>
      <w:del w:id="1259" w:author="Jeremy" w:date="2012-02-24T16:28:00Z">
        <w:r w:rsidRPr="00250CF7" w:rsidDel="0041778E">
          <w:rPr>
            <w:rFonts w:ascii="Cambria" w:hAnsi="Cambria"/>
            <w:b/>
            <w:sz w:val="20"/>
            <w:szCs w:val="20"/>
          </w:rPr>
          <w:delText>Operations</w:delText>
        </w:r>
      </w:del>
    </w:p>
    <w:p w:rsidR="00BF0120" w:rsidRPr="00BF0120" w:rsidDel="0041778E" w:rsidRDefault="00F738C6" w:rsidP="00A13288">
      <w:pPr>
        <w:numPr>
          <w:ilvl w:val="1"/>
          <w:numId w:val="21"/>
        </w:numPr>
        <w:overflowPunct/>
        <w:autoSpaceDE/>
        <w:autoSpaceDN/>
        <w:spacing w:after="240"/>
        <w:textAlignment w:val="auto"/>
        <w:rPr>
          <w:del w:id="1260" w:author="Jeremy" w:date="2012-02-24T16:28:00Z"/>
          <w:rFonts w:ascii="Cambria" w:hAnsi="Cambria" w:cs="Calibri"/>
          <w:bCs/>
          <w:sz w:val="20"/>
          <w:szCs w:val="20"/>
        </w:rPr>
      </w:pPr>
      <w:del w:id="1261" w:author="Jeremy" w:date="2012-02-24T16:28:00Z">
        <w:r w:rsidRPr="00BF0120" w:rsidDel="0041778E">
          <w:rPr>
            <w:rFonts w:ascii="Cambria" w:hAnsi="Cambria"/>
            <w:sz w:val="20"/>
            <w:szCs w:val="20"/>
            <w:u w:val="single"/>
          </w:rPr>
          <w:delText>Conduct and Equipment</w:delText>
        </w:r>
        <w:r w:rsidRPr="00BF0120" w:rsidDel="0041778E">
          <w:rPr>
            <w:rFonts w:ascii="Cambria" w:hAnsi="Cambria"/>
            <w:sz w:val="20"/>
            <w:szCs w:val="20"/>
          </w:rPr>
          <w:delText xml:space="preserve">. </w:delText>
        </w:r>
        <w:r w:rsidR="00484E77" w:rsidRPr="00BF0120" w:rsidDel="0041778E">
          <w:rPr>
            <w:rFonts w:ascii="Cambria" w:hAnsi="Cambria"/>
            <w:sz w:val="20"/>
            <w:szCs w:val="20"/>
          </w:rPr>
          <w:delText xml:space="preserve"> </w:delText>
        </w:r>
      </w:del>
      <w:del w:id="1262" w:author="Jeremy" w:date="2012-02-03T17:43:00Z">
        <w:r w:rsidRPr="00BF0120" w:rsidDel="00756115">
          <w:rPr>
            <w:rFonts w:ascii="Cambria" w:hAnsi="Cambria"/>
            <w:sz w:val="20"/>
            <w:szCs w:val="20"/>
          </w:rPr>
          <w:delText>Participant</w:delText>
        </w:r>
      </w:del>
      <w:del w:id="1263" w:author="Jeremy" w:date="2012-02-24T16:28:00Z">
        <w:r w:rsidRPr="00BF0120" w:rsidDel="0041778E">
          <w:rPr>
            <w:rFonts w:ascii="Cambria" w:hAnsi="Cambria"/>
            <w:sz w:val="20"/>
            <w:szCs w:val="20"/>
          </w:rPr>
          <w:delText xml:space="preserve"> shall </w:delText>
        </w:r>
        <w:r w:rsidR="00FA3EFF" w:rsidDel="0041778E">
          <w:rPr>
            <w:rFonts w:ascii="Cambria" w:hAnsi="Cambria"/>
            <w:sz w:val="20"/>
            <w:szCs w:val="20"/>
          </w:rPr>
          <w:delText xml:space="preserve">follow the Guidelines on Private Key Protection and </w:delText>
        </w:r>
        <w:r w:rsidRPr="00BF0120" w:rsidDel="0041778E">
          <w:rPr>
            <w:rFonts w:ascii="Cambria" w:hAnsi="Cambria"/>
            <w:sz w:val="20"/>
            <w:szCs w:val="20"/>
          </w:rPr>
          <w:delText>take all reasonable measures to ensure the security and integrity of the Private Keys and Certificates</w:delText>
        </w:r>
        <w:r w:rsidR="000534DB" w:rsidRPr="00BF0120" w:rsidDel="0041778E">
          <w:rPr>
            <w:rFonts w:ascii="Cambria" w:hAnsi="Cambria"/>
            <w:sz w:val="20"/>
            <w:szCs w:val="20"/>
          </w:rPr>
          <w:delText xml:space="preserve"> </w:delText>
        </w:r>
        <w:r w:rsidR="000534DB" w:rsidRPr="00BF0120" w:rsidDel="0041778E">
          <w:rPr>
            <w:rFonts w:ascii="Cambria" w:hAnsi="Cambria"/>
            <w:sz w:val="20"/>
            <w:szCs w:val="20"/>
          </w:rPr>
          <w:lastRenderedPageBreak/>
          <w:delText xml:space="preserve">issued to </w:delText>
        </w:r>
      </w:del>
      <w:del w:id="1264" w:author="Jeremy" w:date="2012-02-03T17:45:00Z">
        <w:r w:rsidR="00BF0120" w:rsidDel="00756115">
          <w:rPr>
            <w:rFonts w:ascii="Cambria" w:hAnsi="Cambria" w:cs="Calibri"/>
            <w:sz w:val="20"/>
            <w:szCs w:val="20"/>
          </w:rPr>
          <w:delText>End User</w:delText>
        </w:r>
      </w:del>
      <w:del w:id="1265" w:author="Jeremy" w:date="2012-02-24T16:28:00Z">
        <w:r w:rsidR="00BF0120" w:rsidDel="0041778E">
          <w:rPr>
            <w:rFonts w:ascii="Cambria" w:hAnsi="Cambria" w:cs="Calibri"/>
            <w:sz w:val="20"/>
            <w:szCs w:val="20"/>
          </w:rPr>
          <w:delText>s</w:delText>
        </w:r>
        <w:r w:rsidR="00FA3EFF" w:rsidDel="0041778E">
          <w:rPr>
            <w:rFonts w:ascii="Cambria" w:hAnsi="Cambria"/>
            <w:sz w:val="20"/>
            <w:szCs w:val="20"/>
          </w:rPr>
          <w:delText xml:space="preserve">. </w:delText>
        </w:r>
      </w:del>
      <w:del w:id="1266" w:author="Jeremy" w:date="2012-02-03T17:43:00Z">
        <w:r w:rsidRPr="00BF0120" w:rsidDel="00756115">
          <w:rPr>
            <w:rFonts w:ascii="Cambria" w:hAnsi="Cambria"/>
            <w:sz w:val="20"/>
            <w:szCs w:val="20"/>
          </w:rPr>
          <w:delText>Participant</w:delText>
        </w:r>
      </w:del>
      <w:del w:id="1267" w:author="Jeremy" w:date="2012-02-24T16:28:00Z">
        <w:r w:rsidRPr="00BF0120" w:rsidDel="0041778E">
          <w:rPr>
            <w:rFonts w:ascii="Cambria" w:hAnsi="Cambria"/>
            <w:sz w:val="20"/>
            <w:szCs w:val="20"/>
          </w:rPr>
          <w:delText xml:space="preserve"> is solely responsible </w:delText>
        </w:r>
        <w:r w:rsidR="00FA3EFF" w:rsidDel="0041778E">
          <w:rPr>
            <w:rFonts w:ascii="Cambria" w:hAnsi="Cambria"/>
            <w:sz w:val="20"/>
            <w:szCs w:val="20"/>
          </w:rPr>
          <w:delText xml:space="preserve">for its conduct and equipment. </w:delText>
        </w:r>
      </w:del>
      <w:del w:id="1268" w:author="Jeremy" w:date="2012-02-03T17:43:00Z">
        <w:r w:rsidR="00484E77" w:rsidRPr="00BF0120" w:rsidDel="00756115">
          <w:rPr>
            <w:rFonts w:ascii="Cambria" w:hAnsi="Cambria"/>
            <w:sz w:val="20"/>
            <w:szCs w:val="20"/>
          </w:rPr>
          <w:delText>Participant</w:delText>
        </w:r>
      </w:del>
      <w:del w:id="1269" w:author="Jeremy" w:date="2012-02-24T16:28:00Z">
        <w:r w:rsidR="00484E77" w:rsidRPr="00BF0120" w:rsidDel="0041778E">
          <w:rPr>
            <w:rFonts w:ascii="Cambria" w:hAnsi="Cambria"/>
            <w:sz w:val="20"/>
            <w:szCs w:val="20"/>
          </w:rPr>
          <w:delText xml:space="preserve"> shall fully cooperate with </w:delText>
        </w:r>
        <w:r w:rsidRPr="00BF0120" w:rsidDel="0041778E">
          <w:rPr>
            <w:rFonts w:ascii="Cambria" w:hAnsi="Cambria"/>
            <w:sz w:val="20"/>
            <w:szCs w:val="20"/>
          </w:rPr>
          <w:delText xml:space="preserve">DigiCert </w:delText>
        </w:r>
        <w:r w:rsidR="00484E77" w:rsidRPr="00BF0120" w:rsidDel="0041778E">
          <w:rPr>
            <w:rFonts w:ascii="Cambria" w:hAnsi="Cambria"/>
            <w:sz w:val="20"/>
            <w:szCs w:val="20"/>
          </w:rPr>
          <w:delText>and law enforcement agencies during any investigation</w:delText>
        </w:r>
        <w:r w:rsidRPr="00BF0120" w:rsidDel="0041778E">
          <w:rPr>
            <w:rFonts w:ascii="Cambria" w:hAnsi="Cambria"/>
            <w:sz w:val="20"/>
            <w:szCs w:val="20"/>
          </w:rPr>
          <w:delText xml:space="preserve"> involving </w:delText>
        </w:r>
        <w:r w:rsidR="00484E77" w:rsidRPr="00BF0120" w:rsidDel="0041778E">
          <w:rPr>
            <w:rFonts w:ascii="Cambria" w:hAnsi="Cambria"/>
            <w:sz w:val="20"/>
            <w:szCs w:val="20"/>
          </w:rPr>
          <w:delText xml:space="preserve">a </w:delText>
        </w:r>
        <w:r w:rsidRPr="00BF0120" w:rsidDel="0041778E">
          <w:rPr>
            <w:rFonts w:ascii="Cambria" w:hAnsi="Cambria"/>
            <w:sz w:val="20"/>
            <w:szCs w:val="20"/>
          </w:rPr>
          <w:delText xml:space="preserve">possible breach of security or system integrity.  </w:delText>
        </w:r>
      </w:del>
    </w:p>
    <w:p w:rsidR="00BF0120" w:rsidDel="0041778E" w:rsidRDefault="00F738C6" w:rsidP="00A13288">
      <w:pPr>
        <w:numPr>
          <w:ilvl w:val="1"/>
          <w:numId w:val="21"/>
        </w:numPr>
        <w:overflowPunct/>
        <w:autoSpaceDE/>
        <w:autoSpaceDN/>
        <w:spacing w:after="240"/>
        <w:textAlignment w:val="auto"/>
        <w:rPr>
          <w:del w:id="1270" w:author="Jeremy" w:date="2012-02-24T16:28:00Z"/>
          <w:rFonts w:ascii="Cambria" w:hAnsi="Cambria" w:cs="Calibri"/>
          <w:bCs/>
          <w:sz w:val="20"/>
          <w:szCs w:val="20"/>
        </w:rPr>
      </w:pPr>
      <w:del w:id="1271" w:author="Jeremy" w:date="2012-02-24T16:28:00Z">
        <w:r w:rsidRPr="00BF0120" w:rsidDel="0041778E">
          <w:rPr>
            <w:rFonts w:ascii="Cambria" w:hAnsi="Cambria"/>
            <w:sz w:val="20"/>
            <w:szCs w:val="20"/>
            <w:u w:val="single"/>
          </w:rPr>
          <w:delText>Personnel</w:delText>
        </w:r>
        <w:r w:rsidR="00FA3EFF" w:rsidDel="0041778E">
          <w:rPr>
            <w:rFonts w:ascii="Cambria" w:hAnsi="Cambria"/>
            <w:sz w:val="20"/>
            <w:szCs w:val="20"/>
          </w:rPr>
          <w:delText>.</w:delText>
        </w:r>
        <w:r w:rsidRPr="00BF0120" w:rsidDel="0041778E">
          <w:rPr>
            <w:rFonts w:ascii="Cambria" w:hAnsi="Cambria"/>
            <w:sz w:val="20"/>
            <w:szCs w:val="20"/>
          </w:rPr>
          <w:delText xml:space="preserve"> </w:delText>
        </w:r>
      </w:del>
      <w:del w:id="1272" w:author="Jeremy" w:date="2012-02-03T17:43:00Z">
        <w:r w:rsidRPr="00BF0120" w:rsidDel="00756115">
          <w:rPr>
            <w:rFonts w:ascii="Cambria" w:hAnsi="Cambria"/>
            <w:sz w:val="20"/>
            <w:szCs w:val="20"/>
          </w:rPr>
          <w:delText>Participant</w:delText>
        </w:r>
      </w:del>
      <w:del w:id="1273" w:author="Jeremy" w:date="2012-02-24T16:28:00Z">
        <w:r w:rsidRPr="00BF0120" w:rsidDel="0041778E">
          <w:rPr>
            <w:rFonts w:ascii="Cambria" w:hAnsi="Cambria"/>
            <w:sz w:val="20"/>
            <w:szCs w:val="20"/>
          </w:rPr>
          <w:delText xml:space="preserve"> shall ensure that </w:delText>
        </w:r>
        <w:r w:rsidR="00484E77" w:rsidRPr="00BF0120" w:rsidDel="0041778E">
          <w:rPr>
            <w:rFonts w:ascii="Cambria" w:hAnsi="Cambria"/>
            <w:sz w:val="20"/>
            <w:szCs w:val="20"/>
          </w:rPr>
          <w:delText xml:space="preserve">personnel verifying Certificate information </w:delText>
        </w:r>
        <w:r w:rsidR="00247EAE" w:rsidRPr="00BF0120" w:rsidDel="0041778E">
          <w:rPr>
            <w:rFonts w:ascii="Cambria" w:hAnsi="Cambria"/>
            <w:sz w:val="20"/>
            <w:szCs w:val="20"/>
          </w:rPr>
          <w:delText xml:space="preserve">qualify under Section 5.3 of the CPS and </w:delText>
        </w:r>
        <w:r w:rsidRPr="00BF0120" w:rsidDel="0041778E">
          <w:rPr>
            <w:rFonts w:ascii="Cambria" w:hAnsi="Cambria"/>
            <w:sz w:val="20"/>
            <w:szCs w:val="20"/>
          </w:rPr>
          <w:delText xml:space="preserve">have skill training that covers basic Public Key Infrastructure (PKI) knowledge, authentication and verification policies and procedures, common threats to the validation process including social engineering tactics.  </w:delText>
        </w:r>
      </w:del>
      <w:del w:id="1274" w:author="Jeremy" w:date="2012-02-03T17:43:00Z">
        <w:r w:rsidRPr="00BF0120" w:rsidDel="00756115">
          <w:rPr>
            <w:rFonts w:ascii="Cambria" w:hAnsi="Cambria"/>
            <w:sz w:val="20"/>
            <w:szCs w:val="20"/>
          </w:rPr>
          <w:delText>Participant</w:delText>
        </w:r>
      </w:del>
      <w:del w:id="1275" w:author="Jeremy" w:date="2012-02-24T16:28:00Z">
        <w:r w:rsidRPr="00BF0120" w:rsidDel="0041778E">
          <w:rPr>
            <w:rFonts w:ascii="Cambria" w:hAnsi="Cambria"/>
            <w:sz w:val="20"/>
            <w:szCs w:val="20"/>
          </w:rPr>
          <w:delText xml:space="preserve"> shall ensure that all personnel have the minimum skills necessary to satisfactorily perform their duties.  </w:delText>
        </w:r>
      </w:del>
      <w:del w:id="1276" w:author="Jeremy" w:date="2012-02-03T17:43:00Z">
        <w:r w:rsidRPr="00BF0120" w:rsidDel="00756115">
          <w:rPr>
            <w:rFonts w:ascii="Cambria" w:hAnsi="Cambria"/>
            <w:sz w:val="20"/>
            <w:szCs w:val="20"/>
          </w:rPr>
          <w:delText>Participant</w:delText>
        </w:r>
      </w:del>
      <w:del w:id="1277" w:author="Jeremy" w:date="2012-02-24T16:28:00Z">
        <w:r w:rsidRPr="00BF0120" w:rsidDel="0041778E">
          <w:rPr>
            <w:rFonts w:ascii="Cambria" w:hAnsi="Cambria"/>
            <w:sz w:val="20"/>
            <w:szCs w:val="20"/>
          </w:rPr>
          <w:delText xml:space="preserve"> is responsible for any action taken or omission made by its personnel.</w:delText>
        </w:r>
      </w:del>
    </w:p>
    <w:p w:rsidR="00BF0120" w:rsidRPr="00BF0120" w:rsidDel="0041778E" w:rsidRDefault="00C4331F" w:rsidP="00A13288">
      <w:pPr>
        <w:numPr>
          <w:ilvl w:val="1"/>
          <w:numId w:val="21"/>
        </w:numPr>
        <w:overflowPunct/>
        <w:autoSpaceDE/>
        <w:autoSpaceDN/>
        <w:spacing w:after="240"/>
        <w:textAlignment w:val="auto"/>
        <w:rPr>
          <w:del w:id="1278" w:author="Jeremy" w:date="2012-02-24T16:28:00Z"/>
          <w:rFonts w:ascii="Cambria" w:hAnsi="Cambria" w:cs="Calibri"/>
          <w:bCs/>
          <w:sz w:val="20"/>
          <w:szCs w:val="20"/>
        </w:rPr>
      </w:pPr>
      <w:del w:id="1279" w:author="Jeremy" w:date="2012-02-24T16:28:00Z">
        <w:r w:rsidRPr="00BF0120" w:rsidDel="0041778E">
          <w:rPr>
            <w:rFonts w:ascii="Cambria" w:hAnsi="Cambria" w:cs="Calibri"/>
            <w:sz w:val="20"/>
            <w:szCs w:val="20"/>
            <w:u w:val="single"/>
          </w:rPr>
          <w:delText>Accurate Information</w:delText>
        </w:r>
        <w:r w:rsidR="00FA3EFF" w:rsidDel="0041778E">
          <w:rPr>
            <w:rFonts w:ascii="Cambria" w:hAnsi="Cambria" w:cs="Calibri"/>
            <w:sz w:val="20"/>
            <w:szCs w:val="20"/>
          </w:rPr>
          <w:delText xml:space="preserve">. </w:delText>
        </w:r>
      </w:del>
      <w:del w:id="1280" w:author="Jeremy" w:date="2012-02-03T17:43:00Z">
        <w:r w:rsidRPr="00BF0120" w:rsidDel="00756115">
          <w:rPr>
            <w:rFonts w:ascii="Cambria" w:hAnsi="Cambria" w:cs="Calibri"/>
            <w:sz w:val="20"/>
            <w:szCs w:val="20"/>
          </w:rPr>
          <w:delText>Participant</w:delText>
        </w:r>
      </w:del>
      <w:del w:id="1281" w:author="Jeremy" w:date="2012-02-24T16:28:00Z">
        <w:r w:rsidRPr="00BF0120" w:rsidDel="0041778E">
          <w:rPr>
            <w:rFonts w:ascii="Cambria" w:hAnsi="Cambria" w:cs="Calibri"/>
            <w:sz w:val="20"/>
            <w:szCs w:val="20"/>
          </w:rPr>
          <w:delText xml:space="preserve"> shall notify DigiCert within five Business Days if any information included in a Certificate </w:delText>
        </w:r>
        <w:r w:rsidR="00DA6836" w:rsidDel="0041778E">
          <w:rPr>
            <w:rFonts w:ascii="Cambria" w:hAnsi="Cambria" w:cs="Calibri"/>
            <w:sz w:val="20"/>
            <w:szCs w:val="20"/>
          </w:rPr>
          <w:delText xml:space="preserve">changes. </w:delText>
        </w:r>
      </w:del>
      <w:del w:id="1282" w:author="Jeremy" w:date="2012-02-03T17:43:00Z">
        <w:r w:rsidRPr="00BF0120" w:rsidDel="00756115">
          <w:rPr>
            <w:rFonts w:ascii="Cambria" w:hAnsi="Cambria" w:cs="Calibri"/>
            <w:sz w:val="20"/>
            <w:szCs w:val="20"/>
          </w:rPr>
          <w:delText>Participant</w:delText>
        </w:r>
      </w:del>
      <w:del w:id="1283" w:author="Jeremy" w:date="2012-02-24T16:28:00Z">
        <w:r w:rsidRPr="00BF0120" w:rsidDel="0041778E">
          <w:rPr>
            <w:rFonts w:ascii="Cambria" w:hAnsi="Cambria" w:cs="Calibri"/>
            <w:sz w:val="20"/>
            <w:szCs w:val="20"/>
          </w:rPr>
          <w:delText xml:space="preserve"> shall respond to any inquiries from DigiCert regarding the validity of information </w:delText>
        </w:r>
        <w:r w:rsidR="00DA6836" w:rsidDel="0041778E">
          <w:rPr>
            <w:rFonts w:ascii="Cambria" w:hAnsi="Cambria" w:cs="Calibri"/>
            <w:sz w:val="20"/>
            <w:szCs w:val="20"/>
          </w:rPr>
          <w:delText>verified by</w:delText>
        </w:r>
        <w:r w:rsidRPr="00BF0120" w:rsidDel="0041778E">
          <w:rPr>
            <w:rFonts w:ascii="Cambria" w:hAnsi="Cambria" w:cs="Calibri"/>
            <w:sz w:val="20"/>
            <w:szCs w:val="20"/>
          </w:rPr>
          <w:delText xml:space="preserve"> </w:delText>
        </w:r>
      </w:del>
      <w:del w:id="1284" w:author="Jeremy" w:date="2012-02-03T17:43:00Z">
        <w:r w:rsidRPr="00BF0120" w:rsidDel="00756115">
          <w:rPr>
            <w:rFonts w:ascii="Cambria" w:hAnsi="Cambria" w:cs="Calibri"/>
            <w:sz w:val="20"/>
            <w:szCs w:val="20"/>
          </w:rPr>
          <w:delText>Participant</w:delText>
        </w:r>
      </w:del>
      <w:del w:id="1285" w:author="Jeremy" w:date="2012-02-24T16:28:00Z">
        <w:r w:rsidRPr="00BF0120" w:rsidDel="0041778E">
          <w:rPr>
            <w:rFonts w:ascii="Cambria" w:hAnsi="Cambria" w:cs="Calibri"/>
            <w:sz w:val="20"/>
            <w:szCs w:val="20"/>
          </w:rPr>
          <w:delText xml:space="preserve"> within five Business Days after </w:delText>
        </w:r>
        <w:r w:rsidR="00DA6836" w:rsidDel="0041778E">
          <w:rPr>
            <w:rFonts w:ascii="Cambria" w:hAnsi="Cambria" w:cs="Calibri"/>
            <w:sz w:val="20"/>
            <w:szCs w:val="20"/>
          </w:rPr>
          <w:delText xml:space="preserve">receiving a written request from OSG Administrator or DigiCert. </w:delText>
        </w:r>
        <w:r w:rsidRPr="00BF0120" w:rsidDel="0041778E">
          <w:rPr>
            <w:rFonts w:ascii="Cambria" w:hAnsi="Cambria" w:cs="Calibri"/>
            <w:sz w:val="20"/>
            <w:szCs w:val="20"/>
          </w:rPr>
          <w:delText xml:space="preserve">DigiCert may rely on and use any information provided by </w:delText>
        </w:r>
      </w:del>
      <w:del w:id="1286" w:author="Jeremy" w:date="2012-02-03T17:43:00Z">
        <w:r w:rsidRPr="00BF0120" w:rsidDel="00756115">
          <w:rPr>
            <w:rFonts w:ascii="Cambria" w:hAnsi="Cambria" w:cs="Calibri"/>
            <w:sz w:val="20"/>
            <w:szCs w:val="20"/>
          </w:rPr>
          <w:delText>Participant</w:delText>
        </w:r>
      </w:del>
      <w:del w:id="1287" w:author="Jeremy" w:date="2012-02-24T16:28:00Z">
        <w:r w:rsidRPr="00BF0120" w:rsidDel="0041778E">
          <w:rPr>
            <w:rFonts w:ascii="Cambria" w:hAnsi="Cambria" w:cs="Calibri"/>
            <w:sz w:val="20"/>
            <w:szCs w:val="20"/>
          </w:rPr>
          <w:delText xml:space="preserve"> for any purposes connected to the services, provided that such use is in compliance with the DigiCert’s privacy policy posted at </w:delText>
        </w:r>
        <w:r w:rsidR="007976FC" w:rsidDel="0041778E">
          <w:fldChar w:fldCharType="begin"/>
        </w:r>
        <w:r w:rsidR="00A86C1F" w:rsidDel="0041778E">
          <w:delInstrText>HYPERLINK "http://www.digicert.com/digicert-privacy-policy.htm"</w:delInstrText>
        </w:r>
        <w:r w:rsidR="007976FC" w:rsidDel="0041778E">
          <w:fldChar w:fldCharType="separate"/>
        </w:r>
        <w:r w:rsidRPr="00BF0120" w:rsidDel="0041778E">
          <w:rPr>
            <w:rStyle w:val="Hyperlink"/>
            <w:rFonts w:ascii="Cambria" w:hAnsi="Cambria" w:cs="Calibri"/>
            <w:sz w:val="20"/>
            <w:szCs w:val="20"/>
          </w:rPr>
          <w:delText>http://www.digicert.com/digicert-privacy-policy.htm</w:delText>
        </w:r>
        <w:r w:rsidR="007976FC" w:rsidDel="0041778E">
          <w:fldChar w:fldCharType="end"/>
        </w:r>
        <w:r w:rsidR="00DA6836" w:rsidDel="0041778E">
          <w:rPr>
            <w:rFonts w:ascii="Cambria" w:hAnsi="Cambria" w:cs="Calibri"/>
            <w:sz w:val="20"/>
            <w:szCs w:val="20"/>
          </w:rPr>
          <w:delText xml:space="preserve">. </w:delText>
        </w:r>
        <w:r w:rsidRPr="00BF0120" w:rsidDel="0041778E">
          <w:rPr>
            <w:rFonts w:ascii="Cambria" w:hAnsi="Cambria" w:cs="Calibri"/>
            <w:sz w:val="20"/>
            <w:szCs w:val="20"/>
          </w:rPr>
          <w:delText xml:space="preserve">If DigiCert reasonably believes that any information </w:delText>
        </w:r>
        <w:r w:rsidR="00DA6836" w:rsidDel="0041778E">
          <w:rPr>
            <w:rFonts w:ascii="Cambria" w:hAnsi="Cambria" w:cs="Calibri"/>
            <w:sz w:val="20"/>
            <w:szCs w:val="20"/>
          </w:rPr>
          <w:delText xml:space="preserve">verified </w:delText>
        </w:r>
        <w:r w:rsidRPr="00BF0120" w:rsidDel="0041778E">
          <w:rPr>
            <w:rFonts w:ascii="Cambria" w:hAnsi="Cambria" w:cs="Calibri"/>
            <w:sz w:val="20"/>
            <w:szCs w:val="20"/>
          </w:rPr>
          <w:delText xml:space="preserve">by </w:delText>
        </w:r>
      </w:del>
      <w:del w:id="1288" w:author="Jeremy" w:date="2012-02-03T17:43:00Z">
        <w:r w:rsidRPr="00BF0120" w:rsidDel="00756115">
          <w:rPr>
            <w:rFonts w:ascii="Cambria" w:hAnsi="Cambria" w:cs="Calibri"/>
            <w:sz w:val="20"/>
            <w:szCs w:val="20"/>
          </w:rPr>
          <w:delText>Participant</w:delText>
        </w:r>
      </w:del>
      <w:del w:id="1289" w:author="Jeremy" w:date="2012-02-24T16:28:00Z">
        <w:r w:rsidRPr="00BF0120" w:rsidDel="0041778E">
          <w:rPr>
            <w:rFonts w:ascii="Cambria" w:hAnsi="Cambria" w:cs="Calibri"/>
            <w:sz w:val="20"/>
            <w:szCs w:val="20"/>
          </w:rPr>
          <w:delText xml:space="preserve"> is false or misleading, DigiCert may Revoke any Certificates </w:delText>
        </w:r>
        <w:r w:rsidR="00DA6836" w:rsidDel="0041778E">
          <w:rPr>
            <w:rFonts w:ascii="Cambria" w:hAnsi="Cambria" w:cs="Calibri"/>
            <w:sz w:val="20"/>
            <w:szCs w:val="20"/>
          </w:rPr>
          <w:delText>verified by</w:delText>
        </w:r>
        <w:r w:rsidRPr="00BF0120" w:rsidDel="0041778E">
          <w:rPr>
            <w:rFonts w:ascii="Cambria" w:hAnsi="Cambria" w:cs="Calibri"/>
            <w:sz w:val="20"/>
            <w:szCs w:val="20"/>
          </w:rPr>
          <w:delText xml:space="preserve"> </w:delText>
        </w:r>
      </w:del>
      <w:del w:id="1290" w:author="Jeremy" w:date="2012-02-03T17:43:00Z">
        <w:r w:rsidR="00BF0120" w:rsidRPr="00BF0120" w:rsidDel="00756115">
          <w:rPr>
            <w:rFonts w:ascii="Cambria" w:hAnsi="Cambria" w:cs="Calibri"/>
            <w:sz w:val="20"/>
            <w:szCs w:val="20"/>
          </w:rPr>
          <w:delText>Participant</w:delText>
        </w:r>
      </w:del>
      <w:del w:id="1291" w:author="Jeremy" w:date="2012-02-24T16:28:00Z">
        <w:r w:rsidRPr="00BF0120" w:rsidDel="0041778E">
          <w:rPr>
            <w:rFonts w:ascii="Cambria" w:hAnsi="Cambria" w:cs="Calibri"/>
            <w:sz w:val="20"/>
            <w:szCs w:val="20"/>
          </w:rPr>
          <w:delText xml:space="preserve"> and </w:delText>
        </w:r>
        <w:r w:rsidR="00DA6836" w:rsidDel="0041778E">
          <w:rPr>
            <w:rFonts w:ascii="Cambria" w:hAnsi="Cambria" w:cs="Calibri"/>
            <w:sz w:val="20"/>
            <w:szCs w:val="20"/>
          </w:rPr>
          <w:delText>restrict access to</w:delText>
        </w:r>
        <w:r w:rsidRPr="00BF0120" w:rsidDel="0041778E">
          <w:rPr>
            <w:rFonts w:ascii="Cambria" w:hAnsi="Cambria" w:cs="Calibri"/>
            <w:sz w:val="20"/>
            <w:szCs w:val="20"/>
          </w:rPr>
          <w:delText xml:space="preserve"> the Account.</w:delText>
        </w:r>
      </w:del>
    </w:p>
    <w:p w:rsidR="00BF0120" w:rsidDel="0041778E" w:rsidRDefault="00F738C6" w:rsidP="00A13288">
      <w:pPr>
        <w:numPr>
          <w:ilvl w:val="1"/>
          <w:numId w:val="21"/>
        </w:numPr>
        <w:overflowPunct/>
        <w:autoSpaceDE/>
        <w:autoSpaceDN/>
        <w:spacing w:after="240"/>
        <w:textAlignment w:val="auto"/>
        <w:rPr>
          <w:del w:id="1292" w:author="Jeremy" w:date="2012-02-24T16:28:00Z"/>
          <w:rFonts w:ascii="Cambria" w:hAnsi="Cambria" w:cs="Calibri"/>
          <w:bCs/>
          <w:sz w:val="20"/>
          <w:szCs w:val="20"/>
        </w:rPr>
      </w:pPr>
      <w:del w:id="1293" w:author="Jeremy" w:date="2012-02-24T16:28:00Z">
        <w:r w:rsidRPr="00BF0120" w:rsidDel="0041778E">
          <w:rPr>
            <w:rFonts w:ascii="Cambria" w:hAnsi="Cambria"/>
            <w:sz w:val="20"/>
            <w:szCs w:val="20"/>
            <w:u w:val="single"/>
          </w:rPr>
          <w:delText>Records</w:delText>
        </w:r>
        <w:r w:rsidRPr="00BF0120" w:rsidDel="0041778E">
          <w:rPr>
            <w:rFonts w:ascii="Cambria" w:hAnsi="Cambria"/>
            <w:sz w:val="20"/>
            <w:szCs w:val="20"/>
          </w:rPr>
          <w:delText xml:space="preserve">.  </w:delText>
        </w:r>
      </w:del>
      <w:del w:id="1294" w:author="Jeremy" w:date="2012-02-03T17:43:00Z">
        <w:r w:rsidRPr="00BF0120" w:rsidDel="00756115">
          <w:rPr>
            <w:rFonts w:ascii="Cambria" w:hAnsi="Cambria"/>
            <w:sz w:val="20"/>
            <w:szCs w:val="20"/>
          </w:rPr>
          <w:delText>Participant</w:delText>
        </w:r>
      </w:del>
      <w:del w:id="1295" w:author="Jeremy" w:date="2012-02-24T16:28:00Z">
        <w:r w:rsidRPr="00BF0120" w:rsidDel="0041778E">
          <w:rPr>
            <w:rFonts w:ascii="Cambria" w:hAnsi="Cambria"/>
            <w:sz w:val="20"/>
            <w:szCs w:val="20"/>
          </w:rPr>
          <w:delText xml:space="preserve"> must record in detail every action taken </w:delText>
        </w:r>
        <w:r w:rsidR="00484E77" w:rsidRPr="00BF0120" w:rsidDel="0041778E">
          <w:rPr>
            <w:rFonts w:ascii="Cambria" w:hAnsi="Cambria"/>
            <w:sz w:val="20"/>
            <w:szCs w:val="20"/>
          </w:rPr>
          <w:delText xml:space="preserve">and </w:delText>
        </w:r>
        <w:r w:rsidRPr="00BF0120" w:rsidDel="0041778E">
          <w:rPr>
            <w:rFonts w:ascii="Cambria" w:hAnsi="Cambria"/>
            <w:sz w:val="20"/>
            <w:szCs w:val="20"/>
          </w:rPr>
          <w:delText xml:space="preserve">all information generated or received in connection </w:delText>
        </w:r>
        <w:r w:rsidR="00484E77" w:rsidRPr="00BF0120" w:rsidDel="0041778E">
          <w:rPr>
            <w:rFonts w:ascii="Cambria" w:hAnsi="Cambria"/>
            <w:sz w:val="20"/>
            <w:szCs w:val="20"/>
          </w:rPr>
          <w:delText xml:space="preserve">with the Certificate issuance process.  </w:delText>
        </w:r>
      </w:del>
      <w:del w:id="1296" w:author="Jeremy" w:date="2012-02-03T17:43:00Z">
        <w:r w:rsidRPr="00BF0120" w:rsidDel="00756115">
          <w:rPr>
            <w:rFonts w:ascii="Cambria" w:hAnsi="Cambria"/>
            <w:sz w:val="20"/>
            <w:szCs w:val="20"/>
          </w:rPr>
          <w:delText>Participant</w:delText>
        </w:r>
      </w:del>
      <w:del w:id="1297" w:author="Jeremy" w:date="2012-02-24T16:28:00Z">
        <w:r w:rsidRPr="00BF0120" w:rsidDel="0041778E">
          <w:rPr>
            <w:rFonts w:ascii="Cambria" w:hAnsi="Cambria"/>
            <w:sz w:val="20"/>
            <w:szCs w:val="20"/>
          </w:rPr>
          <w:delText xml:space="preserve"> shall make these records available upon request to DigiCert </w:delText>
        </w:r>
        <w:r w:rsidR="00DA6836" w:rsidDel="0041778E">
          <w:rPr>
            <w:rFonts w:ascii="Cambria" w:hAnsi="Cambria"/>
            <w:sz w:val="20"/>
            <w:szCs w:val="20"/>
          </w:rPr>
          <w:delText xml:space="preserve">and the OSG Administrator </w:delText>
        </w:r>
        <w:r w:rsidRPr="00BF0120" w:rsidDel="0041778E">
          <w:rPr>
            <w:rFonts w:ascii="Cambria" w:hAnsi="Cambria"/>
            <w:sz w:val="20"/>
            <w:szCs w:val="20"/>
          </w:rPr>
          <w:delText xml:space="preserve">as auditable proof of </w:delText>
        </w:r>
      </w:del>
      <w:del w:id="1298" w:author="Jeremy" w:date="2012-02-03T17:43:00Z">
        <w:r w:rsidRPr="00BF0120" w:rsidDel="00756115">
          <w:rPr>
            <w:rFonts w:ascii="Cambria" w:hAnsi="Cambria"/>
            <w:sz w:val="20"/>
            <w:szCs w:val="20"/>
          </w:rPr>
          <w:delText>Participant</w:delText>
        </w:r>
      </w:del>
      <w:del w:id="1299" w:author="Jeremy" w:date="2012-02-24T16:28:00Z">
        <w:r w:rsidRPr="00BF0120" w:rsidDel="0041778E">
          <w:rPr>
            <w:rFonts w:ascii="Cambria" w:hAnsi="Cambria"/>
            <w:sz w:val="20"/>
            <w:szCs w:val="20"/>
          </w:rPr>
          <w:delText>’s practices</w:delText>
        </w:r>
        <w:r w:rsidR="00DA6836" w:rsidDel="0041778E">
          <w:rPr>
            <w:rFonts w:ascii="Cambria" w:hAnsi="Cambria"/>
            <w:sz w:val="20"/>
            <w:szCs w:val="20"/>
          </w:rPr>
          <w:delText xml:space="preserve"> as a Trusted Agent</w:delText>
        </w:r>
        <w:r w:rsidRPr="00BF0120" w:rsidDel="0041778E">
          <w:rPr>
            <w:rFonts w:ascii="Cambria" w:hAnsi="Cambria"/>
            <w:sz w:val="20"/>
            <w:szCs w:val="20"/>
          </w:rPr>
          <w:delText xml:space="preserve">.  </w:delText>
        </w:r>
      </w:del>
      <w:del w:id="1300" w:author="Jeremy" w:date="2012-02-03T17:43:00Z">
        <w:r w:rsidRPr="00BF0120" w:rsidDel="00756115">
          <w:rPr>
            <w:rFonts w:ascii="Cambria" w:hAnsi="Cambria"/>
            <w:bCs/>
            <w:sz w:val="20"/>
            <w:szCs w:val="20"/>
          </w:rPr>
          <w:delText>Participant</w:delText>
        </w:r>
      </w:del>
      <w:del w:id="1301" w:author="Jeremy" w:date="2012-02-24T16:28:00Z">
        <w:r w:rsidRPr="00BF0120" w:rsidDel="0041778E">
          <w:rPr>
            <w:rFonts w:ascii="Cambria" w:hAnsi="Cambria"/>
            <w:bCs/>
            <w:sz w:val="20"/>
            <w:szCs w:val="20"/>
          </w:rPr>
          <w:delText xml:space="preserve"> shall retain these records </w:delText>
        </w:r>
        <w:r w:rsidRPr="00BF0120" w:rsidDel="0041778E">
          <w:rPr>
            <w:rFonts w:ascii="Cambria" w:hAnsi="Cambria"/>
            <w:sz w:val="20"/>
            <w:szCs w:val="20"/>
          </w:rPr>
          <w:delText xml:space="preserve">as required by Section 5.4 and 5.5 of the </w:delText>
        </w:r>
        <w:r w:rsidR="00DA6836" w:rsidDel="0041778E">
          <w:rPr>
            <w:rFonts w:ascii="Cambria" w:hAnsi="Cambria"/>
            <w:sz w:val="20"/>
            <w:szCs w:val="20"/>
          </w:rPr>
          <w:delText>R</w:delText>
        </w:r>
        <w:r w:rsidRPr="00BF0120" w:rsidDel="0041778E">
          <w:rPr>
            <w:rFonts w:ascii="Cambria" w:hAnsi="Cambria"/>
            <w:sz w:val="20"/>
            <w:szCs w:val="20"/>
          </w:rPr>
          <w:delText xml:space="preserve">PS.  </w:delText>
        </w:r>
      </w:del>
      <w:del w:id="1302" w:author="Jeremy" w:date="2012-02-03T17:43:00Z">
        <w:r w:rsidR="00622EC4" w:rsidRPr="00BF0120" w:rsidDel="00756115">
          <w:rPr>
            <w:rFonts w:ascii="Cambria" w:hAnsi="Cambria"/>
            <w:sz w:val="20"/>
            <w:szCs w:val="20"/>
          </w:rPr>
          <w:delText>Participant</w:delText>
        </w:r>
      </w:del>
      <w:del w:id="1303" w:author="Jeremy" w:date="2012-02-24T16:28:00Z">
        <w:r w:rsidR="00622EC4" w:rsidRPr="00BF0120" w:rsidDel="0041778E">
          <w:rPr>
            <w:rFonts w:ascii="Cambria" w:hAnsi="Cambria"/>
            <w:sz w:val="20"/>
            <w:szCs w:val="20"/>
          </w:rPr>
          <w:delText xml:space="preserve"> shall provide the records to DigiCert</w:delText>
        </w:r>
        <w:r w:rsidRPr="00BF0120" w:rsidDel="0041778E">
          <w:rPr>
            <w:rFonts w:ascii="Cambria" w:hAnsi="Cambria"/>
            <w:sz w:val="20"/>
            <w:szCs w:val="20"/>
          </w:rPr>
          <w:delText xml:space="preserve"> within two days after receiving a request </w:delText>
        </w:r>
        <w:r w:rsidR="00622EC4" w:rsidRPr="00BF0120" w:rsidDel="0041778E">
          <w:rPr>
            <w:rFonts w:ascii="Cambria" w:hAnsi="Cambria"/>
            <w:sz w:val="20"/>
            <w:szCs w:val="20"/>
          </w:rPr>
          <w:delText xml:space="preserve">for the records </w:delText>
        </w:r>
        <w:r w:rsidRPr="00BF0120" w:rsidDel="0041778E">
          <w:rPr>
            <w:rFonts w:ascii="Cambria" w:hAnsi="Cambria"/>
            <w:sz w:val="20"/>
            <w:szCs w:val="20"/>
          </w:rPr>
          <w:delText>from DigiCert</w:delText>
        </w:r>
        <w:r w:rsidR="00622EC4" w:rsidRPr="00BF0120" w:rsidDel="0041778E">
          <w:rPr>
            <w:rFonts w:ascii="Cambria" w:hAnsi="Cambria"/>
            <w:sz w:val="20"/>
            <w:szCs w:val="20"/>
          </w:rPr>
          <w:delText>.</w:delText>
        </w:r>
        <w:r w:rsidRPr="00BF0120" w:rsidDel="0041778E">
          <w:rPr>
            <w:rFonts w:ascii="Cambria" w:hAnsi="Cambria"/>
            <w:sz w:val="20"/>
            <w:szCs w:val="20"/>
          </w:rPr>
          <w:delText xml:space="preserve"> </w:delText>
        </w:r>
      </w:del>
    </w:p>
    <w:p w:rsidR="00BF0120" w:rsidDel="0041778E" w:rsidRDefault="00F738C6" w:rsidP="00A13288">
      <w:pPr>
        <w:numPr>
          <w:ilvl w:val="1"/>
          <w:numId w:val="21"/>
        </w:numPr>
        <w:overflowPunct/>
        <w:autoSpaceDE/>
        <w:autoSpaceDN/>
        <w:spacing w:after="240"/>
        <w:textAlignment w:val="auto"/>
        <w:rPr>
          <w:del w:id="1304" w:author="Jeremy" w:date="2012-02-24T16:28:00Z"/>
          <w:rFonts w:ascii="Cambria" w:hAnsi="Cambria" w:cs="Calibri"/>
          <w:bCs/>
          <w:sz w:val="20"/>
          <w:szCs w:val="20"/>
        </w:rPr>
      </w:pPr>
      <w:del w:id="1305" w:author="Jeremy" w:date="2012-02-24T16:28:00Z">
        <w:r w:rsidRPr="00BF0120" w:rsidDel="0041778E">
          <w:rPr>
            <w:rFonts w:ascii="Cambria" w:hAnsi="Cambria" w:cs="Arial"/>
            <w:bCs/>
            <w:sz w:val="20"/>
            <w:szCs w:val="20"/>
            <w:u w:val="single"/>
          </w:rPr>
          <w:delText>Audits</w:delText>
        </w:r>
        <w:r w:rsidRPr="00BF0120" w:rsidDel="0041778E">
          <w:rPr>
            <w:rFonts w:ascii="Cambria" w:hAnsi="Cambria" w:cs="Arial"/>
            <w:bCs/>
            <w:sz w:val="20"/>
            <w:szCs w:val="20"/>
          </w:rPr>
          <w:delText>.</w:delText>
        </w:r>
        <w:r w:rsidRPr="00BF0120" w:rsidDel="0041778E">
          <w:rPr>
            <w:rFonts w:ascii="Cambria" w:hAnsi="Cambria" w:cs="Arial"/>
            <w:b/>
            <w:bCs/>
            <w:sz w:val="20"/>
            <w:szCs w:val="20"/>
          </w:rPr>
          <w:delText xml:space="preserve">  </w:delText>
        </w:r>
        <w:r w:rsidRPr="00BF0120" w:rsidDel="0041778E">
          <w:rPr>
            <w:rFonts w:ascii="Cambria" w:hAnsi="Cambria" w:cs="Arial"/>
            <w:sz w:val="20"/>
            <w:szCs w:val="20"/>
          </w:rPr>
          <w:delText xml:space="preserve">DigiCert </w:delText>
        </w:r>
        <w:r w:rsidR="00DA6836" w:rsidDel="0041778E">
          <w:rPr>
            <w:rFonts w:ascii="Cambria" w:hAnsi="Cambria" w:cs="Arial"/>
            <w:sz w:val="20"/>
            <w:szCs w:val="20"/>
          </w:rPr>
          <w:delText xml:space="preserve">and OSG Administrator </w:delText>
        </w:r>
        <w:r w:rsidRPr="00BF0120" w:rsidDel="0041778E">
          <w:rPr>
            <w:rFonts w:ascii="Cambria" w:hAnsi="Cambria" w:cs="Arial"/>
            <w:sz w:val="20"/>
            <w:szCs w:val="20"/>
          </w:rPr>
          <w:delText xml:space="preserve">may audit </w:delText>
        </w:r>
      </w:del>
      <w:del w:id="1306" w:author="Jeremy" w:date="2012-02-03T17:43:00Z">
        <w:r w:rsidRPr="00BF0120" w:rsidDel="00756115">
          <w:rPr>
            <w:rFonts w:ascii="Cambria" w:hAnsi="Cambria" w:cs="Arial"/>
            <w:sz w:val="20"/>
            <w:szCs w:val="20"/>
          </w:rPr>
          <w:delText>Participant</w:delText>
        </w:r>
      </w:del>
      <w:del w:id="1307" w:author="Jeremy" w:date="2012-02-24T16:28:00Z">
        <w:r w:rsidRPr="00BF0120" w:rsidDel="0041778E">
          <w:rPr>
            <w:rFonts w:ascii="Cambria" w:hAnsi="Cambria" w:cs="Arial"/>
            <w:sz w:val="20"/>
            <w:szCs w:val="20"/>
          </w:rPr>
          <w:delText xml:space="preserve">’s compliance with the </w:delText>
        </w:r>
        <w:r w:rsidR="00622EC4" w:rsidRPr="00BF0120" w:rsidDel="0041778E">
          <w:rPr>
            <w:rFonts w:ascii="Cambria" w:hAnsi="Cambria" w:cs="Arial"/>
            <w:sz w:val="20"/>
            <w:szCs w:val="20"/>
          </w:rPr>
          <w:delText>R</w:delText>
        </w:r>
        <w:r w:rsidRPr="00BF0120" w:rsidDel="0041778E">
          <w:rPr>
            <w:rFonts w:ascii="Cambria" w:hAnsi="Cambria" w:cs="Arial"/>
            <w:sz w:val="20"/>
            <w:szCs w:val="20"/>
          </w:rPr>
          <w:delText>PS</w:delText>
        </w:r>
        <w:r w:rsidR="00622EC4" w:rsidRPr="00BF0120" w:rsidDel="0041778E">
          <w:rPr>
            <w:rFonts w:ascii="Cambria" w:hAnsi="Cambria" w:cs="Arial"/>
            <w:sz w:val="20"/>
            <w:szCs w:val="20"/>
          </w:rPr>
          <w:delText xml:space="preserve"> and CPS</w:delText>
        </w:r>
        <w:r w:rsidRPr="00BF0120" w:rsidDel="0041778E">
          <w:rPr>
            <w:rFonts w:ascii="Cambria" w:hAnsi="Cambria" w:cs="Arial"/>
            <w:sz w:val="20"/>
            <w:szCs w:val="20"/>
          </w:rPr>
          <w:delText xml:space="preserve"> at any time and at </w:delText>
        </w:r>
      </w:del>
      <w:del w:id="1308" w:author="Jeremy" w:date="2012-02-03T17:43:00Z">
        <w:r w:rsidRPr="00BF0120" w:rsidDel="00756115">
          <w:rPr>
            <w:rFonts w:ascii="Cambria" w:hAnsi="Cambria" w:cs="Arial"/>
            <w:sz w:val="20"/>
            <w:szCs w:val="20"/>
          </w:rPr>
          <w:delText>Participant</w:delText>
        </w:r>
      </w:del>
      <w:del w:id="1309" w:author="Jeremy" w:date="2012-02-24T16:28:00Z">
        <w:r w:rsidRPr="00BF0120" w:rsidDel="0041778E">
          <w:rPr>
            <w:rFonts w:ascii="Cambria" w:hAnsi="Cambria" w:cs="Arial"/>
            <w:sz w:val="20"/>
            <w:szCs w:val="20"/>
          </w:rPr>
          <w:delText xml:space="preserve">’s reasonable expense.  </w:delText>
        </w:r>
        <w:r w:rsidR="00622EC4" w:rsidRPr="00BF0120" w:rsidDel="0041778E">
          <w:rPr>
            <w:rFonts w:ascii="Cambria" w:hAnsi="Cambria" w:cs="Arial"/>
            <w:sz w:val="20"/>
            <w:szCs w:val="20"/>
          </w:rPr>
          <w:delText xml:space="preserve">If possible, </w:delText>
        </w:r>
        <w:r w:rsidR="00DA6836" w:rsidDel="0041778E">
          <w:rPr>
            <w:rFonts w:ascii="Cambria" w:hAnsi="Cambria" w:cs="Arial"/>
            <w:sz w:val="20"/>
            <w:szCs w:val="20"/>
          </w:rPr>
          <w:delText xml:space="preserve">audits will be conducted remotely.  </w:delText>
        </w:r>
      </w:del>
      <w:del w:id="1310" w:author="Jeremy" w:date="2012-02-03T17:43:00Z">
        <w:r w:rsidRPr="00BF0120" w:rsidDel="00756115">
          <w:rPr>
            <w:rFonts w:ascii="Cambria" w:hAnsi="Cambria" w:cs="Arial"/>
            <w:sz w:val="20"/>
            <w:szCs w:val="20"/>
          </w:rPr>
          <w:delText>Participant</w:delText>
        </w:r>
      </w:del>
      <w:del w:id="1311" w:author="Jeremy" w:date="2012-02-24T16:28:00Z">
        <w:r w:rsidRPr="00BF0120" w:rsidDel="0041778E">
          <w:rPr>
            <w:rFonts w:ascii="Cambria" w:hAnsi="Cambria" w:cs="Arial"/>
            <w:sz w:val="20"/>
            <w:szCs w:val="20"/>
          </w:rPr>
          <w:delText xml:space="preserve"> may submit responses to document requests related to the audit electronically where possible.  If industry standards change and require </w:delText>
        </w:r>
      </w:del>
      <w:del w:id="1312" w:author="Jeremy" w:date="2012-02-03T17:43:00Z">
        <w:r w:rsidRPr="00BF0120" w:rsidDel="00756115">
          <w:rPr>
            <w:rFonts w:ascii="Cambria" w:hAnsi="Cambria" w:cs="Arial"/>
            <w:sz w:val="20"/>
            <w:szCs w:val="20"/>
          </w:rPr>
          <w:delText>Participant</w:delText>
        </w:r>
      </w:del>
      <w:del w:id="1313" w:author="Jeremy" w:date="2012-02-24T16:28:00Z">
        <w:r w:rsidRPr="00BF0120" w:rsidDel="0041778E">
          <w:rPr>
            <w:rFonts w:ascii="Cambria" w:hAnsi="Cambria" w:cs="Arial"/>
            <w:sz w:val="20"/>
            <w:szCs w:val="20"/>
          </w:rPr>
          <w:delText xml:space="preserve"> to obtain a WebTrust or similar third-party audit, </w:delText>
        </w:r>
      </w:del>
      <w:del w:id="1314" w:author="Jeremy" w:date="2012-02-03T17:43:00Z">
        <w:r w:rsidRPr="00BF0120" w:rsidDel="00756115">
          <w:rPr>
            <w:rFonts w:ascii="Cambria" w:hAnsi="Cambria" w:cs="Arial"/>
            <w:sz w:val="20"/>
            <w:szCs w:val="20"/>
          </w:rPr>
          <w:delText>Participant</w:delText>
        </w:r>
      </w:del>
      <w:del w:id="1315" w:author="Jeremy" w:date="2012-02-24T16:28:00Z">
        <w:r w:rsidRPr="00BF0120" w:rsidDel="0041778E">
          <w:rPr>
            <w:rFonts w:ascii="Cambria" w:hAnsi="Cambria" w:cs="Arial"/>
            <w:sz w:val="20"/>
            <w:szCs w:val="20"/>
          </w:rPr>
          <w:delText xml:space="preserve"> will acquire the audit at its own expense.  </w:delText>
        </w:r>
      </w:del>
    </w:p>
    <w:p w:rsidR="00BF0120" w:rsidDel="0041778E" w:rsidRDefault="005F2AFA" w:rsidP="00A13288">
      <w:pPr>
        <w:numPr>
          <w:ilvl w:val="1"/>
          <w:numId w:val="21"/>
        </w:numPr>
        <w:overflowPunct/>
        <w:autoSpaceDE/>
        <w:autoSpaceDN/>
        <w:spacing w:after="240"/>
        <w:textAlignment w:val="auto"/>
        <w:rPr>
          <w:del w:id="1316" w:author="Jeremy" w:date="2012-02-24T16:28:00Z"/>
          <w:rFonts w:ascii="Cambria" w:hAnsi="Cambria" w:cs="Calibri"/>
          <w:bCs/>
          <w:sz w:val="20"/>
          <w:szCs w:val="20"/>
        </w:rPr>
      </w:pPr>
      <w:del w:id="1317" w:author="Jeremy" w:date="2012-02-24T16:28:00Z">
        <w:r w:rsidRPr="00BF0120" w:rsidDel="0041778E">
          <w:rPr>
            <w:rFonts w:ascii="Cambria" w:hAnsi="Cambria"/>
            <w:iCs/>
            <w:sz w:val="20"/>
            <w:szCs w:val="20"/>
            <w:u w:val="single"/>
          </w:rPr>
          <w:delText>Exclusivity</w:delText>
        </w:r>
        <w:r w:rsidRPr="00BF0120" w:rsidDel="0041778E">
          <w:rPr>
            <w:rFonts w:ascii="Cambria" w:hAnsi="Cambria"/>
            <w:iCs/>
            <w:sz w:val="20"/>
            <w:szCs w:val="20"/>
          </w:rPr>
          <w:delText xml:space="preserve">.  During the term of this Agreement, </w:delText>
        </w:r>
      </w:del>
      <w:del w:id="1318" w:author="Jeremy" w:date="2012-02-03T17:43:00Z">
        <w:r w:rsidRPr="00BF0120" w:rsidDel="00756115">
          <w:rPr>
            <w:rFonts w:ascii="Cambria" w:hAnsi="Cambria"/>
            <w:sz w:val="20"/>
            <w:szCs w:val="20"/>
          </w:rPr>
          <w:delText>Participant</w:delText>
        </w:r>
      </w:del>
      <w:del w:id="1319" w:author="Jeremy" w:date="2012-02-24T16:28:00Z">
        <w:r w:rsidRPr="00BF0120" w:rsidDel="0041778E">
          <w:rPr>
            <w:rFonts w:ascii="Cambria" w:hAnsi="Cambria"/>
            <w:sz w:val="20"/>
            <w:szCs w:val="20"/>
          </w:rPr>
          <w:delText xml:space="preserve"> and its affiliates, subsidiaries, officers, and employees shall not sell, market, or promote any products or services that compete with DigiCert’s products and services.  </w:delText>
        </w:r>
      </w:del>
    </w:p>
    <w:p w:rsidR="00BF0120" w:rsidRPr="00BF0120" w:rsidDel="0041778E" w:rsidRDefault="005F2AFA" w:rsidP="00A13288">
      <w:pPr>
        <w:numPr>
          <w:ilvl w:val="1"/>
          <w:numId w:val="21"/>
        </w:numPr>
        <w:overflowPunct/>
        <w:autoSpaceDE/>
        <w:autoSpaceDN/>
        <w:spacing w:after="240"/>
        <w:textAlignment w:val="auto"/>
        <w:rPr>
          <w:del w:id="1320" w:author="Jeremy" w:date="2012-02-24T16:28:00Z"/>
          <w:rFonts w:ascii="Cambria" w:hAnsi="Cambria" w:cs="Calibri"/>
          <w:bCs/>
          <w:sz w:val="20"/>
          <w:szCs w:val="20"/>
        </w:rPr>
      </w:pPr>
      <w:del w:id="1321" w:author="Jeremy" w:date="2012-02-24T16:28:00Z">
        <w:r w:rsidRPr="00BF0120" w:rsidDel="0041778E">
          <w:rPr>
            <w:rFonts w:ascii="Cambria" w:eastAsia="Cambria" w:hAnsi="Cambria" w:cs="Cambria"/>
            <w:sz w:val="20"/>
            <w:szCs w:val="20"/>
            <w:u w:val="single"/>
          </w:rPr>
          <w:delText>Industry Standards and Laws</w:delText>
        </w:r>
        <w:r w:rsidRPr="00BF0120" w:rsidDel="0041778E">
          <w:rPr>
            <w:rFonts w:ascii="Cambria" w:eastAsia="Cambria" w:hAnsi="Cambria" w:cs="Cambria"/>
            <w:sz w:val="20"/>
            <w:szCs w:val="20"/>
          </w:rPr>
          <w:delText xml:space="preserve">.  Both parties shall comply with all applicable laws and industry standards.  If industry standards change, DigiCert, </w:delText>
        </w:r>
        <w:r w:rsidR="00731850" w:rsidDel="0041778E">
          <w:rPr>
            <w:rFonts w:ascii="Cambria" w:eastAsia="Cambria" w:hAnsi="Cambria" w:cs="Cambria"/>
            <w:sz w:val="20"/>
            <w:szCs w:val="20"/>
          </w:rPr>
          <w:delText>OSG Administrator</w:delText>
        </w:r>
        <w:r w:rsidRPr="00BF0120" w:rsidDel="0041778E">
          <w:rPr>
            <w:rFonts w:ascii="Cambria" w:eastAsia="Cambria" w:hAnsi="Cambria" w:cs="Cambria"/>
            <w:sz w:val="20"/>
            <w:szCs w:val="20"/>
          </w:rPr>
          <w:delText xml:space="preserve">, and </w:delText>
        </w:r>
      </w:del>
      <w:del w:id="1322" w:author="Jeremy" w:date="2012-02-03T17:43:00Z">
        <w:r w:rsidRPr="00BF0120" w:rsidDel="00756115">
          <w:rPr>
            <w:rFonts w:ascii="Cambria" w:eastAsia="Cambria" w:hAnsi="Cambria" w:cs="Cambria"/>
            <w:sz w:val="20"/>
            <w:szCs w:val="20"/>
          </w:rPr>
          <w:delText>Participant</w:delText>
        </w:r>
      </w:del>
      <w:del w:id="1323" w:author="Jeremy" w:date="2012-02-24T16:28:00Z">
        <w:r w:rsidRPr="00BF0120" w:rsidDel="0041778E">
          <w:rPr>
            <w:rFonts w:ascii="Cambria" w:eastAsia="Cambria" w:hAnsi="Cambria" w:cs="Cambria"/>
            <w:sz w:val="20"/>
            <w:szCs w:val="20"/>
          </w:rPr>
          <w:delText xml:space="preserve"> shall work together in good faith to amend this Agreement to comply with the changes.  </w:delText>
        </w:r>
      </w:del>
      <w:del w:id="1324" w:author="Jeremy" w:date="2012-02-03T17:43:00Z">
        <w:r w:rsidR="00BF0120" w:rsidRPr="00BF0120" w:rsidDel="00756115">
          <w:rPr>
            <w:rFonts w:ascii="Cambria" w:hAnsi="Cambria"/>
            <w:sz w:val="20"/>
            <w:szCs w:val="20"/>
          </w:rPr>
          <w:delText>Participant</w:delText>
        </w:r>
      </w:del>
      <w:del w:id="1325" w:author="Jeremy" w:date="2012-02-24T16:28:00Z">
        <w:r w:rsidR="00BF0120" w:rsidRPr="00BF0120" w:rsidDel="0041778E">
          <w:rPr>
            <w:rFonts w:ascii="Cambria" w:hAnsi="Cambria"/>
            <w:sz w:val="20"/>
            <w:szCs w:val="20"/>
          </w:rPr>
          <w:delText xml:space="preserve"> shall not authorize the issuance of a Certificate to any individual or entity that is</w:delText>
        </w:r>
        <w:r w:rsidR="00DA6836" w:rsidDel="0041778E">
          <w:rPr>
            <w:rFonts w:ascii="Cambria" w:hAnsi="Cambria"/>
            <w:sz w:val="20"/>
            <w:szCs w:val="20"/>
          </w:rPr>
          <w:delText xml:space="preserve"> prohibited from receiving the </w:delText>
        </w:r>
        <w:r w:rsidR="00BF0120" w:rsidRPr="00BF0120" w:rsidDel="0041778E">
          <w:rPr>
            <w:rFonts w:ascii="Cambria" w:hAnsi="Cambria"/>
            <w:sz w:val="20"/>
            <w:szCs w:val="20"/>
          </w:rPr>
          <w:delText>Certificate under the laws of the United States or under the CPS.</w:delText>
        </w:r>
        <w:bookmarkStart w:id="1326" w:name="_Ref248898090"/>
      </w:del>
    </w:p>
    <w:p w:rsidR="00BF0120" w:rsidDel="0041778E" w:rsidRDefault="00AB180C" w:rsidP="00A13288">
      <w:pPr>
        <w:numPr>
          <w:ilvl w:val="0"/>
          <w:numId w:val="21"/>
        </w:numPr>
        <w:overflowPunct/>
        <w:autoSpaceDE/>
        <w:autoSpaceDN/>
        <w:spacing w:after="240"/>
        <w:textAlignment w:val="auto"/>
        <w:rPr>
          <w:del w:id="1327" w:author="Jeremy" w:date="2012-02-24T16:28:00Z"/>
          <w:rFonts w:ascii="Cambria" w:hAnsi="Cambria" w:cs="Calibri"/>
          <w:bCs/>
          <w:sz w:val="20"/>
          <w:szCs w:val="20"/>
        </w:rPr>
      </w:pPr>
      <w:del w:id="1328" w:author="Jeremy" w:date="2012-02-24T16:28:00Z">
        <w:r w:rsidRPr="00BF0120" w:rsidDel="0041778E">
          <w:rPr>
            <w:rFonts w:ascii="Cambria" w:hAnsi="Cambria" w:cs="Calibri"/>
            <w:b/>
            <w:sz w:val="20"/>
            <w:szCs w:val="20"/>
          </w:rPr>
          <w:delText>Confidentiality.</w:delText>
        </w:r>
        <w:r w:rsidRPr="00BF0120" w:rsidDel="0041778E">
          <w:rPr>
            <w:rFonts w:ascii="Cambria" w:hAnsi="Cambria" w:cs="Calibri"/>
            <w:sz w:val="20"/>
            <w:szCs w:val="20"/>
          </w:rPr>
          <w:delText xml:space="preserve">  </w:delText>
        </w:r>
      </w:del>
    </w:p>
    <w:p w:rsidR="00BF0120" w:rsidDel="0041778E" w:rsidRDefault="00AB180C" w:rsidP="00A13288">
      <w:pPr>
        <w:numPr>
          <w:ilvl w:val="1"/>
          <w:numId w:val="21"/>
        </w:numPr>
        <w:overflowPunct/>
        <w:autoSpaceDE/>
        <w:autoSpaceDN/>
        <w:spacing w:after="240"/>
        <w:textAlignment w:val="auto"/>
        <w:rPr>
          <w:del w:id="1329" w:author="Jeremy" w:date="2012-02-24T16:28:00Z"/>
          <w:rFonts w:ascii="Cambria" w:hAnsi="Cambria" w:cs="Calibri"/>
          <w:bCs/>
          <w:sz w:val="20"/>
          <w:szCs w:val="20"/>
        </w:rPr>
      </w:pPr>
      <w:del w:id="1330" w:author="Jeremy" w:date="2012-02-24T16:28:00Z">
        <w:r w:rsidRPr="00BF0120" w:rsidDel="0041778E">
          <w:rPr>
            <w:rFonts w:ascii="Cambria" w:hAnsi="Cambria" w:cs="Calibri"/>
            <w:sz w:val="20"/>
            <w:szCs w:val="20"/>
            <w:u w:val="single"/>
          </w:rPr>
          <w:delText>Obligations</w:delText>
        </w:r>
        <w:r w:rsidRPr="00BF0120" w:rsidDel="0041778E">
          <w:rPr>
            <w:rFonts w:ascii="Cambria" w:hAnsi="Cambria" w:cs="Calibri"/>
            <w:sz w:val="20"/>
            <w:szCs w:val="20"/>
          </w:rPr>
          <w:delText xml:space="preserve">. Each party shall keep confidential all Confidential Information it receives from the other party or its </w:delText>
        </w:r>
        <w:r w:rsidR="00DA6836" w:rsidDel="0041778E">
          <w:rPr>
            <w:rFonts w:ascii="Cambria" w:hAnsi="Cambria" w:cs="Calibri"/>
            <w:sz w:val="20"/>
            <w:szCs w:val="20"/>
          </w:rPr>
          <w:delText>a</w:delText>
        </w:r>
        <w:r w:rsidRPr="00BF0120" w:rsidDel="0041778E">
          <w:rPr>
            <w:rFonts w:ascii="Cambria" w:hAnsi="Cambria" w:cs="Calibri"/>
            <w:sz w:val="20"/>
            <w:szCs w:val="20"/>
          </w:rPr>
          <w:delText xml:space="preserve">ffiliates.   Each party shall use provided Confidential Information only for the purpose of exercising its rights and fulfilling its obligations under this Agreement and shall protect all Confidential Information against disclosure using a reasonable degree of care.  Each party may provide Confidential Information to its contractors if the contractor is contractually obligated to confidentially provisions that are at least as protective as those contained herein.  If a receiving party is compelled by law to disclose Confidential Information of the disclosing party, the receiving party shall use reasonable efforts to (i) seek confidential treatment for the Confidential </w:delText>
        </w:r>
        <w:r w:rsidRPr="00BF0120" w:rsidDel="0041778E">
          <w:rPr>
            <w:rFonts w:ascii="Cambria" w:hAnsi="Cambria" w:cs="Calibri"/>
            <w:sz w:val="20"/>
            <w:szCs w:val="20"/>
          </w:rPr>
          <w:lastRenderedPageBreak/>
          <w:delText>Information, and (ii) send sufficient prior notice to the other party to allow the other party to seek protective or other court orders.</w:delText>
        </w:r>
      </w:del>
    </w:p>
    <w:p w:rsidR="00BF0120" w:rsidDel="0041778E" w:rsidRDefault="00AB180C" w:rsidP="00A13288">
      <w:pPr>
        <w:numPr>
          <w:ilvl w:val="1"/>
          <w:numId w:val="21"/>
        </w:numPr>
        <w:overflowPunct/>
        <w:autoSpaceDE/>
        <w:autoSpaceDN/>
        <w:spacing w:after="240"/>
        <w:textAlignment w:val="auto"/>
        <w:rPr>
          <w:del w:id="1331" w:author="Jeremy" w:date="2012-02-24T16:28:00Z"/>
          <w:rFonts w:ascii="Cambria" w:hAnsi="Cambria" w:cs="Calibri"/>
          <w:bCs/>
          <w:sz w:val="20"/>
          <w:szCs w:val="20"/>
        </w:rPr>
      </w:pPr>
      <w:del w:id="1332" w:author="Jeremy" w:date="2012-02-24T16:28:00Z">
        <w:r w:rsidRPr="00BF0120" w:rsidDel="0041778E">
          <w:rPr>
            <w:rFonts w:ascii="Cambria" w:hAnsi="Cambria" w:cs="Calibri"/>
            <w:sz w:val="20"/>
            <w:szCs w:val="20"/>
            <w:u w:val="single"/>
          </w:rPr>
          <w:delText>Publication of Certificate</w:delText>
        </w:r>
        <w:r w:rsidRPr="00BF0120" w:rsidDel="0041778E">
          <w:rPr>
            <w:rFonts w:ascii="Cambria" w:hAnsi="Cambria" w:cs="Calibri"/>
            <w:sz w:val="20"/>
            <w:szCs w:val="20"/>
          </w:rPr>
          <w:delText xml:space="preserve">.  </w:delText>
        </w:r>
      </w:del>
      <w:del w:id="1333" w:author="Jeremy" w:date="2012-02-03T17:43:00Z">
        <w:r w:rsidRPr="00BF0120" w:rsidDel="00756115">
          <w:rPr>
            <w:rFonts w:ascii="Cambria" w:hAnsi="Cambria" w:cs="Calibri"/>
            <w:sz w:val="20"/>
            <w:szCs w:val="20"/>
          </w:rPr>
          <w:delText>Participant</w:delText>
        </w:r>
      </w:del>
      <w:del w:id="1334" w:author="Jeremy" w:date="2012-02-24T16:28:00Z">
        <w:r w:rsidRPr="00BF0120" w:rsidDel="0041778E">
          <w:rPr>
            <w:rFonts w:ascii="Cambria" w:hAnsi="Cambria" w:cs="Calibri"/>
            <w:sz w:val="20"/>
            <w:szCs w:val="20"/>
          </w:rPr>
          <w:delText xml:space="preserve"> consents to (i) DigiCert’s public disclosure of information embedded in an issued Certificates and (ii) DigiCert’s transfer of </w:delText>
        </w:r>
      </w:del>
      <w:del w:id="1335" w:author="Jeremy" w:date="2012-02-03T17:43:00Z">
        <w:r w:rsidRPr="00BF0120" w:rsidDel="00756115">
          <w:rPr>
            <w:rFonts w:ascii="Cambria" w:hAnsi="Cambria" w:cs="Calibri"/>
            <w:sz w:val="20"/>
            <w:szCs w:val="20"/>
          </w:rPr>
          <w:delText>Participant</w:delText>
        </w:r>
      </w:del>
      <w:del w:id="1336" w:author="Jeremy" w:date="2012-02-24T16:28:00Z">
        <w:r w:rsidRPr="00BF0120" w:rsidDel="0041778E">
          <w:rPr>
            <w:rFonts w:ascii="Cambria" w:hAnsi="Cambria" w:cs="Calibri"/>
            <w:sz w:val="20"/>
            <w:szCs w:val="20"/>
          </w:rPr>
          <w:delText>’s information to servers located inside the United States.  This consent survives termination of this Agreement.</w:delText>
        </w:r>
      </w:del>
    </w:p>
    <w:p w:rsidR="00BF0120" w:rsidRPr="00BF0120" w:rsidDel="0041778E" w:rsidRDefault="00AB180C" w:rsidP="00A13288">
      <w:pPr>
        <w:numPr>
          <w:ilvl w:val="1"/>
          <w:numId w:val="21"/>
        </w:numPr>
        <w:overflowPunct/>
        <w:autoSpaceDE/>
        <w:autoSpaceDN/>
        <w:spacing w:after="240"/>
        <w:textAlignment w:val="auto"/>
        <w:rPr>
          <w:del w:id="1337" w:author="Jeremy" w:date="2012-02-24T16:28:00Z"/>
          <w:rFonts w:ascii="Cambria" w:hAnsi="Cambria" w:cs="Calibri"/>
          <w:bCs/>
          <w:sz w:val="20"/>
          <w:szCs w:val="20"/>
        </w:rPr>
      </w:pPr>
      <w:del w:id="1338" w:author="Jeremy" w:date="2012-02-24T16:28:00Z">
        <w:r w:rsidRPr="00BF0120" w:rsidDel="0041778E">
          <w:rPr>
            <w:rFonts w:ascii="Cambria" w:hAnsi="Cambria" w:cs="Calibri"/>
            <w:iCs/>
            <w:sz w:val="20"/>
            <w:szCs w:val="20"/>
            <w:u w:val="single"/>
          </w:rPr>
          <w:delText>Storage and Use of Information</w:delText>
        </w:r>
        <w:r w:rsidRPr="00BF0120" w:rsidDel="0041778E">
          <w:rPr>
            <w:rFonts w:ascii="Cambria" w:hAnsi="Cambria" w:cs="Calibri"/>
            <w:iCs/>
            <w:sz w:val="20"/>
            <w:szCs w:val="20"/>
          </w:rPr>
          <w:delText xml:space="preserve">.  DigiCert shall follow the privacy policy posted on its website when receiving and using information from the </w:delText>
        </w:r>
      </w:del>
      <w:del w:id="1339" w:author="Jeremy" w:date="2012-02-03T17:43:00Z">
        <w:r w:rsidRPr="00BF0120" w:rsidDel="00756115">
          <w:rPr>
            <w:rFonts w:ascii="Cambria" w:hAnsi="Cambria" w:cs="Calibri"/>
            <w:iCs/>
            <w:sz w:val="20"/>
            <w:szCs w:val="20"/>
          </w:rPr>
          <w:delText>Participant</w:delText>
        </w:r>
      </w:del>
      <w:del w:id="1340" w:author="Jeremy" w:date="2012-02-24T16:28:00Z">
        <w:r w:rsidRPr="00BF0120" w:rsidDel="0041778E">
          <w:rPr>
            <w:rFonts w:ascii="Cambria" w:hAnsi="Cambria" w:cs="Calibri"/>
            <w:iCs/>
            <w:sz w:val="20"/>
            <w:szCs w:val="20"/>
          </w:rPr>
          <w:delText xml:space="preserve">.  </w:delText>
        </w:r>
      </w:del>
    </w:p>
    <w:p w:rsidR="00BF0120" w:rsidRPr="00BF0120" w:rsidDel="0041778E" w:rsidRDefault="00F738C6" w:rsidP="00A13288">
      <w:pPr>
        <w:numPr>
          <w:ilvl w:val="0"/>
          <w:numId w:val="21"/>
        </w:numPr>
        <w:overflowPunct/>
        <w:autoSpaceDE/>
        <w:autoSpaceDN/>
        <w:spacing w:after="240"/>
        <w:textAlignment w:val="auto"/>
        <w:rPr>
          <w:del w:id="1341" w:author="Jeremy" w:date="2012-02-24T16:28:00Z"/>
          <w:rFonts w:ascii="Cambria" w:hAnsi="Cambria" w:cs="Calibri"/>
          <w:bCs/>
          <w:sz w:val="20"/>
          <w:szCs w:val="20"/>
        </w:rPr>
      </w:pPr>
      <w:del w:id="1342" w:author="Jeremy" w:date="2012-02-24T16:28:00Z">
        <w:r w:rsidRPr="00BF0120" w:rsidDel="0041778E">
          <w:rPr>
            <w:rFonts w:ascii="Cambria" w:hAnsi="Cambria" w:cs="Calibri"/>
            <w:b/>
            <w:sz w:val="20"/>
            <w:szCs w:val="20"/>
          </w:rPr>
          <w:delText>Intellectual Property Right</w:delText>
        </w:r>
        <w:r w:rsidR="00BF0120" w:rsidDel="0041778E">
          <w:rPr>
            <w:rFonts w:ascii="Cambria" w:hAnsi="Cambria" w:cs="Calibri"/>
            <w:b/>
            <w:sz w:val="20"/>
            <w:szCs w:val="20"/>
          </w:rPr>
          <w:delText>s</w:delText>
        </w:r>
      </w:del>
    </w:p>
    <w:p w:rsidR="00BF0120" w:rsidRPr="00BF0120" w:rsidDel="0041778E" w:rsidRDefault="00F738C6" w:rsidP="00A13288">
      <w:pPr>
        <w:numPr>
          <w:ilvl w:val="1"/>
          <w:numId w:val="21"/>
        </w:numPr>
        <w:overflowPunct/>
        <w:autoSpaceDE/>
        <w:autoSpaceDN/>
        <w:spacing w:after="240"/>
        <w:textAlignment w:val="auto"/>
        <w:rPr>
          <w:del w:id="1343" w:author="Jeremy" w:date="2012-02-24T16:28:00Z"/>
          <w:rFonts w:ascii="Cambria" w:hAnsi="Cambria" w:cs="Calibri"/>
          <w:bCs/>
          <w:sz w:val="20"/>
          <w:szCs w:val="20"/>
        </w:rPr>
      </w:pPr>
      <w:del w:id="1344" w:author="Jeremy" w:date="2012-02-24T16:28:00Z">
        <w:r w:rsidRPr="00BF0120" w:rsidDel="0041778E">
          <w:rPr>
            <w:rFonts w:ascii="Cambria" w:hAnsi="Cambria" w:cs="Calibri"/>
            <w:sz w:val="20"/>
            <w:szCs w:val="20"/>
            <w:u w:val="single"/>
          </w:rPr>
          <w:delText>DigiCert Intellectual Property Rights</w:delText>
        </w:r>
        <w:r w:rsidRPr="00BF0120" w:rsidDel="0041778E">
          <w:rPr>
            <w:rFonts w:ascii="Cambria" w:hAnsi="Cambria" w:cs="Calibri"/>
            <w:sz w:val="20"/>
            <w:szCs w:val="20"/>
          </w:rPr>
          <w:delText xml:space="preserve">.  DigiCert retains, and neither </w:delText>
        </w:r>
        <w:r w:rsidR="00731850" w:rsidDel="0041778E">
          <w:rPr>
            <w:rFonts w:ascii="Cambria" w:hAnsi="Cambria" w:cs="Calibri"/>
            <w:sz w:val="20"/>
            <w:szCs w:val="20"/>
          </w:rPr>
          <w:delText>OSG Administrator</w:delText>
        </w:r>
        <w:r w:rsidRPr="00BF0120" w:rsidDel="0041778E">
          <w:rPr>
            <w:rFonts w:ascii="Cambria" w:hAnsi="Cambria" w:cs="Calibri"/>
            <w:sz w:val="20"/>
            <w:szCs w:val="20"/>
          </w:rPr>
          <w:delText xml:space="preserve"> nor </w:delText>
        </w:r>
      </w:del>
      <w:del w:id="1345" w:author="Jeremy" w:date="2012-02-03T17:43:00Z">
        <w:r w:rsidRPr="00BF0120" w:rsidDel="00756115">
          <w:rPr>
            <w:rFonts w:ascii="Cambria" w:hAnsi="Cambria" w:cs="Calibri"/>
            <w:sz w:val="20"/>
            <w:szCs w:val="20"/>
          </w:rPr>
          <w:delText>Participant</w:delText>
        </w:r>
      </w:del>
      <w:del w:id="1346" w:author="Jeremy" w:date="2012-02-24T16:28:00Z">
        <w:r w:rsidRPr="00BF0120" w:rsidDel="0041778E">
          <w:rPr>
            <w:rFonts w:ascii="Cambria" w:hAnsi="Cambria" w:cs="Calibri"/>
            <w:sz w:val="20"/>
            <w:szCs w:val="20"/>
          </w:rPr>
          <w:delText xml:space="preserve"> obtain title, int</w:delText>
        </w:r>
        <w:r w:rsidR="00BF0120" w:rsidDel="0041778E">
          <w:rPr>
            <w:rFonts w:ascii="Cambria" w:hAnsi="Cambria" w:cs="Calibri"/>
            <w:sz w:val="20"/>
            <w:szCs w:val="20"/>
          </w:rPr>
          <w:delText>erest, and ownership rights in:</w:delText>
        </w:r>
      </w:del>
    </w:p>
    <w:p w:rsidR="00BF0120" w:rsidDel="0041778E" w:rsidRDefault="00F738C6" w:rsidP="00A13288">
      <w:pPr>
        <w:numPr>
          <w:ilvl w:val="2"/>
          <w:numId w:val="21"/>
        </w:numPr>
        <w:overflowPunct/>
        <w:autoSpaceDE/>
        <w:autoSpaceDN/>
        <w:spacing w:after="240"/>
        <w:textAlignment w:val="auto"/>
        <w:rPr>
          <w:del w:id="1347" w:author="Jeremy" w:date="2012-02-24T16:28:00Z"/>
          <w:rFonts w:ascii="Cambria" w:hAnsi="Cambria" w:cs="Calibri"/>
          <w:bCs/>
          <w:sz w:val="20"/>
          <w:szCs w:val="20"/>
        </w:rPr>
      </w:pPr>
      <w:del w:id="1348" w:author="Jeremy" w:date="2012-02-24T16:28:00Z">
        <w:r w:rsidRPr="00BF0120" w:rsidDel="0041778E">
          <w:rPr>
            <w:rFonts w:ascii="Cambria" w:hAnsi="Cambria" w:cs="Calibri"/>
            <w:sz w:val="20"/>
            <w:szCs w:val="20"/>
          </w:rPr>
          <w:delText>the Certificates</w:delText>
        </w:r>
        <w:r w:rsidR="00AB180C" w:rsidRPr="00BF0120" w:rsidDel="0041778E">
          <w:rPr>
            <w:rFonts w:ascii="Cambria" w:hAnsi="Cambria" w:cs="Calibri"/>
            <w:sz w:val="20"/>
            <w:szCs w:val="20"/>
          </w:rPr>
          <w:delText xml:space="preserve"> and Account</w:delText>
        </w:r>
        <w:r w:rsidRPr="00BF0120" w:rsidDel="0041778E">
          <w:rPr>
            <w:rFonts w:ascii="Cambria" w:hAnsi="Cambria" w:cs="Calibri"/>
            <w:sz w:val="20"/>
            <w:szCs w:val="20"/>
          </w:rPr>
          <w:delText xml:space="preserve">, including all software associated with the </w:delText>
        </w:r>
        <w:r w:rsidR="00AB180C" w:rsidRPr="00BF0120" w:rsidDel="0041778E">
          <w:rPr>
            <w:rFonts w:ascii="Cambria" w:hAnsi="Cambria" w:cs="Calibri"/>
            <w:sz w:val="20"/>
            <w:szCs w:val="20"/>
          </w:rPr>
          <w:delText>Account</w:delText>
        </w:r>
        <w:r w:rsidRPr="00BF0120" w:rsidDel="0041778E">
          <w:rPr>
            <w:rFonts w:ascii="Cambria" w:hAnsi="Cambria" w:cs="Calibri"/>
            <w:sz w:val="20"/>
            <w:szCs w:val="20"/>
          </w:rPr>
          <w:delText xml:space="preserve"> and any techniques and ideas embedded therein, </w:delText>
        </w:r>
      </w:del>
    </w:p>
    <w:p w:rsidR="00BF0120" w:rsidDel="0041778E" w:rsidRDefault="00F738C6" w:rsidP="00A13288">
      <w:pPr>
        <w:numPr>
          <w:ilvl w:val="2"/>
          <w:numId w:val="21"/>
        </w:numPr>
        <w:overflowPunct/>
        <w:autoSpaceDE/>
        <w:autoSpaceDN/>
        <w:spacing w:after="240"/>
        <w:textAlignment w:val="auto"/>
        <w:rPr>
          <w:del w:id="1349" w:author="Jeremy" w:date="2012-02-24T16:28:00Z"/>
          <w:rFonts w:ascii="Cambria" w:hAnsi="Cambria" w:cs="Calibri"/>
          <w:bCs/>
          <w:sz w:val="20"/>
          <w:szCs w:val="20"/>
        </w:rPr>
      </w:pPr>
      <w:del w:id="1350" w:author="Jeremy" w:date="2012-02-24T16:28:00Z">
        <w:r w:rsidRPr="00BF0120" w:rsidDel="0041778E">
          <w:rPr>
            <w:rFonts w:ascii="Cambria" w:hAnsi="Cambria" w:cs="Calibri"/>
            <w:sz w:val="20"/>
            <w:szCs w:val="20"/>
          </w:rPr>
          <w:delText>all copies or derivative works of the Certificates</w:delText>
        </w:r>
        <w:r w:rsidR="00AB180C" w:rsidRPr="00BF0120" w:rsidDel="0041778E">
          <w:rPr>
            <w:rFonts w:ascii="Cambria" w:hAnsi="Cambria" w:cs="Calibri"/>
            <w:sz w:val="20"/>
            <w:szCs w:val="20"/>
          </w:rPr>
          <w:delText>, Account,</w:delText>
        </w:r>
        <w:r w:rsidRPr="00BF0120" w:rsidDel="0041778E">
          <w:rPr>
            <w:rFonts w:ascii="Cambria" w:hAnsi="Cambria" w:cs="Calibri"/>
            <w:sz w:val="20"/>
            <w:szCs w:val="20"/>
          </w:rPr>
          <w:delText xml:space="preserve"> or </w:delText>
        </w:r>
        <w:r w:rsidR="00AB180C" w:rsidRPr="00BF0120" w:rsidDel="0041778E">
          <w:rPr>
            <w:rFonts w:ascii="Cambria" w:hAnsi="Cambria" w:cs="Calibri"/>
            <w:sz w:val="20"/>
            <w:szCs w:val="20"/>
          </w:rPr>
          <w:delText xml:space="preserve">other </w:delText>
        </w:r>
        <w:r w:rsidRPr="00BF0120" w:rsidDel="0041778E">
          <w:rPr>
            <w:rFonts w:ascii="Cambria" w:hAnsi="Cambria" w:cs="Calibri"/>
            <w:sz w:val="20"/>
            <w:szCs w:val="20"/>
          </w:rPr>
          <w:delText>software provided by DigiCert, regardless of who produced, requested, or suggested the copy or derivative work,</w:delText>
        </w:r>
      </w:del>
    </w:p>
    <w:p w:rsidR="00BF0120" w:rsidDel="0041778E" w:rsidRDefault="00F738C6" w:rsidP="00A13288">
      <w:pPr>
        <w:numPr>
          <w:ilvl w:val="2"/>
          <w:numId w:val="21"/>
        </w:numPr>
        <w:overflowPunct/>
        <w:autoSpaceDE/>
        <w:autoSpaceDN/>
        <w:spacing w:after="240"/>
        <w:textAlignment w:val="auto"/>
        <w:rPr>
          <w:del w:id="1351" w:author="Jeremy" w:date="2012-02-24T16:28:00Z"/>
          <w:rFonts w:ascii="Cambria" w:hAnsi="Cambria" w:cs="Calibri"/>
          <w:bCs/>
          <w:sz w:val="20"/>
          <w:szCs w:val="20"/>
        </w:rPr>
      </w:pPr>
      <w:del w:id="1352" w:author="Jeremy" w:date="2012-02-24T16:28:00Z">
        <w:r w:rsidRPr="00BF0120" w:rsidDel="0041778E">
          <w:rPr>
            <w:rFonts w:ascii="Cambria" w:hAnsi="Cambria" w:cs="Calibri"/>
            <w:sz w:val="20"/>
            <w:szCs w:val="20"/>
          </w:rPr>
          <w:delText xml:space="preserve">all documentation and marketing material provided by DigiCert to </w:delText>
        </w:r>
      </w:del>
      <w:del w:id="1353" w:author="Jeremy" w:date="2012-02-03T17:43:00Z">
        <w:r w:rsidRPr="00BF0120" w:rsidDel="00756115">
          <w:rPr>
            <w:rFonts w:ascii="Cambria" w:hAnsi="Cambria" w:cs="Calibri"/>
            <w:sz w:val="20"/>
            <w:szCs w:val="20"/>
          </w:rPr>
          <w:delText>Participant</w:delText>
        </w:r>
      </w:del>
      <w:del w:id="1354" w:author="Jeremy" w:date="2012-02-24T16:28:00Z">
        <w:r w:rsidRPr="00BF0120" w:rsidDel="0041778E">
          <w:rPr>
            <w:rFonts w:ascii="Cambria" w:hAnsi="Cambria" w:cs="Calibri"/>
            <w:sz w:val="20"/>
            <w:szCs w:val="20"/>
          </w:rPr>
          <w:delText xml:space="preserve">, and </w:delText>
        </w:r>
      </w:del>
    </w:p>
    <w:p w:rsidR="00F738C6" w:rsidRPr="00BF0120" w:rsidDel="0041778E" w:rsidRDefault="00F738C6" w:rsidP="00A13288">
      <w:pPr>
        <w:numPr>
          <w:ilvl w:val="2"/>
          <w:numId w:val="21"/>
        </w:numPr>
        <w:overflowPunct/>
        <w:autoSpaceDE/>
        <w:autoSpaceDN/>
        <w:spacing w:after="240"/>
        <w:textAlignment w:val="auto"/>
        <w:rPr>
          <w:del w:id="1355" w:author="Jeremy" w:date="2012-02-24T16:28:00Z"/>
          <w:rFonts w:ascii="Cambria" w:hAnsi="Cambria" w:cs="Calibri"/>
          <w:bCs/>
          <w:sz w:val="20"/>
          <w:szCs w:val="20"/>
        </w:rPr>
      </w:pPr>
      <w:del w:id="1356" w:author="Jeremy" w:date="2012-02-24T16:28:00Z">
        <w:r w:rsidRPr="00BF0120" w:rsidDel="0041778E">
          <w:rPr>
            <w:rFonts w:ascii="Cambria" w:hAnsi="Cambria" w:cs="Calibri"/>
            <w:sz w:val="20"/>
            <w:szCs w:val="20"/>
          </w:rPr>
          <w:delText>all of DigiCert’s copyrights, patent rights, trade secret rights and other proprietary rights.</w:delText>
        </w:r>
      </w:del>
    </w:p>
    <w:p w:rsidR="00F738C6" w:rsidRPr="00250CF7" w:rsidDel="0041778E" w:rsidRDefault="00F738C6" w:rsidP="00A13288">
      <w:pPr>
        <w:numPr>
          <w:ilvl w:val="1"/>
          <w:numId w:val="21"/>
        </w:numPr>
        <w:overflowPunct/>
        <w:autoSpaceDE/>
        <w:autoSpaceDN/>
        <w:spacing w:after="200"/>
        <w:textAlignment w:val="auto"/>
        <w:rPr>
          <w:del w:id="1357" w:author="Jeremy" w:date="2012-02-24T16:28:00Z"/>
          <w:rFonts w:ascii="Cambria" w:hAnsi="Cambria" w:cs="Calibri"/>
          <w:sz w:val="20"/>
          <w:szCs w:val="20"/>
        </w:rPr>
      </w:pPr>
      <w:del w:id="1358" w:author="Jeremy" w:date="2012-02-24T16:28:00Z">
        <w:r w:rsidRPr="00250CF7" w:rsidDel="0041778E">
          <w:rPr>
            <w:rFonts w:ascii="Cambria" w:hAnsi="Cambria" w:cs="Calibri"/>
            <w:sz w:val="20"/>
            <w:szCs w:val="20"/>
            <w:u w:val="single"/>
          </w:rPr>
          <w:delText>Restrictions</w:delText>
        </w:r>
        <w:r w:rsidRPr="00250CF7" w:rsidDel="0041778E">
          <w:rPr>
            <w:rFonts w:ascii="Cambria" w:hAnsi="Cambria" w:cs="Calibri"/>
            <w:sz w:val="20"/>
            <w:szCs w:val="20"/>
          </w:rPr>
          <w:delText xml:space="preserve">.  </w:delText>
        </w:r>
        <w:r w:rsidRPr="00250CF7" w:rsidDel="0041778E">
          <w:rPr>
            <w:rFonts w:ascii="Cambria" w:eastAsia="MS Mincho" w:hAnsi="Cambria" w:cs="Calibri"/>
            <w:sz w:val="20"/>
            <w:szCs w:val="20"/>
          </w:rPr>
          <w:delText xml:space="preserve">Each party shall </w:delText>
        </w:r>
        <w:r w:rsidRPr="00250CF7" w:rsidDel="0041778E">
          <w:rPr>
            <w:rFonts w:ascii="Cambria" w:hAnsi="Cambria" w:cs="Calibri"/>
            <w:sz w:val="20"/>
            <w:szCs w:val="20"/>
          </w:rPr>
          <w:delText xml:space="preserve">protect the other parties’ intellectual property, good will, and reputation when accessing or using the other parties’ services or products.  </w:delText>
        </w:r>
      </w:del>
      <w:del w:id="1359" w:author="Jeremy" w:date="2012-02-03T17:43:00Z">
        <w:r w:rsidRPr="00250CF7" w:rsidDel="00756115">
          <w:rPr>
            <w:rFonts w:ascii="Cambria" w:hAnsi="Cambria" w:cs="Calibri"/>
            <w:sz w:val="20"/>
            <w:szCs w:val="20"/>
          </w:rPr>
          <w:delText>Participant</w:delText>
        </w:r>
      </w:del>
      <w:del w:id="1360" w:author="Jeremy" w:date="2012-02-24T16:28:00Z">
        <w:r w:rsidRPr="00250CF7" w:rsidDel="0041778E">
          <w:rPr>
            <w:rFonts w:ascii="Cambria" w:hAnsi="Cambria" w:cs="Calibri"/>
            <w:sz w:val="20"/>
            <w:szCs w:val="20"/>
          </w:rPr>
          <w:delText xml:space="preserve"> may not decompile or </w:delText>
        </w:r>
        <w:commentRangeStart w:id="1361"/>
        <w:r w:rsidRPr="00250CF7" w:rsidDel="0041778E">
          <w:rPr>
            <w:rFonts w:ascii="Cambria" w:hAnsi="Cambria" w:cs="Calibri"/>
            <w:sz w:val="20"/>
            <w:szCs w:val="20"/>
          </w:rPr>
          <w:delText xml:space="preserve">create derivative works of any software provided by DigiCert or any Certificate </w:delText>
        </w:r>
        <w:commentRangeEnd w:id="1361"/>
        <w:r w:rsidR="002746EC" w:rsidDel="0041778E">
          <w:rPr>
            <w:rStyle w:val="CommentReference"/>
            <w:kern w:val="0"/>
          </w:rPr>
          <w:commentReference w:id="1361"/>
        </w:r>
        <w:r w:rsidRPr="00250CF7" w:rsidDel="0041778E">
          <w:rPr>
            <w:rFonts w:ascii="Cambria" w:hAnsi="Cambria" w:cs="Calibri"/>
            <w:sz w:val="20"/>
            <w:szCs w:val="20"/>
          </w:rPr>
          <w:delText xml:space="preserve">without the prior written consent of DigiCert.  </w:delText>
        </w:r>
      </w:del>
      <w:del w:id="1362" w:author="Jeremy" w:date="2012-02-03T17:43:00Z">
        <w:r w:rsidRPr="00250CF7" w:rsidDel="00756115">
          <w:rPr>
            <w:rFonts w:ascii="Cambria" w:hAnsi="Cambria" w:cs="Calibri"/>
            <w:sz w:val="20"/>
            <w:szCs w:val="20"/>
          </w:rPr>
          <w:delText>Participant</w:delText>
        </w:r>
      </w:del>
      <w:del w:id="1363" w:author="Jeremy" w:date="2012-02-24T16:28:00Z">
        <w:r w:rsidRPr="00250CF7" w:rsidDel="0041778E">
          <w:rPr>
            <w:rFonts w:ascii="Cambria" w:hAnsi="Cambria" w:cs="Calibri"/>
            <w:sz w:val="20"/>
            <w:szCs w:val="20"/>
          </w:rPr>
          <w:delText xml:space="preserve"> shall not use any marketing material or documentation that refers to DigiCert, the Certificates, </w:delText>
        </w:r>
        <w:r w:rsidR="00AB180C" w:rsidDel="0041778E">
          <w:rPr>
            <w:rFonts w:ascii="Cambria" w:hAnsi="Cambria" w:cs="Calibri"/>
            <w:sz w:val="20"/>
            <w:szCs w:val="20"/>
          </w:rPr>
          <w:delText xml:space="preserve">Account, </w:delText>
        </w:r>
        <w:r w:rsidRPr="00250CF7" w:rsidDel="0041778E">
          <w:rPr>
            <w:rFonts w:ascii="Cambria" w:hAnsi="Cambria" w:cs="Calibri"/>
            <w:sz w:val="20"/>
            <w:szCs w:val="20"/>
          </w:rPr>
          <w:delText xml:space="preserve">or other similar material without receiving written prior approval from DigiCert.  </w:delText>
        </w:r>
      </w:del>
      <w:del w:id="1364" w:author="Jeremy" w:date="2012-02-03T17:43:00Z">
        <w:r w:rsidRPr="00250CF7" w:rsidDel="00756115">
          <w:rPr>
            <w:rFonts w:ascii="Cambria" w:hAnsi="Cambria" w:cs="Calibri"/>
            <w:sz w:val="20"/>
            <w:szCs w:val="20"/>
          </w:rPr>
          <w:delText>Participant</w:delText>
        </w:r>
      </w:del>
      <w:del w:id="1365" w:author="Jeremy" w:date="2012-02-24T16:28:00Z">
        <w:r w:rsidRPr="00250CF7" w:rsidDel="0041778E">
          <w:rPr>
            <w:rFonts w:ascii="Cambria" w:hAnsi="Cambria" w:cs="Calibri"/>
            <w:sz w:val="20"/>
            <w:szCs w:val="20"/>
          </w:rPr>
          <w:delText xml:space="preserve"> shall use only facts that DigiCert itself uses in its non-confidential written materials when referring to the Account or Certificates.</w:delText>
        </w:r>
      </w:del>
    </w:p>
    <w:p w:rsidR="00F738C6" w:rsidRPr="00250CF7" w:rsidDel="0041778E" w:rsidRDefault="00F738C6" w:rsidP="00A13288">
      <w:pPr>
        <w:numPr>
          <w:ilvl w:val="1"/>
          <w:numId w:val="21"/>
        </w:numPr>
        <w:overflowPunct/>
        <w:autoSpaceDE/>
        <w:autoSpaceDN/>
        <w:spacing w:after="200"/>
        <w:textAlignment w:val="auto"/>
        <w:rPr>
          <w:del w:id="1366" w:author="Jeremy" w:date="2012-02-24T16:28:00Z"/>
          <w:rFonts w:ascii="Cambria" w:hAnsi="Cambria" w:cs="Calibri"/>
          <w:sz w:val="20"/>
          <w:szCs w:val="20"/>
        </w:rPr>
      </w:pPr>
      <w:del w:id="1367" w:author="Jeremy" w:date="2012-02-24T16:28:00Z">
        <w:r w:rsidRPr="00250CF7" w:rsidDel="0041778E">
          <w:rPr>
            <w:rFonts w:ascii="Cambria" w:hAnsi="Cambria" w:cs="Calibri"/>
            <w:sz w:val="20"/>
            <w:szCs w:val="20"/>
            <w:u w:val="single"/>
          </w:rPr>
          <w:delText>Use of Trademarks</w:delText>
        </w:r>
        <w:r w:rsidRPr="00250CF7" w:rsidDel="0041778E">
          <w:rPr>
            <w:rFonts w:ascii="Cambria" w:hAnsi="Cambria" w:cs="Calibri"/>
            <w:sz w:val="20"/>
            <w:szCs w:val="20"/>
          </w:rPr>
          <w:delText xml:space="preserve">.  </w:delText>
        </w:r>
      </w:del>
      <w:del w:id="1368" w:author="Jeremy" w:date="2012-02-03T17:43:00Z">
        <w:r w:rsidRPr="00250CF7" w:rsidDel="00756115">
          <w:rPr>
            <w:rFonts w:ascii="Cambria" w:hAnsi="Cambria" w:cs="Calibri"/>
            <w:sz w:val="20"/>
            <w:szCs w:val="20"/>
          </w:rPr>
          <w:delText>Participant</w:delText>
        </w:r>
      </w:del>
      <w:del w:id="1369" w:author="Jeremy" w:date="2012-02-24T16:28:00Z">
        <w:r w:rsidRPr="00250CF7" w:rsidDel="0041778E">
          <w:rPr>
            <w:rFonts w:ascii="Cambria" w:hAnsi="Cambria" w:cs="Calibri"/>
            <w:sz w:val="20"/>
            <w:szCs w:val="20"/>
          </w:rPr>
          <w:delText xml:space="preserve"> shall not register a DigiCert trademark or any confusingly similar mark.  </w:delText>
        </w:r>
      </w:del>
      <w:del w:id="1370" w:author="Jeremy" w:date="2012-02-03T17:43:00Z">
        <w:r w:rsidRPr="00250CF7" w:rsidDel="00756115">
          <w:rPr>
            <w:rFonts w:ascii="Cambria" w:hAnsi="Cambria" w:cs="Calibri"/>
            <w:sz w:val="20"/>
            <w:szCs w:val="20"/>
          </w:rPr>
          <w:delText>Participant</w:delText>
        </w:r>
      </w:del>
      <w:del w:id="1371" w:author="Jeremy" w:date="2012-02-24T16:28:00Z">
        <w:r w:rsidRPr="00250CF7" w:rsidDel="0041778E">
          <w:rPr>
            <w:rFonts w:ascii="Cambria" w:hAnsi="Cambria" w:cs="Calibri"/>
            <w:sz w:val="20"/>
            <w:szCs w:val="20"/>
          </w:rPr>
          <w:delText xml:space="preserve"> shall not use any DigiCert trademark as part of </w:delText>
        </w:r>
      </w:del>
      <w:del w:id="1372" w:author="Jeremy" w:date="2012-02-03T17:43:00Z">
        <w:r w:rsidRPr="00250CF7" w:rsidDel="00756115">
          <w:rPr>
            <w:rFonts w:ascii="Cambria" w:hAnsi="Cambria" w:cs="Calibri"/>
            <w:sz w:val="20"/>
            <w:szCs w:val="20"/>
          </w:rPr>
          <w:delText>Participant</w:delText>
        </w:r>
      </w:del>
      <w:del w:id="1373" w:author="Jeremy" w:date="2012-02-24T16:28:00Z">
        <w:r w:rsidRPr="00250CF7" w:rsidDel="0041778E">
          <w:rPr>
            <w:rFonts w:ascii="Cambria" w:hAnsi="Cambria" w:cs="Calibri"/>
            <w:sz w:val="20"/>
            <w:szCs w:val="20"/>
          </w:rPr>
          <w:delText xml:space="preserve">’s trade names or domain names.  </w:delText>
        </w:r>
      </w:del>
      <w:del w:id="1374" w:author="Jeremy" w:date="2012-02-03T17:43:00Z">
        <w:r w:rsidRPr="00250CF7" w:rsidDel="00756115">
          <w:rPr>
            <w:rFonts w:ascii="Cambria" w:hAnsi="Cambria" w:cs="Calibri"/>
            <w:sz w:val="20"/>
            <w:szCs w:val="20"/>
          </w:rPr>
          <w:delText>Participant</w:delText>
        </w:r>
      </w:del>
      <w:del w:id="1375" w:author="Jeremy" w:date="2012-02-24T16:28:00Z">
        <w:r w:rsidRPr="00250CF7" w:rsidDel="0041778E">
          <w:rPr>
            <w:rFonts w:ascii="Cambria" w:hAnsi="Cambria" w:cs="Calibri"/>
            <w:sz w:val="20"/>
            <w:szCs w:val="20"/>
          </w:rPr>
          <w:delText xml:space="preserve"> shall not take any action in a way that might diminish or damage DigiCert’s reputation, including issuing a Certificate for a use associated with crime, defamation, or copyright infringement.</w:delText>
        </w:r>
      </w:del>
    </w:p>
    <w:p w:rsidR="00F738C6" w:rsidRPr="00250CF7" w:rsidDel="0041778E" w:rsidRDefault="00F738C6" w:rsidP="00A13288">
      <w:pPr>
        <w:keepNext/>
        <w:numPr>
          <w:ilvl w:val="0"/>
          <w:numId w:val="21"/>
        </w:numPr>
        <w:overflowPunct/>
        <w:autoSpaceDE/>
        <w:autoSpaceDN/>
        <w:spacing w:after="200"/>
        <w:textAlignment w:val="auto"/>
        <w:rPr>
          <w:del w:id="1376" w:author="Jeremy" w:date="2012-02-24T16:28:00Z"/>
          <w:rFonts w:ascii="Cambria" w:hAnsi="Cambria" w:cs="Calibri"/>
          <w:sz w:val="20"/>
          <w:szCs w:val="20"/>
        </w:rPr>
      </w:pPr>
      <w:del w:id="1377" w:author="Jeremy" w:date="2012-02-24T16:28:00Z">
        <w:r w:rsidRPr="00250CF7" w:rsidDel="0041778E">
          <w:rPr>
            <w:rFonts w:ascii="Cambria" w:hAnsi="Cambria" w:cs="Calibri"/>
            <w:b/>
            <w:sz w:val="20"/>
            <w:szCs w:val="20"/>
          </w:rPr>
          <w:delText>Term and Termination</w:delText>
        </w:r>
      </w:del>
    </w:p>
    <w:p w:rsidR="00F738C6" w:rsidRPr="00250CF7" w:rsidDel="0041778E" w:rsidRDefault="00F738C6" w:rsidP="00A13288">
      <w:pPr>
        <w:numPr>
          <w:ilvl w:val="1"/>
          <w:numId w:val="21"/>
        </w:numPr>
        <w:overflowPunct/>
        <w:autoSpaceDE/>
        <w:autoSpaceDN/>
        <w:spacing w:after="200"/>
        <w:textAlignment w:val="auto"/>
        <w:rPr>
          <w:del w:id="1378" w:author="Jeremy" w:date="2012-02-24T16:28:00Z"/>
          <w:rFonts w:ascii="Cambria" w:hAnsi="Cambria" w:cs="Arial"/>
          <w:sz w:val="20"/>
          <w:szCs w:val="20"/>
        </w:rPr>
      </w:pPr>
      <w:del w:id="1379" w:author="Jeremy" w:date="2012-02-24T16:28:00Z">
        <w:r w:rsidRPr="00250CF7" w:rsidDel="0041778E">
          <w:rPr>
            <w:rFonts w:ascii="Cambria" w:hAnsi="Cambria" w:cs="Calibri"/>
            <w:sz w:val="20"/>
            <w:szCs w:val="20"/>
            <w:u w:val="single"/>
          </w:rPr>
          <w:delText>Term</w:delText>
        </w:r>
        <w:r w:rsidRPr="00250CF7" w:rsidDel="0041778E">
          <w:rPr>
            <w:rFonts w:ascii="Cambria" w:hAnsi="Cambria" w:cs="Calibri"/>
            <w:sz w:val="20"/>
            <w:szCs w:val="20"/>
          </w:rPr>
          <w:delText xml:space="preserve">.  This Agreement commences on the Effective Date and lasts for a term of </w:delText>
        </w:r>
        <w:r w:rsidR="005671B1" w:rsidDel="0041778E">
          <w:rPr>
            <w:rFonts w:ascii="Cambria" w:hAnsi="Cambria" w:cs="Calibri"/>
            <w:sz w:val="20"/>
            <w:szCs w:val="20"/>
          </w:rPr>
          <w:delText>two</w:delText>
        </w:r>
        <w:r w:rsidRPr="00250CF7" w:rsidDel="0041778E">
          <w:rPr>
            <w:rFonts w:ascii="Cambria" w:hAnsi="Cambria" w:cs="Calibri"/>
            <w:sz w:val="20"/>
            <w:szCs w:val="20"/>
          </w:rPr>
          <w:delText xml:space="preserve"> year.  At the end of the Agreement, the Agreement </w:delText>
        </w:r>
        <w:r w:rsidR="005671B1" w:rsidDel="0041778E">
          <w:rPr>
            <w:rFonts w:ascii="Cambria" w:hAnsi="Cambria" w:cs="Calibri"/>
            <w:sz w:val="20"/>
            <w:szCs w:val="20"/>
          </w:rPr>
          <w:delText>terminates unless renewed in writing by all parties.</w:delText>
        </w:r>
      </w:del>
    </w:p>
    <w:p w:rsidR="00F738C6" w:rsidRPr="00250CF7" w:rsidDel="0041778E" w:rsidRDefault="00F738C6" w:rsidP="00A13288">
      <w:pPr>
        <w:numPr>
          <w:ilvl w:val="1"/>
          <w:numId w:val="21"/>
        </w:numPr>
        <w:overflowPunct/>
        <w:autoSpaceDE/>
        <w:autoSpaceDN/>
        <w:spacing w:after="200"/>
        <w:textAlignment w:val="auto"/>
        <w:rPr>
          <w:del w:id="1380" w:author="Jeremy" w:date="2012-02-24T16:28:00Z"/>
          <w:rFonts w:ascii="Cambria" w:hAnsi="Cambria" w:cs="Arial"/>
          <w:sz w:val="20"/>
          <w:szCs w:val="20"/>
        </w:rPr>
      </w:pPr>
      <w:del w:id="1381" w:author="Jeremy" w:date="2012-02-24T16:28:00Z">
        <w:r w:rsidRPr="00250CF7" w:rsidDel="0041778E">
          <w:rPr>
            <w:rFonts w:ascii="Cambria" w:hAnsi="Cambria" w:cs="Calibri"/>
            <w:sz w:val="20"/>
            <w:szCs w:val="20"/>
            <w:u w:val="single"/>
          </w:rPr>
          <w:delText>Termination</w:delText>
        </w:r>
        <w:r w:rsidRPr="00250CF7" w:rsidDel="0041778E">
          <w:rPr>
            <w:rFonts w:ascii="Cambria" w:hAnsi="Cambria" w:cs="Calibri"/>
            <w:sz w:val="20"/>
            <w:szCs w:val="20"/>
          </w:rPr>
          <w:delText xml:space="preserve">.  Either party may terminate this Agreement immediately if the other party (i) materially breaches this Agreement and fails to remedy the material breach within five Business Days after receiving notice of the material breach, (ii) has engaged in illegal or fraudulent activity or an activity that could materially harm DigiCert’s business,  (iii) has failed to follow the CPS or RPS when acting as a Trusted Agent, or  (iv) </w:delText>
        </w:r>
        <w:r w:rsidRPr="00250CF7" w:rsidDel="0041778E">
          <w:rPr>
            <w:rFonts w:ascii="Cambria" w:hAnsi="Cambria" w:cs="Arial"/>
            <w:sz w:val="20"/>
            <w:szCs w:val="20"/>
          </w:rPr>
          <w:delText>(a) has a receiver, trustee, or liquidator appointed over substantially all of its assets, (b) has an involuntary bankruptcy proceeding filed against it that is not dismissed within 30 days of filing, (c) files a voluntary petition of bankruptcy or reorganization,  or (d) undergoes a change of control where more than fifty percent ownership is transferred to a third party.</w:delText>
        </w:r>
      </w:del>
    </w:p>
    <w:p w:rsidR="00F738C6" w:rsidRPr="00250CF7" w:rsidDel="0041778E" w:rsidRDefault="00F738C6" w:rsidP="00A13288">
      <w:pPr>
        <w:numPr>
          <w:ilvl w:val="1"/>
          <w:numId w:val="21"/>
        </w:numPr>
        <w:overflowPunct/>
        <w:autoSpaceDE/>
        <w:autoSpaceDN/>
        <w:spacing w:after="200"/>
        <w:textAlignment w:val="auto"/>
        <w:rPr>
          <w:del w:id="1382" w:author="Jeremy" w:date="2012-02-24T16:28:00Z"/>
          <w:rFonts w:ascii="Cambria" w:hAnsi="Cambria" w:cs="Arial"/>
          <w:sz w:val="20"/>
          <w:szCs w:val="20"/>
        </w:rPr>
      </w:pPr>
      <w:del w:id="1383" w:author="Jeremy" w:date="2012-02-24T16:28:00Z">
        <w:r w:rsidRPr="00250CF7" w:rsidDel="0041778E">
          <w:rPr>
            <w:rFonts w:ascii="Cambria" w:hAnsi="Cambria" w:cs="Arial"/>
            <w:sz w:val="20"/>
            <w:szCs w:val="20"/>
            <w:u w:val="single"/>
          </w:rPr>
          <w:lastRenderedPageBreak/>
          <w:delText>Events Upon Termination</w:delText>
        </w:r>
        <w:r w:rsidRPr="00250CF7" w:rsidDel="0041778E">
          <w:rPr>
            <w:rFonts w:ascii="Cambria" w:hAnsi="Cambria" w:cs="Arial"/>
            <w:sz w:val="20"/>
            <w:szCs w:val="20"/>
          </w:rPr>
          <w:delText xml:space="preserve">.  </w:delText>
        </w:r>
        <w:r w:rsidR="00AB180C" w:rsidDel="0041778E">
          <w:rPr>
            <w:rFonts w:ascii="Cambria" w:hAnsi="Cambria" w:cs="Arial"/>
            <w:sz w:val="20"/>
            <w:szCs w:val="20"/>
          </w:rPr>
          <w:delText xml:space="preserve">If this Agreement is terminated for any reason other than </w:delText>
        </w:r>
      </w:del>
      <w:del w:id="1384" w:author="Jeremy" w:date="2012-02-03T17:43:00Z">
        <w:r w:rsidR="00AB180C" w:rsidDel="00756115">
          <w:rPr>
            <w:rFonts w:ascii="Cambria" w:hAnsi="Cambria" w:cs="Arial"/>
            <w:sz w:val="20"/>
            <w:szCs w:val="20"/>
          </w:rPr>
          <w:delText>Participant</w:delText>
        </w:r>
      </w:del>
      <w:del w:id="1385" w:author="Jeremy" w:date="2012-02-24T16:28:00Z">
        <w:r w:rsidR="00AB180C" w:rsidDel="0041778E">
          <w:rPr>
            <w:rFonts w:ascii="Cambria" w:hAnsi="Cambria" w:cs="Arial"/>
            <w:sz w:val="20"/>
            <w:szCs w:val="20"/>
          </w:rPr>
          <w:delText xml:space="preserve">’s breach of the Agreement, then all </w:delText>
        </w:r>
        <w:r w:rsidR="00AB180C" w:rsidRPr="00DF0FF7" w:rsidDel="0041778E">
          <w:rPr>
            <w:rFonts w:ascii="Cambria" w:hAnsi="Cambria" w:cs="Arial"/>
            <w:sz w:val="20"/>
            <w:szCs w:val="20"/>
          </w:rPr>
          <w:delText xml:space="preserve">Certificates </w:delText>
        </w:r>
        <w:r w:rsidR="00AB180C" w:rsidDel="0041778E">
          <w:rPr>
            <w:rFonts w:ascii="Cambria" w:hAnsi="Cambria" w:cs="Arial"/>
            <w:sz w:val="20"/>
            <w:szCs w:val="20"/>
          </w:rPr>
          <w:delText xml:space="preserve">issued prior to termination </w:delText>
        </w:r>
        <w:r w:rsidR="00AB180C" w:rsidRPr="00DF0FF7" w:rsidDel="0041778E">
          <w:rPr>
            <w:rFonts w:ascii="Cambria" w:hAnsi="Cambria" w:cs="Arial"/>
            <w:sz w:val="20"/>
            <w:szCs w:val="20"/>
          </w:rPr>
          <w:delText>will remain valid</w:delText>
        </w:r>
        <w:r w:rsidR="00AB180C" w:rsidDel="0041778E">
          <w:rPr>
            <w:rFonts w:ascii="Cambria" w:hAnsi="Cambria" w:cs="Arial"/>
            <w:sz w:val="20"/>
            <w:szCs w:val="20"/>
          </w:rPr>
          <w:delText xml:space="preserve"> until either the end of the Certificate’s validity period or the Certificate is Revoked as allowed herein.  All other rights and licenses granted to </w:delText>
        </w:r>
      </w:del>
      <w:del w:id="1386" w:author="Jeremy" w:date="2012-02-03T17:43:00Z">
        <w:r w:rsidR="00AB180C" w:rsidDel="00756115">
          <w:rPr>
            <w:rFonts w:ascii="Cambria" w:hAnsi="Cambria" w:cs="Arial"/>
            <w:sz w:val="20"/>
            <w:szCs w:val="20"/>
          </w:rPr>
          <w:delText>Participant</w:delText>
        </w:r>
      </w:del>
      <w:del w:id="1387" w:author="Jeremy" w:date="2012-02-24T16:28:00Z">
        <w:r w:rsidR="00AB180C" w:rsidDel="0041778E">
          <w:rPr>
            <w:rFonts w:ascii="Cambria" w:hAnsi="Cambria" w:cs="Arial"/>
            <w:sz w:val="20"/>
            <w:szCs w:val="20"/>
          </w:rPr>
          <w:delText xml:space="preserve"> terminate immediately upon</w:delText>
        </w:r>
        <w:r w:rsidR="00AB180C" w:rsidRPr="00DF0FF7" w:rsidDel="0041778E">
          <w:rPr>
            <w:rFonts w:ascii="Cambria" w:hAnsi="Cambria" w:cs="Arial"/>
            <w:sz w:val="20"/>
            <w:szCs w:val="20"/>
          </w:rPr>
          <w:delText xml:space="preserve"> termination of th</w:delText>
        </w:r>
        <w:r w:rsidR="00AB180C" w:rsidDel="0041778E">
          <w:rPr>
            <w:rFonts w:ascii="Cambria" w:hAnsi="Cambria" w:cs="Arial"/>
            <w:sz w:val="20"/>
            <w:szCs w:val="20"/>
          </w:rPr>
          <w:delText>is</w:delText>
        </w:r>
        <w:r w:rsidR="00AB180C" w:rsidRPr="00DF0FF7" w:rsidDel="0041778E">
          <w:rPr>
            <w:rFonts w:ascii="Cambria" w:hAnsi="Cambria" w:cs="Arial"/>
            <w:sz w:val="20"/>
            <w:szCs w:val="20"/>
          </w:rPr>
          <w:delText xml:space="preserve"> </w:delText>
        </w:r>
        <w:r w:rsidR="00AB180C" w:rsidDel="0041778E">
          <w:rPr>
            <w:rFonts w:ascii="Cambria" w:hAnsi="Cambria" w:cs="Arial"/>
            <w:sz w:val="20"/>
            <w:szCs w:val="20"/>
          </w:rPr>
          <w:delText xml:space="preserve">Agreement.  </w:delText>
        </w:r>
        <w:r w:rsidRPr="00250CF7" w:rsidDel="0041778E">
          <w:rPr>
            <w:rFonts w:ascii="Cambria" w:hAnsi="Cambria" w:cs="Arial"/>
            <w:sz w:val="20"/>
            <w:szCs w:val="20"/>
          </w:rPr>
          <w:delText xml:space="preserve">Upon termination all rights and licenses granted to </w:delText>
        </w:r>
      </w:del>
      <w:del w:id="1388" w:author="Jeremy" w:date="2012-02-03T17:43:00Z">
        <w:r w:rsidRPr="00250CF7" w:rsidDel="00756115">
          <w:rPr>
            <w:rFonts w:ascii="Cambria" w:hAnsi="Cambria" w:cs="Arial"/>
            <w:sz w:val="20"/>
            <w:szCs w:val="20"/>
          </w:rPr>
          <w:delText>Participant</w:delText>
        </w:r>
      </w:del>
      <w:del w:id="1389" w:author="Jeremy" w:date="2012-02-24T16:28:00Z">
        <w:r w:rsidRPr="00250CF7" w:rsidDel="0041778E">
          <w:rPr>
            <w:rFonts w:ascii="Cambria" w:hAnsi="Cambria" w:cs="Arial"/>
            <w:sz w:val="20"/>
            <w:szCs w:val="20"/>
          </w:rPr>
          <w:delText xml:space="preserve"> immediately terminate, and </w:delText>
        </w:r>
      </w:del>
      <w:del w:id="1390" w:author="Jeremy" w:date="2012-02-03T17:43:00Z">
        <w:r w:rsidRPr="00250CF7" w:rsidDel="00756115">
          <w:rPr>
            <w:rFonts w:ascii="Cambria" w:hAnsi="Cambria" w:cs="Arial"/>
            <w:sz w:val="20"/>
            <w:szCs w:val="20"/>
          </w:rPr>
          <w:delText>Participant</w:delText>
        </w:r>
      </w:del>
      <w:del w:id="1391" w:author="Jeremy" w:date="2012-02-24T16:28:00Z">
        <w:r w:rsidRPr="00250CF7" w:rsidDel="0041778E">
          <w:rPr>
            <w:rFonts w:ascii="Cambria" w:hAnsi="Cambria" w:cs="Arial"/>
            <w:sz w:val="20"/>
            <w:szCs w:val="20"/>
          </w:rPr>
          <w:delText xml:space="preserve"> shall:</w:delText>
        </w:r>
      </w:del>
    </w:p>
    <w:p w:rsidR="00F738C6" w:rsidRPr="00250CF7" w:rsidDel="0041778E" w:rsidRDefault="00F738C6" w:rsidP="00A13288">
      <w:pPr>
        <w:numPr>
          <w:ilvl w:val="2"/>
          <w:numId w:val="21"/>
        </w:numPr>
        <w:overflowPunct/>
        <w:autoSpaceDE/>
        <w:autoSpaceDN/>
        <w:spacing w:after="200"/>
        <w:textAlignment w:val="auto"/>
        <w:rPr>
          <w:del w:id="1392" w:author="Jeremy" w:date="2012-02-24T16:28:00Z"/>
          <w:rFonts w:ascii="Cambria" w:hAnsi="Cambria" w:cs="Arial"/>
          <w:sz w:val="20"/>
          <w:szCs w:val="20"/>
        </w:rPr>
      </w:pPr>
      <w:del w:id="1393" w:author="Jeremy" w:date="2012-02-24T16:28:00Z">
        <w:r w:rsidRPr="00250CF7" w:rsidDel="0041778E">
          <w:rPr>
            <w:rFonts w:ascii="Cambria" w:hAnsi="Cambria" w:cs="Arial"/>
            <w:sz w:val="20"/>
            <w:szCs w:val="20"/>
          </w:rPr>
          <w:delText xml:space="preserve">immediately discontinue all representations or statements that could infer that a relationship exists between DigiCert and </w:delText>
        </w:r>
      </w:del>
      <w:del w:id="1394" w:author="Jeremy" w:date="2012-02-03T17:43:00Z">
        <w:r w:rsidRPr="00250CF7" w:rsidDel="00756115">
          <w:rPr>
            <w:rFonts w:ascii="Cambria" w:hAnsi="Cambria" w:cs="Arial"/>
            <w:sz w:val="20"/>
            <w:szCs w:val="20"/>
          </w:rPr>
          <w:delText>Participant</w:delText>
        </w:r>
      </w:del>
      <w:del w:id="1395" w:author="Jeremy" w:date="2012-02-24T16:28:00Z">
        <w:r w:rsidRPr="00250CF7" w:rsidDel="0041778E">
          <w:rPr>
            <w:rFonts w:ascii="Cambria" w:hAnsi="Cambria" w:cs="Arial"/>
            <w:sz w:val="20"/>
            <w:szCs w:val="20"/>
          </w:rPr>
          <w:delText>,</w:delText>
        </w:r>
      </w:del>
    </w:p>
    <w:p w:rsidR="00F738C6" w:rsidRPr="00250CF7" w:rsidDel="0041778E" w:rsidRDefault="00F738C6" w:rsidP="00A13288">
      <w:pPr>
        <w:numPr>
          <w:ilvl w:val="2"/>
          <w:numId w:val="21"/>
        </w:numPr>
        <w:overflowPunct/>
        <w:autoSpaceDE/>
        <w:autoSpaceDN/>
        <w:spacing w:after="200"/>
        <w:textAlignment w:val="auto"/>
        <w:rPr>
          <w:del w:id="1396" w:author="Jeremy" w:date="2012-02-24T16:28:00Z"/>
          <w:rFonts w:ascii="Cambria" w:hAnsi="Cambria" w:cs="Arial"/>
          <w:sz w:val="20"/>
          <w:szCs w:val="20"/>
        </w:rPr>
      </w:pPr>
      <w:del w:id="1397" w:author="Jeremy" w:date="2012-02-24T16:28:00Z">
        <w:r w:rsidRPr="00250CF7" w:rsidDel="0041778E">
          <w:rPr>
            <w:rFonts w:ascii="Cambria" w:hAnsi="Cambria" w:cs="Arial"/>
            <w:sz w:val="20"/>
            <w:szCs w:val="20"/>
          </w:rPr>
          <w:delText>immediately cease using DigiCert’s trademarks and make any transfers requested by DigiCert to ensure that all rights in the trademarks remain with DigiCert,</w:delText>
        </w:r>
      </w:del>
    </w:p>
    <w:p w:rsidR="00F738C6" w:rsidRPr="00250CF7" w:rsidDel="0041778E" w:rsidRDefault="00F738C6" w:rsidP="00A13288">
      <w:pPr>
        <w:numPr>
          <w:ilvl w:val="2"/>
          <w:numId w:val="21"/>
        </w:numPr>
        <w:overflowPunct/>
        <w:autoSpaceDE/>
        <w:autoSpaceDN/>
        <w:spacing w:after="200"/>
        <w:textAlignment w:val="auto"/>
        <w:rPr>
          <w:del w:id="1398" w:author="Jeremy" w:date="2012-02-24T16:28:00Z"/>
          <w:rFonts w:ascii="Cambria" w:hAnsi="Cambria" w:cs="Arial"/>
          <w:sz w:val="20"/>
          <w:szCs w:val="20"/>
        </w:rPr>
      </w:pPr>
      <w:del w:id="1399" w:author="Jeremy" w:date="2012-02-24T16:28:00Z">
        <w:r w:rsidRPr="00250CF7" w:rsidDel="0041778E">
          <w:rPr>
            <w:rFonts w:ascii="Cambria" w:hAnsi="Cambria" w:cs="Arial"/>
            <w:sz w:val="20"/>
            <w:szCs w:val="20"/>
          </w:rPr>
          <w:delText xml:space="preserve">within ten days, destroy or deliver to DigiCert all sales manuals, price lists, literature and other materials relating to DigiCert, and </w:delText>
        </w:r>
      </w:del>
    </w:p>
    <w:p w:rsidR="00F738C6" w:rsidRPr="00250CF7" w:rsidDel="0041778E" w:rsidRDefault="00F738C6" w:rsidP="00A13288">
      <w:pPr>
        <w:numPr>
          <w:ilvl w:val="2"/>
          <w:numId w:val="21"/>
        </w:numPr>
        <w:overflowPunct/>
        <w:autoSpaceDE/>
        <w:autoSpaceDN/>
        <w:spacing w:after="200"/>
        <w:textAlignment w:val="auto"/>
        <w:rPr>
          <w:del w:id="1400" w:author="Jeremy" w:date="2012-02-24T16:28:00Z"/>
          <w:rFonts w:ascii="Cambria" w:hAnsi="Cambria" w:cs="Arial"/>
          <w:sz w:val="20"/>
          <w:szCs w:val="20"/>
        </w:rPr>
      </w:pPr>
      <w:del w:id="1401" w:author="Jeremy" w:date="2012-02-24T16:28:00Z">
        <w:r w:rsidRPr="00250CF7" w:rsidDel="0041778E">
          <w:rPr>
            <w:rFonts w:ascii="Cambria" w:hAnsi="Cambria" w:cs="Arial"/>
            <w:sz w:val="20"/>
            <w:szCs w:val="20"/>
          </w:rPr>
          <w:delText>continue to comply with the confidentiality requirements in this agreement.</w:delText>
        </w:r>
      </w:del>
    </w:p>
    <w:p w:rsidR="00F738C6" w:rsidRPr="00250CF7" w:rsidDel="0041778E" w:rsidRDefault="00F738C6" w:rsidP="00A13288">
      <w:pPr>
        <w:numPr>
          <w:ilvl w:val="1"/>
          <w:numId w:val="21"/>
        </w:numPr>
        <w:overflowPunct/>
        <w:autoSpaceDE/>
        <w:autoSpaceDN/>
        <w:spacing w:after="200"/>
        <w:textAlignment w:val="auto"/>
        <w:rPr>
          <w:del w:id="1402" w:author="Jeremy" w:date="2012-02-24T16:28:00Z"/>
          <w:rFonts w:ascii="Cambria" w:hAnsi="Cambria" w:cs="Calibri"/>
          <w:sz w:val="20"/>
          <w:szCs w:val="20"/>
        </w:rPr>
      </w:pPr>
      <w:del w:id="1403" w:author="Jeremy" w:date="2012-02-24T16:28:00Z">
        <w:r w:rsidRPr="00250CF7" w:rsidDel="0041778E">
          <w:rPr>
            <w:rFonts w:ascii="Cambria" w:hAnsi="Cambria" w:cs="Calibri"/>
            <w:sz w:val="20"/>
            <w:szCs w:val="20"/>
            <w:u w:val="single"/>
          </w:rPr>
          <w:delText>Survival</w:delText>
        </w:r>
        <w:r w:rsidRPr="00250CF7" w:rsidDel="0041778E">
          <w:rPr>
            <w:rFonts w:ascii="Cambria" w:hAnsi="Cambria" w:cs="Calibri"/>
            <w:b/>
            <w:sz w:val="20"/>
            <w:szCs w:val="20"/>
          </w:rPr>
          <w:delText>.</w:delText>
        </w:r>
        <w:r w:rsidRPr="00250CF7" w:rsidDel="0041778E">
          <w:rPr>
            <w:rFonts w:ascii="Cambria" w:hAnsi="Cambria" w:cs="Calibri"/>
            <w:sz w:val="20"/>
            <w:szCs w:val="20"/>
          </w:rPr>
          <w:delText xml:space="preserve">  All representations and provisions of this Agreement related to a Certificate’s </w:delText>
        </w:r>
        <w:r w:rsidR="00F159F1" w:rsidDel="0041778E">
          <w:rPr>
            <w:rFonts w:ascii="Cambria" w:hAnsi="Cambria" w:cs="Calibri"/>
            <w:sz w:val="20"/>
            <w:szCs w:val="20"/>
          </w:rPr>
          <w:delText>use, management, and protection</w:delText>
        </w:r>
        <w:r w:rsidRPr="00250CF7" w:rsidDel="0041778E">
          <w:rPr>
            <w:rFonts w:ascii="Cambria" w:hAnsi="Cambria" w:cs="Calibri"/>
            <w:sz w:val="20"/>
            <w:szCs w:val="20"/>
          </w:rPr>
          <w:delText xml:space="preserve"> survive termination of this Agreement.  The obligations of the parties under </w:delText>
        </w:r>
        <w:commentRangeStart w:id="1404"/>
        <w:r w:rsidRPr="00250CF7" w:rsidDel="0041778E">
          <w:rPr>
            <w:rFonts w:ascii="Cambria" w:hAnsi="Cambria" w:cs="Calibri"/>
            <w:sz w:val="20"/>
            <w:szCs w:val="20"/>
          </w:rPr>
          <w:delText xml:space="preserve">Sections </w:delText>
        </w:r>
        <w:commentRangeEnd w:id="1404"/>
        <w:r w:rsidR="00424B7E" w:rsidDel="0041778E">
          <w:rPr>
            <w:rStyle w:val="CommentReference"/>
            <w:kern w:val="0"/>
          </w:rPr>
          <w:commentReference w:id="1404"/>
        </w:r>
        <w:r w:rsidRPr="00250CF7" w:rsidDel="0041778E">
          <w:rPr>
            <w:rFonts w:ascii="Cambria" w:hAnsi="Cambria" w:cs="Calibri"/>
            <w:sz w:val="20"/>
            <w:szCs w:val="20"/>
          </w:rPr>
          <w:delText xml:space="preserve">1 (Definitions), 3 (Operations), </w:delText>
        </w:r>
        <w:r w:rsidR="00F159F1" w:rsidDel="0041778E">
          <w:rPr>
            <w:rFonts w:ascii="Cambria" w:hAnsi="Cambria" w:cs="Calibri"/>
            <w:sz w:val="20"/>
            <w:szCs w:val="20"/>
          </w:rPr>
          <w:delText>6</w:delText>
        </w:r>
        <w:r w:rsidRPr="00250CF7" w:rsidDel="0041778E">
          <w:rPr>
            <w:rFonts w:ascii="Cambria" w:hAnsi="Cambria" w:cs="Calibri"/>
            <w:sz w:val="20"/>
            <w:szCs w:val="20"/>
          </w:rPr>
          <w:delText xml:space="preserve"> (</w:delText>
        </w:r>
        <w:r w:rsidR="00F159F1" w:rsidDel="0041778E">
          <w:rPr>
            <w:rFonts w:ascii="Cambria" w:hAnsi="Cambria" w:cs="Calibri"/>
            <w:sz w:val="20"/>
            <w:szCs w:val="20"/>
          </w:rPr>
          <w:delText xml:space="preserve">Disclaimers of Warranty and </w:delText>
        </w:r>
        <w:r w:rsidRPr="00250CF7" w:rsidDel="0041778E">
          <w:rPr>
            <w:rFonts w:ascii="Cambria" w:hAnsi="Cambria" w:cs="Calibri"/>
            <w:sz w:val="20"/>
            <w:szCs w:val="20"/>
          </w:rPr>
          <w:delText xml:space="preserve">Limitation of Liability), </w:delText>
        </w:r>
        <w:r w:rsidR="00F159F1" w:rsidDel="0041778E">
          <w:rPr>
            <w:rFonts w:ascii="Cambria" w:hAnsi="Cambria" w:cs="Calibri"/>
            <w:sz w:val="20"/>
            <w:szCs w:val="20"/>
          </w:rPr>
          <w:delText>7</w:delText>
        </w:r>
        <w:r w:rsidRPr="00250CF7" w:rsidDel="0041778E">
          <w:rPr>
            <w:rFonts w:ascii="Cambria" w:hAnsi="Cambria" w:cs="Calibri"/>
            <w:sz w:val="20"/>
            <w:szCs w:val="20"/>
          </w:rPr>
          <w:delText xml:space="preserve"> (Indemnity), and </w:delText>
        </w:r>
        <w:r w:rsidR="00F159F1" w:rsidDel="0041778E">
          <w:rPr>
            <w:rFonts w:ascii="Cambria" w:hAnsi="Cambria" w:cs="Calibri"/>
            <w:sz w:val="20"/>
            <w:szCs w:val="20"/>
          </w:rPr>
          <w:delText>8</w:delText>
        </w:r>
        <w:r w:rsidRPr="00250CF7" w:rsidDel="0041778E">
          <w:rPr>
            <w:rFonts w:ascii="Cambria" w:hAnsi="Cambria" w:cs="Calibri"/>
            <w:sz w:val="20"/>
            <w:szCs w:val="20"/>
          </w:rPr>
          <w:delText xml:space="preserve"> (Miscellaneous) also survive termination of this Agreement.  Other obligations and rights of the parties under this Agreement cease upon termination except where otherwise noted.  </w:delText>
        </w:r>
      </w:del>
    </w:p>
    <w:p w:rsidR="00F738C6" w:rsidRPr="00250CF7" w:rsidDel="0041778E" w:rsidRDefault="00F738C6" w:rsidP="00A13288">
      <w:pPr>
        <w:keepNext/>
        <w:numPr>
          <w:ilvl w:val="0"/>
          <w:numId w:val="21"/>
        </w:numPr>
        <w:overflowPunct/>
        <w:autoSpaceDE/>
        <w:autoSpaceDN/>
        <w:spacing w:after="200"/>
        <w:textAlignment w:val="auto"/>
        <w:rPr>
          <w:del w:id="1406" w:author="Jeremy" w:date="2012-02-24T16:28:00Z"/>
          <w:rFonts w:ascii="Cambria" w:hAnsi="Cambria" w:cs="Calibri"/>
          <w:sz w:val="20"/>
          <w:szCs w:val="20"/>
        </w:rPr>
      </w:pPr>
      <w:del w:id="1407" w:author="Jeremy" w:date="2012-02-24T16:28:00Z">
        <w:r w:rsidRPr="00250CF7" w:rsidDel="0041778E">
          <w:rPr>
            <w:rFonts w:ascii="Cambria" w:hAnsi="Cambria" w:cs="Calibri"/>
            <w:b/>
            <w:sz w:val="20"/>
            <w:szCs w:val="20"/>
          </w:rPr>
          <w:delText xml:space="preserve">Disclaimer of Warranties and Limitation of Liability.  </w:delText>
        </w:r>
      </w:del>
    </w:p>
    <w:p w:rsidR="00F738C6" w:rsidRPr="00250CF7" w:rsidDel="0041778E" w:rsidRDefault="00F738C6" w:rsidP="00A13288">
      <w:pPr>
        <w:pStyle w:val="BodyTextIndent"/>
        <w:numPr>
          <w:ilvl w:val="1"/>
          <w:numId w:val="21"/>
        </w:numPr>
        <w:suppressAutoHyphens/>
        <w:spacing w:after="200" w:line="240" w:lineRule="auto"/>
        <w:rPr>
          <w:del w:id="1408" w:author="Jeremy" w:date="2012-02-24T16:28:00Z"/>
          <w:rFonts w:ascii="Cambria" w:hAnsi="Cambria"/>
          <w:sz w:val="20"/>
          <w:szCs w:val="20"/>
        </w:rPr>
      </w:pPr>
      <w:del w:id="1409" w:author="Jeremy" w:date="2012-02-24T16:28:00Z">
        <w:r w:rsidRPr="00250CF7" w:rsidDel="0041778E">
          <w:rPr>
            <w:rFonts w:ascii="Cambria" w:hAnsi="Cambria"/>
            <w:sz w:val="20"/>
            <w:szCs w:val="20"/>
            <w:u w:val="single"/>
          </w:rPr>
          <w:delText>Warranty Disclaimers</w:delText>
        </w:r>
        <w:r w:rsidRPr="00250CF7" w:rsidDel="0041778E">
          <w:rPr>
            <w:rFonts w:ascii="Cambria" w:hAnsi="Cambria"/>
            <w:sz w:val="20"/>
            <w:szCs w:val="20"/>
          </w:rPr>
          <w:delText xml:space="preserve">.  </w:delText>
        </w:r>
        <w:r w:rsidR="000270D6" w:rsidDel="0041778E">
          <w:rPr>
            <w:rFonts w:ascii="Cambria" w:hAnsi="Cambria"/>
            <w:sz w:val="20"/>
            <w:szCs w:val="20"/>
          </w:rPr>
          <w:delText>THE ACCOUNT, CERTIFICATES, AND ANY RELEATED SOFTWARE</w:delText>
        </w:r>
        <w:r w:rsidRPr="00250CF7" w:rsidDel="0041778E">
          <w:rPr>
            <w:rFonts w:ascii="Cambria" w:hAnsi="Cambria"/>
            <w:sz w:val="20"/>
            <w:szCs w:val="20"/>
          </w:rPr>
          <w:delText xml:space="preserve"> ARE PROVIDED "AS IS" AND "AS AVAILABLE”.  TO THE MAXIMUM EXTENT PERMITTED BY LAW, DIGICERT DISCLAIMS ALL EXPRESS AND IMPLIED WARRANTIES, INCLUDING ALL WARRANTIES OF MERCHANTABILITY, FITNESS FOR A PARTICULAR PURPOSE, AND NON-INFRINGEMENT.  DIGICERT DOES NOT WARRANT THE CERTIFICATES WILL MEET ANY EXPECTATIONS OR THAT ACCESS TO CERTIFICATES WILL BE TIMELY OR ERROR-FREE.  DigiCert may </w:delText>
        </w:r>
        <w:r w:rsidRPr="00250CF7" w:rsidDel="0041778E">
          <w:rPr>
            <w:rFonts w:ascii="Cambria" w:hAnsi="Cambria" w:cs="Calibri"/>
            <w:sz w:val="20"/>
            <w:szCs w:val="20"/>
          </w:rPr>
          <w:delText xml:space="preserve">modify or discontinue specific service or product offerings at any time.  </w:delText>
        </w:r>
      </w:del>
    </w:p>
    <w:p w:rsidR="00F738C6" w:rsidRPr="00250CF7" w:rsidDel="0041778E" w:rsidRDefault="00F738C6" w:rsidP="00A13288">
      <w:pPr>
        <w:numPr>
          <w:ilvl w:val="1"/>
          <w:numId w:val="21"/>
        </w:numPr>
        <w:overflowPunct/>
        <w:autoSpaceDE/>
        <w:autoSpaceDN/>
        <w:spacing w:after="200"/>
        <w:textAlignment w:val="auto"/>
        <w:rPr>
          <w:del w:id="1410" w:author="Jeremy" w:date="2012-02-24T16:28:00Z"/>
          <w:rFonts w:ascii="Cambria" w:hAnsi="Cambria" w:cs="Calibri"/>
          <w:sz w:val="20"/>
          <w:szCs w:val="20"/>
        </w:rPr>
      </w:pPr>
      <w:del w:id="1411" w:author="Jeremy" w:date="2012-02-24T16:28:00Z">
        <w:r w:rsidRPr="00250CF7" w:rsidDel="0041778E">
          <w:rPr>
            <w:rFonts w:ascii="Cambria" w:hAnsi="Cambria" w:cs="Calibri"/>
            <w:sz w:val="20"/>
            <w:szCs w:val="20"/>
            <w:u w:val="single"/>
          </w:rPr>
          <w:delText>Limitation on Liability</w:delText>
        </w:r>
        <w:r w:rsidRPr="00250CF7" w:rsidDel="0041778E">
          <w:rPr>
            <w:rFonts w:ascii="Cambria" w:hAnsi="Cambria" w:cs="Calibri"/>
            <w:sz w:val="20"/>
            <w:szCs w:val="20"/>
          </w:rPr>
          <w:delText xml:space="preserve">.   This Agreement does not limit a party's </w:delText>
        </w:r>
        <w:r w:rsidR="00F159F1" w:rsidDel="0041778E">
          <w:rPr>
            <w:rFonts w:ascii="Cambria" w:hAnsi="Cambria" w:cs="Calibri"/>
            <w:sz w:val="20"/>
            <w:szCs w:val="20"/>
          </w:rPr>
          <w:delText xml:space="preserve">(i) indemnification obligations under Section </w:delText>
        </w:r>
        <w:r w:rsidR="00DA6836" w:rsidDel="0041778E">
          <w:rPr>
            <w:rFonts w:ascii="Cambria" w:hAnsi="Cambria" w:cs="Calibri"/>
            <w:sz w:val="20"/>
            <w:szCs w:val="20"/>
          </w:rPr>
          <w:delText>10</w:delText>
        </w:r>
        <w:r w:rsidR="00F159F1" w:rsidDel="0041778E">
          <w:rPr>
            <w:rFonts w:ascii="Cambria" w:hAnsi="Cambria" w:cs="Calibri"/>
            <w:sz w:val="20"/>
            <w:szCs w:val="20"/>
          </w:rPr>
          <w:delText xml:space="preserve">, </w:delText>
        </w:r>
        <w:r w:rsidRPr="00250CF7" w:rsidDel="0041778E">
          <w:rPr>
            <w:rFonts w:ascii="Cambria" w:hAnsi="Cambria" w:cs="Calibri"/>
            <w:sz w:val="20"/>
            <w:szCs w:val="20"/>
          </w:rPr>
          <w:delText>(</w:delText>
        </w:r>
        <w:r w:rsidR="00F159F1" w:rsidDel="0041778E">
          <w:rPr>
            <w:rFonts w:ascii="Cambria" w:hAnsi="Cambria" w:cs="Calibri"/>
            <w:sz w:val="20"/>
            <w:szCs w:val="20"/>
          </w:rPr>
          <w:delText>i</w:delText>
        </w:r>
        <w:r w:rsidRPr="00250CF7" w:rsidDel="0041778E">
          <w:rPr>
            <w:rFonts w:ascii="Cambria" w:hAnsi="Cambria" w:cs="Calibri"/>
            <w:sz w:val="20"/>
            <w:szCs w:val="20"/>
          </w:rPr>
          <w:delText xml:space="preserve">i) </w:delText>
        </w:r>
        <w:r w:rsidR="00F159F1" w:rsidDel="0041778E">
          <w:rPr>
            <w:rFonts w:ascii="Cambria" w:hAnsi="Cambria" w:cs="Calibri"/>
            <w:sz w:val="20"/>
            <w:szCs w:val="20"/>
          </w:rPr>
          <w:delText xml:space="preserve">liability arising from a </w:delText>
        </w:r>
        <w:r w:rsidRPr="00250CF7" w:rsidDel="0041778E">
          <w:rPr>
            <w:rFonts w:ascii="Cambria" w:hAnsi="Cambria" w:cs="Calibri"/>
            <w:sz w:val="20"/>
            <w:szCs w:val="20"/>
          </w:rPr>
          <w:delText xml:space="preserve">death or personal injury </w:delText>
        </w:r>
        <w:r w:rsidR="00F159F1" w:rsidDel="0041778E">
          <w:rPr>
            <w:rFonts w:ascii="Cambria" w:hAnsi="Cambria" w:cs="Calibri"/>
            <w:sz w:val="20"/>
            <w:szCs w:val="20"/>
          </w:rPr>
          <w:delText>caused by</w:delText>
        </w:r>
        <w:r w:rsidRPr="00250CF7" w:rsidDel="0041778E">
          <w:rPr>
            <w:rFonts w:ascii="Cambria" w:hAnsi="Cambria" w:cs="Calibri"/>
            <w:sz w:val="20"/>
            <w:szCs w:val="20"/>
          </w:rPr>
          <w:delText xml:space="preserve"> the negligence of a party</w:delText>
        </w:r>
        <w:r w:rsidR="00F159F1" w:rsidDel="0041778E">
          <w:rPr>
            <w:rFonts w:ascii="Cambria" w:hAnsi="Cambria" w:cs="Calibri"/>
            <w:sz w:val="20"/>
            <w:szCs w:val="20"/>
          </w:rPr>
          <w:delText>,</w:delText>
        </w:r>
        <w:r w:rsidRPr="00250CF7" w:rsidDel="0041778E">
          <w:rPr>
            <w:rFonts w:ascii="Cambria" w:hAnsi="Cambria" w:cs="Calibri"/>
            <w:sz w:val="20"/>
            <w:szCs w:val="20"/>
          </w:rPr>
          <w:delText xml:space="preserve"> or (</w:delText>
        </w:r>
        <w:r w:rsidR="00F159F1" w:rsidDel="0041778E">
          <w:rPr>
            <w:rFonts w:ascii="Cambria" w:hAnsi="Cambria" w:cs="Calibri"/>
            <w:sz w:val="20"/>
            <w:szCs w:val="20"/>
          </w:rPr>
          <w:delText>i</w:delText>
        </w:r>
        <w:r w:rsidRPr="00250CF7" w:rsidDel="0041778E">
          <w:rPr>
            <w:rFonts w:ascii="Cambria" w:hAnsi="Cambria" w:cs="Calibri"/>
            <w:sz w:val="20"/>
            <w:szCs w:val="20"/>
          </w:rPr>
          <w:delText xml:space="preserve">ii) </w:delText>
        </w:r>
        <w:r w:rsidR="00F159F1" w:rsidDel="0041778E">
          <w:rPr>
            <w:rFonts w:ascii="Cambria" w:hAnsi="Cambria" w:cs="Calibri"/>
            <w:sz w:val="20"/>
            <w:szCs w:val="20"/>
          </w:rPr>
          <w:delText xml:space="preserve">labiality for </w:delText>
        </w:r>
        <w:r w:rsidRPr="00250CF7" w:rsidDel="0041778E">
          <w:rPr>
            <w:rFonts w:ascii="Cambria" w:hAnsi="Cambria" w:cs="Calibri"/>
            <w:sz w:val="20"/>
            <w:szCs w:val="20"/>
          </w:rPr>
          <w:delText xml:space="preserve">fraud or fraudulent statements made by a party.  EXCEPT AS STATED ABOVE, DIGICERT’S MAXIMUM LIABLITY RESULTING FROM THIS AGREEMENT IS LIMITED TO THE AMOUNT PAID BY </w:delText>
        </w:r>
      </w:del>
      <w:del w:id="1412" w:author="Jeremy" w:date="2012-02-03T17:43:00Z">
        <w:r w:rsidRPr="00250CF7" w:rsidDel="00756115">
          <w:rPr>
            <w:rFonts w:ascii="Cambria" w:hAnsi="Cambria" w:cs="Calibri"/>
            <w:sz w:val="20"/>
            <w:szCs w:val="20"/>
          </w:rPr>
          <w:delText>PARTICIPANT</w:delText>
        </w:r>
      </w:del>
      <w:del w:id="1413" w:author="Jeremy" w:date="2012-02-24T16:28:00Z">
        <w:r w:rsidRPr="00250CF7" w:rsidDel="0041778E">
          <w:rPr>
            <w:rFonts w:ascii="Cambria" w:hAnsi="Cambria" w:cs="Calibri"/>
            <w:sz w:val="20"/>
            <w:szCs w:val="20"/>
          </w:rPr>
          <w:delText xml:space="preserve"> TO DIGICERT DURING THE 12 MONTHS PRIOR TO WHEN THE LIABILITY OCCURRED.  DIGICERT IS NOT LIABLE FOR ANY INDIRECT, CONSEQUENTIAL, SPECIAL, OR PUNATIVE DAMAGES OR ANY LOSS OF PROFIT, REVENUE, DATA, OR OPPORTUNITY, EVEN IF DIGICERT IS AWARE OF THE POSSIBILITY OF SUCH DAMAGES.  The limitations in this section apply to the maximum extent permitted by law and apply regardless of (i) the reason for or nature of the liability, including tort claims, (ii) the number of claims of liability, (iii) the extent or nature of the damages, or (iv) whether any other provisions of this Agreement were breached or proven ineffective.  </w:delText>
        </w:r>
      </w:del>
    </w:p>
    <w:p w:rsidR="00F738C6" w:rsidRPr="00250CF7" w:rsidDel="0041778E" w:rsidRDefault="00F738C6" w:rsidP="00A13288">
      <w:pPr>
        <w:numPr>
          <w:ilvl w:val="1"/>
          <w:numId w:val="21"/>
        </w:numPr>
        <w:overflowPunct/>
        <w:autoSpaceDE/>
        <w:autoSpaceDN/>
        <w:spacing w:after="200"/>
        <w:textAlignment w:val="auto"/>
        <w:rPr>
          <w:del w:id="1414" w:author="Jeremy" w:date="2012-02-24T16:28:00Z"/>
          <w:rFonts w:ascii="Cambria" w:hAnsi="Cambria" w:cs="Calibri"/>
          <w:bCs/>
          <w:sz w:val="20"/>
          <w:szCs w:val="20"/>
        </w:rPr>
      </w:pPr>
      <w:del w:id="1415" w:author="Jeremy" w:date="2012-02-24T16:28:00Z">
        <w:r w:rsidRPr="00250CF7" w:rsidDel="0041778E">
          <w:rPr>
            <w:rFonts w:ascii="Cambria" w:hAnsi="Cambria" w:cs="Calibri"/>
            <w:sz w:val="20"/>
            <w:szCs w:val="20"/>
            <w:u w:val="single"/>
          </w:rPr>
          <w:delText>Defective Certificates</w:delText>
        </w:r>
        <w:r w:rsidRPr="00250CF7" w:rsidDel="0041778E">
          <w:rPr>
            <w:rFonts w:ascii="Cambria" w:hAnsi="Cambria" w:cs="Calibri"/>
            <w:sz w:val="20"/>
            <w:szCs w:val="20"/>
          </w:rPr>
          <w:delText xml:space="preserve">.  If a Certificate contains a defect, DigiCert shall use commercially reasonable efforts to cure the defect after receiving notice from </w:delText>
        </w:r>
      </w:del>
      <w:del w:id="1416" w:author="Jeremy" w:date="2012-02-03T17:43:00Z">
        <w:r w:rsidRPr="00250CF7" w:rsidDel="00756115">
          <w:rPr>
            <w:rFonts w:ascii="Cambria" w:hAnsi="Cambria" w:cs="Calibri"/>
            <w:sz w:val="20"/>
            <w:szCs w:val="20"/>
          </w:rPr>
          <w:delText>Participant</w:delText>
        </w:r>
      </w:del>
      <w:del w:id="1417" w:author="Jeremy" w:date="2012-02-24T16:28:00Z">
        <w:r w:rsidRPr="00250CF7" w:rsidDel="0041778E">
          <w:rPr>
            <w:rFonts w:ascii="Cambria" w:hAnsi="Cambria" w:cs="Calibri"/>
            <w:sz w:val="20"/>
            <w:szCs w:val="20"/>
          </w:rPr>
          <w:delText xml:space="preserve">.  DigiCert is not obligated to correct a defect if (i) </w:delText>
        </w:r>
        <w:r w:rsidR="005671B1" w:rsidDel="0041778E">
          <w:rPr>
            <w:rFonts w:ascii="Cambria" w:hAnsi="Cambria" w:cs="Calibri"/>
            <w:sz w:val="20"/>
            <w:szCs w:val="20"/>
          </w:rPr>
          <w:delText xml:space="preserve">an </w:delText>
        </w:r>
      </w:del>
      <w:del w:id="1418" w:author="Jeremy" w:date="2012-02-03T17:45:00Z">
        <w:r w:rsidR="005671B1" w:rsidDel="00756115">
          <w:rPr>
            <w:rFonts w:ascii="Cambria" w:hAnsi="Cambria" w:cs="Calibri"/>
            <w:sz w:val="20"/>
            <w:szCs w:val="20"/>
          </w:rPr>
          <w:delText>End User</w:delText>
        </w:r>
      </w:del>
      <w:del w:id="1419" w:author="Jeremy" w:date="2012-02-24T16:28:00Z">
        <w:r w:rsidRPr="00250CF7" w:rsidDel="0041778E">
          <w:rPr>
            <w:rFonts w:ascii="Cambria" w:hAnsi="Cambria" w:cs="Calibri"/>
            <w:sz w:val="20"/>
            <w:szCs w:val="20"/>
          </w:rPr>
          <w:delText xml:space="preserve"> misused, damaged, or modified the Certificate, (ii) </w:delText>
        </w:r>
      </w:del>
      <w:del w:id="1420" w:author="Jeremy" w:date="2012-02-03T17:45:00Z">
        <w:r w:rsidR="005671B1" w:rsidDel="00756115">
          <w:rPr>
            <w:rFonts w:ascii="Cambria" w:hAnsi="Cambria" w:cs="Calibri"/>
            <w:sz w:val="20"/>
            <w:szCs w:val="20"/>
          </w:rPr>
          <w:delText>End User</w:delText>
        </w:r>
      </w:del>
      <w:del w:id="1421" w:author="Jeremy" w:date="2012-02-24T16:28:00Z">
        <w:r w:rsidR="005671B1" w:rsidRPr="00250CF7" w:rsidDel="0041778E">
          <w:rPr>
            <w:rFonts w:ascii="Cambria" w:hAnsi="Cambria" w:cs="Calibri"/>
            <w:sz w:val="20"/>
            <w:szCs w:val="20"/>
          </w:rPr>
          <w:delText xml:space="preserve"> </w:delText>
        </w:r>
        <w:r w:rsidRPr="00250CF7" w:rsidDel="0041778E">
          <w:rPr>
            <w:rFonts w:ascii="Cambria" w:hAnsi="Cambria" w:cs="Calibri"/>
            <w:sz w:val="20"/>
            <w:szCs w:val="20"/>
          </w:rPr>
          <w:delText xml:space="preserve">did not promptly report the defect to DigiCert, or (iii) </w:delText>
        </w:r>
      </w:del>
      <w:del w:id="1422" w:author="Jeremy" w:date="2012-02-03T17:45:00Z">
        <w:r w:rsidR="005671B1" w:rsidDel="00756115">
          <w:rPr>
            <w:rFonts w:ascii="Cambria" w:hAnsi="Cambria" w:cs="Calibri"/>
            <w:sz w:val="20"/>
            <w:szCs w:val="20"/>
          </w:rPr>
          <w:delText>End User</w:delText>
        </w:r>
      </w:del>
      <w:del w:id="1423" w:author="Jeremy" w:date="2012-02-24T16:28:00Z">
        <w:r w:rsidR="005671B1" w:rsidRPr="00250CF7" w:rsidDel="0041778E">
          <w:rPr>
            <w:rFonts w:ascii="Cambria" w:hAnsi="Cambria" w:cs="Calibri"/>
            <w:sz w:val="20"/>
            <w:szCs w:val="20"/>
          </w:rPr>
          <w:delText xml:space="preserve"> </w:delText>
        </w:r>
        <w:r w:rsidRPr="00250CF7" w:rsidDel="0041778E">
          <w:rPr>
            <w:rFonts w:ascii="Cambria" w:hAnsi="Cambria" w:cs="Calibri"/>
            <w:sz w:val="20"/>
            <w:szCs w:val="20"/>
          </w:rPr>
          <w:delText xml:space="preserve">has breached any provision of </w:delText>
        </w:r>
        <w:r w:rsidR="005671B1" w:rsidDel="0041778E">
          <w:rPr>
            <w:rFonts w:ascii="Cambria" w:hAnsi="Cambria" w:cs="Calibri"/>
            <w:sz w:val="20"/>
            <w:szCs w:val="20"/>
          </w:rPr>
          <w:delText xml:space="preserve">its </w:delText>
        </w:r>
      </w:del>
      <w:del w:id="1424" w:author="Jeremy" w:date="2012-02-03T17:45:00Z">
        <w:r w:rsidR="005671B1" w:rsidDel="00756115">
          <w:rPr>
            <w:rFonts w:ascii="Cambria" w:hAnsi="Cambria" w:cs="Calibri"/>
            <w:sz w:val="20"/>
            <w:szCs w:val="20"/>
          </w:rPr>
          <w:delText>End User</w:delText>
        </w:r>
      </w:del>
      <w:del w:id="1425" w:author="Jeremy" w:date="2012-02-24T16:28:00Z">
        <w:r w:rsidRPr="00250CF7" w:rsidDel="0041778E">
          <w:rPr>
            <w:rFonts w:ascii="Cambria" w:hAnsi="Cambria" w:cs="Calibri"/>
            <w:sz w:val="20"/>
            <w:szCs w:val="20"/>
          </w:rPr>
          <w:delText xml:space="preserve"> Agreement. </w:delText>
        </w:r>
      </w:del>
    </w:p>
    <w:p w:rsidR="00F738C6" w:rsidRPr="00250CF7" w:rsidDel="0041778E" w:rsidRDefault="00F738C6" w:rsidP="00A13288">
      <w:pPr>
        <w:numPr>
          <w:ilvl w:val="1"/>
          <w:numId w:val="21"/>
        </w:numPr>
        <w:overflowPunct/>
        <w:autoSpaceDE/>
        <w:autoSpaceDN/>
        <w:spacing w:after="200"/>
        <w:textAlignment w:val="auto"/>
        <w:rPr>
          <w:del w:id="1426" w:author="Jeremy" w:date="2012-02-24T16:28:00Z"/>
          <w:rFonts w:ascii="Cambria" w:hAnsi="Cambria" w:cs="Arial"/>
          <w:sz w:val="20"/>
          <w:szCs w:val="20"/>
        </w:rPr>
      </w:pPr>
      <w:del w:id="1427" w:author="Jeremy" w:date="2012-02-24T16:28:00Z">
        <w:r w:rsidRPr="00250CF7" w:rsidDel="0041778E">
          <w:rPr>
            <w:rFonts w:ascii="Cambria" w:hAnsi="Cambria" w:cs="Arial"/>
            <w:sz w:val="20"/>
            <w:szCs w:val="20"/>
            <w:u w:val="single"/>
          </w:rPr>
          <w:delText>Injunctive Relief</w:delText>
        </w:r>
        <w:r w:rsidRPr="00250CF7" w:rsidDel="0041778E">
          <w:rPr>
            <w:rFonts w:ascii="Cambria" w:hAnsi="Cambria" w:cs="Arial"/>
            <w:sz w:val="20"/>
            <w:szCs w:val="20"/>
          </w:rPr>
          <w:delText xml:space="preserve">.  </w:delText>
        </w:r>
      </w:del>
      <w:del w:id="1428" w:author="Jeremy" w:date="2012-02-03T17:43:00Z">
        <w:r w:rsidRPr="00250CF7" w:rsidDel="00756115">
          <w:rPr>
            <w:rFonts w:ascii="Cambria" w:hAnsi="Cambria" w:cs="Arial"/>
            <w:sz w:val="20"/>
            <w:szCs w:val="20"/>
          </w:rPr>
          <w:delText>Participant</w:delText>
        </w:r>
      </w:del>
      <w:del w:id="1429" w:author="Jeremy" w:date="2012-02-24T16:28:00Z">
        <w:r w:rsidRPr="00250CF7" w:rsidDel="0041778E">
          <w:rPr>
            <w:rFonts w:ascii="Cambria" w:hAnsi="Cambria" w:cs="Arial"/>
            <w:sz w:val="20"/>
            <w:szCs w:val="20"/>
          </w:rPr>
          <w:delText xml:space="preserve"> acknowledges that its breach of this Agreement will result in irreparable harm to DigiCert that cannot adequately be redressed by compensatory damages.  </w:delText>
        </w:r>
        <w:r w:rsidRPr="00250CF7" w:rsidDel="0041778E">
          <w:rPr>
            <w:rFonts w:ascii="Cambria" w:hAnsi="Cambria" w:cs="Arial"/>
            <w:sz w:val="20"/>
            <w:szCs w:val="20"/>
          </w:rPr>
          <w:lastRenderedPageBreak/>
          <w:delText xml:space="preserve">Accordingly, in addition to any other legal remedies which may be available, </w:delText>
        </w:r>
        <w:r w:rsidR="00731850" w:rsidDel="0041778E">
          <w:rPr>
            <w:rFonts w:ascii="Cambria" w:hAnsi="Cambria" w:cs="Arial"/>
            <w:sz w:val="20"/>
            <w:szCs w:val="20"/>
          </w:rPr>
          <w:delText>OSG Administrator</w:delText>
        </w:r>
        <w:r w:rsidRPr="00250CF7" w:rsidDel="0041778E">
          <w:rPr>
            <w:rFonts w:ascii="Cambria" w:hAnsi="Cambria" w:cs="Arial"/>
            <w:sz w:val="20"/>
            <w:szCs w:val="20"/>
          </w:rPr>
          <w:delText xml:space="preserve"> and/or DigiCert may seek and obtain an injunctive order against a breach or threatened breach of the Agreement.  </w:delText>
        </w:r>
      </w:del>
    </w:p>
    <w:p w:rsidR="00F738C6" w:rsidRPr="00250CF7" w:rsidDel="0041778E" w:rsidRDefault="00F738C6" w:rsidP="00A13288">
      <w:pPr>
        <w:numPr>
          <w:ilvl w:val="1"/>
          <w:numId w:val="21"/>
        </w:numPr>
        <w:overflowPunct/>
        <w:autoSpaceDE/>
        <w:autoSpaceDN/>
        <w:spacing w:after="200"/>
        <w:textAlignment w:val="auto"/>
        <w:rPr>
          <w:del w:id="1430" w:author="Jeremy" w:date="2012-02-24T16:28:00Z"/>
          <w:rFonts w:ascii="Cambria" w:hAnsi="Cambria" w:cs="Calibri"/>
          <w:sz w:val="20"/>
          <w:szCs w:val="20"/>
        </w:rPr>
      </w:pPr>
      <w:del w:id="1431" w:author="Jeremy" w:date="2012-02-24T16:28:00Z">
        <w:r w:rsidRPr="00250CF7" w:rsidDel="0041778E">
          <w:rPr>
            <w:rFonts w:ascii="Cambria" w:hAnsi="Cambria" w:cs="Calibri"/>
            <w:sz w:val="20"/>
            <w:szCs w:val="20"/>
            <w:u w:val="single"/>
          </w:rPr>
          <w:delText>Fundamental Term</w:delText>
        </w:r>
        <w:r w:rsidRPr="00250CF7" w:rsidDel="0041778E">
          <w:rPr>
            <w:rFonts w:ascii="Cambria" w:hAnsi="Cambria" w:cs="Calibri"/>
            <w:sz w:val="20"/>
            <w:szCs w:val="20"/>
          </w:rPr>
          <w:delText xml:space="preserve">.  The limitations on warranty and liability in this section </w:delText>
        </w:r>
        <w:r w:rsidR="00F159F1" w:rsidDel="0041778E">
          <w:rPr>
            <w:rFonts w:ascii="Cambria" w:hAnsi="Cambria" w:cs="Calibri"/>
            <w:sz w:val="20"/>
            <w:szCs w:val="20"/>
          </w:rPr>
          <w:delText>6</w:delText>
        </w:r>
        <w:r w:rsidRPr="00250CF7" w:rsidDel="0041778E">
          <w:rPr>
            <w:rFonts w:ascii="Cambria" w:hAnsi="Cambria" w:cs="Calibri"/>
            <w:sz w:val="20"/>
            <w:szCs w:val="20"/>
          </w:rPr>
          <w:delText xml:space="preserve"> are fundamental terms of this Agreement and are fair and reasonable in light of the relationship between the parties.</w:delText>
        </w:r>
      </w:del>
    </w:p>
    <w:p w:rsidR="00F738C6" w:rsidRPr="00250CF7" w:rsidDel="0041778E" w:rsidRDefault="00F738C6" w:rsidP="00A13288">
      <w:pPr>
        <w:numPr>
          <w:ilvl w:val="0"/>
          <w:numId w:val="21"/>
        </w:numPr>
        <w:overflowPunct/>
        <w:autoSpaceDE/>
        <w:autoSpaceDN/>
        <w:spacing w:after="200"/>
        <w:textAlignment w:val="auto"/>
        <w:rPr>
          <w:del w:id="1432" w:author="Jeremy" w:date="2012-02-24T16:28:00Z"/>
          <w:rFonts w:ascii="Cambria" w:hAnsi="Cambria" w:cs="Calibri"/>
          <w:sz w:val="20"/>
          <w:szCs w:val="20"/>
        </w:rPr>
      </w:pPr>
      <w:del w:id="1433" w:author="Jeremy" w:date="2012-02-24T16:28:00Z">
        <w:r w:rsidRPr="00250CF7" w:rsidDel="0041778E">
          <w:rPr>
            <w:rFonts w:ascii="Cambria" w:hAnsi="Cambria" w:cs="Calibri"/>
            <w:b/>
            <w:sz w:val="20"/>
            <w:szCs w:val="20"/>
          </w:rPr>
          <w:delText>Indemnity</w:delText>
        </w:r>
      </w:del>
    </w:p>
    <w:p w:rsidR="000270D6" w:rsidRPr="000270D6" w:rsidDel="0041778E" w:rsidRDefault="00F738C6" w:rsidP="00A13288">
      <w:pPr>
        <w:numPr>
          <w:ilvl w:val="1"/>
          <w:numId w:val="21"/>
        </w:numPr>
        <w:overflowPunct/>
        <w:autoSpaceDE/>
        <w:autoSpaceDN/>
        <w:spacing w:after="200"/>
        <w:textAlignment w:val="auto"/>
        <w:rPr>
          <w:del w:id="1434" w:author="Jeremy" w:date="2012-02-24T16:28:00Z"/>
          <w:rFonts w:ascii="Cambria" w:hAnsi="Cambria"/>
          <w:sz w:val="20"/>
          <w:szCs w:val="20"/>
        </w:rPr>
      </w:pPr>
      <w:del w:id="1435" w:author="Jeremy" w:date="2012-02-03T17:43:00Z">
        <w:r w:rsidRPr="000270D6" w:rsidDel="00756115">
          <w:rPr>
            <w:rFonts w:ascii="Cambria" w:hAnsi="Cambria" w:cs="Calibri"/>
            <w:sz w:val="20"/>
            <w:szCs w:val="20"/>
            <w:u w:val="single"/>
          </w:rPr>
          <w:delText>Participant</w:delText>
        </w:r>
      </w:del>
      <w:del w:id="1436" w:author="Jeremy" w:date="2012-02-24T16:28:00Z">
        <w:r w:rsidRPr="000270D6" w:rsidDel="0041778E">
          <w:rPr>
            <w:rFonts w:ascii="Cambria" w:hAnsi="Cambria" w:cs="Calibri"/>
            <w:sz w:val="20"/>
            <w:szCs w:val="20"/>
            <w:u w:val="single"/>
          </w:rPr>
          <w:delText>’s Obligation</w:delText>
        </w:r>
        <w:r w:rsidRPr="000270D6" w:rsidDel="0041778E">
          <w:rPr>
            <w:rFonts w:ascii="Cambria" w:hAnsi="Cambria" w:cs="Calibri"/>
            <w:sz w:val="20"/>
            <w:szCs w:val="20"/>
          </w:rPr>
          <w:delText xml:space="preserve">.  </w:delText>
        </w:r>
      </w:del>
      <w:del w:id="1437" w:author="Jeremy" w:date="2012-02-03T17:43:00Z">
        <w:r w:rsidRPr="000270D6" w:rsidDel="00756115">
          <w:rPr>
            <w:rFonts w:ascii="Cambria" w:hAnsi="Cambria" w:cs="Calibri"/>
            <w:sz w:val="20"/>
            <w:szCs w:val="20"/>
          </w:rPr>
          <w:delText>Participant</w:delText>
        </w:r>
      </w:del>
      <w:del w:id="1438" w:author="Jeremy" w:date="2012-02-24T16:28:00Z">
        <w:r w:rsidRPr="000270D6" w:rsidDel="0041778E">
          <w:rPr>
            <w:rFonts w:ascii="Cambria" w:hAnsi="Cambria" w:cs="Calibri"/>
            <w:sz w:val="20"/>
            <w:szCs w:val="20"/>
          </w:rPr>
          <w:delText xml:space="preserve"> shall indemnify and defend DigiCert and its contractors, agents, employees, officers, directors, shareholders, affiliates, and assigns against all liabilities, claims, damages, costs and expenses, including reasonable attorney's fees, related to </w:delText>
        </w:r>
        <w:r w:rsidR="000270D6" w:rsidRPr="00F46854" w:rsidDel="0041778E">
          <w:rPr>
            <w:rFonts w:ascii="Cambria" w:hAnsi="Cambria" w:cs="Calibri"/>
            <w:sz w:val="20"/>
            <w:szCs w:val="20"/>
          </w:rPr>
          <w:delText xml:space="preserve"> (i) </w:delText>
        </w:r>
      </w:del>
      <w:del w:id="1439" w:author="Jeremy" w:date="2012-02-03T17:43:00Z">
        <w:r w:rsidR="00BF0120" w:rsidDel="00756115">
          <w:rPr>
            <w:rFonts w:ascii="Cambria" w:hAnsi="Cambria" w:cs="Calibri"/>
            <w:sz w:val="20"/>
            <w:szCs w:val="20"/>
          </w:rPr>
          <w:delText>Participant</w:delText>
        </w:r>
      </w:del>
      <w:del w:id="1440" w:author="Jeremy" w:date="2012-02-24T16:28:00Z">
        <w:r w:rsidR="00047E04" w:rsidDel="0041778E">
          <w:rPr>
            <w:rFonts w:ascii="Cambria" w:hAnsi="Cambria" w:cs="Calibri"/>
            <w:sz w:val="20"/>
            <w:szCs w:val="20"/>
          </w:rPr>
          <w:delText xml:space="preserve">’s breach of </w:delText>
        </w:r>
        <w:r w:rsidR="000270D6" w:rsidRPr="00F46854" w:rsidDel="0041778E">
          <w:rPr>
            <w:rFonts w:ascii="Cambria" w:hAnsi="Cambria" w:cs="Calibri"/>
            <w:sz w:val="20"/>
            <w:szCs w:val="20"/>
          </w:rPr>
          <w:delText xml:space="preserve">this Agreement, (ii) </w:delText>
        </w:r>
      </w:del>
      <w:del w:id="1441" w:author="Jeremy" w:date="2012-02-03T17:43:00Z">
        <w:r w:rsidR="000270D6" w:rsidDel="00756115">
          <w:rPr>
            <w:rFonts w:ascii="Cambria" w:hAnsi="Cambria" w:cs="Calibri"/>
            <w:sz w:val="20"/>
            <w:szCs w:val="20"/>
          </w:rPr>
          <w:delText>Participant</w:delText>
        </w:r>
      </w:del>
      <w:del w:id="1442" w:author="Jeremy" w:date="2012-02-24T16:28:00Z">
        <w:r w:rsidR="000270D6" w:rsidDel="0041778E">
          <w:rPr>
            <w:rFonts w:ascii="Cambria" w:hAnsi="Cambria" w:cs="Calibri"/>
            <w:sz w:val="20"/>
            <w:szCs w:val="20"/>
          </w:rPr>
          <w:delText>’s failure to protect the Authentication Mechanisms used to secure the Account</w:delText>
        </w:r>
        <w:r w:rsidR="000270D6" w:rsidRPr="00F46854" w:rsidDel="0041778E">
          <w:rPr>
            <w:rFonts w:ascii="Cambria" w:hAnsi="Cambria" w:cs="Calibri"/>
            <w:sz w:val="20"/>
            <w:szCs w:val="20"/>
          </w:rPr>
          <w:delText xml:space="preserve">, </w:delText>
        </w:r>
        <w:r w:rsidR="000270D6" w:rsidRPr="00CA0D9D" w:rsidDel="0041778E">
          <w:rPr>
            <w:rFonts w:ascii="Cambria" w:hAnsi="Cambria"/>
            <w:spacing w:val="-2"/>
            <w:sz w:val="20"/>
            <w:szCs w:val="20"/>
          </w:rPr>
          <w:delText>(</w:delText>
        </w:r>
        <w:r w:rsidR="000270D6" w:rsidDel="0041778E">
          <w:rPr>
            <w:rFonts w:ascii="Cambria" w:hAnsi="Cambria"/>
            <w:spacing w:val="-2"/>
            <w:sz w:val="20"/>
            <w:szCs w:val="20"/>
          </w:rPr>
          <w:delText>iii</w:delText>
        </w:r>
        <w:r w:rsidR="000270D6" w:rsidRPr="00CA0D9D" w:rsidDel="0041778E">
          <w:rPr>
            <w:rFonts w:ascii="Cambria" w:hAnsi="Cambria"/>
            <w:spacing w:val="-2"/>
            <w:sz w:val="20"/>
            <w:szCs w:val="20"/>
          </w:rPr>
          <w:delText>) </w:delText>
        </w:r>
        <w:r w:rsidR="000270D6" w:rsidDel="0041778E">
          <w:rPr>
            <w:rFonts w:ascii="Cambria" w:hAnsi="Cambria"/>
            <w:spacing w:val="-2"/>
            <w:sz w:val="20"/>
            <w:szCs w:val="20"/>
          </w:rPr>
          <w:delText xml:space="preserve">an allegation that </w:delText>
        </w:r>
        <w:r w:rsidR="000270D6" w:rsidRPr="00CA0D9D" w:rsidDel="0041778E">
          <w:rPr>
            <w:rFonts w:ascii="Cambria" w:hAnsi="Cambria"/>
            <w:spacing w:val="-2"/>
            <w:sz w:val="20"/>
            <w:szCs w:val="20"/>
          </w:rPr>
          <w:delText xml:space="preserve">personal injury or property damage </w:delText>
        </w:r>
        <w:r w:rsidR="000270D6" w:rsidDel="0041778E">
          <w:rPr>
            <w:rFonts w:ascii="Cambria" w:hAnsi="Cambria"/>
            <w:spacing w:val="-2"/>
            <w:sz w:val="20"/>
            <w:szCs w:val="20"/>
          </w:rPr>
          <w:delText xml:space="preserve">was </w:delText>
        </w:r>
        <w:r w:rsidR="000270D6" w:rsidRPr="00CA0D9D" w:rsidDel="0041778E">
          <w:rPr>
            <w:rFonts w:ascii="Cambria" w:hAnsi="Cambria"/>
            <w:spacing w:val="-2"/>
            <w:sz w:val="20"/>
            <w:szCs w:val="20"/>
          </w:rPr>
          <w:delText xml:space="preserve">caused by the fault or negligence of </w:delText>
        </w:r>
      </w:del>
      <w:del w:id="1443" w:author="Jeremy" w:date="2012-02-03T17:43:00Z">
        <w:r w:rsidR="00AB180C" w:rsidDel="00756115">
          <w:rPr>
            <w:rFonts w:ascii="Cambria" w:hAnsi="Cambria"/>
            <w:spacing w:val="-2"/>
            <w:sz w:val="20"/>
            <w:szCs w:val="20"/>
          </w:rPr>
          <w:delText>Participant</w:delText>
        </w:r>
      </w:del>
      <w:del w:id="1444" w:author="Jeremy" w:date="2012-02-24T16:28:00Z">
        <w:r w:rsidR="000270D6" w:rsidDel="0041778E">
          <w:rPr>
            <w:rFonts w:ascii="Cambria" w:hAnsi="Cambria"/>
            <w:spacing w:val="-2"/>
            <w:sz w:val="20"/>
            <w:szCs w:val="20"/>
          </w:rPr>
          <w:delText>,</w:delText>
        </w:r>
        <w:r w:rsidR="000270D6" w:rsidRPr="00F46854" w:rsidDel="0041778E">
          <w:rPr>
            <w:rFonts w:ascii="Cambria" w:hAnsi="Cambria" w:cs="Calibri"/>
            <w:sz w:val="20"/>
            <w:szCs w:val="20"/>
          </w:rPr>
          <w:delText xml:space="preserve"> (</w:delText>
        </w:r>
        <w:r w:rsidR="000270D6" w:rsidDel="0041778E">
          <w:rPr>
            <w:rFonts w:ascii="Cambria" w:hAnsi="Cambria" w:cs="Calibri"/>
            <w:sz w:val="20"/>
            <w:szCs w:val="20"/>
          </w:rPr>
          <w:delText>iv</w:delText>
        </w:r>
        <w:r w:rsidR="000270D6" w:rsidRPr="00F46854" w:rsidDel="0041778E">
          <w:rPr>
            <w:rFonts w:ascii="Cambria" w:hAnsi="Cambria" w:cs="Calibri"/>
            <w:sz w:val="20"/>
            <w:szCs w:val="20"/>
          </w:rPr>
          <w:delText>)</w:delText>
        </w:r>
        <w:r w:rsidR="000270D6" w:rsidRPr="00FF297B" w:rsidDel="0041778E">
          <w:rPr>
            <w:rFonts w:ascii="Cambria" w:hAnsi="Cambria" w:cs="Calibri"/>
            <w:sz w:val="20"/>
            <w:szCs w:val="20"/>
          </w:rPr>
          <w:delText xml:space="preserve"> </w:delText>
        </w:r>
      </w:del>
      <w:del w:id="1445" w:author="Jeremy" w:date="2012-02-03T17:43:00Z">
        <w:r w:rsidR="00AB180C" w:rsidDel="00756115">
          <w:rPr>
            <w:rFonts w:ascii="Cambria" w:hAnsi="Cambria" w:cs="Calibri"/>
            <w:sz w:val="20"/>
            <w:szCs w:val="20"/>
          </w:rPr>
          <w:delText>Participant</w:delText>
        </w:r>
      </w:del>
      <w:del w:id="1446" w:author="Jeremy" w:date="2012-02-24T16:28:00Z">
        <w:r w:rsidR="00AB180C" w:rsidDel="0041778E">
          <w:rPr>
            <w:rFonts w:ascii="Cambria" w:hAnsi="Cambria" w:cs="Calibri"/>
            <w:sz w:val="20"/>
            <w:szCs w:val="20"/>
          </w:rPr>
          <w:delText xml:space="preserve">’s </w:delText>
        </w:r>
        <w:r w:rsidR="000270D6" w:rsidRPr="00F46854" w:rsidDel="0041778E">
          <w:rPr>
            <w:rFonts w:ascii="Cambria" w:hAnsi="Cambria" w:cs="Calibri"/>
            <w:sz w:val="20"/>
            <w:szCs w:val="20"/>
          </w:rPr>
          <w:delText xml:space="preserve">failure to </w:delText>
        </w:r>
        <w:r w:rsidR="00DA6836" w:rsidDel="0041778E">
          <w:rPr>
            <w:rFonts w:ascii="Cambria" w:hAnsi="Cambria" w:cs="Calibri"/>
            <w:sz w:val="20"/>
            <w:szCs w:val="20"/>
          </w:rPr>
          <w:delText>follow the RPS</w:delText>
        </w:r>
        <w:r w:rsidR="000270D6" w:rsidRPr="00F46854" w:rsidDel="0041778E">
          <w:rPr>
            <w:rFonts w:ascii="Cambria" w:hAnsi="Cambria" w:cs="Calibri"/>
            <w:sz w:val="20"/>
            <w:szCs w:val="20"/>
          </w:rPr>
          <w:delText>, or (</w:delText>
        </w:r>
        <w:r w:rsidR="000270D6" w:rsidDel="0041778E">
          <w:rPr>
            <w:rFonts w:ascii="Cambria" w:hAnsi="Cambria" w:cs="Calibri"/>
            <w:sz w:val="20"/>
            <w:szCs w:val="20"/>
          </w:rPr>
          <w:delText>v</w:delText>
        </w:r>
        <w:r w:rsidR="000270D6" w:rsidRPr="00F46854" w:rsidDel="0041778E">
          <w:rPr>
            <w:rFonts w:ascii="Cambria" w:hAnsi="Cambria" w:cs="Calibri"/>
            <w:sz w:val="20"/>
            <w:szCs w:val="20"/>
          </w:rPr>
          <w:delText xml:space="preserve">) </w:delText>
        </w:r>
        <w:r w:rsidR="000270D6" w:rsidDel="0041778E">
          <w:rPr>
            <w:rFonts w:ascii="Cambria" w:hAnsi="Cambria" w:cs="Calibri"/>
            <w:sz w:val="20"/>
            <w:szCs w:val="20"/>
          </w:rPr>
          <w:delText xml:space="preserve">an allegation that the </w:delText>
        </w:r>
      </w:del>
      <w:del w:id="1447" w:author="Jeremy" w:date="2012-02-03T17:43:00Z">
        <w:r w:rsidR="00AB180C" w:rsidDel="00756115">
          <w:rPr>
            <w:rFonts w:ascii="Cambria" w:hAnsi="Cambria" w:cs="Calibri"/>
            <w:sz w:val="20"/>
            <w:szCs w:val="20"/>
          </w:rPr>
          <w:delText>Participant</w:delText>
        </w:r>
      </w:del>
      <w:del w:id="1448" w:author="Jeremy" w:date="2012-02-24T16:28:00Z">
        <w:r w:rsidR="000270D6" w:rsidDel="0041778E">
          <w:rPr>
            <w:rFonts w:ascii="Cambria" w:hAnsi="Cambria" w:cs="Calibri"/>
            <w:sz w:val="20"/>
            <w:szCs w:val="20"/>
          </w:rPr>
          <w:delText xml:space="preserve">, or an agent of </w:delText>
        </w:r>
      </w:del>
      <w:del w:id="1449" w:author="Jeremy" w:date="2012-02-03T17:43:00Z">
        <w:r w:rsidR="00AB180C" w:rsidDel="00756115">
          <w:rPr>
            <w:rFonts w:ascii="Cambria" w:hAnsi="Cambria" w:cs="Calibri"/>
            <w:sz w:val="20"/>
            <w:szCs w:val="20"/>
          </w:rPr>
          <w:delText>Participant</w:delText>
        </w:r>
      </w:del>
      <w:del w:id="1450" w:author="Jeremy" w:date="2012-02-24T16:28:00Z">
        <w:r w:rsidR="000270D6" w:rsidDel="0041778E">
          <w:rPr>
            <w:rFonts w:ascii="Cambria" w:hAnsi="Cambria" w:cs="Calibri"/>
            <w:sz w:val="20"/>
            <w:szCs w:val="20"/>
          </w:rPr>
          <w:delText xml:space="preserve">,  used DigiCert’s products or services to infringe </w:delText>
        </w:r>
        <w:r w:rsidR="000270D6" w:rsidRPr="00F46854" w:rsidDel="0041778E">
          <w:rPr>
            <w:rFonts w:ascii="Cambria" w:hAnsi="Cambria" w:cs="Calibri"/>
            <w:sz w:val="20"/>
            <w:szCs w:val="20"/>
          </w:rPr>
          <w:delText xml:space="preserve">on the rights of a third party.  </w:delText>
        </w:r>
      </w:del>
      <w:del w:id="1451" w:author="Jeremy" w:date="2012-02-03T17:43:00Z">
        <w:r w:rsidR="00AB180C" w:rsidDel="00756115">
          <w:rPr>
            <w:rFonts w:ascii="Cambria" w:hAnsi="Cambria" w:cs="Calibri"/>
            <w:sz w:val="20"/>
            <w:szCs w:val="20"/>
          </w:rPr>
          <w:delText>Participant</w:delText>
        </w:r>
      </w:del>
      <w:del w:id="1452" w:author="Jeremy" w:date="2012-02-24T16:28:00Z">
        <w:r w:rsidR="00AB180C" w:rsidDel="0041778E">
          <w:rPr>
            <w:rFonts w:ascii="Cambria" w:hAnsi="Cambria" w:cs="Calibri"/>
            <w:sz w:val="20"/>
            <w:szCs w:val="20"/>
          </w:rPr>
          <w:delText>’s</w:delText>
        </w:r>
        <w:r w:rsidR="00AB180C" w:rsidRPr="00CA0D9D" w:rsidDel="0041778E">
          <w:rPr>
            <w:rFonts w:ascii="Cambria" w:hAnsi="Cambria"/>
            <w:sz w:val="20"/>
            <w:szCs w:val="20"/>
          </w:rPr>
          <w:delText xml:space="preserve"> </w:delText>
        </w:r>
        <w:r w:rsidR="000270D6" w:rsidRPr="00CA0D9D" w:rsidDel="0041778E">
          <w:rPr>
            <w:rFonts w:ascii="Cambria" w:hAnsi="Cambria"/>
            <w:sz w:val="20"/>
            <w:szCs w:val="20"/>
          </w:rPr>
          <w:delText xml:space="preserve">indemnification obligations under this </w:delText>
        </w:r>
        <w:r w:rsidR="000270D6" w:rsidDel="0041778E">
          <w:rPr>
            <w:rFonts w:ascii="Cambria" w:hAnsi="Cambria"/>
            <w:sz w:val="20"/>
            <w:szCs w:val="20"/>
          </w:rPr>
          <w:delText>s</w:delText>
        </w:r>
        <w:r w:rsidR="000270D6" w:rsidRPr="00CA0D9D" w:rsidDel="0041778E">
          <w:rPr>
            <w:rFonts w:ascii="Cambria" w:hAnsi="Cambria"/>
            <w:sz w:val="20"/>
            <w:szCs w:val="20"/>
          </w:rPr>
          <w:delText xml:space="preserve">ection </w:delText>
        </w:r>
        <w:r w:rsidR="000270D6" w:rsidDel="0041778E">
          <w:rPr>
            <w:rFonts w:ascii="Cambria" w:hAnsi="Cambria"/>
            <w:sz w:val="20"/>
            <w:szCs w:val="20"/>
          </w:rPr>
          <w:delText>are</w:delText>
        </w:r>
        <w:r w:rsidR="000270D6" w:rsidRPr="00CA0D9D" w:rsidDel="0041778E">
          <w:rPr>
            <w:rFonts w:ascii="Cambria" w:hAnsi="Cambria"/>
            <w:sz w:val="20"/>
            <w:szCs w:val="20"/>
          </w:rPr>
          <w:delText xml:space="preserve"> not limited on the amount or types of damages</w:delText>
        </w:r>
        <w:r w:rsidR="000270D6" w:rsidRPr="000270D6" w:rsidDel="0041778E">
          <w:rPr>
            <w:rFonts w:ascii="Cambria" w:hAnsi="Cambria" w:cs="Calibri"/>
            <w:sz w:val="20"/>
            <w:szCs w:val="20"/>
            <w:u w:val="single"/>
          </w:rPr>
          <w:delText xml:space="preserve"> </w:delText>
        </w:r>
      </w:del>
    </w:p>
    <w:p w:rsidR="00F738C6" w:rsidRPr="000270D6" w:rsidDel="0041778E" w:rsidRDefault="00F738C6" w:rsidP="00A13288">
      <w:pPr>
        <w:numPr>
          <w:ilvl w:val="1"/>
          <w:numId w:val="21"/>
        </w:numPr>
        <w:overflowPunct/>
        <w:autoSpaceDE/>
        <w:autoSpaceDN/>
        <w:spacing w:after="200"/>
        <w:textAlignment w:val="auto"/>
        <w:rPr>
          <w:del w:id="1453" w:author="Jeremy" w:date="2012-02-24T16:28:00Z"/>
          <w:rFonts w:ascii="Cambria" w:hAnsi="Cambria"/>
          <w:sz w:val="20"/>
          <w:szCs w:val="20"/>
        </w:rPr>
      </w:pPr>
      <w:del w:id="1454" w:author="Jeremy" w:date="2012-02-24T16:28:00Z">
        <w:r w:rsidRPr="000270D6" w:rsidDel="0041778E">
          <w:rPr>
            <w:rFonts w:ascii="Cambria" w:hAnsi="Cambria" w:cs="Calibri"/>
            <w:sz w:val="20"/>
            <w:szCs w:val="20"/>
            <w:u w:val="single"/>
          </w:rPr>
          <w:delText>DigiCert’s Obligation</w:delText>
        </w:r>
        <w:r w:rsidRPr="000270D6" w:rsidDel="0041778E">
          <w:rPr>
            <w:rFonts w:ascii="Cambria" w:hAnsi="Cambria" w:cs="Calibri"/>
            <w:sz w:val="20"/>
            <w:szCs w:val="20"/>
          </w:rPr>
          <w:delText xml:space="preserve">.  DigiCert shall indemnify and defend </w:delText>
        </w:r>
      </w:del>
      <w:del w:id="1455" w:author="Jeremy" w:date="2012-02-03T17:43:00Z">
        <w:r w:rsidRPr="000270D6" w:rsidDel="00756115">
          <w:rPr>
            <w:rFonts w:ascii="Cambria" w:hAnsi="Cambria" w:cs="Calibri"/>
            <w:sz w:val="20"/>
            <w:szCs w:val="20"/>
          </w:rPr>
          <w:delText>Participant</w:delText>
        </w:r>
      </w:del>
      <w:del w:id="1456" w:author="Jeremy" w:date="2012-02-24T16:28:00Z">
        <w:r w:rsidRPr="000270D6" w:rsidDel="0041778E">
          <w:rPr>
            <w:rFonts w:ascii="Cambria" w:hAnsi="Cambria" w:cs="Calibri"/>
            <w:sz w:val="20"/>
            <w:szCs w:val="20"/>
          </w:rPr>
          <w:delText xml:space="preserve"> and its contractors, agents, employees, officers, directors, shareholders, affiliates, and assigns against all liabilities, claims, damages, costs and expenses, including reasonable attorney's fees, related to </w:delText>
        </w:r>
        <w:r w:rsidRPr="000270D6" w:rsidDel="0041778E">
          <w:rPr>
            <w:rFonts w:ascii="Cambria" w:hAnsi="Cambria"/>
            <w:sz w:val="20"/>
            <w:szCs w:val="20"/>
          </w:rPr>
          <w:delText>a third party claim of infringement on a patent, trademark, copyright, or trade secret rights of a third party based on DigiCert’s products and services, provided that such claim of infringement is caused solely by the lawful use of the product and/or service in the intended manner as described in the CPS.  DigiCert’s indemnification obligations under this section are not limited on the amount or types of damages.  </w:delText>
        </w:r>
      </w:del>
    </w:p>
    <w:p w:rsidR="00F738C6" w:rsidRPr="00250CF7" w:rsidDel="0041778E" w:rsidRDefault="00F738C6" w:rsidP="00A13288">
      <w:pPr>
        <w:numPr>
          <w:ilvl w:val="1"/>
          <w:numId w:val="21"/>
        </w:numPr>
        <w:overflowPunct/>
        <w:autoSpaceDE/>
        <w:autoSpaceDN/>
        <w:spacing w:after="200"/>
        <w:textAlignment w:val="auto"/>
        <w:rPr>
          <w:del w:id="1457" w:author="Jeremy" w:date="2012-02-24T16:28:00Z"/>
          <w:rFonts w:ascii="Cambria" w:hAnsi="Cambria" w:cs="Calibri"/>
          <w:sz w:val="20"/>
          <w:szCs w:val="20"/>
        </w:rPr>
      </w:pPr>
      <w:del w:id="1458" w:author="Jeremy" w:date="2012-02-24T16:28:00Z">
        <w:r w:rsidRPr="00250CF7" w:rsidDel="0041778E">
          <w:rPr>
            <w:rFonts w:ascii="Cambria" w:hAnsi="Cambria" w:cs="Calibri"/>
            <w:sz w:val="20"/>
            <w:szCs w:val="20"/>
            <w:u w:val="single"/>
          </w:rPr>
          <w:delText>Indemnification Procedure</w:delText>
        </w:r>
        <w:r w:rsidRPr="00250CF7" w:rsidDel="0041778E">
          <w:rPr>
            <w:rFonts w:ascii="Cambria" w:hAnsi="Cambria" w:cs="Calibri"/>
            <w:sz w:val="20"/>
            <w:szCs w:val="20"/>
          </w:rPr>
          <w:delText xml:space="preserve">.  An entity seeking indemnification under this Section </w:delText>
        </w:r>
        <w:r w:rsidR="00DA6836" w:rsidDel="0041778E">
          <w:rPr>
            <w:rFonts w:ascii="Cambria" w:hAnsi="Cambria" w:cs="Calibri"/>
            <w:sz w:val="20"/>
            <w:szCs w:val="20"/>
          </w:rPr>
          <w:delText>10</w:delText>
        </w:r>
        <w:r w:rsidRPr="00250CF7" w:rsidDel="0041778E">
          <w:rPr>
            <w:rFonts w:ascii="Cambria" w:hAnsi="Cambria" w:cs="Calibri"/>
            <w:sz w:val="20"/>
            <w:szCs w:val="20"/>
          </w:rPr>
          <w:delText xml:space="preserve"> (“</w:delText>
        </w:r>
        <w:r w:rsidRPr="00250CF7" w:rsidDel="0041778E">
          <w:rPr>
            <w:rFonts w:ascii="Cambria" w:hAnsi="Cambria" w:cs="Arial"/>
            <w:b/>
            <w:sz w:val="20"/>
            <w:szCs w:val="20"/>
          </w:rPr>
          <w:delText>Indemnified Party</w:delText>
        </w:r>
        <w:r w:rsidRPr="00250CF7" w:rsidDel="0041778E">
          <w:rPr>
            <w:rFonts w:ascii="Cambria" w:hAnsi="Cambria" w:cs="Arial"/>
            <w:sz w:val="20"/>
            <w:szCs w:val="20"/>
          </w:rPr>
          <w:delText>”) must notify the party responsible for indemnification (“</w:delText>
        </w:r>
        <w:r w:rsidRPr="00250CF7" w:rsidDel="0041778E">
          <w:rPr>
            <w:rFonts w:ascii="Cambria" w:hAnsi="Cambria" w:cs="Arial"/>
            <w:b/>
            <w:sz w:val="20"/>
            <w:szCs w:val="20"/>
          </w:rPr>
          <w:delText>Indemnifying Party</w:delText>
        </w:r>
        <w:r w:rsidRPr="00250CF7" w:rsidDel="0041778E">
          <w:rPr>
            <w:rFonts w:ascii="Cambria" w:hAnsi="Cambria" w:cs="Arial"/>
            <w:sz w:val="20"/>
            <w:szCs w:val="20"/>
          </w:rPr>
          <w:delText>”) promptly of any event requiring indemnification.  However, an Indemnified Party’s failure to notify will not relieve the Indemnifying Party from its indemnification obligations, except to the extent that the failure to notify materially prejudices the Indemnifying Party.  The Indemnifying Party</w:delText>
        </w:r>
        <w:r w:rsidRPr="00250CF7" w:rsidDel="0041778E">
          <w:rPr>
            <w:rFonts w:ascii="Cambria" w:hAnsi="Cambria" w:cs="Calibri"/>
            <w:sz w:val="20"/>
            <w:szCs w:val="20"/>
          </w:rPr>
          <w:delText xml:space="preserve"> may assume the defense of any proceeding requiring indemnification unless assuming the defense would </w:delText>
        </w:r>
        <w:r w:rsidRPr="00250CF7" w:rsidDel="0041778E">
          <w:rPr>
            <w:rFonts w:ascii="Cambria" w:hAnsi="Cambria" w:cs="Arial"/>
            <w:sz w:val="20"/>
            <w:szCs w:val="20"/>
          </w:rPr>
          <w:delText>result in potential conflicting interests as determined by the Indemnified Person in good faith</w:delText>
        </w:r>
        <w:r w:rsidRPr="00250CF7" w:rsidDel="0041778E">
          <w:rPr>
            <w:rFonts w:ascii="Cambria" w:hAnsi="Cambria" w:cs="Calibri"/>
            <w:sz w:val="20"/>
            <w:szCs w:val="20"/>
          </w:rPr>
          <w:delText xml:space="preserve">.  An Indemnified Party may, at </w:delText>
        </w:r>
        <w:r w:rsidRPr="00250CF7" w:rsidDel="0041778E">
          <w:rPr>
            <w:rFonts w:ascii="Cambria" w:hAnsi="Cambria" w:cs="Arial"/>
            <w:sz w:val="20"/>
            <w:szCs w:val="20"/>
          </w:rPr>
          <w:delText>the Indemnifying Party’s</w:delText>
        </w:r>
        <w:r w:rsidRPr="00250CF7" w:rsidDel="0041778E">
          <w:rPr>
            <w:rFonts w:ascii="Cambria" w:hAnsi="Cambria" w:cs="Calibri"/>
            <w:sz w:val="20"/>
            <w:szCs w:val="20"/>
          </w:rPr>
          <w:delText xml:space="preserve"> expense, defend itself until </w:delText>
        </w:r>
        <w:r w:rsidRPr="00250CF7" w:rsidDel="0041778E">
          <w:rPr>
            <w:rFonts w:ascii="Cambria" w:hAnsi="Cambria" w:cs="Arial"/>
            <w:sz w:val="20"/>
            <w:szCs w:val="20"/>
          </w:rPr>
          <w:delText>the Indemnifying Party’s</w:delText>
        </w:r>
        <w:r w:rsidRPr="00250CF7" w:rsidDel="0041778E">
          <w:rPr>
            <w:rFonts w:ascii="Cambria" w:hAnsi="Cambria" w:cs="Calibri"/>
            <w:sz w:val="20"/>
            <w:szCs w:val="20"/>
          </w:rPr>
          <w:delText xml:space="preserve"> counsel has initiated a defense of the Indemnified Party.  Even after </w:delText>
        </w:r>
        <w:r w:rsidRPr="00250CF7" w:rsidDel="0041778E">
          <w:rPr>
            <w:rFonts w:ascii="Cambria" w:hAnsi="Cambria" w:cs="Arial"/>
            <w:sz w:val="20"/>
            <w:szCs w:val="20"/>
          </w:rPr>
          <w:delText>the Indemnifying Party</w:delText>
        </w:r>
        <w:r w:rsidRPr="00250CF7" w:rsidDel="0041778E">
          <w:rPr>
            <w:rFonts w:ascii="Cambria" w:hAnsi="Cambria" w:cs="Calibri"/>
            <w:sz w:val="20"/>
            <w:szCs w:val="20"/>
          </w:rPr>
          <w:delText xml:space="preserve"> assumes the defense, the Indemnified Party may participate in any proceeding using counsel of its own choice and at its own expense.  T</w:delText>
        </w:r>
        <w:r w:rsidRPr="00250CF7" w:rsidDel="0041778E">
          <w:rPr>
            <w:rFonts w:ascii="Cambria" w:hAnsi="Cambria" w:cs="Arial"/>
            <w:sz w:val="20"/>
            <w:szCs w:val="20"/>
          </w:rPr>
          <w:delText>he Indemnifying Party</w:delText>
        </w:r>
        <w:r w:rsidRPr="00250CF7" w:rsidDel="0041778E">
          <w:rPr>
            <w:rFonts w:ascii="Cambria" w:hAnsi="Cambria" w:cs="Calibri"/>
            <w:sz w:val="20"/>
            <w:szCs w:val="20"/>
          </w:rPr>
          <w:delText xml:space="preserve"> may </w:delText>
        </w:r>
        <w:bookmarkEnd w:id="1326"/>
        <w:r w:rsidRPr="00250CF7" w:rsidDel="0041778E">
          <w:rPr>
            <w:rFonts w:ascii="Cambria" w:hAnsi="Cambria" w:cs="Arial"/>
            <w:sz w:val="20"/>
            <w:szCs w:val="20"/>
          </w:rPr>
          <w:delText>not settle any proceeding related to this Agreement unless the settlement also includes an unconditional release of liability for all Indemnified Parties.</w:delText>
        </w:r>
      </w:del>
    </w:p>
    <w:p w:rsidR="00F738C6" w:rsidRPr="00250CF7" w:rsidDel="0041778E" w:rsidRDefault="00F738C6" w:rsidP="00A13288">
      <w:pPr>
        <w:numPr>
          <w:ilvl w:val="1"/>
          <w:numId w:val="21"/>
        </w:numPr>
        <w:overflowPunct/>
        <w:autoSpaceDE/>
        <w:autoSpaceDN/>
        <w:spacing w:after="200"/>
        <w:textAlignment w:val="auto"/>
        <w:rPr>
          <w:del w:id="1459" w:author="Jeremy" w:date="2012-02-24T16:28:00Z"/>
          <w:rFonts w:ascii="Cambria" w:hAnsi="Cambria" w:cs="Calibri"/>
          <w:sz w:val="20"/>
          <w:szCs w:val="20"/>
        </w:rPr>
      </w:pPr>
      <w:del w:id="1460" w:author="Jeremy" w:date="2012-02-24T16:28:00Z">
        <w:r w:rsidRPr="00250CF7" w:rsidDel="0041778E">
          <w:rPr>
            <w:rFonts w:ascii="Cambria" w:hAnsi="Cambria" w:cs="Arial"/>
            <w:sz w:val="20"/>
            <w:szCs w:val="20"/>
            <w:u w:val="single"/>
          </w:rPr>
          <w:delText>Additional Liability</w:delText>
        </w:r>
        <w:r w:rsidRPr="00250CF7" w:rsidDel="0041778E">
          <w:rPr>
            <w:rFonts w:ascii="Cambria" w:hAnsi="Cambria" w:cs="Arial"/>
            <w:sz w:val="20"/>
            <w:szCs w:val="20"/>
          </w:rPr>
          <w:delText xml:space="preserve">.  The indemnification obligations are not a party’s sole remedy under this Agreement and are in addition to any other remedies that one party may have against the other.  </w:delText>
        </w:r>
      </w:del>
    </w:p>
    <w:p w:rsidR="00F738C6" w:rsidRPr="00250CF7" w:rsidDel="0041778E" w:rsidRDefault="00F738C6" w:rsidP="00A13288">
      <w:pPr>
        <w:numPr>
          <w:ilvl w:val="0"/>
          <w:numId w:val="21"/>
        </w:numPr>
        <w:overflowPunct/>
        <w:autoSpaceDE/>
        <w:autoSpaceDN/>
        <w:spacing w:after="200"/>
        <w:textAlignment w:val="auto"/>
        <w:rPr>
          <w:del w:id="1461" w:author="Jeremy" w:date="2012-02-24T16:28:00Z"/>
          <w:rFonts w:ascii="Cambria" w:eastAsia="MS Mincho" w:hAnsi="Cambria" w:cs="Calibri"/>
          <w:sz w:val="20"/>
          <w:szCs w:val="20"/>
          <w:u w:val="single"/>
        </w:rPr>
      </w:pPr>
      <w:del w:id="1462" w:author="Jeremy" w:date="2012-02-24T16:28:00Z">
        <w:r w:rsidRPr="00250CF7" w:rsidDel="0041778E">
          <w:rPr>
            <w:rFonts w:ascii="Cambria" w:eastAsia="MS Mincho" w:hAnsi="Cambria" w:cs="Calibri"/>
            <w:b/>
            <w:sz w:val="20"/>
            <w:szCs w:val="20"/>
          </w:rPr>
          <w:delText>Miscellaneous</w:delText>
        </w:r>
      </w:del>
    </w:p>
    <w:p w:rsidR="00F738C6" w:rsidRPr="00250CF7" w:rsidDel="0041778E" w:rsidRDefault="00F738C6" w:rsidP="00A13288">
      <w:pPr>
        <w:numPr>
          <w:ilvl w:val="1"/>
          <w:numId w:val="21"/>
        </w:numPr>
        <w:overflowPunct/>
        <w:autoSpaceDE/>
        <w:autoSpaceDN/>
        <w:spacing w:after="200"/>
        <w:textAlignment w:val="auto"/>
        <w:rPr>
          <w:del w:id="1463" w:author="Jeremy" w:date="2012-02-24T16:28:00Z"/>
          <w:rFonts w:ascii="Cambria" w:hAnsi="Cambria" w:cs="Arial"/>
          <w:sz w:val="20"/>
          <w:szCs w:val="20"/>
        </w:rPr>
      </w:pPr>
      <w:del w:id="1464" w:author="Jeremy" w:date="2012-02-24T16:28:00Z">
        <w:r w:rsidRPr="00250CF7" w:rsidDel="0041778E">
          <w:rPr>
            <w:rFonts w:ascii="Cambria" w:hAnsi="Cambria" w:cs="Arial"/>
            <w:sz w:val="20"/>
            <w:szCs w:val="20"/>
            <w:u w:val="single"/>
          </w:rPr>
          <w:delText>Limited Agency</w:delText>
        </w:r>
        <w:r w:rsidRPr="00250CF7" w:rsidDel="0041778E">
          <w:rPr>
            <w:rFonts w:ascii="Cambria" w:hAnsi="Cambria" w:cs="Arial"/>
            <w:sz w:val="20"/>
            <w:szCs w:val="20"/>
          </w:rPr>
          <w:delText xml:space="preserve">.  Under this Agreement, </w:delText>
        </w:r>
      </w:del>
      <w:del w:id="1465" w:author="Jeremy" w:date="2012-02-03T17:43:00Z">
        <w:r w:rsidRPr="00250CF7" w:rsidDel="00756115">
          <w:rPr>
            <w:rFonts w:ascii="Cambria" w:hAnsi="Cambria" w:cs="Arial"/>
            <w:sz w:val="20"/>
            <w:szCs w:val="20"/>
          </w:rPr>
          <w:delText>Participant</w:delText>
        </w:r>
      </w:del>
      <w:del w:id="1466" w:author="Jeremy" w:date="2012-02-24T16:28:00Z">
        <w:r w:rsidRPr="00250CF7" w:rsidDel="0041778E">
          <w:rPr>
            <w:rFonts w:ascii="Cambria" w:hAnsi="Cambria" w:cs="Arial"/>
            <w:sz w:val="20"/>
            <w:szCs w:val="20"/>
          </w:rPr>
          <w:delText xml:space="preserve"> is only </w:delText>
        </w:r>
        <w:r w:rsidR="00047E04" w:rsidDel="0041778E">
          <w:rPr>
            <w:rFonts w:ascii="Cambria" w:hAnsi="Cambria" w:cs="Arial"/>
            <w:sz w:val="20"/>
            <w:szCs w:val="20"/>
          </w:rPr>
          <w:delText>acting as an</w:delText>
        </w:r>
        <w:r w:rsidRPr="00250CF7" w:rsidDel="0041778E">
          <w:rPr>
            <w:rFonts w:ascii="Cambria" w:hAnsi="Cambria" w:cs="Arial"/>
            <w:sz w:val="20"/>
            <w:szCs w:val="20"/>
          </w:rPr>
          <w:delText xml:space="preserve"> agent of </w:delText>
        </w:r>
        <w:r w:rsidR="00731850" w:rsidDel="0041778E">
          <w:rPr>
            <w:rFonts w:ascii="Cambria" w:hAnsi="Cambria" w:cs="Arial"/>
            <w:sz w:val="20"/>
            <w:szCs w:val="20"/>
          </w:rPr>
          <w:delText>OSG Administrator</w:delText>
        </w:r>
        <w:r w:rsidRPr="00250CF7" w:rsidDel="0041778E">
          <w:rPr>
            <w:rFonts w:ascii="Cambria" w:hAnsi="Cambria" w:cs="Arial"/>
            <w:sz w:val="20"/>
            <w:szCs w:val="20"/>
          </w:rPr>
          <w:delText xml:space="preserve"> and DigiCert for the purpose of </w:delText>
        </w:r>
        <w:r w:rsidR="00DA6836" w:rsidDel="0041778E">
          <w:rPr>
            <w:rFonts w:ascii="Cambria" w:hAnsi="Cambria" w:cs="Arial"/>
            <w:sz w:val="20"/>
            <w:szCs w:val="20"/>
          </w:rPr>
          <w:delText xml:space="preserve">validating Grid-only Certificates.  </w:delText>
        </w:r>
        <w:r w:rsidRPr="00250CF7" w:rsidDel="0041778E">
          <w:rPr>
            <w:rFonts w:ascii="Cambria" w:hAnsi="Cambria" w:cs="Arial"/>
            <w:sz w:val="20"/>
            <w:szCs w:val="20"/>
          </w:rPr>
          <w:delText xml:space="preserve">No party is an agent of another party and does not have the power to bind or obligate another party.  Each party is responsible for its own expenses and employees.  </w:delText>
        </w:r>
      </w:del>
    </w:p>
    <w:p w:rsidR="00F738C6" w:rsidRPr="00250CF7" w:rsidDel="0041778E" w:rsidRDefault="00F738C6" w:rsidP="00A13288">
      <w:pPr>
        <w:numPr>
          <w:ilvl w:val="1"/>
          <w:numId w:val="21"/>
        </w:numPr>
        <w:overflowPunct/>
        <w:autoSpaceDE/>
        <w:autoSpaceDN/>
        <w:spacing w:after="200"/>
        <w:textAlignment w:val="auto"/>
        <w:rPr>
          <w:del w:id="1467" w:author="Jeremy" w:date="2012-02-24T16:28:00Z"/>
          <w:rFonts w:ascii="Cambria" w:hAnsi="Cambria" w:cs="Calibri"/>
          <w:sz w:val="20"/>
          <w:szCs w:val="20"/>
        </w:rPr>
      </w:pPr>
      <w:del w:id="1468" w:author="Jeremy" w:date="2012-02-24T16:28:00Z">
        <w:r w:rsidRPr="00250CF7" w:rsidDel="0041778E">
          <w:rPr>
            <w:rFonts w:ascii="Cambria" w:hAnsi="Cambria" w:cs="Calibri"/>
            <w:sz w:val="20"/>
            <w:szCs w:val="20"/>
            <w:u w:val="single"/>
          </w:rPr>
          <w:delText>Force Majeure</w:delText>
        </w:r>
        <w:r w:rsidRPr="00250CF7" w:rsidDel="0041778E">
          <w:rPr>
            <w:rFonts w:ascii="Cambria" w:hAnsi="Cambria" w:cs="Calibri"/>
            <w:b/>
            <w:sz w:val="20"/>
            <w:szCs w:val="20"/>
          </w:rPr>
          <w:delText>.</w:delText>
        </w:r>
        <w:r w:rsidRPr="00250CF7" w:rsidDel="0041778E">
          <w:rPr>
            <w:rFonts w:ascii="Cambria" w:hAnsi="Cambria" w:cs="Calibri"/>
            <w:sz w:val="20"/>
            <w:szCs w:val="20"/>
          </w:rPr>
          <w:delText xml:space="preserve">  A party is not liable for any failure or delay in performing its obligations under this Agreement to the extent that the circumstances causing such failure or delay are beyond a party’s reasonably control.  </w:delText>
        </w:r>
      </w:del>
    </w:p>
    <w:p w:rsidR="00F738C6" w:rsidRPr="00250CF7" w:rsidDel="0041778E" w:rsidRDefault="00F738C6" w:rsidP="00A13288">
      <w:pPr>
        <w:numPr>
          <w:ilvl w:val="1"/>
          <w:numId w:val="21"/>
        </w:numPr>
        <w:overflowPunct/>
        <w:autoSpaceDE/>
        <w:autoSpaceDN/>
        <w:spacing w:after="200"/>
        <w:textAlignment w:val="auto"/>
        <w:rPr>
          <w:del w:id="1469" w:author="Jeremy" w:date="2012-02-24T16:28:00Z"/>
          <w:rFonts w:ascii="Cambria" w:hAnsi="Cambria" w:cs="Calibri"/>
          <w:sz w:val="20"/>
          <w:szCs w:val="20"/>
        </w:rPr>
      </w:pPr>
      <w:del w:id="1470" w:author="Jeremy" w:date="2012-02-24T16:28:00Z">
        <w:r w:rsidRPr="00250CF7" w:rsidDel="0041778E">
          <w:rPr>
            <w:rFonts w:ascii="Cambria" w:hAnsi="Cambria" w:cs="Calibri"/>
            <w:sz w:val="20"/>
            <w:szCs w:val="20"/>
            <w:u w:val="single"/>
          </w:rPr>
          <w:lastRenderedPageBreak/>
          <w:delText>Entire Agreement</w:delText>
        </w:r>
        <w:r w:rsidRPr="00250CF7" w:rsidDel="0041778E">
          <w:rPr>
            <w:rFonts w:ascii="Cambria" w:hAnsi="Cambria" w:cs="Calibri"/>
            <w:b/>
            <w:sz w:val="20"/>
            <w:szCs w:val="20"/>
          </w:rPr>
          <w:delText>.</w:delText>
        </w:r>
        <w:r w:rsidRPr="00250CF7" w:rsidDel="0041778E">
          <w:rPr>
            <w:rFonts w:ascii="Cambria" w:hAnsi="Cambria" w:cs="Calibri"/>
            <w:sz w:val="20"/>
            <w:szCs w:val="20"/>
          </w:rPr>
          <w:delText xml:space="preserve">  This Agreement, along with all documents referred to herein, constitute the entire agreement among the parties with respect to </w:delText>
        </w:r>
      </w:del>
      <w:del w:id="1471" w:author="Jeremy" w:date="2012-02-03T17:43:00Z">
        <w:r w:rsidRPr="00250CF7" w:rsidDel="00756115">
          <w:rPr>
            <w:rFonts w:ascii="Cambria" w:hAnsi="Cambria" w:cs="Calibri"/>
            <w:sz w:val="20"/>
            <w:szCs w:val="20"/>
          </w:rPr>
          <w:delText>Participant</w:delText>
        </w:r>
      </w:del>
      <w:del w:id="1472" w:author="Jeremy" w:date="2012-02-24T16:28:00Z">
        <w:r w:rsidRPr="00250CF7" w:rsidDel="0041778E">
          <w:rPr>
            <w:rFonts w:ascii="Cambria" w:hAnsi="Cambria" w:cs="Calibri"/>
            <w:sz w:val="20"/>
            <w:szCs w:val="20"/>
          </w:rPr>
          <w:delText xml:space="preserve">’s </w:delText>
        </w:r>
        <w:r w:rsidR="00047E04" w:rsidDel="0041778E">
          <w:rPr>
            <w:rFonts w:ascii="Cambria" w:hAnsi="Cambria" w:cs="Calibri"/>
            <w:sz w:val="20"/>
            <w:szCs w:val="20"/>
          </w:rPr>
          <w:delText>status as a Trusted Agent</w:delText>
        </w:r>
        <w:r w:rsidRPr="00250CF7" w:rsidDel="0041778E">
          <w:rPr>
            <w:rFonts w:ascii="Cambria" w:hAnsi="Cambria" w:cs="Calibri"/>
            <w:sz w:val="20"/>
            <w:szCs w:val="20"/>
          </w:rPr>
          <w:delText xml:space="preserve">, superseding all other prior agreements that might exist.   </w:delText>
        </w:r>
        <w:r w:rsidRPr="00250CF7" w:rsidDel="0041778E">
          <w:rPr>
            <w:rFonts w:ascii="Cambria" w:hAnsi="Cambria" w:cs="Arial"/>
            <w:sz w:val="20"/>
            <w:szCs w:val="20"/>
          </w:rPr>
          <w:delText xml:space="preserve">The parties may execute one or more counterparts of the Agreement, each of which is deemed an original copy of the Agreement.  </w:delText>
        </w:r>
      </w:del>
    </w:p>
    <w:p w:rsidR="00F738C6" w:rsidRPr="00250CF7" w:rsidDel="0041778E" w:rsidRDefault="00F738C6" w:rsidP="00A13288">
      <w:pPr>
        <w:numPr>
          <w:ilvl w:val="1"/>
          <w:numId w:val="21"/>
        </w:numPr>
        <w:overflowPunct/>
        <w:autoSpaceDE/>
        <w:autoSpaceDN/>
        <w:spacing w:after="200"/>
        <w:textAlignment w:val="auto"/>
        <w:rPr>
          <w:del w:id="1473" w:author="Jeremy" w:date="2012-02-24T16:28:00Z"/>
          <w:rFonts w:ascii="Cambria" w:hAnsi="Cambria" w:cs="Calibri"/>
          <w:sz w:val="20"/>
          <w:szCs w:val="20"/>
        </w:rPr>
      </w:pPr>
      <w:del w:id="1474" w:author="Jeremy" w:date="2012-02-24T16:28:00Z">
        <w:r w:rsidRPr="00250CF7" w:rsidDel="0041778E">
          <w:rPr>
            <w:rFonts w:ascii="Cambria" w:hAnsi="Cambria" w:cs="Calibri"/>
            <w:sz w:val="20"/>
            <w:szCs w:val="20"/>
            <w:u w:val="single"/>
          </w:rPr>
          <w:delText>Amendments.</w:delText>
        </w:r>
        <w:r w:rsidRPr="00250CF7" w:rsidDel="0041778E">
          <w:rPr>
            <w:rFonts w:ascii="Cambria" w:hAnsi="Cambria" w:cs="Calibri"/>
            <w:sz w:val="20"/>
            <w:szCs w:val="20"/>
          </w:rPr>
          <w:delText xml:space="preserve">  Except as otherwise allowed herein, </w:delText>
        </w:r>
        <w:r w:rsidR="00DA6836" w:rsidDel="0041778E">
          <w:rPr>
            <w:rFonts w:ascii="Cambria" w:hAnsi="Cambria" w:cs="Calibri"/>
            <w:sz w:val="20"/>
            <w:szCs w:val="20"/>
          </w:rPr>
          <w:delText>a</w:delText>
        </w:r>
        <w:r w:rsidRPr="00250CF7" w:rsidDel="0041778E">
          <w:rPr>
            <w:rFonts w:ascii="Cambria" w:hAnsi="Cambria" w:cs="Calibri"/>
            <w:sz w:val="20"/>
            <w:szCs w:val="20"/>
          </w:rPr>
          <w:delText xml:space="preserve"> party may </w:delText>
        </w:r>
        <w:r w:rsidR="00DA6836" w:rsidDel="0041778E">
          <w:rPr>
            <w:rFonts w:ascii="Cambria" w:hAnsi="Cambria" w:cs="Calibri"/>
            <w:sz w:val="20"/>
            <w:szCs w:val="20"/>
          </w:rPr>
          <w:delText xml:space="preserve">not </w:delText>
        </w:r>
        <w:r w:rsidRPr="00250CF7" w:rsidDel="0041778E">
          <w:rPr>
            <w:rFonts w:ascii="Cambria" w:hAnsi="Cambria" w:cs="Calibri"/>
            <w:sz w:val="20"/>
            <w:szCs w:val="20"/>
          </w:rPr>
          <w:delText xml:space="preserve">amend this Agreement unless the amendment is both in writing and signed by all parties.  DigiCert may unilaterally amend its (i) website and any documents listed thereon, (ii) CPS, or (iii) privacy policy.  </w:delText>
        </w:r>
        <w:r w:rsidR="00731850" w:rsidDel="0041778E">
          <w:rPr>
            <w:rFonts w:ascii="Cambria" w:hAnsi="Cambria" w:cs="Calibri"/>
            <w:sz w:val="20"/>
            <w:szCs w:val="20"/>
          </w:rPr>
          <w:delText>OSG Administrator</w:delText>
        </w:r>
        <w:r w:rsidR="00F159F1" w:rsidDel="0041778E">
          <w:rPr>
            <w:rFonts w:ascii="Cambria" w:hAnsi="Cambria" w:cs="Calibri"/>
            <w:sz w:val="20"/>
            <w:szCs w:val="20"/>
          </w:rPr>
          <w:delText xml:space="preserve"> and DigiCert may amend the RPS without </w:delText>
        </w:r>
      </w:del>
      <w:del w:id="1475" w:author="Jeremy" w:date="2012-02-03T17:43:00Z">
        <w:r w:rsidR="00F159F1" w:rsidDel="00756115">
          <w:rPr>
            <w:rFonts w:ascii="Cambria" w:hAnsi="Cambria" w:cs="Calibri"/>
            <w:sz w:val="20"/>
            <w:szCs w:val="20"/>
          </w:rPr>
          <w:delText>Participant</w:delText>
        </w:r>
      </w:del>
      <w:del w:id="1476" w:author="Jeremy" w:date="2012-02-24T16:28:00Z">
        <w:r w:rsidR="00F159F1" w:rsidDel="0041778E">
          <w:rPr>
            <w:rFonts w:ascii="Cambria" w:hAnsi="Cambria" w:cs="Calibri"/>
            <w:sz w:val="20"/>
            <w:szCs w:val="20"/>
          </w:rPr>
          <w:delText xml:space="preserve">’s agreement.  </w:delText>
        </w:r>
        <w:r w:rsidRPr="00250CF7" w:rsidDel="0041778E">
          <w:rPr>
            <w:rFonts w:ascii="Cambria" w:hAnsi="Cambria" w:cs="Calibri"/>
            <w:sz w:val="20"/>
            <w:szCs w:val="20"/>
          </w:rPr>
          <w:delText xml:space="preserve">These amendments are effective upon </w:delText>
        </w:r>
      </w:del>
      <w:del w:id="1477" w:author="Jeremy" w:date="2012-02-03T17:43:00Z">
        <w:r w:rsidRPr="00250CF7" w:rsidDel="00756115">
          <w:rPr>
            <w:rFonts w:ascii="Cambria" w:hAnsi="Cambria" w:cs="Calibri"/>
            <w:sz w:val="20"/>
            <w:szCs w:val="20"/>
          </w:rPr>
          <w:delText>Participant</w:delText>
        </w:r>
      </w:del>
      <w:del w:id="1478" w:author="Jeremy" w:date="2012-02-24T16:28:00Z">
        <w:r w:rsidRPr="00250CF7" w:rsidDel="0041778E">
          <w:rPr>
            <w:rFonts w:ascii="Cambria" w:hAnsi="Cambria" w:cs="Calibri"/>
            <w:sz w:val="20"/>
            <w:szCs w:val="20"/>
          </w:rPr>
          <w:delText xml:space="preserve">’s receipt of the amendment.  </w:delText>
        </w:r>
      </w:del>
      <w:del w:id="1479" w:author="Jeremy" w:date="2012-02-03T17:43:00Z">
        <w:r w:rsidRPr="00250CF7" w:rsidDel="00756115">
          <w:rPr>
            <w:rFonts w:ascii="Cambria" w:hAnsi="Cambria" w:cs="Calibri"/>
            <w:sz w:val="20"/>
            <w:szCs w:val="20"/>
          </w:rPr>
          <w:delText>Participant</w:delText>
        </w:r>
      </w:del>
      <w:del w:id="1480" w:author="Jeremy" w:date="2012-02-24T16:28:00Z">
        <w:r w:rsidRPr="00250CF7" w:rsidDel="0041778E">
          <w:rPr>
            <w:rFonts w:ascii="Cambria" w:hAnsi="Cambria" w:cs="Calibri"/>
            <w:sz w:val="20"/>
            <w:szCs w:val="20"/>
          </w:rPr>
          <w:delText xml:space="preserve">’s continued </w:delText>
        </w:r>
        <w:r w:rsidR="00873647" w:rsidDel="0041778E">
          <w:rPr>
            <w:rFonts w:ascii="Cambria" w:hAnsi="Cambria" w:cs="Calibri"/>
            <w:sz w:val="20"/>
            <w:szCs w:val="20"/>
          </w:rPr>
          <w:delText>use of Solutions</w:delText>
        </w:r>
        <w:r w:rsidRPr="00250CF7" w:rsidDel="0041778E">
          <w:rPr>
            <w:rFonts w:ascii="Cambria" w:hAnsi="Cambria" w:cs="Calibri"/>
            <w:sz w:val="20"/>
            <w:szCs w:val="20"/>
          </w:rPr>
          <w:delText xml:space="preserve"> constitutes the </w:delText>
        </w:r>
      </w:del>
      <w:del w:id="1481" w:author="Jeremy" w:date="2012-02-03T17:43:00Z">
        <w:r w:rsidRPr="00250CF7" w:rsidDel="00756115">
          <w:rPr>
            <w:rFonts w:ascii="Cambria" w:hAnsi="Cambria" w:cs="Calibri"/>
            <w:sz w:val="20"/>
            <w:szCs w:val="20"/>
          </w:rPr>
          <w:delText>Participant</w:delText>
        </w:r>
      </w:del>
      <w:del w:id="1482" w:author="Jeremy" w:date="2012-02-24T16:28:00Z">
        <w:r w:rsidRPr="00250CF7" w:rsidDel="0041778E">
          <w:rPr>
            <w:rFonts w:ascii="Cambria" w:hAnsi="Cambria" w:cs="Calibri"/>
            <w:sz w:val="20"/>
            <w:szCs w:val="20"/>
          </w:rPr>
          <w:delText xml:space="preserve">’s acceptance of the amendment.  If an amendment materially affects </w:delText>
        </w:r>
      </w:del>
      <w:del w:id="1483" w:author="Jeremy" w:date="2012-02-03T17:43:00Z">
        <w:r w:rsidRPr="00250CF7" w:rsidDel="00756115">
          <w:rPr>
            <w:rFonts w:ascii="Cambria" w:hAnsi="Cambria" w:cs="Calibri"/>
            <w:sz w:val="20"/>
            <w:szCs w:val="20"/>
          </w:rPr>
          <w:delText>Participant</w:delText>
        </w:r>
      </w:del>
      <w:del w:id="1484" w:author="Jeremy" w:date="2012-02-24T16:28:00Z">
        <w:r w:rsidRPr="00250CF7" w:rsidDel="0041778E">
          <w:rPr>
            <w:rFonts w:ascii="Cambria" w:hAnsi="Cambria" w:cs="Calibri"/>
            <w:sz w:val="20"/>
            <w:szCs w:val="20"/>
          </w:rPr>
          <w:delText xml:space="preserve">’s rights herein, </w:delText>
        </w:r>
      </w:del>
      <w:del w:id="1485" w:author="Jeremy" w:date="2012-02-03T17:43:00Z">
        <w:r w:rsidRPr="00250CF7" w:rsidDel="00756115">
          <w:rPr>
            <w:rFonts w:ascii="Cambria" w:hAnsi="Cambria" w:cs="Calibri"/>
            <w:sz w:val="20"/>
            <w:szCs w:val="20"/>
          </w:rPr>
          <w:delText>Participant</w:delText>
        </w:r>
      </w:del>
      <w:del w:id="1486" w:author="Jeremy" w:date="2012-02-24T16:28:00Z">
        <w:r w:rsidRPr="00250CF7" w:rsidDel="0041778E">
          <w:rPr>
            <w:rFonts w:ascii="Cambria" w:hAnsi="Cambria" w:cs="Calibri"/>
            <w:sz w:val="20"/>
            <w:szCs w:val="20"/>
          </w:rPr>
          <w:delText xml:space="preserve"> may terminate the Agreement within 20 days of the effective date of the amendment after providing DigiCert notice of termination.</w:delText>
        </w:r>
      </w:del>
    </w:p>
    <w:p w:rsidR="00F738C6" w:rsidRPr="00250CF7" w:rsidDel="0041778E" w:rsidRDefault="00F738C6" w:rsidP="00A13288">
      <w:pPr>
        <w:numPr>
          <w:ilvl w:val="1"/>
          <w:numId w:val="21"/>
        </w:numPr>
        <w:overflowPunct/>
        <w:autoSpaceDE/>
        <w:autoSpaceDN/>
        <w:spacing w:after="200"/>
        <w:textAlignment w:val="auto"/>
        <w:rPr>
          <w:del w:id="1487" w:author="Jeremy" w:date="2012-02-24T16:28:00Z"/>
          <w:rFonts w:ascii="Cambria" w:hAnsi="Cambria" w:cs="Calibri"/>
          <w:sz w:val="20"/>
          <w:szCs w:val="20"/>
        </w:rPr>
      </w:pPr>
      <w:del w:id="1488" w:author="Jeremy" w:date="2012-02-24T16:28:00Z">
        <w:r w:rsidRPr="00250CF7" w:rsidDel="0041778E">
          <w:rPr>
            <w:rFonts w:ascii="Cambria" w:hAnsi="Cambria" w:cs="Calibri"/>
            <w:sz w:val="20"/>
            <w:szCs w:val="20"/>
            <w:u w:val="single"/>
          </w:rPr>
          <w:delText>Waiver</w:delText>
        </w:r>
        <w:r w:rsidRPr="00250CF7" w:rsidDel="0041778E">
          <w:rPr>
            <w:rFonts w:ascii="Cambria" w:hAnsi="Cambria" w:cs="Calibri"/>
            <w:b/>
            <w:sz w:val="20"/>
            <w:szCs w:val="20"/>
          </w:rPr>
          <w:delText>.</w:delText>
        </w:r>
        <w:r w:rsidRPr="00250CF7" w:rsidDel="0041778E">
          <w:rPr>
            <w:rFonts w:ascii="Cambria" w:hAnsi="Cambria" w:cs="Calibri"/>
            <w:sz w:val="20"/>
            <w:szCs w:val="20"/>
          </w:rPr>
          <w:delText xml:space="preserve">  A party’s failure to enforce or delay in enforcing a provision of this Agreement does not waive (i) the party’s right to enforce the same provision later or (ii) the party’s right to enforce any other provision of the Agreement.  A waiver is only effective if in writing and signed by the party benefiting from the waived provision.</w:delText>
        </w:r>
      </w:del>
    </w:p>
    <w:p w:rsidR="00F738C6" w:rsidRPr="00250CF7" w:rsidDel="0041778E" w:rsidRDefault="00F738C6" w:rsidP="00A13288">
      <w:pPr>
        <w:numPr>
          <w:ilvl w:val="1"/>
          <w:numId w:val="21"/>
        </w:numPr>
        <w:overflowPunct/>
        <w:autoSpaceDE/>
        <w:autoSpaceDN/>
        <w:spacing w:after="200"/>
        <w:textAlignment w:val="auto"/>
        <w:rPr>
          <w:del w:id="1489" w:author="Jeremy" w:date="2012-02-24T16:28:00Z"/>
          <w:rFonts w:ascii="Cambria" w:hAnsi="Cambria" w:cs="Calibri"/>
          <w:b/>
          <w:sz w:val="20"/>
          <w:szCs w:val="20"/>
        </w:rPr>
      </w:pPr>
      <w:bookmarkStart w:id="1490" w:name="_Ref248894063"/>
      <w:del w:id="1491" w:author="Jeremy" w:date="2012-02-24T16:28:00Z">
        <w:r w:rsidRPr="00250CF7" w:rsidDel="0041778E">
          <w:rPr>
            <w:rFonts w:ascii="Cambria" w:hAnsi="Cambria" w:cs="Calibri"/>
            <w:sz w:val="20"/>
            <w:szCs w:val="20"/>
            <w:u w:val="single"/>
          </w:rPr>
          <w:delText>Notices</w:delText>
        </w:r>
        <w:r w:rsidRPr="00250CF7" w:rsidDel="0041778E">
          <w:rPr>
            <w:rFonts w:ascii="Cambria" w:hAnsi="Cambria" w:cs="Calibri"/>
            <w:b/>
            <w:sz w:val="20"/>
            <w:szCs w:val="20"/>
          </w:rPr>
          <w:delText xml:space="preserve">.  </w:delText>
        </w:r>
        <w:bookmarkEnd w:id="1490"/>
        <w:r w:rsidRPr="00250CF7" w:rsidDel="0041778E">
          <w:rPr>
            <w:rFonts w:ascii="Cambria" w:hAnsi="Cambria" w:cs="Calibri"/>
            <w:sz w:val="20"/>
            <w:szCs w:val="20"/>
          </w:rPr>
          <w:delText>The parties shall send notices (i) in writing, (ii) with delivery confirmation via first class mail, commercial overnight delivery service, facsimile transmission, email, or by hand, and (iii) to the address specified below each party’s signature.  A party may change its address for notices by sending notice of the change to the other party.  All notices are effective on receipt.</w:delText>
        </w:r>
      </w:del>
    </w:p>
    <w:p w:rsidR="00F738C6" w:rsidRPr="00250CF7" w:rsidDel="0041778E" w:rsidRDefault="00F738C6" w:rsidP="00A13288">
      <w:pPr>
        <w:numPr>
          <w:ilvl w:val="1"/>
          <w:numId w:val="21"/>
        </w:numPr>
        <w:overflowPunct/>
        <w:autoSpaceDE/>
        <w:autoSpaceDN/>
        <w:spacing w:after="200"/>
        <w:textAlignment w:val="auto"/>
        <w:rPr>
          <w:del w:id="1492" w:author="Jeremy" w:date="2012-02-24T16:28:00Z"/>
          <w:rFonts w:ascii="Cambria" w:hAnsi="Cambria" w:cs="Calibri"/>
          <w:b/>
          <w:sz w:val="20"/>
          <w:szCs w:val="20"/>
        </w:rPr>
      </w:pPr>
      <w:del w:id="1493" w:author="Jeremy" w:date="2012-02-24T16:28:00Z">
        <w:r w:rsidRPr="00250CF7" w:rsidDel="0041778E">
          <w:rPr>
            <w:rFonts w:ascii="Cambria" w:hAnsi="Cambria" w:cs="Calibri"/>
            <w:sz w:val="20"/>
            <w:szCs w:val="20"/>
            <w:u w:val="single"/>
          </w:rPr>
          <w:delText>Assignment</w:delText>
        </w:r>
        <w:r w:rsidRPr="00250CF7" w:rsidDel="0041778E">
          <w:rPr>
            <w:rFonts w:ascii="Cambria" w:hAnsi="Cambria" w:cs="Calibri"/>
            <w:b/>
            <w:sz w:val="20"/>
            <w:szCs w:val="20"/>
          </w:rPr>
          <w:delText>.</w:delText>
        </w:r>
        <w:r w:rsidRPr="00250CF7" w:rsidDel="0041778E">
          <w:rPr>
            <w:rFonts w:ascii="Cambria" w:hAnsi="Cambria" w:cs="Calibri"/>
            <w:sz w:val="20"/>
            <w:szCs w:val="20"/>
          </w:rPr>
          <w:delText xml:space="preserve">  A party may not assign any right or obligation under this Agreement without first obtaining the written consent of all other parties. </w:delText>
        </w:r>
      </w:del>
    </w:p>
    <w:p w:rsidR="00F738C6" w:rsidRPr="00250CF7" w:rsidDel="0041778E" w:rsidRDefault="00F738C6" w:rsidP="00A13288">
      <w:pPr>
        <w:numPr>
          <w:ilvl w:val="1"/>
          <w:numId w:val="21"/>
        </w:numPr>
        <w:overflowPunct/>
        <w:autoSpaceDE/>
        <w:autoSpaceDN/>
        <w:spacing w:after="200"/>
        <w:textAlignment w:val="auto"/>
        <w:rPr>
          <w:del w:id="1494" w:author="Jeremy" w:date="2012-02-24T16:28:00Z"/>
          <w:rFonts w:ascii="Cambria" w:hAnsi="Cambria" w:cs="Calibri"/>
          <w:sz w:val="20"/>
          <w:szCs w:val="20"/>
        </w:rPr>
      </w:pPr>
      <w:del w:id="1495" w:author="Jeremy" w:date="2012-02-24T16:28:00Z">
        <w:r w:rsidRPr="00250CF7" w:rsidDel="0041778E">
          <w:rPr>
            <w:rFonts w:ascii="Cambria" w:hAnsi="Cambria" w:cs="Calibri"/>
            <w:sz w:val="20"/>
            <w:szCs w:val="20"/>
            <w:u w:val="single"/>
          </w:rPr>
          <w:delText>Governing Law and Jurisdiction</w:delText>
        </w:r>
        <w:r w:rsidRPr="00250CF7" w:rsidDel="0041778E">
          <w:rPr>
            <w:rFonts w:ascii="Cambria" w:hAnsi="Cambria" w:cs="Calibri"/>
            <w:sz w:val="20"/>
            <w:szCs w:val="20"/>
          </w:rPr>
          <w:delText>.  The laws of the state of Utah govern the interpretation, construction, and enforcement of this Agreement and all matters related to it, including tort claims, without regards to any conflicts-of-laws principles.  The parties hereby submit to the exclusive jurisdiction of and venue in the state and federal courts located in the State of Utah.</w:delText>
        </w:r>
      </w:del>
    </w:p>
    <w:p w:rsidR="00F738C6" w:rsidRPr="00250CF7" w:rsidDel="0041778E" w:rsidRDefault="00F738C6" w:rsidP="00A13288">
      <w:pPr>
        <w:numPr>
          <w:ilvl w:val="1"/>
          <w:numId w:val="21"/>
        </w:numPr>
        <w:overflowPunct/>
        <w:autoSpaceDE/>
        <w:autoSpaceDN/>
        <w:spacing w:after="200"/>
        <w:textAlignment w:val="auto"/>
        <w:rPr>
          <w:del w:id="1496" w:author="Jeremy" w:date="2012-02-24T16:28:00Z"/>
          <w:rFonts w:ascii="Cambria" w:hAnsi="Cambria" w:cs="Calibri"/>
          <w:sz w:val="20"/>
          <w:szCs w:val="20"/>
        </w:rPr>
      </w:pPr>
      <w:del w:id="1497" w:author="Jeremy" w:date="2012-02-24T16:28:00Z">
        <w:r w:rsidRPr="00250CF7" w:rsidDel="0041778E">
          <w:rPr>
            <w:rFonts w:ascii="Cambria" w:hAnsi="Cambria" w:cs="Calibri"/>
            <w:sz w:val="20"/>
            <w:szCs w:val="20"/>
            <w:u w:val="single"/>
          </w:rPr>
          <w:delText>Severability</w:delText>
        </w:r>
        <w:r w:rsidRPr="00250CF7" w:rsidDel="0041778E">
          <w:rPr>
            <w:rFonts w:ascii="Cambria" w:hAnsi="Cambria" w:cs="Calibri"/>
            <w:b/>
            <w:sz w:val="20"/>
            <w:szCs w:val="20"/>
          </w:rPr>
          <w:delText>.</w:delText>
        </w:r>
        <w:r w:rsidRPr="00250CF7" w:rsidDel="0041778E">
          <w:rPr>
            <w:rFonts w:ascii="Cambria" w:hAnsi="Cambria" w:cs="Calibri"/>
            <w:sz w:val="20"/>
            <w:szCs w:val="20"/>
          </w:rPr>
          <w:delText xml:space="preserve">   The invalidity or unenforceability of a provision under this Agreement, as determined by a court or administrative body of competent jurisdiction, does not affect the validity or enforceability of the remainder of this Agreement.  The parties shall substitute any invalid or unenforceable provision with a valid or enforceable provision that achieves the same economic, legal, and commercial objectives as the invalid or unenforceable provision.</w:delText>
        </w:r>
      </w:del>
    </w:p>
    <w:p w:rsidR="00F738C6" w:rsidRPr="00250CF7" w:rsidDel="0041778E" w:rsidRDefault="00F738C6" w:rsidP="00A13288">
      <w:pPr>
        <w:numPr>
          <w:ilvl w:val="1"/>
          <w:numId w:val="21"/>
        </w:numPr>
        <w:overflowPunct/>
        <w:autoSpaceDE/>
        <w:autoSpaceDN/>
        <w:spacing w:after="200"/>
        <w:textAlignment w:val="auto"/>
        <w:rPr>
          <w:del w:id="1498" w:author="Jeremy" w:date="2012-02-24T16:28:00Z"/>
          <w:rFonts w:ascii="Cambria" w:hAnsi="Cambria" w:cs="Calibri"/>
          <w:sz w:val="20"/>
          <w:szCs w:val="20"/>
        </w:rPr>
      </w:pPr>
      <w:del w:id="1499" w:author="Jeremy" w:date="2012-02-24T16:28:00Z">
        <w:r w:rsidRPr="00250CF7" w:rsidDel="0041778E">
          <w:rPr>
            <w:rFonts w:ascii="Cambria" w:hAnsi="Cambria" w:cs="Calibri"/>
            <w:sz w:val="20"/>
            <w:szCs w:val="20"/>
            <w:u w:val="single"/>
          </w:rPr>
          <w:delText>Interpretation</w:delText>
        </w:r>
        <w:r w:rsidRPr="00250CF7" w:rsidDel="0041778E">
          <w:rPr>
            <w:rFonts w:ascii="Cambria" w:hAnsi="Cambria" w:cs="Calibri"/>
            <w:b/>
            <w:sz w:val="20"/>
            <w:szCs w:val="20"/>
          </w:rPr>
          <w:delText>.</w:delText>
        </w:r>
        <w:r w:rsidRPr="00250CF7" w:rsidDel="0041778E">
          <w:rPr>
            <w:rFonts w:ascii="Cambria" w:hAnsi="Cambria" w:cs="Calibri"/>
            <w:sz w:val="20"/>
            <w:szCs w:val="20"/>
          </w:rPr>
          <w:delText xml:space="preserve">  The definitive version of this Agreement is written in English.  If this Agreement is translated into another language and there is a conflict between the English version and the translated version, the English language version controls.  </w:delText>
        </w:r>
        <w:r w:rsidRPr="00250CF7" w:rsidDel="0041778E">
          <w:rPr>
            <w:rFonts w:ascii="Cambria" w:hAnsi="Cambria" w:cs="Arial"/>
            <w:sz w:val="20"/>
            <w:szCs w:val="20"/>
          </w:rPr>
          <w:delText>Section headings in this Agreement are for reference and convenience only and are not part of the interpretation of the Agreement.</w:delText>
        </w:r>
      </w:del>
    </w:p>
    <w:p w:rsidR="00F738C6" w:rsidRPr="00250CF7" w:rsidDel="0041778E" w:rsidRDefault="00F738C6" w:rsidP="00BF0120">
      <w:pPr>
        <w:pStyle w:val="BodyTextIndent"/>
        <w:suppressAutoHyphens/>
        <w:spacing w:after="200"/>
        <w:ind w:left="540" w:hanging="540"/>
        <w:rPr>
          <w:del w:id="1500" w:author="Jeremy" w:date="2012-02-24T16:28:00Z"/>
          <w:rFonts w:ascii="Cambria" w:hAnsi="Cambria"/>
          <w:sz w:val="20"/>
          <w:szCs w:val="20"/>
        </w:rPr>
      </w:pPr>
      <w:del w:id="1501" w:author="Jeremy" w:date="2012-02-24T16:28:00Z">
        <w:r w:rsidRPr="00250CF7" w:rsidDel="0041778E">
          <w:rPr>
            <w:rFonts w:ascii="Cambria" w:hAnsi="Cambria"/>
            <w:sz w:val="20"/>
            <w:szCs w:val="20"/>
          </w:rPr>
          <w:delText>The parties are signing this Agreement as of the Effective Date.</w:delText>
        </w:r>
      </w:del>
    </w:p>
    <w:p w:rsidR="00F738C6" w:rsidRPr="00250CF7" w:rsidDel="0041778E" w:rsidRDefault="00F738C6" w:rsidP="00BF0120">
      <w:pPr>
        <w:pStyle w:val="BodyTextIndent"/>
        <w:suppressAutoHyphens/>
        <w:spacing w:after="0" w:line="240" w:lineRule="auto"/>
        <w:ind w:left="547" w:hanging="540"/>
        <w:rPr>
          <w:del w:id="1502" w:author="Jeremy" w:date="2012-02-24T16:28:00Z"/>
          <w:rFonts w:ascii="Cambria" w:hAnsi="Cambria"/>
          <w:b/>
          <w:sz w:val="20"/>
          <w:szCs w:val="20"/>
        </w:rPr>
      </w:pPr>
      <w:del w:id="1503" w:author="Jeremy" w:date="2012-02-03T17:43:00Z">
        <w:r w:rsidRPr="00250CF7" w:rsidDel="00756115">
          <w:rPr>
            <w:rFonts w:ascii="Cambria" w:hAnsi="Cambria"/>
            <w:b/>
            <w:sz w:val="20"/>
            <w:szCs w:val="20"/>
          </w:rPr>
          <w:delText>PARTICIPANT</w:delText>
        </w:r>
      </w:del>
    </w:p>
    <w:p w:rsidR="00F738C6" w:rsidRPr="00250CF7" w:rsidDel="0041778E" w:rsidRDefault="00F738C6" w:rsidP="00BF0120">
      <w:pPr>
        <w:pStyle w:val="BodyTextIndent"/>
        <w:suppressAutoHyphens/>
        <w:spacing w:after="0" w:line="240" w:lineRule="auto"/>
        <w:ind w:left="547" w:hanging="540"/>
        <w:rPr>
          <w:del w:id="1504" w:author="Jeremy" w:date="2012-02-24T16:28:00Z"/>
          <w:rFonts w:ascii="Cambria" w:hAnsi="Cambria"/>
          <w:sz w:val="20"/>
          <w:szCs w:val="20"/>
          <w:u w:val="single"/>
        </w:rPr>
      </w:pPr>
    </w:p>
    <w:p w:rsidR="00F738C6" w:rsidRPr="00250CF7" w:rsidDel="0041778E" w:rsidRDefault="00F738C6" w:rsidP="00BF0120">
      <w:pPr>
        <w:pStyle w:val="BodyTextIndent"/>
        <w:suppressAutoHyphens/>
        <w:spacing w:after="0" w:line="240" w:lineRule="auto"/>
        <w:ind w:left="547" w:hanging="540"/>
        <w:rPr>
          <w:del w:id="1505" w:author="Jeremy" w:date="2012-02-24T16:28:00Z"/>
          <w:rFonts w:ascii="Cambria" w:hAnsi="Cambria"/>
          <w:sz w:val="20"/>
          <w:szCs w:val="20"/>
          <w:u w:val="single"/>
        </w:rPr>
      </w:pPr>
    </w:p>
    <w:p w:rsidR="00F738C6" w:rsidRPr="00250CF7" w:rsidDel="0041778E" w:rsidRDefault="00F738C6" w:rsidP="00BF0120">
      <w:pPr>
        <w:pStyle w:val="BodyTextIndent"/>
        <w:suppressAutoHyphens/>
        <w:spacing w:after="0" w:line="240" w:lineRule="auto"/>
        <w:ind w:left="547" w:hanging="540"/>
        <w:rPr>
          <w:del w:id="1506" w:author="Jeremy" w:date="2012-02-24T16:28:00Z"/>
          <w:rFonts w:ascii="Cambria" w:hAnsi="Cambria"/>
          <w:sz w:val="20"/>
          <w:szCs w:val="20"/>
          <w:u w:val="single"/>
        </w:rPr>
      </w:pPr>
    </w:p>
    <w:p w:rsidR="00F738C6" w:rsidRPr="00250CF7" w:rsidDel="0041778E" w:rsidRDefault="00F738C6" w:rsidP="00BF0120">
      <w:pPr>
        <w:pStyle w:val="BodyTextIndent"/>
        <w:suppressAutoHyphens/>
        <w:spacing w:after="0" w:line="240" w:lineRule="auto"/>
        <w:ind w:left="547" w:hanging="540"/>
        <w:rPr>
          <w:del w:id="1507" w:author="Jeremy" w:date="2012-02-24T16:28:00Z"/>
          <w:rFonts w:ascii="Cambria" w:hAnsi="Cambria"/>
          <w:sz w:val="20"/>
          <w:szCs w:val="20"/>
        </w:rPr>
      </w:pPr>
      <w:del w:id="1508" w:author="Jeremy" w:date="2012-02-24T16:28:00Z">
        <w:r w:rsidRPr="00250CF7" w:rsidDel="0041778E">
          <w:rPr>
            <w:rFonts w:ascii="Cambria" w:hAnsi="Cambria"/>
            <w:sz w:val="20"/>
            <w:szCs w:val="20"/>
            <w:u w:val="single"/>
          </w:rPr>
          <w:tab/>
        </w:r>
        <w:r w:rsidRPr="00250CF7" w:rsidDel="0041778E">
          <w:rPr>
            <w:rFonts w:ascii="Cambria" w:hAnsi="Cambria"/>
            <w:sz w:val="20"/>
            <w:szCs w:val="20"/>
            <w:u w:val="single"/>
          </w:rPr>
          <w:tab/>
        </w:r>
        <w:r w:rsidRPr="00250CF7" w:rsidDel="0041778E">
          <w:rPr>
            <w:rFonts w:ascii="Cambria" w:hAnsi="Cambria"/>
            <w:sz w:val="20"/>
            <w:szCs w:val="20"/>
            <w:u w:val="single"/>
          </w:rPr>
          <w:tab/>
        </w:r>
        <w:r w:rsidRPr="00250CF7" w:rsidDel="0041778E">
          <w:rPr>
            <w:rFonts w:ascii="Cambria" w:hAnsi="Cambria"/>
            <w:sz w:val="20"/>
            <w:szCs w:val="20"/>
            <w:u w:val="single"/>
          </w:rPr>
          <w:tab/>
        </w:r>
        <w:r w:rsidRPr="00250CF7" w:rsidDel="0041778E">
          <w:rPr>
            <w:rFonts w:ascii="Cambria" w:hAnsi="Cambria"/>
            <w:sz w:val="20"/>
            <w:szCs w:val="20"/>
            <w:u w:val="single"/>
          </w:rPr>
          <w:tab/>
        </w:r>
      </w:del>
    </w:p>
    <w:p w:rsidR="00F738C6" w:rsidRPr="00250CF7" w:rsidDel="0041778E" w:rsidRDefault="00F738C6" w:rsidP="00BF0120">
      <w:pPr>
        <w:pStyle w:val="BodyTextIndent"/>
        <w:tabs>
          <w:tab w:val="left" w:pos="5040"/>
        </w:tabs>
        <w:suppressAutoHyphens/>
        <w:spacing w:after="0" w:line="240" w:lineRule="auto"/>
        <w:ind w:left="547" w:hanging="540"/>
        <w:rPr>
          <w:del w:id="1509" w:author="Jeremy" w:date="2012-02-24T16:28:00Z"/>
          <w:rFonts w:ascii="Cambria" w:hAnsi="Cambria"/>
          <w:sz w:val="20"/>
          <w:szCs w:val="20"/>
        </w:rPr>
      </w:pPr>
      <w:del w:id="1510" w:author="Jeremy" w:date="2012-02-24T16:28:00Z">
        <w:r w:rsidRPr="00250CF7" w:rsidDel="0041778E">
          <w:rPr>
            <w:rFonts w:ascii="Cambria" w:hAnsi="Cambria"/>
            <w:sz w:val="20"/>
            <w:szCs w:val="20"/>
          </w:rPr>
          <w:delText>By:</w:delText>
        </w:r>
      </w:del>
    </w:p>
    <w:p w:rsidR="00F738C6" w:rsidRPr="00250CF7" w:rsidDel="0041778E" w:rsidRDefault="00F738C6" w:rsidP="00BF0120">
      <w:pPr>
        <w:pStyle w:val="BodyTextIndent"/>
        <w:tabs>
          <w:tab w:val="left" w:pos="5040"/>
        </w:tabs>
        <w:suppressAutoHyphens/>
        <w:spacing w:after="0" w:line="240" w:lineRule="auto"/>
        <w:ind w:left="547" w:hanging="540"/>
        <w:rPr>
          <w:del w:id="1511" w:author="Jeremy" w:date="2012-02-24T16:28:00Z"/>
          <w:rFonts w:ascii="Cambria" w:hAnsi="Cambria"/>
          <w:sz w:val="20"/>
          <w:szCs w:val="20"/>
        </w:rPr>
      </w:pPr>
      <w:del w:id="1512" w:author="Jeremy" w:date="2012-02-24T16:28:00Z">
        <w:r w:rsidRPr="00250CF7" w:rsidDel="0041778E">
          <w:rPr>
            <w:rFonts w:ascii="Cambria" w:hAnsi="Cambria"/>
            <w:sz w:val="20"/>
            <w:szCs w:val="20"/>
          </w:rPr>
          <w:delText>Its:</w:delText>
        </w:r>
      </w:del>
    </w:p>
    <w:p w:rsidR="0087113D" w:rsidDel="0041778E" w:rsidRDefault="0087113D" w:rsidP="00BF0120">
      <w:pPr>
        <w:pStyle w:val="BodyTextIndent"/>
        <w:suppressAutoHyphens/>
        <w:spacing w:after="0" w:line="240" w:lineRule="auto"/>
        <w:ind w:left="547" w:hanging="540"/>
        <w:rPr>
          <w:del w:id="1513" w:author="Jeremy" w:date="2012-02-24T16:28:00Z"/>
          <w:rFonts w:ascii="Cambria" w:hAnsi="Cambria"/>
          <w:sz w:val="20"/>
          <w:szCs w:val="20"/>
        </w:rPr>
      </w:pPr>
    </w:p>
    <w:p w:rsidR="00F738C6" w:rsidRPr="00250CF7" w:rsidDel="0041778E" w:rsidRDefault="00F738C6" w:rsidP="00BF0120">
      <w:pPr>
        <w:pStyle w:val="BodyTextIndent"/>
        <w:suppressAutoHyphens/>
        <w:spacing w:after="0" w:line="240" w:lineRule="auto"/>
        <w:ind w:left="547" w:hanging="540"/>
        <w:rPr>
          <w:del w:id="1514" w:author="Jeremy" w:date="2012-02-24T16:28:00Z"/>
          <w:rFonts w:ascii="Cambria" w:hAnsi="Cambria"/>
          <w:sz w:val="20"/>
          <w:szCs w:val="20"/>
        </w:rPr>
      </w:pPr>
      <w:del w:id="1515" w:author="Jeremy" w:date="2012-02-24T16:28:00Z">
        <w:r w:rsidRPr="00250CF7" w:rsidDel="0041778E">
          <w:rPr>
            <w:rFonts w:ascii="Cambria" w:hAnsi="Cambria"/>
            <w:sz w:val="20"/>
            <w:szCs w:val="20"/>
          </w:rPr>
          <w:delText>Address for Notices:</w:delText>
        </w:r>
      </w:del>
    </w:p>
    <w:p w:rsidR="00F738C6" w:rsidRPr="00250CF7" w:rsidDel="0041778E" w:rsidRDefault="00F738C6" w:rsidP="00BF0120">
      <w:pPr>
        <w:pStyle w:val="BodyTextIndent"/>
        <w:suppressAutoHyphens/>
        <w:spacing w:after="0" w:line="240" w:lineRule="auto"/>
        <w:ind w:left="547" w:hanging="540"/>
        <w:rPr>
          <w:del w:id="1516" w:author="Jeremy" w:date="2012-02-24T16:28:00Z"/>
          <w:rFonts w:ascii="Cambria" w:hAnsi="Cambria"/>
          <w:sz w:val="20"/>
          <w:szCs w:val="20"/>
        </w:rPr>
      </w:pPr>
    </w:p>
    <w:p w:rsidR="00F738C6" w:rsidRPr="00250CF7" w:rsidDel="0041778E" w:rsidRDefault="00F738C6" w:rsidP="00BF0120">
      <w:pPr>
        <w:pStyle w:val="BodyTextIndent"/>
        <w:suppressAutoHyphens/>
        <w:spacing w:after="0" w:line="240" w:lineRule="auto"/>
        <w:ind w:left="547" w:hanging="540"/>
        <w:rPr>
          <w:del w:id="1517" w:author="Jeremy" w:date="2012-02-24T16:28:00Z"/>
          <w:rFonts w:ascii="Cambria" w:hAnsi="Cambria"/>
          <w:sz w:val="20"/>
          <w:szCs w:val="20"/>
        </w:rPr>
      </w:pPr>
    </w:p>
    <w:p w:rsidR="00F738C6" w:rsidRPr="00250CF7" w:rsidDel="0041778E" w:rsidRDefault="00F738C6" w:rsidP="00BF0120">
      <w:pPr>
        <w:pStyle w:val="BodyTextIndent"/>
        <w:suppressAutoHyphens/>
        <w:spacing w:after="0" w:line="240" w:lineRule="auto"/>
        <w:ind w:left="547" w:hanging="540"/>
        <w:rPr>
          <w:del w:id="1518" w:author="Jeremy" w:date="2012-02-24T16:28:00Z"/>
          <w:rFonts w:ascii="Cambria" w:hAnsi="Cambria"/>
          <w:b/>
          <w:sz w:val="20"/>
          <w:szCs w:val="20"/>
        </w:rPr>
      </w:pPr>
    </w:p>
    <w:p w:rsidR="00F738C6" w:rsidRPr="00250CF7" w:rsidDel="0041778E" w:rsidRDefault="00731850" w:rsidP="00BF0120">
      <w:pPr>
        <w:pStyle w:val="BodyTextIndent"/>
        <w:suppressAutoHyphens/>
        <w:spacing w:after="0" w:line="240" w:lineRule="auto"/>
        <w:ind w:left="547" w:hanging="540"/>
        <w:rPr>
          <w:del w:id="1519" w:author="Jeremy" w:date="2012-02-24T16:28:00Z"/>
          <w:rFonts w:ascii="Cambria" w:hAnsi="Cambria"/>
          <w:b/>
          <w:sz w:val="20"/>
          <w:szCs w:val="20"/>
        </w:rPr>
      </w:pPr>
      <w:del w:id="1520" w:author="Jeremy" w:date="2012-02-24T16:28:00Z">
        <w:r w:rsidDel="0041778E">
          <w:rPr>
            <w:rFonts w:ascii="Cambria" w:hAnsi="Cambria"/>
            <w:b/>
            <w:sz w:val="20"/>
            <w:szCs w:val="20"/>
          </w:rPr>
          <w:delText>OSG ADMINISTRATOR</w:delText>
        </w:r>
      </w:del>
    </w:p>
    <w:p w:rsidR="00F738C6" w:rsidRPr="00250CF7" w:rsidDel="0041778E" w:rsidRDefault="00F738C6" w:rsidP="00BF0120">
      <w:pPr>
        <w:pStyle w:val="BodyTextIndent"/>
        <w:suppressAutoHyphens/>
        <w:spacing w:after="0" w:line="240" w:lineRule="auto"/>
        <w:ind w:left="547" w:hanging="540"/>
        <w:rPr>
          <w:del w:id="1521" w:author="Jeremy" w:date="2012-02-24T16:28:00Z"/>
          <w:rFonts w:ascii="Cambria" w:hAnsi="Cambria"/>
          <w:sz w:val="20"/>
          <w:szCs w:val="20"/>
          <w:u w:val="single"/>
        </w:rPr>
      </w:pPr>
    </w:p>
    <w:p w:rsidR="00F738C6" w:rsidRPr="00250CF7" w:rsidDel="0041778E" w:rsidRDefault="00F738C6" w:rsidP="00BF0120">
      <w:pPr>
        <w:pStyle w:val="BodyTextIndent"/>
        <w:suppressAutoHyphens/>
        <w:spacing w:after="0" w:line="240" w:lineRule="auto"/>
        <w:ind w:left="547" w:hanging="540"/>
        <w:rPr>
          <w:del w:id="1522" w:author="Jeremy" w:date="2012-02-24T16:28:00Z"/>
          <w:rFonts w:ascii="Cambria" w:hAnsi="Cambria"/>
          <w:sz w:val="20"/>
          <w:szCs w:val="20"/>
          <w:u w:val="single"/>
        </w:rPr>
      </w:pPr>
    </w:p>
    <w:p w:rsidR="00F738C6" w:rsidRPr="00250CF7" w:rsidDel="0041778E" w:rsidRDefault="00F738C6" w:rsidP="00BF0120">
      <w:pPr>
        <w:pStyle w:val="BodyTextIndent"/>
        <w:suppressAutoHyphens/>
        <w:spacing w:after="0" w:line="240" w:lineRule="auto"/>
        <w:ind w:left="547" w:hanging="540"/>
        <w:rPr>
          <w:del w:id="1523" w:author="Jeremy" w:date="2012-02-24T16:28:00Z"/>
          <w:rFonts w:ascii="Cambria" w:hAnsi="Cambria"/>
          <w:sz w:val="20"/>
          <w:szCs w:val="20"/>
        </w:rPr>
      </w:pPr>
      <w:del w:id="1524" w:author="Jeremy" w:date="2012-02-24T16:28:00Z">
        <w:r w:rsidRPr="00250CF7" w:rsidDel="0041778E">
          <w:rPr>
            <w:rFonts w:ascii="Cambria" w:hAnsi="Cambria"/>
            <w:sz w:val="20"/>
            <w:szCs w:val="20"/>
            <w:u w:val="single"/>
          </w:rPr>
          <w:tab/>
        </w:r>
        <w:r w:rsidRPr="00250CF7" w:rsidDel="0041778E">
          <w:rPr>
            <w:rFonts w:ascii="Cambria" w:hAnsi="Cambria"/>
            <w:sz w:val="20"/>
            <w:szCs w:val="20"/>
            <w:u w:val="single"/>
          </w:rPr>
          <w:tab/>
        </w:r>
        <w:r w:rsidRPr="00250CF7" w:rsidDel="0041778E">
          <w:rPr>
            <w:rFonts w:ascii="Cambria" w:hAnsi="Cambria"/>
            <w:sz w:val="20"/>
            <w:szCs w:val="20"/>
            <w:u w:val="single"/>
          </w:rPr>
          <w:tab/>
        </w:r>
        <w:r w:rsidRPr="00250CF7" w:rsidDel="0041778E">
          <w:rPr>
            <w:rFonts w:ascii="Cambria" w:hAnsi="Cambria"/>
            <w:sz w:val="20"/>
            <w:szCs w:val="20"/>
            <w:u w:val="single"/>
          </w:rPr>
          <w:tab/>
        </w:r>
        <w:r w:rsidRPr="00250CF7" w:rsidDel="0041778E">
          <w:rPr>
            <w:rFonts w:ascii="Cambria" w:hAnsi="Cambria"/>
            <w:sz w:val="20"/>
            <w:szCs w:val="20"/>
            <w:u w:val="single"/>
          </w:rPr>
          <w:tab/>
        </w:r>
      </w:del>
    </w:p>
    <w:p w:rsidR="00F738C6" w:rsidRPr="00250CF7" w:rsidDel="0041778E" w:rsidRDefault="00F738C6" w:rsidP="00BF0120">
      <w:pPr>
        <w:pStyle w:val="BodyTextIndent"/>
        <w:tabs>
          <w:tab w:val="left" w:pos="5040"/>
        </w:tabs>
        <w:suppressAutoHyphens/>
        <w:spacing w:after="0" w:line="240" w:lineRule="auto"/>
        <w:ind w:left="547" w:hanging="540"/>
        <w:rPr>
          <w:del w:id="1525" w:author="Jeremy" w:date="2012-02-24T16:28:00Z"/>
          <w:rFonts w:ascii="Cambria" w:hAnsi="Cambria"/>
          <w:sz w:val="20"/>
          <w:szCs w:val="20"/>
        </w:rPr>
      </w:pPr>
      <w:del w:id="1526" w:author="Jeremy" w:date="2012-02-24T16:28:00Z">
        <w:r w:rsidRPr="00250CF7" w:rsidDel="0041778E">
          <w:rPr>
            <w:rFonts w:ascii="Cambria" w:hAnsi="Cambria"/>
            <w:sz w:val="20"/>
            <w:szCs w:val="20"/>
          </w:rPr>
          <w:delText>By:</w:delText>
        </w:r>
      </w:del>
    </w:p>
    <w:p w:rsidR="00F738C6" w:rsidRPr="00250CF7" w:rsidDel="0041778E" w:rsidRDefault="00F738C6" w:rsidP="00BF0120">
      <w:pPr>
        <w:pStyle w:val="BodyTextIndent"/>
        <w:tabs>
          <w:tab w:val="left" w:pos="5040"/>
        </w:tabs>
        <w:suppressAutoHyphens/>
        <w:spacing w:after="0" w:line="240" w:lineRule="auto"/>
        <w:ind w:left="547" w:hanging="540"/>
        <w:rPr>
          <w:del w:id="1527" w:author="Jeremy" w:date="2012-02-24T16:28:00Z"/>
          <w:rFonts w:ascii="Cambria" w:hAnsi="Cambria"/>
          <w:sz w:val="20"/>
          <w:szCs w:val="20"/>
        </w:rPr>
      </w:pPr>
      <w:del w:id="1528" w:author="Jeremy" w:date="2012-02-24T16:28:00Z">
        <w:r w:rsidRPr="00250CF7" w:rsidDel="0041778E">
          <w:rPr>
            <w:rFonts w:ascii="Cambria" w:hAnsi="Cambria"/>
            <w:sz w:val="20"/>
            <w:szCs w:val="20"/>
          </w:rPr>
          <w:delText>Its:</w:delText>
        </w:r>
      </w:del>
    </w:p>
    <w:p w:rsidR="0087113D" w:rsidDel="0041778E" w:rsidRDefault="0087113D" w:rsidP="00BF0120">
      <w:pPr>
        <w:pStyle w:val="BodyTextIndent"/>
        <w:suppressAutoHyphens/>
        <w:spacing w:after="0" w:line="240" w:lineRule="auto"/>
        <w:ind w:left="547" w:hanging="540"/>
        <w:rPr>
          <w:del w:id="1529" w:author="Jeremy" w:date="2012-02-24T16:28:00Z"/>
          <w:rFonts w:ascii="Cambria" w:hAnsi="Cambria"/>
          <w:sz w:val="20"/>
          <w:szCs w:val="20"/>
        </w:rPr>
      </w:pPr>
    </w:p>
    <w:p w:rsidR="00F738C6" w:rsidRPr="00250CF7" w:rsidDel="0041778E" w:rsidRDefault="00F738C6" w:rsidP="00BF0120">
      <w:pPr>
        <w:pStyle w:val="BodyTextIndent"/>
        <w:suppressAutoHyphens/>
        <w:spacing w:after="0" w:line="240" w:lineRule="auto"/>
        <w:ind w:left="547" w:hanging="540"/>
        <w:rPr>
          <w:del w:id="1530" w:author="Jeremy" w:date="2012-02-24T16:28:00Z"/>
          <w:rFonts w:ascii="Cambria" w:hAnsi="Cambria"/>
          <w:sz w:val="20"/>
          <w:szCs w:val="20"/>
        </w:rPr>
      </w:pPr>
      <w:del w:id="1531" w:author="Jeremy" w:date="2012-02-24T16:28:00Z">
        <w:r w:rsidRPr="00250CF7" w:rsidDel="0041778E">
          <w:rPr>
            <w:rFonts w:ascii="Cambria" w:hAnsi="Cambria"/>
            <w:sz w:val="20"/>
            <w:szCs w:val="20"/>
          </w:rPr>
          <w:delText>Address for Notices:</w:delText>
        </w:r>
      </w:del>
    </w:p>
    <w:p w:rsidR="00F738C6" w:rsidRPr="00250CF7" w:rsidDel="0041778E" w:rsidRDefault="00F738C6" w:rsidP="00BF0120">
      <w:pPr>
        <w:pStyle w:val="BodyTextIndent"/>
        <w:suppressAutoHyphens/>
        <w:spacing w:after="0" w:line="240" w:lineRule="auto"/>
        <w:ind w:left="547" w:hanging="540"/>
        <w:rPr>
          <w:del w:id="1532" w:author="Jeremy" w:date="2012-02-24T16:28:00Z"/>
          <w:rFonts w:ascii="Cambria" w:hAnsi="Cambria"/>
          <w:sz w:val="20"/>
          <w:szCs w:val="20"/>
        </w:rPr>
      </w:pPr>
    </w:p>
    <w:p w:rsidR="00F738C6" w:rsidRPr="00250CF7" w:rsidDel="0041778E" w:rsidRDefault="00F738C6" w:rsidP="00BF0120">
      <w:pPr>
        <w:pStyle w:val="BodyTextIndent"/>
        <w:suppressAutoHyphens/>
        <w:spacing w:after="0" w:line="240" w:lineRule="auto"/>
        <w:ind w:left="547" w:hanging="540"/>
        <w:rPr>
          <w:del w:id="1533" w:author="Jeremy" w:date="2012-02-24T16:28:00Z"/>
          <w:rFonts w:ascii="Cambria" w:hAnsi="Cambria"/>
          <w:sz w:val="20"/>
          <w:szCs w:val="20"/>
        </w:rPr>
      </w:pPr>
    </w:p>
    <w:p w:rsidR="00F738C6" w:rsidRPr="00250CF7" w:rsidDel="0041778E" w:rsidRDefault="00F738C6" w:rsidP="00BF0120">
      <w:pPr>
        <w:pStyle w:val="BodyTextIndent"/>
        <w:suppressAutoHyphens/>
        <w:spacing w:after="0" w:line="240" w:lineRule="auto"/>
        <w:ind w:left="547" w:hanging="540"/>
        <w:rPr>
          <w:del w:id="1534" w:author="Jeremy" w:date="2012-02-24T16:28:00Z"/>
          <w:rFonts w:ascii="Cambria" w:hAnsi="Cambria"/>
          <w:sz w:val="20"/>
          <w:szCs w:val="20"/>
        </w:rPr>
      </w:pPr>
    </w:p>
    <w:p w:rsidR="00F738C6" w:rsidRPr="00250CF7" w:rsidDel="0041778E" w:rsidRDefault="00F738C6" w:rsidP="00BF0120">
      <w:pPr>
        <w:pStyle w:val="BodyTextIndent"/>
        <w:suppressAutoHyphens/>
        <w:spacing w:after="0" w:line="240" w:lineRule="auto"/>
        <w:ind w:left="547" w:hanging="540"/>
        <w:rPr>
          <w:del w:id="1535" w:author="Jeremy" w:date="2012-02-24T16:28:00Z"/>
          <w:rFonts w:ascii="Cambria" w:hAnsi="Cambria"/>
          <w:b/>
          <w:sz w:val="20"/>
          <w:szCs w:val="20"/>
        </w:rPr>
      </w:pPr>
      <w:del w:id="1536" w:author="Jeremy" w:date="2012-02-24T16:28:00Z">
        <w:r w:rsidRPr="00250CF7" w:rsidDel="0041778E">
          <w:rPr>
            <w:rFonts w:ascii="Cambria" w:hAnsi="Cambria"/>
            <w:b/>
            <w:sz w:val="20"/>
            <w:szCs w:val="20"/>
          </w:rPr>
          <w:delText>DIGICERT</w:delText>
        </w:r>
      </w:del>
    </w:p>
    <w:p w:rsidR="00F738C6" w:rsidRPr="00250CF7" w:rsidDel="0041778E" w:rsidRDefault="00F738C6" w:rsidP="00BF0120">
      <w:pPr>
        <w:pStyle w:val="BodyTextIndent"/>
        <w:suppressAutoHyphens/>
        <w:spacing w:after="0" w:line="240" w:lineRule="auto"/>
        <w:ind w:left="547" w:hanging="540"/>
        <w:rPr>
          <w:del w:id="1537" w:author="Jeremy" w:date="2012-02-24T16:28:00Z"/>
          <w:rFonts w:ascii="Cambria" w:hAnsi="Cambria"/>
          <w:sz w:val="20"/>
          <w:szCs w:val="20"/>
          <w:u w:val="single"/>
        </w:rPr>
      </w:pPr>
    </w:p>
    <w:p w:rsidR="00F738C6" w:rsidRPr="00250CF7" w:rsidDel="0041778E" w:rsidRDefault="00F738C6" w:rsidP="00BF0120">
      <w:pPr>
        <w:pStyle w:val="BodyTextIndent"/>
        <w:suppressAutoHyphens/>
        <w:spacing w:after="0" w:line="240" w:lineRule="auto"/>
        <w:ind w:left="547" w:hanging="540"/>
        <w:rPr>
          <w:del w:id="1538" w:author="Jeremy" w:date="2012-02-24T16:28:00Z"/>
          <w:rFonts w:ascii="Cambria" w:hAnsi="Cambria"/>
          <w:sz w:val="20"/>
          <w:szCs w:val="20"/>
          <w:u w:val="single"/>
        </w:rPr>
      </w:pPr>
    </w:p>
    <w:p w:rsidR="00F738C6" w:rsidRPr="00250CF7" w:rsidDel="0041778E" w:rsidRDefault="00F738C6" w:rsidP="00BF0120">
      <w:pPr>
        <w:pStyle w:val="BodyTextIndent"/>
        <w:suppressAutoHyphens/>
        <w:spacing w:after="0" w:line="240" w:lineRule="auto"/>
        <w:ind w:left="547" w:hanging="540"/>
        <w:rPr>
          <w:del w:id="1539" w:author="Jeremy" w:date="2012-02-24T16:28:00Z"/>
          <w:rFonts w:ascii="Cambria" w:hAnsi="Cambria"/>
          <w:sz w:val="20"/>
          <w:szCs w:val="20"/>
          <w:u w:val="single"/>
        </w:rPr>
      </w:pPr>
    </w:p>
    <w:p w:rsidR="00F738C6" w:rsidRPr="00250CF7" w:rsidDel="0041778E" w:rsidRDefault="00F738C6" w:rsidP="00BF0120">
      <w:pPr>
        <w:pStyle w:val="BodyTextIndent"/>
        <w:suppressAutoHyphens/>
        <w:spacing w:after="0" w:line="240" w:lineRule="auto"/>
        <w:ind w:left="547" w:hanging="540"/>
        <w:rPr>
          <w:del w:id="1540" w:author="Jeremy" w:date="2012-02-24T16:28:00Z"/>
          <w:rFonts w:ascii="Cambria" w:hAnsi="Cambria"/>
          <w:sz w:val="20"/>
          <w:szCs w:val="20"/>
        </w:rPr>
      </w:pPr>
      <w:del w:id="1541" w:author="Jeremy" w:date="2012-02-24T16:28:00Z">
        <w:r w:rsidRPr="00250CF7" w:rsidDel="0041778E">
          <w:rPr>
            <w:rFonts w:ascii="Cambria" w:hAnsi="Cambria"/>
            <w:sz w:val="20"/>
            <w:szCs w:val="20"/>
            <w:u w:val="single"/>
          </w:rPr>
          <w:tab/>
        </w:r>
        <w:r w:rsidRPr="00250CF7" w:rsidDel="0041778E">
          <w:rPr>
            <w:rFonts w:ascii="Cambria" w:hAnsi="Cambria"/>
            <w:sz w:val="20"/>
            <w:szCs w:val="20"/>
            <w:u w:val="single"/>
          </w:rPr>
          <w:tab/>
        </w:r>
        <w:r w:rsidRPr="00250CF7" w:rsidDel="0041778E">
          <w:rPr>
            <w:rFonts w:ascii="Cambria" w:hAnsi="Cambria"/>
            <w:sz w:val="20"/>
            <w:szCs w:val="20"/>
            <w:u w:val="single"/>
          </w:rPr>
          <w:tab/>
        </w:r>
        <w:r w:rsidRPr="00250CF7" w:rsidDel="0041778E">
          <w:rPr>
            <w:rFonts w:ascii="Cambria" w:hAnsi="Cambria"/>
            <w:sz w:val="20"/>
            <w:szCs w:val="20"/>
            <w:u w:val="single"/>
          </w:rPr>
          <w:tab/>
        </w:r>
        <w:r w:rsidRPr="00250CF7" w:rsidDel="0041778E">
          <w:rPr>
            <w:rFonts w:ascii="Cambria" w:hAnsi="Cambria"/>
            <w:sz w:val="20"/>
            <w:szCs w:val="20"/>
            <w:u w:val="single"/>
          </w:rPr>
          <w:tab/>
        </w:r>
      </w:del>
    </w:p>
    <w:p w:rsidR="00F738C6" w:rsidRPr="00250CF7" w:rsidDel="0041778E" w:rsidRDefault="00F738C6" w:rsidP="00BF0120">
      <w:pPr>
        <w:pStyle w:val="BodyTextIndent"/>
        <w:tabs>
          <w:tab w:val="left" w:pos="5040"/>
        </w:tabs>
        <w:suppressAutoHyphens/>
        <w:spacing w:after="0" w:line="240" w:lineRule="auto"/>
        <w:ind w:left="547" w:hanging="540"/>
        <w:rPr>
          <w:del w:id="1542" w:author="Jeremy" w:date="2012-02-24T16:28:00Z"/>
          <w:rFonts w:ascii="Cambria" w:hAnsi="Cambria"/>
          <w:sz w:val="20"/>
          <w:szCs w:val="20"/>
        </w:rPr>
      </w:pPr>
      <w:del w:id="1543" w:author="Jeremy" w:date="2012-02-24T16:28:00Z">
        <w:r w:rsidRPr="00250CF7" w:rsidDel="0041778E">
          <w:rPr>
            <w:rFonts w:ascii="Cambria" w:hAnsi="Cambria"/>
            <w:sz w:val="20"/>
            <w:szCs w:val="20"/>
          </w:rPr>
          <w:delText>By:</w:delText>
        </w:r>
      </w:del>
    </w:p>
    <w:p w:rsidR="00F738C6" w:rsidRPr="00250CF7" w:rsidDel="0041778E" w:rsidRDefault="00F738C6" w:rsidP="00BF0120">
      <w:pPr>
        <w:pStyle w:val="BodyTextIndent"/>
        <w:tabs>
          <w:tab w:val="left" w:pos="5040"/>
        </w:tabs>
        <w:suppressAutoHyphens/>
        <w:spacing w:after="0" w:line="240" w:lineRule="auto"/>
        <w:ind w:left="547" w:hanging="540"/>
        <w:rPr>
          <w:del w:id="1544" w:author="Jeremy" w:date="2012-02-24T16:28:00Z"/>
          <w:rFonts w:ascii="Cambria" w:hAnsi="Cambria"/>
          <w:sz w:val="20"/>
          <w:szCs w:val="20"/>
        </w:rPr>
      </w:pPr>
      <w:del w:id="1545" w:author="Jeremy" w:date="2012-02-24T16:28:00Z">
        <w:r w:rsidRPr="00250CF7" w:rsidDel="0041778E">
          <w:rPr>
            <w:rFonts w:ascii="Cambria" w:hAnsi="Cambria"/>
            <w:sz w:val="20"/>
            <w:szCs w:val="20"/>
          </w:rPr>
          <w:delText>Its:</w:delText>
        </w:r>
      </w:del>
    </w:p>
    <w:p w:rsidR="0087113D" w:rsidDel="0041778E" w:rsidRDefault="0087113D" w:rsidP="00BF0120">
      <w:pPr>
        <w:pStyle w:val="BodyTextIndent"/>
        <w:suppressAutoHyphens/>
        <w:spacing w:after="0" w:line="240" w:lineRule="auto"/>
        <w:ind w:left="547" w:hanging="540"/>
        <w:rPr>
          <w:del w:id="1546" w:author="Jeremy" w:date="2012-02-24T16:28:00Z"/>
          <w:rFonts w:ascii="Cambria" w:hAnsi="Cambria"/>
          <w:sz w:val="20"/>
          <w:szCs w:val="20"/>
        </w:rPr>
      </w:pPr>
    </w:p>
    <w:p w:rsidR="00F738C6" w:rsidRPr="00250CF7" w:rsidDel="0041778E" w:rsidRDefault="00F738C6" w:rsidP="00BF0120">
      <w:pPr>
        <w:pStyle w:val="BodyTextIndent"/>
        <w:suppressAutoHyphens/>
        <w:spacing w:after="0" w:line="240" w:lineRule="auto"/>
        <w:ind w:left="547" w:hanging="540"/>
        <w:rPr>
          <w:del w:id="1547" w:author="Jeremy" w:date="2012-02-24T16:28:00Z"/>
          <w:rFonts w:ascii="Cambria" w:hAnsi="Cambria"/>
          <w:sz w:val="20"/>
          <w:szCs w:val="20"/>
        </w:rPr>
      </w:pPr>
      <w:del w:id="1548" w:author="Jeremy" w:date="2012-02-24T16:28:00Z">
        <w:r w:rsidRPr="00250CF7" w:rsidDel="0041778E">
          <w:rPr>
            <w:rFonts w:ascii="Cambria" w:hAnsi="Cambria"/>
            <w:sz w:val="20"/>
            <w:szCs w:val="20"/>
          </w:rPr>
          <w:delText>Address for Notices:</w:delText>
        </w:r>
      </w:del>
    </w:p>
    <w:p w:rsidR="00F738C6" w:rsidRPr="00250CF7" w:rsidDel="0041778E" w:rsidRDefault="00F738C6" w:rsidP="00BF0120">
      <w:pPr>
        <w:pStyle w:val="BodyTextIndent"/>
        <w:suppressAutoHyphens/>
        <w:spacing w:after="0" w:line="240" w:lineRule="auto"/>
        <w:ind w:left="547" w:hanging="540"/>
        <w:rPr>
          <w:del w:id="1549" w:author="Jeremy" w:date="2012-02-24T16:28:00Z"/>
          <w:rFonts w:ascii="Cambria" w:hAnsi="Cambria"/>
          <w:sz w:val="20"/>
          <w:szCs w:val="20"/>
        </w:rPr>
      </w:pPr>
      <w:del w:id="1550" w:author="Jeremy" w:date="2012-02-24T16:28:00Z">
        <w:r w:rsidRPr="00250CF7" w:rsidDel="0041778E">
          <w:rPr>
            <w:rFonts w:ascii="Cambria" w:hAnsi="Cambria"/>
            <w:sz w:val="20"/>
            <w:szCs w:val="20"/>
          </w:rPr>
          <w:tab/>
          <w:delText>DigiCert, Inc.</w:delText>
        </w:r>
      </w:del>
    </w:p>
    <w:p w:rsidR="00F738C6" w:rsidRPr="00250CF7" w:rsidDel="0041778E" w:rsidRDefault="00F738C6" w:rsidP="00BF0120">
      <w:pPr>
        <w:pStyle w:val="BodyTextIndent"/>
        <w:suppressAutoHyphens/>
        <w:spacing w:after="0" w:line="240" w:lineRule="auto"/>
        <w:ind w:left="547" w:hanging="540"/>
        <w:rPr>
          <w:del w:id="1551" w:author="Jeremy" w:date="2012-02-24T16:28:00Z"/>
          <w:rFonts w:ascii="Cambria" w:hAnsi="Cambria"/>
          <w:sz w:val="20"/>
          <w:szCs w:val="20"/>
        </w:rPr>
      </w:pPr>
      <w:del w:id="1552" w:author="Jeremy" w:date="2012-02-24T16:28:00Z">
        <w:r w:rsidRPr="00250CF7" w:rsidDel="0041778E">
          <w:rPr>
            <w:rFonts w:ascii="Cambria" w:hAnsi="Cambria"/>
            <w:sz w:val="20"/>
            <w:szCs w:val="20"/>
          </w:rPr>
          <w:tab/>
          <w:delText>255 South 520 West</w:delText>
        </w:r>
      </w:del>
    </w:p>
    <w:p w:rsidR="00F738C6" w:rsidRPr="00250CF7" w:rsidDel="0041778E" w:rsidRDefault="00F738C6" w:rsidP="00BF0120">
      <w:pPr>
        <w:pStyle w:val="BodyTextIndent"/>
        <w:suppressAutoHyphens/>
        <w:spacing w:after="0" w:line="240" w:lineRule="auto"/>
        <w:ind w:left="547" w:hanging="540"/>
        <w:rPr>
          <w:del w:id="1553" w:author="Jeremy" w:date="2012-02-24T16:28:00Z"/>
          <w:rFonts w:ascii="Cambria" w:hAnsi="Cambria"/>
          <w:sz w:val="20"/>
          <w:szCs w:val="20"/>
        </w:rPr>
      </w:pPr>
      <w:del w:id="1554" w:author="Jeremy" w:date="2012-02-24T16:28:00Z">
        <w:r w:rsidRPr="00250CF7" w:rsidDel="0041778E">
          <w:rPr>
            <w:rFonts w:ascii="Cambria" w:hAnsi="Cambria"/>
            <w:sz w:val="20"/>
            <w:szCs w:val="20"/>
          </w:rPr>
          <w:tab/>
          <w:delText>Canopy Building II, Suite 200</w:delText>
        </w:r>
      </w:del>
    </w:p>
    <w:p w:rsidR="00F738C6" w:rsidRPr="00250CF7" w:rsidDel="0041778E" w:rsidRDefault="00F738C6" w:rsidP="00BF0120">
      <w:pPr>
        <w:pStyle w:val="BodyTextIndent"/>
        <w:suppressAutoHyphens/>
        <w:spacing w:after="0" w:line="240" w:lineRule="auto"/>
        <w:ind w:left="547"/>
        <w:rPr>
          <w:del w:id="1555" w:author="Jeremy" w:date="2012-02-24T16:28:00Z"/>
          <w:rFonts w:ascii="Cambria" w:hAnsi="Cambria"/>
          <w:sz w:val="20"/>
          <w:szCs w:val="20"/>
        </w:rPr>
      </w:pPr>
      <w:del w:id="1556" w:author="Jeremy" w:date="2012-02-24T16:28:00Z">
        <w:r w:rsidRPr="00250CF7" w:rsidDel="0041778E">
          <w:rPr>
            <w:rFonts w:ascii="Cambria" w:hAnsi="Cambria"/>
            <w:sz w:val="20"/>
            <w:szCs w:val="20"/>
          </w:rPr>
          <w:delText>Lindon, UT 84042</w:delText>
        </w:r>
      </w:del>
    </w:p>
    <w:p w:rsidR="00F738C6" w:rsidRPr="00250CF7" w:rsidDel="0041778E" w:rsidRDefault="00F738C6" w:rsidP="00BF0120">
      <w:pPr>
        <w:pStyle w:val="BodyTextIndent"/>
        <w:suppressAutoHyphens/>
        <w:spacing w:after="0" w:line="240" w:lineRule="auto"/>
        <w:ind w:left="547"/>
        <w:rPr>
          <w:del w:id="1557" w:author="Jeremy" w:date="2012-02-24T16:28:00Z"/>
          <w:rFonts w:ascii="Cambria" w:hAnsi="Cambria"/>
          <w:sz w:val="20"/>
          <w:szCs w:val="20"/>
        </w:rPr>
      </w:pPr>
      <w:del w:id="1558" w:author="Jeremy" w:date="2012-02-24T16:28:00Z">
        <w:r w:rsidRPr="00250CF7" w:rsidDel="0041778E">
          <w:rPr>
            <w:rFonts w:ascii="Cambria" w:hAnsi="Cambria"/>
            <w:sz w:val="20"/>
            <w:szCs w:val="20"/>
          </w:rPr>
          <w:delText>Fax: 1-801-705-0481</w:delText>
        </w:r>
      </w:del>
    </w:p>
    <w:p w:rsidR="000A240E" w:rsidRPr="005C22B3" w:rsidRDefault="00F738C6" w:rsidP="00BF0120">
      <w:pPr>
        <w:pStyle w:val="BodyTextIndent"/>
        <w:suppressAutoHyphens/>
        <w:spacing w:after="200"/>
        <w:ind w:left="0"/>
        <w:rPr>
          <w:rFonts w:ascii="Cambria" w:hAnsi="Cambria" w:cs="Arial"/>
          <w:sz w:val="20"/>
          <w:szCs w:val="20"/>
        </w:rPr>
      </w:pPr>
      <w:r w:rsidRPr="00250CF7">
        <w:rPr>
          <w:rFonts w:ascii="Cambria" w:hAnsi="Cambria" w:cs="Arial"/>
          <w:sz w:val="20"/>
          <w:szCs w:val="20"/>
        </w:rPr>
        <w:t xml:space="preserve"> </w:t>
      </w:r>
    </w:p>
    <w:sectPr w:rsidR="000A240E" w:rsidRPr="005C22B3" w:rsidSect="000A240E">
      <w:footerReference w:type="default" r:id="rId25"/>
      <w:pgSz w:w="12240" w:h="15840"/>
      <w:pgMar w:top="1440" w:right="1440" w:bottom="1440" w:left="144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Von Welch" w:date="2012-01-30T20:16:00Z" w:initials="VW">
    <w:p w:rsidR="00643FC9" w:rsidRDefault="00643FC9">
      <w:pPr>
        <w:pStyle w:val="CommentText"/>
      </w:pPr>
      <w:r>
        <w:rPr>
          <w:rStyle w:val="CommentReference"/>
        </w:rPr>
        <w:annotationRef/>
      </w:r>
      <w:r>
        <w:t>Page numbers would be welcome.</w:t>
      </w:r>
    </w:p>
  </w:comment>
  <w:comment w:id="22" w:author="Von Welch" w:date="2012-01-30T20:17:00Z" w:initials="VW">
    <w:p w:rsidR="00643FC9" w:rsidRDefault="00643FC9">
      <w:pPr>
        <w:pStyle w:val="CommentText"/>
      </w:pPr>
      <w:r>
        <w:rPr>
          <w:rStyle w:val="CommentReference"/>
        </w:rPr>
        <w:annotationRef/>
      </w:r>
      <w:r>
        <w:t>I find the terminology from the RPS to be much more clear. It would be nice if the two shared this section.</w:t>
      </w:r>
    </w:p>
  </w:comment>
  <w:comment w:id="397" w:author="Von Welch" w:date="2012-01-30T20:19:00Z" w:initials="VW">
    <w:p w:rsidR="00643FC9" w:rsidRDefault="00643FC9">
      <w:pPr>
        <w:pStyle w:val="CommentText"/>
      </w:pPr>
      <w:r>
        <w:rPr>
          <w:rStyle w:val="CommentReference"/>
        </w:rPr>
        <w:annotationRef/>
      </w:r>
      <w:r>
        <w:t>Undefined term.</w:t>
      </w:r>
    </w:p>
  </w:comment>
  <w:comment w:id="404" w:author="Von Welch" w:date="2012-01-30T20:20:00Z" w:initials="VW">
    <w:p w:rsidR="00643FC9" w:rsidRDefault="00643FC9">
      <w:pPr>
        <w:pStyle w:val="CommentText"/>
      </w:pPr>
      <w:r>
        <w:rPr>
          <w:rStyle w:val="CommentReference"/>
        </w:rPr>
        <w:annotationRef/>
      </w:r>
      <w:r>
        <w:t>This should be a reference to the RPS and not detailed here.</w:t>
      </w:r>
    </w:p>
  </w:comment>
  <w:comment w:id="551" w:author="Von Welch" w:date="2012-01-30T20:20:00Z" w:initials="VW">
    <w:p w:rsidR="00643FC9" w:rsidRDefault="00643FC9">
      <w:pPr>
        <w:pStyle w:val="CommentText"/>
      </w:pPr>
      <w:r>
        <w:rPr>
          <w:rStyle w:val="CommentReference"/>
        </w:rPr>
        <w:annotationRef/>
      </w:r>
      <w:r>
        <w:t>This should be a reference to the RPS and not detailed here.</w:t>
      </w:r>
    </w:p>
  </w:comment>
  <w:comment w:id="595" w:author="Von Welch" w:date="2012-01-30T20:21:00Z" w:initials="VW">
    <w:p w:rsidR="00643FC9" w:rsidRDefault="00643FC9">
      <w:pPr>
        <w:pStyle w:val="CommentText"/>
      </w:pPr>
      <w:r>
        <w:rPr>
          <w:rStyle w:val="CommentReference"/>
        </w:rPr>
        <w:annotationRef/>
      </w:r>
      <w:r>
        <w:t xml:space="preserve">Please clarify. </w:t>
      </w:r>
    </w:p>
  </w:comment>
  <w:comment w:id="680" w:author="Von Welch" w:date="2012-01-30T20:22:00Z" w:initials="VW">
    <w:p w:rsidR="00643FC9" w:rsidRDefault="00643FC9">
      <w:pPr>
        <w:pStyle w:val="CommentText"/>
      </w:pPr>
      <w:r>
        <w:rPr>
          <w:rStyle w:val="CommentReference"/>
        </w:rPr>
        <w:annotationRef/>
      </w:r>
      <w:r>
        <w:t>Need to make sure we allow for format conversion and RFC 3820 Proxy Certificate creation. I think the clause in Exhibit A Section 4.3 (</w:t>
      </w:r>
      <w:proofErr w:type="spellStart"/>
      <w:r>
        <w:t>i</w:t>
      </w:r>
      <w:proofErr w:type="spellEnd"/>
      <w:r>
        <w:t>) helps with this.</w:t>
      </w:r>
    </w:p>
  </w:comment>
  <w:comment w:id="706" w:author="Jeremy" w:date="2012-01-18T16:26:00Z" w:initials="J">
    <w:p w:rsidR="00643FC9" w:rsidRDefault="00643FC9">
      <w:pPr>
        <w:pStyle w:val="CommentText"/>
      </w:pPr>
      <w:r>
        <w:rPr>
          <w:rStyle w:val="CommentReference"/>
        </w:rPr>
        <w:annotationRef/>
      </w:r>
      <w:r>
        <w:t>Under discussion</w:t>
      </w:r>
    </w:p>
  </w:comment>
  <w:comment w:id="694" w:author="Von Welch" w:date="2012-01-30T20:23:00Z" w:initials="VW">
    <w:p w:rsidR="00643FC9" w:rsidRDefault="00643FC9">
      <w:pPr>
        <w:pStyle w:val="CommentText"/>
      </w:pPr>
      <w:r>
        <w:rPr>
          <w:rStyle w:val="CommentReference"/>
        </w:rPr>
        <w:annotationRef/>
      </w:r>
      <w:r>
        <w:t>Per year.</w:t>
      </w:r>
    </w:p>
  </w:comment>
  <w:comment w:id="1117" w:author="Von Welch" w:date="2012-01-30T20:24:00Z" w:initials="VW">
    <w:p w:rsidR="00643FC9" w:rsidRDefault="00643FC9">
      <w:pPr>
        <w:pStyle w:val="CommentText"/>
      </w:pPr>
      <w:r>
        <w:rPr>
          <w:rStyle w:val="CommentReference"/>
        </w:rPr>
        <w:annotationRef/>
      </w:r>
      <w:r>
        <w:t>Refer to RPS instead of including details here.</w:t>
      </w:r>
    </w:p>
  </w:comment>
  <w:comment w:id="1140" w:author="Von Welch" w:date="2012-01-30T20:24:00Z" w:initials="VW">
    <w:p w:rsidR="00643FC9" w:rsidRDefault="00643FC9">
      <w:pPr>
        <w:pStyle w:val="CommentText"/>
      </w:pPr>
      <w:r>
        <w:rPr>
          <w:rStyle w:val="CommentReference"/>
        </w:rPr>
        <w:annotationRef/>
      </w:r>
      <w:r>
        <w:t>Should be 4.4</w:t>
      </w:r>
    </w:p>
  </w:comment>
  <w:comment w:id="1143" w:author="Von Welch" w:date="2012-01-30T20:25:00Z" w:initials="VW">
    <w:p w:rsidR="00643FC9" w:rsidRDefault="00643FC9">
      <w:pPr>
        <w:pStyle w:val="CommentText"/>
      </w:pPr>
      <w:r>
        <w:rPr>
          <w:rStyle w:val="CommentReference"/>
        </w:rPr>
        <w:annotationRef/>
      </w:r>
      <w:r>
        <w:t>This would seem to prohibit us from writing documentation. Clarify to indicate warranty.</w:t>
      </w:r>
    </w:p>
  </w:comment>
  <w:comment w:id="1172" w:author="Von Welch" w:date="2012-01-30T20:25:00Z" w:initials="VW">
    <w:p w:rsidR="00643FC9" w:rsidRDefault="00643FC9">
      <w:pPr>
        <w:pStyle w:val="CommentText"/>
      </w:pPr>
      <w:r>
        <w:rPr>
          <w:rStyle w:val="CommentReference"/>
        </w:rPr>
        <w:annotationRef/>
      </w:r>
      <w:r>
        <w:t>Undefined term.</w:t>
      </w:r>
    </w:p>
  </w:comment>
  <w:comment w:id="1195" w:author="Von Welch" w:date="2012-01-30T20:26:00Z" w:initials="VW">
    <w:p w:rsidR="00643FC9" w:rsidRDefault="00643FC9">
      <w:pPr>
        <w:pStyle w:val="CommentText"/>
      </w:pPr>
      <w:r>
        <w:rPr>
          <w:rStyle w:val="CommentReference"/>
        </w:rPr>
        <w:annotationRef/>
      </w:r>
      <w:r>
        <w:t>I think this is a helpful clause as it covers format conversion and perhaps RFC 3820 Proxy Certificate generation.</w:t>
      </w:r>
    </w:p>
  </w:comment>
  <w:comment w:id="1215" w:author="Von Welch" w:date="2012-01-30T20:28:00Z" w:initials="VW">
    <w:p w:rsidR="00643FC9" w:rsidRDefault="00643FC9">
      <w:pPr>
        <w:pStyle w:val="CommentText"/>
      </w:pPr>
      <w:r>
        <w:rPr>
          <w:rStyle w:val="CommentReference"/>
        </w:rPr>
        <w:annotationRef/>
      </w:r>
      <w:r>
        <w:t>This prohibits issuance of RFC 3820 Proxy Certificates which is a problem.</w:t>
      </w:r>
    </w:p>
  </w:comment>
  <w:comment w:id="1361" w:author="Von Welch" w:date="2012-01-30T20:29:00Z" w:initials="VW">
    <w:p w:rsidR="00643FC9" w:rsidRDefault="00643FC9">
      <w:pPr>
        <w:pStyle w:val="CommentText"/>
      </w:pPr>
      <w:r>
        <w:rPr>
          <w:rStyle w:val="CommentReference"/>
        </w:rPr>
        <w:annotationRef/>
      </w:r>
      <w:r>
        <w:t>Seems prohibitive of RFC 3820 Proxy Certificates.</w:t>
      </w:r>
    </w:p>
  </w:comment>
  <w:comment w:id="1404" w:author="Von Welch" w:date="2012-01-30T20:30:00Z" w:initials="VW">
    <w:p w:rsidR="00643FC9" w:rsidRDefault="00643FC9">
      <w:pPr>
        <w:pStyle w:val="CommentText"/>
      </w:pPr>
      <w:r>
        <w:rPr>
          <w:rStyle w:val="CommentReference"/>
        </w:rPr>
        <w:annotationRef/>
      </w:r>
      <w:r>
        <w:t>Section #s are not right.</w:t>
      </w:r>
      <w:bookmarkStart w:id="1405" w:name="_GoBack"/>
      <w:bookmarkEnd w:id="1405"/>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28C3" w:rsidRDefault="00F528C3" w:rsidP="000A240E">
      <w:r>
        <w:separator/>
      </w:r>
    </w:p>
  </w:endnote>
  <w:endnote w:type="continuationSeparator" w:id="0">
    <w:p w:rsidR="00F528C3" w:rsidRDefault="00F528C3" w:rsidP="000A240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2223290"/>
      <w:docPartObj>
        <w:docPartGallery w:val="Page Numbers (Bottom of Page)"/>
        <w:docPartUnique/>
      </w:docPartObj>
    </w:sdtPr>
    <w:sdtContent>
      <w:p w:rsidR="00643FC9" w:rsidRDefault="007976FC">
        <w:pPr>
          <w:pStyle w:val="Footer"/>
          <w:jc w:val="center"/>
        </w:pPr>
        <w:fldSimple w:instr=" PAGE   \* MERGEFORMAT ">
          <w:r w:rsidR="004269BF">
            <w:rPr>
              <w:noProof/>
            </w:rPr>
            <w:t>10</w:t>
          </w:r>
        </w:fldSimple>
      </w:p>
    </w:sdtContent>
  </w:sdt>
  <w:p w:rsidR="00643FC9" w:rsidRDefault="00643F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28C3" w:rsidRDefault="00F528C3" w:rsidP="000A240E">
      <w:r w:rsidRPr="000A240E">
        <w:rPr>
          <w:color w:val="000000"/>
        </w:rPr>
        <w:separator/>
      </w:r>
    </w:p>
  </w:footnote>
  <w:footnote w:type="continuationSeparator" w:id="0">
    <w:p w:rsidR="00F528C3" w:rsidRDefault="00F528C3" w:rsidP="000A240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12E417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23593B"/>
    <w:multiLevelType w:val="multilevel"/>
    <w:tmpl w:val="D78EF37E"/>
    <w:styleLink w:val="LS9"/>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2"/>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2">
    <w:nsid w:val="06065059"/>
    <w:multiLevelType w:val="hybridMultilevel"/>
    <w:tmpl w:val="3E6E4DBA"/>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6D6452"/>
    <w:multiLevelType w:val="multilevel"/>
    <w:tmpl w:val="D83AC184"/>
    <w:styleLink w:val="LS6"/>
    <w:lvl w:ilvl="0">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rPr>
    </w:lvl>
    <w:lvl w:ilvl="1">
      <w:start w:val="1"/>
      <w:numFmt w:val="lowerLetter"/>
      <w:lvlText w:val="%2."/>
      <w:lvlJc w:val="left"/>
      <w:pPr>
        <w:ind w:left="1440" w:hanging="360"/>
      </w:pPr>
      <w:rPr>
        <w:rFonts w:ascii="Arial" w:eastAsia="Arial" w:hAnsi="Arial" w:cs="Arial"/>
        <w:b w:val="0"/>
        <w:bCs w:val="0"/>
        <w:i w:val="0"/>
        <w:iCs w:val="0"/>
        <w:strike w:val="0"/>
        <w:dstrike w:val="0"/>
        <w:color w:val="000000"/>
        <w:sz w:val="22"/>
        <w:szCs w:val="22"/>
        <w:u w:val="none"/>
      </w:rPr>
    </w:lvl>
    <w:lvl w:ilvl="2">
      <w:start w:val="1"/>
      <w:numFmt w:val="lowerRoman"/>
      <w:lvlText w:val="%3."/>
      <w:lvlJc w:val="right"/>
      <w:pPr>
        <w:ind w:left="2160" w:hanging="2160"/>
      </w:pPr>
      <w:rPr>
        <w:rFonts w:ascii="Arial" w:eastAsia="Arial" w:hAnsi="Arial" w:cs="Arial"/>
        <w:b w:val="0"/>
        <w:bCs w:val="0"/>
        <w:i w:val="0"/>
        <w:iCs w:val="0"/>
        <w:strike w:val="0"/>
        <w:dstrike w:val="0"/>
        <w:color w:val="000000"/>
        <w:sz w:val="22"/>
        <w:szCs w:val="22"/>
        <w:u w:val="none"/>
      </w:rPr>
    </w:lvl>
    <w:lvl w:ilvl="3">
      <w:start w:val="1"/>
      <w:numFmt w:val="decimal"/>
      <w:lvlText w:val="%4."/>
      <w:lvlJc w:val="left"/>
      <w:pPr>
        <w:ind w:left="2880" w:hanging="360"/>
      </w:pPr>
      <w:rPr>
        <w:rFonts w:ascii="Arial" w:eastAsia="Arial" w:hAnsi="Arial" w:cs="Arial"/>
        <w:b w:val="0"/>
        <w:bCs w:val="0"/>
        <w:i w:val="0"/>
        <w:iCs w:val="0"/>
        <w:strike w:val="0"/>
        <w:dstrike w:val="0"/>
        <w:color w:val="000000"/>
        <w:sz w:val="22"/>
        <w:szCs w:val="22"/>
        <w:u w:val="none"/>
      </w:rPr>
    </w:lvl>
    <w:lvl w:ilvl="4">
      <w:start w:val="1"/>
      <w:numFmt w:val="lowerLetter"/>
      <w:lvlText w:val="%5."/>
      <w:lvlJc w:val="left"/>
      <w:pPr>
        <w:ind w:left="3600" w:hanging="360"/>
      </w:pPr>
      <w:rPr>
        <w:rFonts w:ascii="Arial" w:eastAsia="Arial" w:hAnsi="Arial" w:cs="Arial"/>
        <w:b w:val="0"/>
        <w:bCs w:val="0"/>
        <w:i w:val="0"/>
        <w:iCs w:val="0"/>
        <w:strike w:val="0"/>
        <w:dstrike w:val="0"/>
        <w:color w:val="000000"/>
        <w:sz w:val="22"/>
        <w:szCs w:val="22"/>
        <w:u w:val="none"/>
      </w:rPr>
    </w:lvl>
    <w:lvl w:ilvl="5">
      <w:start w:val="1"/>
      <w:numFmt w:val="lowerRoman"/>
      <w:lvlText w:val="%6."/>
      <w:lvlJc w:val="right"/>
      <w:pPr>
        <w:ind w:left="4320" w:hanging="4320"/>
      </w:pPr>
      <w:rPr>
        <w:rFonts w:ascii="Arial" w:eastAsia="Arial" w:hAnsi="Arial" w:cs="Arial"/>
        <w:b w:val="0"/>
        <w:bCs w:val="0"/>
        <w:i w:val="0"/>
        <w:iCs w:val="0"/>
        <w:strike w:val="0"/>
        <w:dstrike w:val="0"/>
        <w:color w:val="000000"/>
        <w:sz w:val="22"/>
        <w:szCs w:val="22"/>
        <w:u w:val="none"/>
      </w:rPr>
    </w:lvl>
    <w:lvl w:ilvl="6">
      <w:start w:val="1"/>
      <w:numFmt w:val="decimal"/>
      <w:lvlText w:val="%7."/>
      <w:lvlJc w:val="left"/>
      <w:pPr>
        <w:ind w:left="5040" w:hanging="360"/>
      </w:pPr>
      <w:rPr>
        <w:rFonts w:ascii="Arial" w:eastAsia="Arial" w:hAnsi="Arial" w:cs="Arial"/>
        <w:b w:val="0"/>
        <w:bCs w:val="0"/>
        <w:i w:val="0"/>
        <w:iCs w:val="0"/>
        <w:strike w:val="0"/>
        <w:dstrike w:val="0"/>
        <w:color w:val="000000"/>
        <w:sz w:val="22"/>
        <w:szCs w:val="22"/>
        <w:u w:val="none"/>
      </w:rPr>
    </w:lvl>
    <w:lvl w:ilvl="7">
      <w:start w:val="1"/>
      <w:numFmt w:val="lowerLetter"/>
      <w:lvlText w:val="%8."/>
      <w:lvlJc w:val="left"/>
      <w:pPr>
        <w:ind w:left="5760" w:hanging="360"/>
      </w:pPr>
      <w:rPr>
        <w:rFonts w:ascii="Arial" w:eastAsia="Arial" w:hAnsi="Arial" w:cs="Arial"/>
        <w:b w:val="0"/>
        <w:bCs w:val="0"/>
        <w:i w:val="0"/>
        <w:iCs w:val="0"/>
        <w:strike w:val="0"/>
        <w:dstrike w:val="0"/>
        <w:color w:val="000000"/>
        <w:sz w:val="22"/>
        <w:szCs w:val="22"/>
        <w:u w:val="none"/>
      </w:rPr>
    </w:lvl>
    <w:lvl w:ilvl="8">
      <w:start w:val="1"/>
      <w:numFmt w:val="lowerRoman"/>
      <w:lvlText w:val="%9."/>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4">
    <w:nsid w:val="08E43CF1"/>
    <w:multiLevelType w:val="multilevel"/>
    <w:tmpl w:val="67744918"/>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900"/>
        </w:tabs>
        <w:ind w:left="900" w:hanging="555"/>
      </w:pPr>
      <w:rPr>
        <w:rFonts w:hint="default"/>
        <w:b w:val="0"/>
      </w:rPr>
    </w:lvl>
    <w:lvl w:ilvl="2">
      <w:start w:val="1"/>
      <w:numFmt w:val="lowerRoman"/>
      <w:lvlText w:val="(%3)"/>
      <w:lvlJc w:val="left"/>
      <w:pPr>
        <w:tabs>
          <w:tab w:val="num" w:pos="1410"/>
        </w:tabs>
        <w:ind w:left="141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5">
    <w:nsid w:val="09303A33"/>
    <w:multiLevelType w:val="multilevel"/>
    <w:tmpl w:val="67744918"/>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900"/>
        </w:tabs>
        <w:ind w:left="900" w:hanging="555"/>
      </w:pPr>
      <w:rPr>
        <w:rFonts w:hint="default"/>
        <w:b w:val="0"/>
      </w:rPr>
    </w:lvl>
    <w:lvl w:ilvl="2">
      <w:start w:val="1"/>
      <w:numFmt w:val="lowerRoman"/>
      <w:lvlText w:val="(%3)"/>
      <w:lvlJc w:val="left"/>
      <w:pPr>
        <w:tabs>
          <w:tab w:val="num" w:pos="1410"/>
        </w:tabs>
        <w:ind w:left="141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6">
    <w:nsid w:val="10722884"/>
    <w:multiLevelType w:val="hybridMultilevel"/>
    <w:tmpl w:val="F25E9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796FF1"/>
    <w:multiLevelType w:val="multilevel"/>
    <w:tmpl w:val="85CA097E"/>
    <w:styleLink w:val="LS4"/>
    <w:lvl w:ilvl="0">
      <w:start w:val="2"/>
      <w:numFmt w:val="decimal"/>
      <w:lvlText w:val="%1."/>
      <w:lvlJc w:val="left"/>
      <w:pPr>
        <w:ind w:left="720" w:hanging="360"/>
      </w:pPr>
      <w:rPr>
        <w:rFonts w:ascii="Arial" w:eastAsia="Arial" w:hAnsi="Arial" w:cs="Arial"/>
        <w:b w:val="0"/>
        <w:bCs w:val="0"/>
        <w:i w:val="0"/>
        <w:iCs w:val="0"/>
        <w:strike w:val="0"/>
        <w:dstrike w:val="0"/>
        <w:color w:val="000000"/>
        <w:sz w:val="22"/>
        <w:szCs w:val="22"/>
        <w:u w:val="none"/>
      </w:rPr>
    </w:lvl>
    <w:lvl w:ilvl="1">
      <w:start w:val="4"/>
      <w:numFmt w:val="lowerLetter"/>
      <w:lvlText w:val="%2."/>
      <w:lvlJc w:val="left"/>
      <w:pPr>
        <w:ind w:left="1440" w:hanging="360"/>
      </w:pPr>
      <w:rPr>
        <w:rFonts w:ascii="Arial" w:eastAsia="Arial" w:hAnsi="Arial" w:cs="Arial"/>
        <w:b w:val="0"/>
        <w:bCs w:val="0"/>
        <w:i w:val="0"/>
        <w:iCs w:val="0"/>
        <w:strike w:val="0"/>
        <w:dstrike w:val="0"/>
        <w:color w:val="000000"/>
        <w:sz w:val="22"/>
        <w:szCs w:val="22"/>
        <w:u w:val="none"/>
      </w:rPr>
    </w:lvl>
    <w:lvl w:ilvl="2">
      <w:start w:val="1"/>
      <w:numFmt w:val="lowerRoman"/>
      <w:lvlText w:val="%3."/>
      <w:lvlJc w:val="right"/>
      <w:pPr>
        <w:ind w:left="2160" w:hanging="2160"/>
      </w:pPr>
      <w:rPr>
        <w:rFonts w:ascii="Arial" w:eastAsia="Arial" w:hAnsi="Arial" w:cs="Arial"/>
        <w:b w:val="0"/>
        <w:bCs w:val="0"/>
        <w:i w:val="0"/>
        <w:iCs w:val="0"/>
        <w:strike w:val="0"/>
        <w:dstrike w:val="0"/>
        <w:color w:val="000000"/>
        <w:sz w:val="22"/>
        <w:szCs w:val="22"/>
        <w:u w:val="none"/>
      </w:rPr>
    </w:lvl>
    <w:lvl w:ilvl="3">
      <w:start w:val="1"/>
      <w:numFmt w:val="decimal"/>
      <w:lvlText w:val="%4."/>
      <w:lvlJc w:val="left"/>
      <w:pPr>
        <w:ind w:left="2880" w:hanging="360"/>
      </w:pPr>
      <w:rPr>
        <w:rFonts w:ascii="Arial" w:eastAsia="Arial" w:hAnsi="Arial" w:cs="Arial"/>
        <w:b w:val="0"/>
        <w:bCs w:val="0"/>
        <w:i w:val="0"/>
        <w:iCs w:val="0"/>
        <w:strike w:val="0"/>
        <w:dstrike w:val="0"/>
        <w:color w:val="000000"/>
        <w:sz w:val="22"/>
        <w:szCs w:val="22"/>
        <w:u w:val="none"/>
      </w:rPr>
    </w:lvl>
    <w:lvl w:ilvl="4">
      <w:start w:val="1"/>
      <w:numFmt w:val="lowerLetter"/>
      <w:lvlText w:val="%5."/>
      <w:lvlJc w:val="left"/>
      <w:pPr>
        <w:ind w:left="3600" w:hanging="360"/>
      </w:pPr>
      <w:rPr>
        <w:rFonts w:ascii="Arial" w:eastAsia="Arial" w:hAnsi="Arial" w:cs="Arial"/>
        <w:b w:val="0"/>
        <w:bCs w:val="0"/>
        <w:i w:val="0"/>
        <w:iCs w:val="0"/>
        <w:strike w:val="0"/>
        <w:dstrike w:val="0"/>
        <w:color w:val="000000"/>
        <w:sz w:val="22"/>
        <w:szCs w:val="22"/>
        <w:u w:val="none"/>
      </w:rPr>
    </w:lvl>
    <w:lvl w:ilvl="5">
      <w:start w:val="1"/>
      <w:numFmt w:val="lowerRoman"/>
      <w:lvlText w:val="%6."/>
      <w:lvlJc w:val="right"/>
      <w:pPr>
        <w:ind w:left="4320" w:hanging="4320"/>
      </w:pPr>
      <w:rPr>
        <w:rFonts w:ascii="Arial" w:eastAsia="Arial" w:hAnsi="Arial" w:cs="Arial"/>
        <w:b w:val="0"/>
        <w:bCs w:val="0"/>
        <w:i w:val="0"/>
        <w:iCs w:val="0"/>
        <w:strike w:val="0"/>
        <w:dstrike w:val="0"/>
        <w:color w:val="000000"/>
        <w:sz w:val="22"/>
        <w:szCs w:val="22"/>
        <w:u w:val="none"/>
      </w:rPr>
    </w:lvl>
    <w:lvl w:ilvl="6">
      <w:start w:val="1"/>
      <w:numFmt w:val="decimal"/>
      <w:lvlText w:val="%7."/>
      <w:lvlJc w:val="left"/>
      <w:pPr>
        <w:ind w:left="5040" w:hanging="360"/>
      </w:pPr>
      <w:rPr>
        <w:rFonts w:ascii="Arial" w:eastAsia="Arial" w:hAnsi="Arial" w:cs="Arial"/>
        <w:b w:val="0"/>
        <w:bCs w:val="0"/>
        <w:i w:val="0"/>
        <w:iCs w:val="0"/>
        <w:strike w:val="0"/>
        <w:dstrike w:val="0"/>
        <w:color w:val="000000"/>
        <w:sz w:val="22"/>
        <w:szCs w:val="22"/>
        <w:u w:val="none"/>
      </w:rPr>
    </w:lvl>
    <w:lvl w:ilvl="7">
      <w:start w:val="1"/>
      <w:numFmt w:val="lowerLetter"/>
      <w:lvlText w:val="%8."/>
      <w:lvlJc w:val="left"/>
      <w:pPr>
        <w:ind w:left="5760" w:hanging="360"/>
      </w:pPr>
      <w:rPr>
        <w:rFonts w:ascii="Arial" w:eastAsia="Arial" w:hAnsi="Arial" w:cs="Arial"/>
        <w:b w:val="0"/>
        <w:bCs w:val="0"/>
        <w:i w:val="0"/>
        <w:iCs w:val="0"/>
        <w:strike w:val="0"/>
        <w:dstrike w:val="0"/>
        <w:color w:val="000000"/>
        <w:sz w:val="22"/>
        <w:szCs w:val="22"/>
        <w:u w:val="none"/>
      </w:rPr>
    </w:lvl>
    <w:lvl w:ilvl="8">
      <w:start w:val="1"/>
      <w:numFmt w:val="lowerRoman"/>
      <w:lvlText w:val="%9."/>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8">
    <w:nsid w:val="14152A2A"/>
    <w:multiLevelType w:val="singleLevel"/>
    <w:tmpl w:val="1EDA0318"/>
    <w:lvl w:ilvl="0">
      <w:start w:val="1"/>
      <w:numFmt w:val="lowerLetter"/>
      <w:lvlText w:val="(%1)"/>
      <w:lvlJc w:val="left"/>
      <w:pPr>
        <w:tabs>
          <w:tab w:val="num" w:pos="900"/>
        </w:tabs>
        <w:ind w:left="900" w:hanging="450"/>
      </w:pPr>
      <w:rPr>
        <w:rFonts w:cs="Times New Roman" w:hint="default"/>
      </w:rPr>
    </w:lvl>
  </w:abstractNum>
  <w:abstractNum w:abstractNumId="9">
    <w:nsid w:val="17E428F1"/>
    <w:multiLevelType w:val="multilevel"/>
    <w:tmpl w:val="C9F8B316"/>
    <w:lvl w:ilvl="0">
      <w:start w:val="1"/>
      <w:numFmt w:val="decimal"/>
      <w:lvlText w:val="%1."/>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val="0"/>
      </w:rPr>
    </w:lvl>
    <w:lvl w:ilvl="2">
      <w:start w:val="1"/>
      <w:numFmt w:val="lowerRoman"/>
      <w:lvlText w:val="(%3)"/>
      <w:lvlJc w:val="left"/>
      <w:pPr>
        <w:tabs>
          <w:tab w:val="num" w:pos="2160"/>
        </w:tabs>
        <w:ind w:left="216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10">
    <w:nsid w:val="19626B8D"/>
    <w:multiLevelType w:val="multilevel"/>
    <w:tmpl w:val="9320DD98"/>
    <w:styleLink w:val="LS14"/>
    <w:lvl w:ilvl="0">
      <w:start w:val="1"/>
      <w:numFmt w:val="decimal"/>
      <w:lvlText w:val="%1."/>
      <w:lvlJc w:val="left"/>
      <w:pPr>
        <w:ind w:left="720" w:hanging="360"/>
      </w:pPr>
      <w:rPr>
        <w:rFonts w:ascii="Cambria" w:eastAsia="Cambria" w:hAnsi="Cambria" w:cs="Cambria"/>
        <w:b/>
        <w:bCs/>
        <w:i w:val="0"/>
        <w:iCs w:val="0"/>
        <w:strike w:val="0"/>
        <w:dstrike w:val="0"/>
        <w:color w:val="000000"/>
        <w:sz w:val="24"/>
        <w:szCs w:val="24"/>
        <w:u w:val="none"/>
      </w:rPr>
    </w:lvl>
    <w:lvl w:ilvl="1">
      <w:start w:val="10"/>
      <w:numFmt w:val="decimal"/>
      <w:lvlText w:val="%2."/>
      <w:lvlJc w:val="left"/>
      <w:pPr>
        <w:ind w:left="1440" w:hanging="360"/>
      </w:pPr>
      <w:rPr>
        <w:rFonts w:ascii="Cambria" w:eastAsia="Cambria" w:hAnsi="Cambria" w:cs="Cambria"/>
        <w:b/>
        <w:bCs/>
        <w:i w:val="0"/>
        <w:iCs w:val="0"/>
        <w:strike w:val="0"/>
        <w:dstrike w:val="0"/>
        <w:color w:val="000000"/>
        <w:sz w:val="24"/>
        <w:szCs w:val="24"/>
        <w:u w:val="none"/>
      </w:rPr>
    </w:lvl>
    <w:lvl w:ilvl="2">
      <w:start w:val="1"/>
      <w:numFmt w:val="lowerRoman"/>
      <w:lvlText w:val="%3."/>
      <w:lvlJc w:val="right"/>
      <w:pPr>
        <w:ind w:left="2160" w:hanging="2160"/>
      </w:pPr>
      <w:rPr>
        <w:rFonts w:ascii="Cambria" w:eastAsia="Cambria" w:hAnsi="Cambria" w:cs="Cambria"/>
        <w:b/>
        <w:bCs/>
        <w:i w:val="0"/>
        <w:iCs w:val="0"/>
        <w:strike w:val="0"/>
        <w:dstrike w:val="0"/>
        <w:color w:val="000000"/>
        <w:sz w:val="24"/>
        <w:szCs w:val="24"/>
        <w:u w:val="none"/>
      </w:rPr>
    </w:lvl>
    <w:lvl w:ilvl="3">
      <w:start w:val="1"/>
      <w:numFmt w:val="decimal"/>
      <w:lvlText w:val="%4."/>
      <w:lvlJc w:val="left"/>
      <w:pPr>
        <w:ind w:left="2880" w:hanging="360"/>
      </w:pPr>
      <w:rPr>
        <w:rFonts w:ascii="Cambria" w:eastAsia="Cambria" w:hAnsi="Cambria" w:cs="Cambria"/>
        <w:b/>
        <w:bCs/>
        <w:i w:val="0"/>
        <w:iCs w:val="0"/>
        <w:strike w:val="0"/>
        <w:dstrike w:val="0"/>
        <w:color w:val="000000"/>
        <w:sz w:val="24"/>
        <w:szCs w:val="24"/>
        <w:u w:val="none"/>
      </w:rPr>
    </w:lvl>
    <w:lvl w:ilvl="4">
      <w:start w:val="1"/>
      <w:numFmt w:val="lowerLetter"/>
      <w:lvlText w:val="%5."/>
      <w:lvlJc w:val="left"/>
      <w:pPr>
        <w:ind w:left="3600" w:hanging="360"/>
      </w:pPr>
      <w:rPr>
        <w:rFonts w:ascii="Cambria" w:eastAsia="Cambria" w:hAnsi="Cambria" w:cs="Cambria"/>
        <w:b/>
        <w:bCs/>
        <w:i w:val="0"/>
        <w:iCs w:val="0"/>
        <w:strike w:val="0"/>
        <w:dstrike w:val="0"/>
        <w:color w:val="000000"/>
        <w:sz w:val="24"/>
        <w:szCs w:val="24"/>
        <w:u w:val="none"/>
      </w:rPr>
    </w:lvl>
    <w:lvl w:ilvl="5">
      <w:start w:val="1"/>
      <w:numFmt w:val="lowerRoman"/>
      <w:lvlText w:val="%6."/>
      <w:lvlJc w:val="right"/>
      <w:pPr>
        <w:ind w:left="4320" w:hanging="4320"/>
      </w:pPr>
      <w:rPr>
        <w:rFonts w:ascii="Cambria" w:eastAsia="Cambria" w:hAnsi="Cambria" w:cs="Cambria"/>
        <w:b/>
        <w:bCs/>
        <w:i w:val="0"/>
        <w:iCs w:val="0"/>
        <w:strike w:val="0"/>
        <w:dstrike w:val="0"/>
        <w:color w:val="000000"/>
        <w:sz w:val="24"/>
        <w:szCs w:val="24"/>
        <w:u w:val="none"/>
      </w:rPr>
    </w:lvl>
    <w:lvl w:ilvl="6">
      <w:start w:val="1"/>
      <w:numFmt w:val="decimal"/>
      <w:lvlText w:val="%7."/>
      <w:lvlJc w:val="left"/>
      <w:pPr>
        <w:ind w:left="5040" w:hanging="360"/>
      </w:pPr>
      <w:rPr>
        <w:rFonts w:ascii="Cambria" w:eastAsia="Cambria" w:hAnsi="Cambria" w:cs="Cambria"/>
        <w:b/>
        <w:bCs/>
        <w:i w:val="0"/>
        <w:iCs w:val="0"/>
        <w:strike w:val="0"/>
        <w:dstrike w:val="0"/>
        <w:color w:val="000000"/>
        <w:sz w:val="24"/>
        <w:szCs w:val="24"/>
        <w:u w:val="none"/>
      </w:rPr>
    </w:lvl>
    <w:lvl w:ilvl="7">
      <w:start w:val="1"/>
      <w:numFmt w:val="lowerLetter"/>
      <w:lvlText w:val="%8."/>
      <w:lvlJc w:val="left"/>
      <w:pPr>
        <w:ind w:left="5760" w:hanging="360"/>
      </w:pPr>
      <w:rPr>
        <w:rFonts w:ascii="Cambria" w:eastAsia="Cambria" w:hAnsi="Cambria" w:cs="Cambria"/>
        <w:b/>
        <w:bCs/>
        <w:i w:val="0"/>
        <w:iCs w:val="0"/>
        <w:strike w:val="0"/>
        <w:dstrike w:val="0"/>
        <w:color w:val="000000"/>
        <w:sz w:val="24"/>
        <w:szCs w:val="24"/>
        <w:u w:val="none"/>
      </w:rPr>
    </w:lvl>
    <w:lvl w:ilvl="8">
      <w:start w:val="1"/>
      <w:numFmt w:val="lowerRoman"/>
      <w:lvlText w:val="%9."/>
      <w:lvlJc w:val="right"/>
      <w:pPr>
        <w:ind w:left="6480" w:hanging="6480"/>
      </w:pPr>
      <w:rPr>
        <w:rFonts w:ascii="Cambria" w:eastAsia="Cambria" w:hAnsi="Cambria" w:cs="Cambria"/>
        <w:b/>
        <w:bCs/>
        <w:i w:val="0"/>
        <w:iCs w:val="0"/>
        <w:strike w:val="0"/>
        <w:dstrike w:val="0"/>
        <w:color w:val="000000"/>
        <w:sz w:val="24"/>
        <w:szCs w:val="24"/>
        <w:u w:val="none"/>
      </w:rPr>
    </w:lvl>
  </w:abstractNum>
  <w:abstractNum w:abstractNumId="11">
    <w:nsid w:val="1D6A1424"/>
    <w:multiLevelType w:val="multilevel"/>
    <w:tmpl w:val="C4243DFE"/>
    <w:lvl w:ilvl="0">
      <w:start w:val="1"/>
      <w:numFmt w:val="decimal"/>
      <w:lvlText w:val="%1."/>
      <w:lvlJc w:val="left"/>
      <w:pPr>
        <w:ind w:left="360" w:hanging="360"/>
      </w:pPr>
      <w:rPr>
        <w:rFonts w:ascii="Cambria" w:hAnsi="Cambria" w:hint="default"/>
        <w:b/>
        <w:color w:val="auto"/>
        <w:sz w:val="20"/>
        <w:szCs w:val="20"/>
      </w:rPr>
    </w:lvl>
    <w:lvl w:ilvl="1">
      <w:start w:val="1"/>
      <w:numFmt w:val="decimal"/>
      <w:lvlText w:val="%1.%2."/>
      <w:lvlJc w:val="left"/>
      <w:pPr>
        <w:tabs>
          <w:tab w:val="num" w:pos="1080"/>
        </w:tabs>
        <w:ind w:left="1080" w:hanging="720"/>
      </w:pPr>
      <w:rPr>
        <w:rFonts w:ascii="Cambria" w:hAnsi="Cambria" w:hint="default"/>
        <w:b w:val="0"/>
        <w:color w:val="auto"/>
        <w:sz w:val="20"/>
        <w:szCs w:val="20"/>
      </w:rPr>
    </w:lvl>
    <w:lvl w:ilvl="2">
      <w:start w:val="1"/>
      <w:numFmt w:val="lowerRoman"/>
      <w:lvlText w:val="%3."/>
      <w:lvlJc w:val="left"/>
      <w:pPr>
        <w:ind w:left="1080" w:hanging="360"/>
      </w:pPr>
      <w:rPr>
        <w:rFonts w:ascii="Cambria" w:hAnsi="Cambria" w:hint="default"/>
        <w:b w:val="0"/>
        <w:color w:val="auto"/>
        <w:sz w:val="20"/>
        <w:szCs w:val="20"/>
      </w:rPr>
    </w:lvl>
    <w:lvl w:ilvl="3">
      <w:start w:val="1"/>
      <w:numFmt w:val="lowerLetter"/>
      <w:lvlText w:val="%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2">
    <w:nsid w:val="2C9A5355"/>
    <w:multiLevelType w:val="hybridMultilevel"/>
    <w:tmpl w:val="CE5631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8D2413"/>
    <w:multiLevelType w:val="multilevel"/>
    <w:tmpl w:val="27869B8A"/>
    <w:styleLink w:val="LS7"/>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14">
    <w:nsid w:val="38734C7C"/>
    <w:multiLevelType w:val="hybridMultilevel"/>
    <w:tmpl w:val="DBF4D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E61B97"/>
    <w:multiLevelType w:val="hybridMultilevel"/>
    <w:tmpl w:val="13644232"/>
    <w:lvl w:ilvl="0" w:tplc="0409000F">
      <w:start w:val="1"/>
      <w:numFmt w:val="decimal"/>
      <w:lvlText w:val="%1."/>
      <w:lvlJc w:val="left"/>
      <w:pPr>
        <w:ind w:left="720" w:hanging="360"/>
      </w:pPr>
      <w:rPr>
        <w:rFonts w:hint="default"/>
      </w:rPr>
    </w:lvl>
    <w:lvl w:ilvl="1" w:tplc="D19E1DB0">
      <w:start w:val="2"/>
      <w:numFmt w:val="bullet"/>
      <w:lvlText w:val="-"/>
      <w:lvlJc w:val="left"/>
      <w:pPr>
        <w:ind w:left="1440" w:hanging="360"/>
      </w:pPr>
      <w:rPr>
        <w:rFonts w:ascii="Cambria" w:eastAsia="Times New Roman" w:hAnsi="Cambria" w:cs="CMR10"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1055FB"/>
    <w:multiLevelType w:val="multilevel"/>
    <w:tmpl w:val="85BE6826"/>
    <w:styleLink w:val="LS5"/>
    <w:lvl w:ilvl="0">
      <w:start w:val="3"/>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17">
    <w:nsid w:val="3A674CE0"/>
    <w:multiLevelType w:val="multilevel"/>
    <w:tmpl w:val="FFE0BABC"/>
    <w:styleLink w:val="LS13"/>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18">
    <w:nsid w:val="3AA22489"/>
    <w:multiLevelType w:val="multilevel"/>
    <w:tmpl w:val="8E2E0648"/>
    <w:styleLink w:val="LS12"/>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19">
    <w:nsid w:val="3AF04BF0"/>
    <w:multiLevelType w:val="hybridMultilevel"/>
    <w:tmpl w:val="DE0E4088"/>
    <w:lvl w:ilvl="0" w:tplc="ABC050A6">
      <w:start w:val="1"/>
      <w:numFmt w:val="decimal"/>
      <w:lvlText w:val="%1."/>
      <w:lvlJc w:val="left"/>
      <w:pPr>
        <w:ind w:left="720" w:hanging="360"/>
      </w:pPr>
      <w:rPr>
        <w:rFonts w:ascii="Cambria" w:hAnsi="Cambri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AA3803"/>
    <w:multiLevelType w:val="hybridMultilevel"/>
    <w:tmpl w:val="FF945DBE"/>
    <w:lvl w:ilvl="0" w:tplc="0409000F">
      <w:start w:val="1"/>
      <w:numFmt w:val="decimal"/>
      <w:lvlText w:val="%1."/>
      <w:lvlJc w:val="left"/>
      <w:pPr>
        <w:ind w:left="0" w:hanging="360"/>
      </w:pPr>
      <w:rPr>
        <w:rFonts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nsid w:val="3C6A5BDC"/>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2">
    <w:nsid w:val="3EE33EAF"/>
    <w:multiLevelType w:val="multilevel"/>
    <w:tmpl w:val="14D6BBC4"/>
    <w:styleLink w:val="LS16"/>
    <w:lvl w:ilvl="0">
      <w:start w:val="1"/>
      <w:numFmt w:val="decimal"/>
      <w:lvlText w:val="%1."/>
      <w:lvlJc w:val="left"/>
      <w:pPr>
        <w:ind w:left="720" w:hanging="360"/>
      </w:pPr>
      <w:rPr>
        <w:rFonts w:ascii="Cambria" w:eastAsia="Cambria" w:hAnsi="Cambria" w:cs="Cambria"/>
        <w:b/>
        <w:bCs/>
        <w:i w:val="0"/>
        <w:iCs w:val="0"/>
        <w:strike w:val="0"/>
        <w:dstrike w:val="0"/>
        <w:color w:val="000000"/>
        <w:sz w:val="24"/>
        <w:szCs w:val="24"/>
        <w:u w:val="none"/>
      </w:rPr>
    </w:lvl>
    <w:lvl w:ilvl="1">
      <w:start w:val="11"/>
      <w:numFmt w:val="decimal"/>
      <w:lvlText w:val="%2."/>
      <w:lvlJc w:val="left"/>
      <w:pPr>
        <w:ind w:left="1440" w:hanging="360"/>
      </w:pPr>
      <w:rPr>
        <w:rFonts w:ascii="Cambria" w:eastAsia="Cambria" w:hAnsi="Cambria" w:cs="Cambria"/>
        <w:b/>
        <w:bCs/>
        <w:i w:val="0"/>
        <w:iCs w:val="0"/>
        <w:strike w:val="0"/>
        <w:dstrike w:val="0"/>
        <w:color w:val="000000"/>
        <w:sz w:val="24"/>
        <w:szCs w:val="24"/>
        <w:u w:val="none"/>
      </w:rPr>
    </w:lvl>
    <w:lvl w:ilvl="2">
      <w:start w:val="1"/>
      <w:numFmt w:val="lowerRoman"/>
      <w:lvlText w:val="%3."/>
      <w:lvlJc w:val="right"/>
      <w:pPr>
        <w:ind w:left="2160" w:hanging="2160"/>
      </w:pPr>
      <w:rPr>
        <w:rFonts w:ascii="Cambria" w:eastAsia="Cambria" w:hAnsi="Cambria" w:cs="Cambria"/>
        <w:b/>
        <w:bCs/>
        <w:i w:val="0"/>
        <w:iCs w:val="0"/>
        <w:strike w:val="0"/>
        <w:dstrike w:val="0"/>
        <w:color w:val="000000"/>
        <w:sz w:val="24"/>
        <w:szCs w:val="24"/>
        <w:u w:val="none"/>
      </w:rPr>
    </w:lvl>
    <w:lvl w:ilvl="3">
      <w:start w:val="1"/>
      <w:numFmt w:val="decimal"/>
      <w:lvlText w:val="%4."/>
      <w:lvlJc w:val="left"/>
      <w:pPr>
        <w:ind w:left="2880" w:hanging="360"/>
      </w:pPr>
      <w:rPr>
        <w:rFonts w:ascii="Cambria" w:eastAsia="Cambria" w:hAnsi="Cambria" w:cs="Cambria"/>
        <w:b/>
        <w:bCs/>
        <w:i w:val="0"/>
        <w:iCs w:val="0"/>
        <w:strike w:val="0"/>
        <w:dstrike w:val="0"/>
        <w:color w:val="000000"/>
        <w:sz w:val="24"/>
        <w:szCs w:val="24"/>
        <w:u w:val="none"/>
      </w:rPr>
    </w:lvl>
    <w:lvl w:ilvl="4">
      <w:start w:val="1"/>
      <w:numFmt w:val="lowerLetter"/>
      <w:lvlText w:val="%5."/>
      <w:lvlJc w:val="left"/>
      <w:pPr>
        <w:ind w:left="3600" w:hanging="360"/>
      </w:pPr>
      <w:rPr>
        <w:rFonts w:ascii="Cambria" w:eastAsia="Cambria" w:hAnsi="Cambria" w:cs="Cambria"/>
        <w:b/>
        <w:bCs/>
        <w:i w:val="0"/>
        <w:iCs w:val="0"/>
        <w:strike w:val="0"/>
        <w:dstrike w:val="0"/>
        <w:color w:val="000000"/>
        <w:sz w:val="24"/>
        <w:szCs w:val="24"/>
        <w:u w:val="none"/>
      </w:rPr>
    </w:lvl>
    <w:lvl w:ilvl="5">
      <w:start w:val="1"/>
      <w:numFmt w:val="lowerRoman"/>
      <w:lvlText w:val="%6."/>
      <w:lvlJc w:val="right"/>
      <w:pPr>
        <w:ind w:left="4320" w:hanging="4320"/>
      </w:pPr>
      <w:rPr>
        <w:rFonts w:ascii="Cambria" w:eastAsia="Cambria" w:hAnsi="Cambria" w:cs="Cambria"/>
        <w:b/>
        <w:bCs/>
        <w:i w:val="0"/>
        <w:iCs w:val="0"/>
        <w:strike w:val="0"/>
        <w:dstrike w:val="0"/>
        <w:color w:val="000000"/>
        <w:sz w:val="24"/>
        <w:szCs w:val="24"/>
        <w:u w:val="none"/>
      </w:rPr>
    </w:lvl>
    <w:lvl w:ilvl="6">
      <w:start w:val="1"/>
      <w:numFmt w:val="decimal"/>
      <w:lvlText w:val="%7."/>
      <w:lvlJc w:val="left"/>
      <w:pPr>
        <w:ind w:left="5040" w:hanging="360"/>
      </w:pPr>
      <w:rPr>
        <w:rFonts w:ascii="Cambria" w:eastAsia="Cambria" w:hAnsi="Cambria" w:cs="Cambria"/>
        <w:b/>
        <w:bCs/>
        <w:i w:val="0"/>
        <w:iCs w:val="0"/>
        <w:strike w:val="0"/>
        <w:dstrike w:val="0"/>
        <w:color w:val="000000"/>
        <w:sz w:val="24"/>
        <w:szCs w:val="24"/>
        <w:u w:val="none"/>
      </w:rPr>
    </w:lvl>
    <w:lvl w:ilvl="7">
      <w:start w:val="1"/>
      <w:numFmt w:val="lowerLetter"/>
      <w:lvlText w:val="%8."/>
      <w:lvlJc w:val="left"/>
      <w:pPr>
        <w:ind w:left="5760" w:hanging="360"/>
      </w:pPr>
      <w:rPr>
        <w:rFonts w:ascii="Cambria" w:eastAsia="Cambria" w:hAnsi="Cambria" w:cs="Cambria"/>
        <w:b/>
        <w:bCs/>
        <w:i w:val="0"/>
        <w:iCs w:val="0"/>
        <w:strike w:val="0"/>
        <w:dstrike w:val="0"/>
        <w:color w:val="000000"/>
        <w:sz w:val="24"/>
        <w:szCs w:val="24"/>
        <w:u w:val="none"/>
      </w:rPr>
    </w:lvl>
    <w:lvl w:ilvl="8">
      <w:start w:val="1"/>
      <w:numFmt w:val="lowerRoman"/>
      <w:lvlText w:val="%9."/>
      <w:lvlJc w:val="right"/>
      <w:pPr>
        <w:ind w:left="6480" w:hanging="6480"/>
      </w:pPr>
      <w:rPr>
        <w:rFonts w:ascii="Cambria" w:eastAsia="Cambria" w:hAnsi="Cambria" w:cs="Cambria"/>
        <w:b/>
        <w:bCs/>
        <w:i w:val="0"/>
        <w:iCs w:val="0"/>
        <w:strike w:val="0"/>
        <w:dstrike w:val="0"/>
        <w:color w:val="000000"/>
        <w:sz w:val="24"/>
        <w:szCs w:val="24"/>
        <w:u w:val="none"/>
      </w:rPr>
    </w:lvl>
  </w:abstractNum>
  <w:abstractNum w:abstractNumId="23">
    <w:nsid w:val="40A00309"/>
    <w:multiLevelType w:val="hybridMultilevel"/>
    <w:tmpl w:val="5AFCE6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21C6EAE"/>
    <w:multiLevelType w:val="hybridMultilevel"/>
    <w:tmpl w:val="9ACAAF58"/>
    <w:lvl w:ilvl="0" w:tplc="ABC050A6">
      <w:start w:val="1"/>
      <w:numFmt w:val="decimal"/>
      <w:lvlText w:val="%1."/>
      <w:lvlJc w:val="left"/>
      <w:pPr>
        <w:ind w:left="720" w:hanging="360"/>
      </w:pPr>
      <w:rPr>
        <w:rFonts w:ascii="Cambria" w:hAnsi="Cambri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29E7196"/>
    <w:multiLevelType w:val="hybridMultilevel"/>
    <w:tmpl w:val="42CE40F4"/>
    <w:lvl w:ilvl="0" w:tplc="3DA0A0A8">
      <w:start w:val="1"/>
      <w:numFmt w:val="decimal"/>
      <w:lvlText w:val="%1."/>
      <w:lvlJc w:val="left"/>
      <w:pPr>
        <w:tabs>
          <w:tab w:val="num" w:pos="720"/>
        </w:tabs>
        <w:ind w:left="720" w:hanging="360"/>
      </w:pPr>
      <w:rPr>
        <w:rFonts w:hint="default"/>
        <w:color w:val="auto"/>
        <w:sz w:val="20"/>
        <w:szCs w:val="20"/>
      </w:rPr>
    </w:lvl>
    <w:lvl w:ilvl="1" w:tplc="04090017">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C9D7603"/>
    <w:multiLevelType w:val="multilevel"/>
    <w:tmpl w:val="36781FCA"/>
    <w:styleLink w:val="LS8"/>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27">
    <w:nsid w:val="4EF01282"/>
    <w:multiLevelType w:val="multilevel"/>
    <w:tmpl w:val="741832BC"/>
    <w:styleLink w:val="LS2"/>
    <w:lvl w:ilvl="0">
      <w:start w:val="2"/>
      <w:numFmt w:val="decimal"/>
      <w:lvlText w:val="%1."/>
      <w:lvlJc w:val="left"/>
      <w:pPr>
        <w:ind w:left="720" w:hanging="360"/>
      </w:pPr>
      <w:rPr>
        <w:rFonts w:ascii="Arial" w:eastAsia="Arial" w:hAnsi="Arial" w:cs="Arial"/>
        <w:b w:val="0"/>
        <w:bCs w:val="0"/>
        <w:i w:val="0"/>
        <w:iCs w:val="0"/>
        <w:strike w:val="0"/>
        <w:dstrike w:val="0"/>
        <w:color w:val="000000"/>
        <w:sz w:val="22"/>
        <w:szCs w:val="22"/>
        <w:u w:val="none"/>
      </w:rPr>
    </w:lvl>
    <w:lvl w:ilvl="1">
      <w:start w:val="1"/>
      <w:numFmt w:val="lowerLetter"/>
      <w:lvlText w:val="%2."/>
      <w:lvlJc w:val="left"/>
      <w:pPr>
        <w:ind w:left="1440" w:hanging="360"/>
      </w:pPr>
      <w:rPr>
        <w:rFonts w:ascii="Arial" w:eastAsia="Arial" w:hAnsi="Arial" w:cs="Arial"/>
        <w:b w:val="0"/>
        <w:bCs w:val="0"/>
        <w:i w:val="0"/>
        <w:iCs w:val="0"/>
        <w:strike w:val="0"/>
        <w:dstrike w:val="0"/>
        <w:color w:val="000000"/>
        <w:sz w:val="22"/>
        <w:szCs w:val="22"/>
        <w:u w:val="none"/>
      </w:rPr>
    </w:lvl>
    <w:lvl w:ilvl="2">
      <w:start w:val="1"/>
      <w:numFmt w:val="lowerRoman"/>
      <w:lvlText w:val="%3."/>
      <w:lvlJc w:val="right"/>
      <w:pPr>
        <w:ind w:left="2160" w:hanging="2160"/>
      </w:pPr>
      <w:rPr>
        <w:rFonts w:ascii="Arial" w:eastAsia="Arial" w:hAnsi="Arial" w:cs="Arial"/>
        <w:b w:val="0"/>
        <w:bCs w:val="0"/>
        <w:i w:val="0"/>
        <w:iCs w:val="0"/>
        <w:strike w:val="0"/>
        <w:dstrike w:val="0"/>
        <w:color w:val="000000"/>
        <w:sz w:val="22"/>
        <w:szCs w:val="22"/>
        <w:u w:val="none"/>
      </w:rPr>
    </w:lvl>
    <w:lvl w:ilvl="3">
      <w:start w:val="1"/>
      <w:numFmt w:val="decimal"/>
      <w:lvlText w:val="%4."/>
      <w:lvlJc w:val="left"/>
      <w:pPr>
        <w:ind w:left="2880" w:hanging="360"/>
      </w:pPr>
      <w:rPr>
        <w:rFonts w:ascii="Arial" w:eastAsia="Arial" w:hAnsi="Arial" w:cs="Arial"/>
        <w:b w:val="0"/>
        <w:bCs w:val="0"/>
        <w:i w:val="0"/>
        <w:iCs w:val="0"/>
        <w:strike w:val="0"/>
        <w:dstrike w:val="0"/>
        <w:color w:val="000000"/>
        <w:sz w:val="22"/>
        <w:szCs w:val="22"/>
        <w:u w:val="none"/>
      </w:rPr>
    </w:lvl>
    <w:lvl w:ilvl="4">
      <w:start w:val="1"/>
      <w:numFmt w:val="lowerLetter"/>
      <w:lvlText w:val="%5."/>
      <w:lvlJc w:val="left"/>
      <w:pPr>
        <w:ind w:left="3600" w:hanging="360"/>
      </w:pPr>
      <w:rPr>
        <w:rFonts w:ascii="Arial" w:eastAsia="Arial" w:hAnsi="Arial" w:cs="Arial"/>
        <w:b w:val="0"/>
        <w:bCs w:val="0"/>
        <w:i w:val="0"/>
        <w:iCs w:val="0"/>
        <w:strike w:val="0"/>
        <w:dstrike w:val="0"/>
        <w:color w:val="000000"/>
        <w:sz w:val="22"/>
        <w:szCs w:val="22"/>
        <w:u w:val="none"/>
      </w:rPr>
    </w:lvl>
    <w:lvl w:ilvl="5">
      <w:start w:val="1"/>
      <w:numFmt w:val="lowerRoman"/>
      <w:lvlText w:val="%6."/>
      <w:lvlJc w:val="right"/>
      <w:pPr>
        <w:ind w:left="4320" w:hanging="4320"/>
      </w:pPr>
      <w:rPr>
        <w:rFonts w:ascii="Arial" w:eastAsia="Arial" w:hAnsi="Arial" w:cs="Arial"/>
        <w:b w:val="0"/>
        <w:bCs w:val="0"/>
        <w:i w:val="0"/>
        <w:iCs w:val="0"/>
        <w:strike w:val="0"/>
        <w:dstrike w:val="0"/>
        <w:color w:val="000000"/>
        <w:sz w:val="22"/>
        <w:szCs w:val="22"/>
        <w:u w:val="none"/>
      </w:rPr>
    </w:lvl>
    <w:lvl w:ilvl="6">
      <w:start w:val="1"/>
      <w:numFmt w:val="decimal"/>
      <w:lvlText w:val="%7."/>
      <w:lvlJc w:val="left"/>
      <w:pPr>
        <w:ind w:left="5040" w:hanging="360"/>
      </w:pPr>
      <w:rPr>
        <w:rFonts w:ascii="Arial" w:eastAsia="Arial" w:hAnsi="Arial" w:cs="Arial"/>
        <w:b w:val="0"/>
        <w:bCs w:val="0"/>
        <w:i w:val="0"/>
        <w:iCs w:val="0"/>
        <w:strike w:val="0"/>
        <w:dstrike w:val="0"/>
        <w:color w:val="000000"/>
        <w:sz w:val="22"/>
        <w:szCs w:val="22"/>
        <w:u w:val="none"/>
      </w:rPr>
    </w:lvl>
    <w:lvl w:ilvl="7">
      <w:start w:val="1"/>
      <w:numFmt w:val="lowerLetter"/>
      <w:lvlText w:val="%8."/>
      <w:lvlJc w:val="left"/>
      <w:pPr>
        <w:ind w:left="5760" w:hanging="360"/>
      </w:pPr>
      <w:rPr>
        <w:rFonts w:ascii="Arial" w:eastAsia="Arial" w:hAnsi="Arial" w:cs="Arial"/>
        <w:b w:val="0"/>
        <w:bCs w:val="0"/>
        <w:i w:val="0"/>
        <w:iCs w:val="0"/>
        <w:strike w:val="0"/>
        <w:dstrike w:val="0"/>
        <w:color w:val="000000"/>
        <w:sz w:val="22"/>
        <w:szCs w:val="22"/>
        <w:u w:val="none"/>
      </w:rPr>
    </w:lvl>
    <w:lvl w:ilvl="8">
      <w:start w:val="1"/>
      <w:numFmt w:val="lowerRoman"/>
      <w:lvlText w:val="%9."/>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28">
    <w:nsid w:val="51171C2B"/>
    <w:multiLevelType w:val="multilevel"/>
    <w:tmpl w:val="85F810CE"/>
    <w:styleLink w:val="LS3"/>
    <w:lvl w:ilvl="0">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rPr>
    </w:lvl>
    <w:lvl w:ilvl="1">
      <w:start w:val="3"/>
      <w:numFmt w:val="lowerLetter"/>
      <w:lvlText w:val="%2."/>
      <w:lvlJc w:val="left"/>
      <w:pPr>
        <w:ind w:left="1440" w:hanging="360"/>
      </w:pPr>
      <w:rPr>
        <w:rFonts w:ascii="Arial" w:eastAsia="Arial" w:hAnsi="Arial" w:cs="Arial"/>
        <w:b w:val="0"/>
        <w:bCs w:val="0"/>
        <w:i w:val="0"/>
        <w:iCs w:val="0"/>
        <w:strike w:val="0"/>
        <w:dstrike w:val="0"/>
        <w:color w:val="000000"/>
        <w:sz w:val="22"/>
        <w:szCs w:val="22"/>
        <w:u w:val="none"/>
      </w:rPr>
    </w:lvl>
    <w:lvl w:ilvl="2">
      <w:start w:val="1"/>
      <w:numFmt w:val="lowerRoman"/>
      <w:lvlText w:val="%3."/>
      <w:lvlJc w:val="right"/>
      <w:pPr>
        <w:ind w:left="2160" w:hanging="2160"/>
      </w:pPr>
      <w:rPr>
        <w:rFonts w:ascii="Arial" w:eastAsia="Arial" w:hAnsi="Arial" w:cs="Arial"/>
        <w:b w:val="0"/>
        <w:bCs w:val="0"/>
        <w:i w:val="0"/>
        <w:iCs w:val="0"/>
        <w:strike w:val="0"/>
        <w:dstrike w:val="0"/>
        <w:color w:val="000000"/>
        <w:sz w:val="22"/>
        <w:szCs w:val="22"/>
        <w:u w:val="none"/>
      </w:rPr>
    </w:lvl>
    <w:lvl w:ilvl="3">
      <w:start w:val="1"/>
      <w:numFmt w:val="decimal"/>
      <w:lvlText w:val="%4."/>
      <w:lvlJc w:val="left"/>
      <w:pPr>
        <w:ind w:left="2880" w:hanging="360"/>
      </w:pPr>
      <w:rPr>
        <w:rFonts w:ascii="Arial" w:eastAsia="Arial" w:hAnsi="Arial" w:cs="Arial"/>
        <w:b w:val="0"/>
        <w:bCs w:val="0"/>
        <w:i w:val="0"/>
        <w:iCs w:val="0"/>
        <w:strike w:val="0"/>
        <w:dstrike w:val="0"/>
        <w:color w:val="000000"/>
        <w:sz w:val="22"/>
        <w:szCs w:val="22"/>
        <w:u w:val="none"/>
      </w:rPr>
    </w:lvl>
    <w:lvl w:ilvl="4">
      <w:start w:val="1"/>
      <w:numFmt w:val="lowerLetter"/>
      <w:lvlText w:val="%5."/>
      <w:lvlJc w:val="left"/>
      <w:pPr>
        <w:ind w:left="3600" w:hanging="360"/>
      </w:pPr>
      <w:rPr>
        <w:rFonts w:ascii="Arial" w:eastAsia="Arial" w:hAnsi="Arial" w:cs="Arial"/>
        <w:b w:val="0"/>
        <w:bCs w:val="0"/>
        <w:i w:val="0"/>
        <w:iCs w:val="0"/>
        <w:strike w:val="0"/>
        <w:dstrike w:val="0"/>
        <w:color w:val="000000"/>
        <w:sz w:val="22"/>
        <w:szCs w:val="22"/>
        <w:u w:val="none"/>
      </w:rPr>
    </w:lvl>
    <w:lvl w:ilvl="5">
      <w:start w:val="1"/>
      <w:numFmt w:val="lowerRoman"/>
      <w:lvlText w:val="%6."/>
      <w:lvlJc w:val="right"/>
      <w:pPr>
        <w:ind w:left="4320" w:hanging="4320"/>
      </w:pPr>
      <w:rPr>
        <w:rFonts w:ascii="Arial" w:eastAsia="Arial" w:hAnsi="Arial" w:cs="Arial"/>
        <w:b w:val="0"/>
        <w:bCs w:val="0"/>
        <w:i w:val="0"/>
        <w:iCs w:val="0"/>
        <w:strike w:val="0"/>
        <w:dstrike w:val="0"/>
        <w:color w:val="000000"/>
        <w:sz w:val="22"/>
        <w:szCs w:val="22"/>
        <w:u w:val="none"/>
      </w:rPr>
    </w:lvl>
    <w:lvl w:ilvl="6">
      <w:start w:val="1"/>
      <w:numFmt w:val="decimal"/>
      <w:lvlText w:val="%7."/>
      <w:lvlJc w:val="left"/>
      <w:pPr>
        <w:ind w:left="5040" w:hanging="360"/>
      </w:pPr>
      <w:rPr>
        <w:rFonts w:ascii="Arial" w:eastAsia="Arial" w:hAnsi="Arial" w:cs="Arial"/>
        <w:b w:val="0"/>
        <w:bCs w:val="0"/>
        <w:i w:val="0"/>
        <w:iCs w:val="0"/>
        <w:strike w:val="0"/>
        <w:dstrike w:val="0"/>
        <w:color w:val="000000"/>
        <w:sz w:val="22"/>
        <w:szCs w:val="22"/>
        <w:u w:val="none"/>
      </w:rPr>
    </w:lvl>
    <w:lvl w:ilvl="7">
      <w:start w:val="1"/>
      <w:numFmt w:val="lowerLetter"/>
      <w:lvlText w:val="%8."/>
      <w:lvlJc w:val="left"/>
      <w:pPr>
        <w:ind w:left="5760" w:hanging="360"/>
      </w:pPr>
      <w:rPr>
        <w:rFonts w:ascii="Arial" w:eastAsia="Arial" w:hAnsi="Arial" w:cs="Arial"/>
        <w:b w:val="0"/>
        <w:bCs w:val="0"/>
        <w:i w:val="0"/>
        <w:iCs w:val="0"/>
        <w:strike w:val="0"/>
        <w:dstrike w:val="0"/>
        <w:color w:val="000000"/>
        <w:sz w:val="22"/>
        <w:szCs w:val="22"/>
        <w:u w:val="none"/>
      </w:rPr>
    </w:lvl>
    <w:lvl w:ilvl="8">
      <w:start w:val="1"/>
      <w:numFmt w:val="lowerRoman"/>
      <w:lvlText w:val="%9."/>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29">
    <w:nsid w:val="54BE4F5A"/>
    <w:multiLevelType w:val="multilevel"/>
    <w:tmpl w:val="EB782014"/>
    <w:styleLink w:val="LS10"/>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30">
    <w:nsid w:val="5A617B48"/>
    <w:multiLevelType w:val="multilevel"/>
    <w:tmpl w:val="BA7E288A"/>
    <w:styleLink w:val="LS15"/>
    <w:lvl w:ilvl="0">
      <w:start w:val="1"/>
      <w:numFmt w:val="decimal"/>
      <w:lvlText w:val="%1."/>
      <w:lvlJc w:val="left"/>
      <w:pPr>
        <w:ind w:left="720" w:hanging="360"/>
      </w:pPr>
      <w:rPr>
        <w:rFonts w:ascii="Cambria" w:eastAsia="Cambria" w:hAnsi="Cambria" w:cs="Cambria"/>
        <w:b w:val="0"/>
        <w:bCs w:val="0"/>
        <w:i w:val="0"/>
        <w:iCs w:val="0"/>
        <w:strike w:val="0"/>
        <w:dstrike w:val="0"/>
        <w:color w:val="000000"/>
        <w:sz w:val="24"/>
        <w:szCs w:val="24"/>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2160" w:hanging="2160"/>
      </w:pPr>
      <w:rPr>
        <w:rFonts w:ascii="Cambria" w:eastAsia="Cambria" w:hAnsi="Cambria" w:cs="Cambria"/>
        <w:b w:val="0"/>
        <w:bCs w:val="0"/>
        <w:i w:val="0"/>
        <w:iCs w:val="0"/>
        <w:strike w:val="0"/>
        <w:dstrike w:val="0"/>
        <w:color w:val="000000"/>
        <w:sz w:val="24"/>
        <w:szCs w:val="24"/>
        <w:u w:val="none"/>
      </w:rPr>
    </w:lvl>
    <w:lvl w:ilvl="3">
      <w:start w:val="1"/>
      <w:numFmt w:val="decimal"/>
      <w:lvlText w:val="%4."/>
      <w:lvlJc w:val="left"/>
      <w:pPr>
        <w:ind w:left="2880" w:hanging="360"/>
      </w:pPr>
      <w:rPr>
        <w:rFonts w:ascii="Cambria" w:eastAsia="Cambria" w:hAnsi="Cambria" w:cs="Cambria"/>
        <w:b w:val="0"/>
        <w:bCs w:val="0"/>
        <w:i w:val="0"/>
        <w:iCs w:val="0"/>
        <w:strike w:val="0"/>
        <w:dstrike w:val="0"/>
        <w:color w:val="000000"/>
        <w:sz w:val="24"/>
        <w:szCs w:val="24"/>
        <w:u w:val="none"/>
      </w:rPr>
    </w:lvl>
    <w:lvl w:ilvl="4">
      <w:start w:val="1"/>
      <w:numFmt w:val="lowerLetter"/>
      <w:lvlText w:val="%5."/>
      <w:lvlJc w:val="left"/>
      <w:pPr>
        <w:ind w:left="3600" w:hanging="360"/>
      </w:pPr>
      <w:rPr>
        <w:rFonts w:ascii="Cambria" w:eastAsia="Cambria" w:hAnsi="Cambria" w:cs="Cambria"/>
        <w:b w:val="0"/>
        <w:bCs w:val="0"/>
        <w:i w:val="0"/>
        <w:iCs w:val="0"/>
        <w:strike w:val="0"/>
        <w:dstrike w:val="0"/>
        <w:color w:val="000000"/>
        <w:sz w:val="24"/>
        <w:szCs w:val="24"/>
        <w:u w:val="none"/>
      </w:rPr>
    </w:lvl>
    <w:lvl w:ilvl="5">
      <w:start w:val="1"/>
      <w:numFmt w:val="lowerRoman"/>
      <w:lvlText w:val="%6."/>
      <w:lvlJc w:val="right"/>
      <w:pPr>
        <w:ind w:left="4320" w:hanging="4320"/>
      </w:pPr>
      <w:rPr>
        <w:rFonts w:ascii="Cambria" w:eastAsia="Cambria" w:hAnsi="Cambria" w:cs="Cambria"/>
        <w:b w:val="0"/>
        <w:bCs w:val="0"/>
        <w:i w:val="0"/>
        <w:iCs w:val="0"/>
        <w:strike w:val="0"/>
        <w:dstrike w:val="0"/>
        <w:color w:val="000000"/>
        <w:sz w:val="24"/>
        <w:szCs w:val="24"/>
        <w:u w:val="none"/>
      </w:rPr>
    </w:lvl>
    <w:lvl w:ilvl="6">
      <w:start w:val="1"/>
      <w:numFmt w:val="decimal"/>
      <w:lvlText w:val="%7."/>
      <w:lvlJc w:val="left"/>
      <w:pPr>
        <w:ind w:left="5040" w:hanging="360"/>
      </w:pPr>
      <w:rPr>
        <w:rFonts w:ascii="Cambria" w:eastAsia="Cambria" w:hAnsi="Cambria" w:cs="Cambria"/>
        <w:b w:val="0"/>
        <w:bCs w:val="0"/>
        <w:i w:val="0"/>
        <w:iCs w:val="0"/>
        <w:strike w:val="0"/>
        <w:dstrike w:val="0"/>
        <w:color w:val="000000"/>
        <w:sz w:val="24"/>
        <w:szCs w:val="24"/>
        <w:u w:val="none"/>
      </w:rPr>
    </w:lvl>
    <w:lvl w:ilvl="7">
      <w:start w:val="1"/>
      <w:numFmt w:val="lowerLetter"/>
      <w:lvlText w:val="%8."/>
      <w:lvlJc w:val="left"/>
      <w:pPr>
        <w:ind w:left="5760" w:hanging="360"/>
      </w:pPr>
      <w:rPr>
        <w:rFonts w:ascii="Cambria" w:eastAsia="Cambria" w:hAnsi="Cambria" w:cs="Cambria"/>
        <w:b w:val="0"/>
        <w:bCs w:val="0"/>
        <w:i w:val="0"/>
        <w:iCs w:val="0"/>
        <w:strike w:val="0"/>
        <w:dstrike w:val="0"/>
        <w:color w:val="000000"/>
        <w:sz w:val="24"/>
        <w:szCs w:val="24"/>
        <w:u w:val="none"/>
      </w:rPr>
    </w:lvl>
    <w:lvl w:ilvl="8">
      <w:start w:val="1"/>
      <w:numFmt w:val="lowerRoman"/>
      <w:lvlText w:val="%9."/>
      <w:lvlJc w:val="right"/>
      <w:pPr>
        <w:ind w:left="6480" w:hanging="6480"/>
      </w:pPr>
      <w:rPr>
        <w:rFonts w:ascii="Cambria" w:eastAsia="Cambria" w:hAnsi="Cambria" w:cs="Cambria"/>
        <w:b w:val="0"/>
        <w:bCs w:val="0"/>
        <w:i w:val="0"/>
        <w:iCs w:val="0"/>
        <w:strike w:val="0"/>
        <w:dstrike w:val="0"/>
        <w:color w:val="000000"/>
        <w:sz w:val="24"/>
        <w:szCs w:val="24"/>
        <w:u w:val="none"/>
      </w:rPr>
    </w:lvl>
  </w:abstractNum>
  <w:abstractNum w:abstractNumId="31">
    <w:nsid w:val="5E20366D"/>
    <w:multiLevelType w:val="hybridMultilevel"/>
    <w:tmpl w:val="502E79D8"/>
    <w:lvl w:ilvl="0" w:tplc="ABC050A6">
      <w:start w:val="1"/>
      <w:numFmt w:val="decimal"/>
      <w:lvlText w:val="%1."/>
      <w:lvlJc w:val="left"/>
      <w:pPr>
        <w:ind w:left="720" w:hanging="360"/>
      </w:pPr>
      <w:rPr>
        <w:rFonts w:ascii="Cambria" w:hAnsi="Cambri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8167F4"/>
    <w:multiLevelType w:val="multilevel"/>
    <w:tmpl w:val="88F2417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080"/>
        </w:tabs>
        <w:ind w:left="1080" w:hanging="720"/>
      </w:pPr>
      <w:rPr>
        <w:rFonts w:hint="default"/>
      </w:rPr>
    </w:lvl>
    <w:lvl w:ilvl="2">
      <w:start w:val="1"/>
      <w:numFmt w:val="lowerRoman"/>
      <w:lvlText w:val="(%3)"/>
      <w:lvlJc w:val="left"/>
      <w:pPr>
        <w:tabs>
          <w:tab w:val="num" w:pos="1440"/>
        </w:tabs>
        <w:ind w:left="144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33">
    <w:nsid w:val="63574F72"/>
    <w:multiLevelType w:val="multilevel"/>
    <w:tmpl w:val="3D6A6DD6"/>
    <w:styleLink w:val="LS19"/>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34">
    <w:nsid w:val="69D55A97"/>
    <w:multiLevelType w:val="multilevel"/>
    <w:tmpl w:val="67744918"/>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900"/>
        </w:tabs>
        <w:ind w:left="900" w:hanging="555"/>
      </w:pPr>
      <w:rPr>
        <w:rFonts w:hint="default"/>
        <w:b w:val="0"/>
      </w:rPr>
    </w:lvl>
    <w:lvl w:ilvl="2">
      <w:start w:val="1"/>
      <w:numFmt w:val="lowerRoman"/>
      <w:lvlText w:val="(%3)"/>
      <w:lvlJc w:val="left"/>
      <w:pPr>
        <w:tabs>
          <w:tab w:val="num" w:pos="1410"/>
        </w:tabs>
        <w:ind w:left="141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35">
    <w:nsid w:val="6DCD3340"/>
    <w:multiLevelType w:val="multilevel"/>
    <w:tmpl w:val="94D65664"/>
    <w:styleLink w:val="LS18"/>
    <w:lvl w:ilvl="0">
      <w:start w:val="12"/>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36">
    <w:nsid w:val="701350EE"/>
    <w:multiLevelType w:val="multilevel"/>
    <w:tmpl w:val="67744918"/>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900"/>
        </w:tabs>
        <w:ind w:left="900" w:hanging="555"/>
      </w:pPr>
      <w:rPr>
        <w:rFonts w:hint="default"/>
        <w:b w:val="0"/>
      </w:rPr>
    </w:lvl>
    <w:lvl w:ilvl="2">
      <w:start w:val="1"/>
      <w:numFmt w:val="lowerRoman"/>
      <w:lvlText w:val="(%3)"/>
      <w:lvlJc w:val="left"/>
      <w:pPr>
        <w:tabs>
          <w:tab w:val="num" w:pos="1410"/>
        </w:tabs>
        <w:ind w:left="141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37">
    <w:nsid w:val="70C0443D"/>
    <w:multiLevelType w:val="hybridMultilevel"/>
    <w:tmpl w:val="6BB80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BC11DE"/>
    <w:multiLevelType w:val="multilevel"/>
    <w:tmpl w:val="39E20726"/>
    <w:styleLink w:val="LS11"/>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39">
    <w:nsid w:val="731706C4"/>
    <w:multiLevelType w:val="multilevel"/>
    <w:tmpl w:val="8E140A68"/>
    <w:styleLink w:val="LS1"/>
    <w:lvl w:ilvl="0">
      <w:start w:val="1"/>
      <w:numFmt w:val="decimal"/>
      <w:lvlText w:val="%1."/>
      <w:lvlJc w:val="left"/>
      <w:pPr>
        <w:ind w:left="360" w:hanging="360"/>
      </w:pPr>
      <w:rPr>
        <w:b w:val="0"/>
        <w:bCs w:val="0"/>
        <w:i w:val="0"/>
        <w:iCs w:val="0"/>
        <w:strike w:val="0"/>
        <w:dstrike w:val="0"/>
        <w:color w:val="000000"/>
        <w:sz w:val="20"/>
        <w:szCs w:val="20"/>
        <w:u w:val="none"/>
      </w:rPr>
    </w:lvl>
    <w:lvl w:ilvl="1">
      <w:start w:val="1"/>
      <w:numFmt w:val="decimal"/>
      <w:lvlText w:val="%1.%2."/>
      <w:lvlJc w:val="left"/>
      <w:pPr>
        <w:ind w:left="792" w:hanging="432"/>
      </w:pPr>
      <w:rPr>
        <w:b w:val="0"/>
        <w:bCs w:val="0"/>
        <w:i w:val="0"/>
        <w:iCs w:val="0"/>
        <w:strike w:val="0"/>
        <w:dstrike w:val="0"/>
        <w:color w:val="000000"/>
        <w:sz w:val="24"/>
        <w:szCs w:val="24"/>
        <w:u w:val="none"/>
      </w:rPr>
    </w:lvl>
    <w:lvl w:ilvl="2">
      <w:start w:val="1"/>
      <w:numFmt w:val="decimal"/>
      <w:lvlText w:val="%1.%2.%3."/>
      <w:lvlJc w:val="left"/>
      <w:pPr>
        <w:ind w:left="1224" w:hanging="504"/>
      </w:pPr>
      <w:rPr>
        <w:b w:val="0"/>
        <w:bCs w:val="0"/>
        <w:i w:val="0"/>
        <w:iCs w:val="0"/>
        <w:strike w:val="0"/>
        <w:dstrike w:val="0"/>
        <w:color w:val="000000"/>
        <w:sz w:val="20"/>
        <w:szCs w:val="20"/>
        <w:u w:val="none"/>
      </w:rPr>
    </w:lvl>
    <w:lvl w:ilvl="3">
      <w:start w:val="1"/>
      <w:numFmt w:val="decimal"/>
      <w:lvlText w:val="%1.%2.%3.%4."/>
      <w:lvlJc w:val="left"/>
      <w:pPr>
        <w:ind w:left="1728" w:hanging="648"/>
      </w:pPr>
      <w:rPr>
        <w:b w:val="0"/>
        <w:bCs w:val="0"/>
        <w:i w:val="0"/>
        <w:iCs w:val="0"/>
        <w:strike w:val="0"/>
        <w:dstrike w:val="0"/>
        <w:color w:val="000000"/>
        <w:sz w:val="20"/>
        <w:szCs w:val="20"/>
        <w:u w:val="none"/>
      </w:rPr>
    </w:lvl>
    <w:lvl w:ilvl="4">
      <w:start w:val="1"/>
      <w:numFmt w:val="decimal"/>
      <w:lvlText w:val="%1.%2.%3.%4.%5."/>
      <w:lvlJc w:val="left"/>
      <w:pPr>
        <w:ind w:left="2232" w:hanging="792"/>
      </w:pPr>
      <w:rPr>
        <w:b w:val="0"/>
        <w:bCs w:val="0"/>
        <w:i w:val="0"/>
        <w:iCs w:val="0"/>
        <w:strike w:val="0"/>
        <w:dstrike w:val="0"/>
        <w:color w:val="000000"/>
        <w:sz w:val="20"/>
        <w:szCs w:val="20"/>
        <w:u w:val="none"/>
      </w:rPr>
    </w:lvl>
    <w:lvl w:ilvl="5">
      <w:start w:val="1"/>
      <w:numFmt w:val="decimal"/>
      <w:lvlText w:val="%1.%2.%3.%4.%5.%6."/>
      <w:lvlJc w:val="left"/>
      <w:pPr>
        <w:ind w:left="2736" w:hanging="936"/>
      </w:pPr>
      <w:rPr>
        <w:b w:val="0"/>
        <w:bCs w:val="0"/>
        <w:i w:val="0"/>
        <w:iCs w:val="0"/>
        <w:strike w:val="0"/>
        <w:dstrike w:val="0"/>
        <w:color w:val="000000"/>
        <w:sz w:val="20"/>
        <w:szCs w:val="20"/>
        <w:u w:val="none"/>
      </w:rPr>
    </w:lvl>
    <w:lvl w:ilvl="6">
      <w:start w:val="1"/>
      <w:numFmt w:val="decimal"/>
      <w:lvlText w:val="%1.%2.%3.%4.%5.%6.%7."/>
      <w:lvlJc w:val="left"/>
      <w:pPr>
        <w:ind w:left="3240" w:hanging="1080"/>
      </w:pPr>
      <w:rPr>
        <w:b w:val="0"/>
        <w:bCs w:val="0"/>
        <w:i w:val="0"/>
        <w:iCs w:val="0"/>
        <w:strike w:val="0"/>
        <w:dstrike w:val="0"/>
        <w:color w:val="000000"/>
        <w:sz w:val="20"/>
        <w:szCs w:val="20"/>
        <w:u w:val="none"/>
      </w:rPr>
    </w:lvl>
    <w:lvl w:ilvl="7">
      <w:start w:val="1"/>
      <w:numFmt w:val="decimal"/>
      <w:lvlText w:val="%1.%2.%3.%4.%5.%6.%7.%8."/>
      <w:lvlJc w:val="left"/>
      <w:pPr>
        <w:ind w:left="3744" w:hanging="1224"/>
      </w:pPr>
      <w:rPr>
        <w:b w:val="0"/>
        <w:bCs w:val="0"/>
        <w:i w:val="0"/>
        <w:iCs w:val="0"/>
        <w:strike w:val="0"/>
        <w:dstrike w:val="0"/>
        <w:color w:val="000000"/>
        <w:sz w:val="20"/>
        <w:szCs w:val="20"/>
        <w:u w:val="none"/>
      </w:rPr>
    </w:lvl>
    <w:lvl w:ilvl="8">
      <w:start w:val="1"/>
      <w:numFmt w:val="decimal"/>
      <w:lvlText w:val="%1.%2.%3.%4.%5.%6.%7.%8.%9."/>
      <w:lvlJc w:val="left"/>
      <w:pPr>
        <w:ind w:left="4320" w:hanging="1440"/>
      </w:pPr>
      <w:rPr>
        <w:b w:val="0"/>
        <w:bCs w:val="0"/>
        <w:i w:val="0"/>
        <w:iCs w:val="0"/>
        <w:strike w:val="0"/>
        <w:dstrike w:val="0"/>
        <w:color w:val="000000"/>
        <w:sz w:val="20"/>
        <w:szCs w:val="20"/>
        <w:u w:val="none"/>
      </w:rPr>
    </w:lvl>
  </w:abstractNum>
  <w:abstractNum w:abstractNumId="40">
    <w:nsid w:val="76347E14"/>
    <w:multiLevelType w:val="multilevel"/>
    <w:tmpl w:val="1F58E228"/>
    <w:styleLink w:val="LS17"/>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41">
    <w:nsid w:val="7AFA244F"/>
    <w:multiLevelType w:val="hybridMultilevel"/>
    <w:tmpl w:val="31084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27"/>
  </w:num>
  <w:num w:numId="3">
    <w:abstractNumId w:val="28"/>
  </w:num>
  <w:num w:numId="4">
    <w:abstractNumId w:val="7"/>
  </w:num>
  <w:num w:numId="5">
    <w:abstractNumId w:val="16"/>
  </w:num>
  <w:num w:numId="6">
    <w:abstractNumId w:val="3"/>
  </w:num>
  <w:num w:numId="7">
    <w:abstractNumId w:val="13"/>
  </w:num>
  <w:num w:numId="8">
    <w:abstractNumId w:val="26"/>
  </w:num>
  <w:num w:numId="9">
    <w:abstractNumId w:val="1"/>
  </w:num>
  <w:num w:numId="10">
    <w:abstractNumId w:val="29"/>
  </w:num>
  <w:num w:numId="11">
    <w:abstractNumId w:val="38"/>
  </w:num>
  <w:num w:numId="12">
    <w:abstractNumId w:val="18"/>
  </w:num>
  <w:num w:numId="13">
    <w:abstractNumId w:val="17"/>
  </w:num>
  <w:num w:numId="14">
    <w:abstractNumId w:val="10"/>
  </w:num>
  <w:num w:numId="15">
    <w:abstractNumId w:val="30"/>
  </w:num>
  <w:num w:numId="16">
    <w:abstractNumId w:val="22"/>
  </w:num>
  <w:num w:numId="17">
    <w:abstractNumId w:val="40"/>
  </w:num>
  <w:num w:numId="18">
    <w:abstractNumId w:val="35"/>
  </w:num>
  <w:num w:numId="19">
    <w:abstractNumId w:val="33"/>
  </w:num>
  <w:num w:numId="20">
    <w:abstractNumId w:val="11"/>
  </w:num>
  <w:num w:numId="21">
    <w:abstractNumId w:val="5"/>
  </w:num>
  <w:num w:numId="22">
    <w:abstractNumId w:val="36"/>
  </w:num>
  <w:num w:numId="23">
    <w:abstractNumId w:val="11"/>
    <w:lvlOverride w:ilvl="0">
      <w:lvl w:ilvl="0">
        <w:start w:val="1"/>
        <w:numFmt w:val="decimal"/>
        <w:lvlText w:val="%1."/>
        <w:lvlJc w:val="left"/>
        <w:pPr>
          <w:ind w:left="360" w:hanging="360"/>
        </w:pPr>
        <w:rPr>
          <w:rFonts w:ascii="Cambria" w:hAnsi="Cambria" w:hint="default"/>
          <w:b/>
          <w:color w:val="auto"/>
          <w:sz w:val="20"/>
          <w:szCs w:val="20"/>
        </w:rPr>
      </w:lvl>
    </w:lvlOverride>
    <w:lvlOverride w:ilvl="1">
      <w:lvl w:ilvl="1">
        <w:start w:val="1"/>
        <w:numFmt w:val="decimal"/>
        <w:lvlText w:val="%1.%2."/>
        <w:lvlJc w:val="left"/>
        <w:pPr>
          <w:ind w:left="1080" w:hanging="720"/>
        </w:pPr>
        <w:rPr>
          <w:rFonts w:ascii="Cambria" w:hAnsi="Cambria" w:hint="default"/>
          <w:b w:val="0"/>
          <w:color w:val="auto"/>
          <w:sz w:val="20"/>
          <w:szCs w:val="20"/>
        </w:rPr>
      </w:lvl>
    </w:lvlOverride>
    <w:lvlOverride w:ilvl="2">
      <w:lvl w:ilvl="2">
        <w:start w:val="1"/>
        <w:numFmt w:val="lowerRoman"/>
        <w:lvlText w:val="%3."/>
        <w:lvlJc w:val="left"/>
        <w:pPr>
          <w:ind w:left="1440" w:hanging="720"/>
        </w:pPr>
        <w:rPr>
          <w:rFonts w:ascii="Cambria" w:hAnsi="Cambria" w:hint="default"/>
          <w:b w:val="0"/>
          <w:color w:val="auto"/>
          <w:sz w:val="20"/>
          <w:szCs w:val="20"/>
        </w:rPr>
      </w:lvl>
    </w:lvlOverride>
    <w:lvlOverride w:ilvl="3">
      <w:lvl w:ilvl="3">
        <w:start w:val="1"/>
        <w:numFmt w:val="decimal"/>
        <w:lvlText w:val="%1.%2.%3.%4."/>
        <w:lvlJc w:val="left"/>
        <w:pPr>
          <w:ind w:left="2160" w:hanging="1080"/>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4">
    <w:abstractNumId w:val="34"/>
  </w:num>
  <w:num w:numId="25">
    <w:abstractNumId w:val="8"/>
  </w:num>
  <w:num w:numId="26">
    <w:abstractNumId w:val="21"/>
  </w:num>
  <w:num w:numId="27">
    <w:abstractNumId w:val="20"/>
  </w:num>
  <w:num w:numId="28">
    <w:abstractNumId w:val="25"/>
  </w:num>
  <w:num w:numId="29">
    <w:abstractNumId w:val="2"/>
  </w:num>
  <w:num w:numId="30">
    <w:abstractNumId w:val="24"/>
  </w:num>
  <w:num w:numId="31">
    <w:abstractNumId w:val="41"/>
  </w:num>
  <w:num w:numId="32">
    <w:abstractNumId w:val="23"/>
  </w:num>
  <w:num w:numId="33">
    <w:abstractNumId w:val="31"/>
  </w:num>
  <w:num w:numId="34">
    <w:abstractNumId w:val="15"/>
  </w:num>
  <w:num w:numId="35">
    <w:abstractNumId w:val="12"/>
  </w:num>
  <w:num w:numId="36">
    <w:abstractNumId w:val="19"/>
  </w:num>
  <w:num w:numId="37">
    <w:abstractNumId w:val="0"/>
  </w:num>
  <w:num w:numId="38">
    <w:abstractNumId w:val="14"/>
  </w:num>
  <w:num w:numId="39">
    <w:abstractNumId w:val="37"/>
  </w:num>
  <w:num w:numId="40">
    <w:abstractNumId w:val="6"/>
  </w:num>
  <w:num w:numId="41">
    <w:abstractNumId w:val="32"/>
  </w:num>
  <w:num w:numId="42">
    <w:abstractNumId w:val="9"/>
  </w:num>
  <w:num w:numId="4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trackRevisions/>
  <w:defaultTabStop w:val="720"/>
  <w:autoHyphenation/>
  <w:characterSpacingControl w:val="doNotCompress"/>
  <w:footnotePr>
    <w:footnote w:id="-1"/>
    <w:footnote w:id="0"/>
  </w:footnotePr>
  <w:endnotePr>
    <w:endnote w:id="-1"/>
    <w:endnote w:id="0"/>
  </w:endnotePr>
  <w:compat/>
  <w:rsids>
    <w:rsidRoot w:val="000A240E"/>
    <w:rsid w:val="00001259"/>
    <w:rsid w:val="00012894"/>
    <w:rsid w:val="0002554E"/>
    <w:rsid w:val="000270D6"/>
    <w:rsid w:val="000334F8"/>
    <w:rsid w:val="00040948"/>
    <w:rsid w:val="000458CC"/>
    <w:rsid w:val="00047E04"/>
    <w:rsid w:val="000534DB"/>
    <w:rsid w:val="00056086"/>
    <w:rsid w:val="00057BBA"/>
    <w:rsid w:val="00073957"/>
    <w:rsid w:val="000A240E"/>
    <w:rsid w:val="000B66AF"/>
    <w:rsid w:val="000C2723"/>
    <w:rsid w:val="000F5C4B"/>
    <w:rsid w:val="000F5DBA"/>
    <w:rsid w:val="00113637"/>
    <w:rsid w:val="001139A0"/>
    <w:rsid w:val="0012497C"/>
    <w:rsid w:val="00130A05"/>
    <w:rsid w:val="00144D51"/>
    <w:rsid w:val="001727A6"/>
    <w:rsid w:val="00182CBD"/>
    <w:rsid w:val="00184B4D"/>
    <w:rsid w:val="00191841"/>
    <w:rsid w:val="001942B2"/>
    <w:rsid w:val="00197761"/>
    <w:rsid w:val="001A0A74"/>
    <w:rsid w:val="001B5815"/>
    <w:rsid w:val="001C5B61"/>
    <w:rsid w:val="001C7010"/>
    <w:rsid w:val="00200074"/>
    <w:rsid w:val="002016FD"/>
    <w:rsid w:val="00236F80"/>
    <w:rsid w:val="00241096"/>
    <w:rsid w:val="00247EAE"/>
    <w:rsid w:val="00250CF7"/>
    <w:rsid w:val="00262FFD"/>
    <w:rsid w:val="002744E3"/>
    <w:rsid w:val="002746EC"/>
    <w:rsid w:val="00274B6D"/>
    <w:rsid w:val="00276AEC"/>
    <w:rsid w:val="00277F7B"/>
    <w:rsid w:val="002C2511"/>
    <w:rsid w:val="002C4B1E"/>
    <w:rsid w:val="002D6099"/>
    <w:rsid w:val="002E0E10"/>
    <w:rsid w:val="002E14CC"/>
    <w:rsid w:val="002F2DA9"/>
    <w:rsid w:val="0031425B"/>
    <w:rsid w:val="00315DC0"/>
    <w:rsid w:val="00317693"/>
    <w:rsid w:val="00324B6A"/>
    <w:rsid w:val="00325CCD"/>
    <w:rsid w:val="003472C7"/>
    <w:rsid w:val="00350E94"/>
    <w:rsid w:val="00357D95"/>
    <w:rsid w:val="003712C2"/>
    <w:rsid w:val="00385842"/>
    <w:rsid w:val="0039439A"/>
    <w:rsid w:val="003A1444"/>
    <w:rsid w:val="003A5517"/>
    <w:rsid w:val="003C1A93"/>
    <w:rsid w:val="003D4E87"/>
    <w:rsid w:val="003F7930"/>
    <w:rsid w:val="0041778E"/>
    <w:rsid w:val="00424B7E"/>
    <w:rsid w:val="004267F8"/>
    <w:rsid w:val="004269BF"/>
    <w:rsid w:val="00426E58"/>
    <w:rsid w:val="00430383"/>
    <w:rsid w:val="004335D3"/>
    <w:rsid w:val="004477E4"/>
    <w:rsid w:val="00451C2C"/>
    <w:rsid w:val="00455B8D"/>
    <w:rsid w:val="00470C89"/>
    <w:rsid w:val="00484E77"/>
    <w:rsid w:val="004B70D5"/>
    <w:rsid w:val="004F186C"/>
    <w:rsid w:val="00501035"/>
    <w:rsid w:val="00527979"/>
    <w:rsid w:val="00530FA6"/>
    <w:rsid w:val="00536398"/>
    <w:rsid w:val="00536433"/>
    <w:rsid w:val="0053648D"/>
    <w:rsid w:val="00541FB7"/>
    <w:rsid w:val="00562024"/>
    <w:rsid w:val="005671B1"/>
    <w:rsid w:val="0057167E"/>
    <w:rsid w:val="0057368E"/>
    <w:rsid w:val="00574D5B"/>
    <w:rsid w:val="005828B1"/>
    <w:rsid w:val="00587450"/>
    <w:rsid w:val="005C11BE"/>
    <w:rsid w:val="005C22B3"/>
    <w:rsid w:val="005C430D"/>
    <w:rsid w:val="005C4BF3"/>
    <w:rsid w:val="005D0951"/>
    <w:rsid w:val="005D3C40"/>
    <w:rsid w:val="005D7413"/>
    <w:rsid w:val="005E609F"/>
    <w:rsid w:val="005F262D"/>
    <w:rsid w:val="005F2AFA"/>
    <w:rsid w:val="00612B4C"/>
    <w:rsid w:val="00622EC4"/>
    <w:rsid w:val="00624025"/>
    <w:rsid w:val="00641A23"/>
    <w:rsid w:val="00643FC9"/>
    <w:rsid w:val="0065253C"/>
    <w:rsid w:val="00664087"/>
    <w:rsid w:val="006660FB"/>
    <w:rsid w:val="0067603F"/>
    <w:rsid w:val="0067792A"/>
    <w:rsid w:val="006812E4"/>
    <w:rsid w:val="00681FAE"/>
    <w:rsid w:val="00691326"/>
    <w:rsid w:val="006A1092"/>
    <w:rsid w:val="006B546D"/>
    <w:rsid w:val="006C761C"/>
    <w:rsid w:val="006E02BB"/>
    <w:rsid w:val="006E2CD4"/>
    <w:rsid w:val="006E3F92"/>
    <w:rsid w:val="006E6AC0"/>
    <w:rsid w:val="006F1269"/>
    <w:rsid w:val="006F382E"/>
    <w:rsid w:val="0070213F"/>
    <w:rsid w:val="007232D0"/>
    <w:rsid w:val="007241F0"/>
    <w:rsid w:val="00731850"/>
    <w:rsid w:val="00756115"/>
    <w:rsid w:val="0077786C"/>
    <w:rsid w:val="00782980"/>
    <w:rsid w:val="007841B1"/>
    <w:rsid w:val="007932A4"/>
    <w:rsid w:val="00795997"/>
    <w:rsid w:val="007976FC"/>
    <w:rsid w:val="007A2D24"/>
    <w:rsid w:val="007B3699"/>
    <w:rsid w:val="007C045A"/>
    <w:rsid w:val="007C7FCE"/>
    <w:rsid w:val="007F1E3D"/>
    <w:rsid w:val="007F2AFC"/>
    <w:rsid w:val="00800CCE"/>
    <w:rsid w:val="008017B1"/>
    <w:rsid w:val="00804AA2"/>
    <w:rsid w:val="00831DC4"/>
    <w:rsid w:val="0084632E"/>
    <w:rsid w:val="00856F9A"/>
    <w:rsid w:val="0086224E"/>
    <w:rsid w:val="0087113D"/>
    <w:rsid w:val="00873647"/>
    <w:rsid w:val="00877AC7"/>
    <w:rsid w:val="008A1FD9"/>
    <w:rsid w:val="008B4142"/>
    <w:rsid w:val="008B5125"/>
    <w:rsid w:val="008C26D8"/>
    <w:rsid w:val="008C3F8A"/>
    <w:rsid w:val="008D07C3"/>
    <w:rsid w:val="008D18DD"/>
    <w:rsid w:val="008D5089"/>
    <w:rsid w:val="008D7973"/>
    <w:rsid w:val="008F6C27"/>
    <w:rsid w:val="00902B0D"/>
    <w:rsid w:val="00903822"/>
    <w:rsid w:val="0090429A"/>
    <w:rsid w:val="009051F1"/>
    <w:rsid w:val="009224A2"/>
    <w:rsid w:val="0092470F"/>
    <w:rsid w:val="00925D4C"/>
    <w:rsid w:val="009323D2"/>
    <w:rsid w:val="00934F0C"/>
    <w:rsid w:val="00941074"/>
    <w:rsid w:val="0094146F"/>
    <w:rsid w:val="009416E3"/>
    <w:rsid w:val="0094502B"/>
    <w:rsid w:val="009505F2"/>
    <w:rsid w:val="009732DA"/>
    <w:rsid w:val="00975FC8"/>
    <w:rsid w:val="0098098E"/>
    <w:rsid w:val="00995089"/>
    <w:rsid w:val="009959EB"/>
    <w:rsid w:val="009979E0"/>
    <w:rsid w:val="009A7741"/>
    <w:rsid w:val="009B6B99"/>
    <w:rsid w:val="009C1472"/>
    <w:rsid w:val="009D2380"/>
    <w:rsid w:val="00A00017"/>
    <w:rsid w:val="00A13288"/>
    <w:rsid w:val="00A2203E"/>
    <w:rsid w:val="00A22FA7"/>
    <w:rsid w:val="00A265E5"/>
    <w:rsid w:val="00A41642"/>
    <w:rsid w:val="00A43397"/>
    <w:rsid w:val="00A56D27"/>
    <w:rsid w:val="00A8092B"/>
    <w:rsid w:val="00A81B71"/>
    <w:rsid w:val="00A86C1F"/>
    <w:rsid w:val="00AA380D"/>
    <w:rsid w:val="00AB180C"/>
    <w:rsid w:val="00AB1F5C"/>
    <w:rsid w:val="00AC4B9F"/>
    <w:rsid w:val="00AE0774"/>
    <w:rsid w:val="00AE4D78"/>
    <w:rsid w:val="00AF02F5"/>
    <w:rsid w:val="00B02A97"/>
    <w:rsid w:val="00B0426F"/>
    <w:rsid w:val="00B12718"/>
    <w:rsid w:val="00B14C85"/>
    <w:rsid w:val="00B15341"/>
    <w:rsid w:val="00B200C9"/>
    <w:rsid w:val="00B36B2A"/>
    <w:rsid w:val="00B47011"/>
    <w:rsid w:val="00B60245"/>
    <w:rsid w:val="00B617C9"/>
    <w:rsid w:val="00B902A8"/>
    <w:rsid w:val="00B902DF"/>
    <w:rsid w:val="00BA5B2B"/>
    <w:rsid w:val="00BA6831"/>
    <w:rsid w:val="00BB3751"/>
    <w:rsid w:val="00BB3A6A"/>
    <w:rsid w:val="00BC0D16"/>
    <w:rsid w:val="00BD3CB1"/>
    <w:rsid w:val="00BD4945"/>
    <w:rsid w:val="00BD5204"/>
    <w:rsid w:val="00BE74F5"/>
    <w:rsid w:val="00BE79E1"/>
    <w:rsid w:val="00BF0120"/>
    <w:rsid w:val="00C1243D"/>
    <w:rsid w:val="00C14B42"/>
    <w:rsid w:val="00C21FDD"/>
    <w:rsid w:val="00C25738"/>
    <w:rsid w:val="00C30F9F"/>
    <w:rsid w:val="00C4331F"/>
    <w:rsid w:val="00C44A33"/>
    <w:rsid w:val="00C542B7"/>
    <w:rsid w:val="00C62F7D"/>
    <w:rsid w:val="00C64186"/>
    <w:rsid w:val="00C73020"/>
    <w:rsid w:val="00C77BC1"/>
    <w:rsid w:val="00C93725"/>
    <w:rsid w:val="00C94F39"/>
    <w:rsid w:val="00C96906"/>
    <w:rsid w:val="00CA43F6"/>
    <w:rsid w:val="00CC3BA2"/>
    <w:rsid w:val="00CD47E4"/>
    <w:rsid w:val="00CF69CA"/>
    <w:rsid w:val="00CF6B60"/>
    <w:rsid w:val="00D1433F"/>
    <w:rsid w:val="00D143EE"/>
    <w:rsid w:val="00D17269"/>
    <w:rsid w:val="00D3252A"/>
    <w:rsid w:val="00D33F34"/>
    <w:rsid w:val="00D55168"/>
    <w:rsid w:val="00D56E59"/>
    <w:rsid w:val="00DA6836"/>
    <w:rsid w:val="00DB3EE1"/>
    <w:rsid w:val="00DC14DF"/>
    <w:rsid w:val="00DC5B60"/>
    <w:rsid w:val="00DD7B57"/>
    <w:rsid w:val="00DE5E64"/>
    <w:rsid w:val="00DF2898"/>
    <w:rsid w:val="00DF4B3C"/>
    <w:rsid w:val="00E12434"/>
    <w:rsid w:val="00E133B7"/>
    <w:rsid w:val="00E22B10"/>
    <w:rsid w:val="00E23D10"/>
    <w:rsid w:val="00E31504"/>
    <w:rsid w:val="00E362D2"/>
    <w:rsid w:val="00E36DD5"/>
    <w:rsid w:val="00E476A5"/>
    <w:rsid w:val="00E712EA"/>
    <w:rsid w:val="00E9694D"/>
    <w:rsid w:val="00EB2B5D"/>
    <w:rsid w:val="00EB7FAC"/>
    <w:rsid w:val="00EC631B"/>
    <w:rsid w:val="00EC7A08"/>
    <w:rsid w:val="00ED1267"/>
    <w:rsid w:val="00ED2DC2"/>
    <w:rsid w:val="00ED70C4"/>
    <w:rsid w:val="00EE31D9"/>
    <w:rsid w:val="00EF1B82"/>
    <w:rsid w:val="00F117AC"/>
    <w:rsid w:val="00F127DB"/>
    <w:rsid w:val="00F159F1"/>
    <w:rsid w:val="00F238BB"/>
    <w:rsid w:val="00F27AD3"/>
    <w:rsid w:val="00F40D3B"/>
    <w:rsid w:val="00F41578"/>
    <w:rsid w:val="00F42F4C"/>
    <w:rsid w:val="00F528C3"/>
    <w:rsid w:val="00F57D5A"/>
    <w:rsid w:val="00F65D9D"/>
    <w:rsid w:val="00F66B6D"/>
    <w:rsid w:val="00F738C6"/>
    <w:rsid w:val="00F831F1"/>
    <w:rsid w:val="00F87663"/>
    <w:rsid w:val="00F87FDF"/>
    <w:rsid w:val="00FA3D74"/>
    <w:rsid w:val="00FA3EFF"/>
    <w:rsid w:val="00FC2349"/>
    <w:rsid w:val="00FD2420"/>
    <w:rsid w:val="00FD31EF"/>
    <w:rsid w:val="00FF3867"/>
    <w:rsid w:val="00FF51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Date"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40E"/>
    <w:pPr>
      <w:suppressAutoHyphens/>
      <w:overflowPunct w:val="0"/>
      <w:autoSpaceDE w:val="0"/>
      <w:autoSpaceDN w:val="0"/>
      <w:textAlignment w:val="baseline"/>
    </w:pPr>
    <w:rPr>
      <w:kern w:val="3"/>
      <w:sz w:val="24"/>
      <w:szCs w:val="24"/>
    </w:rPr>
  </w:style>
  <w:style w:type="paragraph" w:styleId="Heading1">
    <w:name w:val="heading 1"/>
    <w:basedOn w:val="Standard"/>
    <w:qFormat/>
    <w:rsid w:val="000A240E"/>
    <w:pPr>
      <w:spacing w:before="480"/>
      <w:outlineLvl w:val="0"/>
    </w:pPr>
    <w:rPr>
      <w:b/>
      <w:bCs/>
      <w:color w:val="365F91"/>
      <w:sz w:val="28"/>
      <w:szCs w:val="28"/>
    </w:rPr>
  </w:style>
  <w:style w:type="paragraph" w:styleId="Heading2">
    <w:name w:val="heading 2"/>
    <w:basedOn w:val="Standard"/>
    <w:qFormat/>
    <w:rsid w:val="000A240E"/>
    <w:pPr>
      <w:spacing w:before="120" w:after="120"/>
      <w:ind w:left="864" w:hanging="864"/>
      <w:outlineLvl w:val="1"/>
    </w:pPr>
    <w:rPr>
      <w:b/>
      <w:bCs/>
      <w:sz w:val="28"/>
      <w:szCs w:val="28"/>
    </w:rPr>
  </w:style>
  <w:style w:type="paragraph" w:styleId="Heading3">
    <w:name w:val="heading 3"/>
    <w:basedOn w:val="Standard"/>
    <w:qFormat/>
    <w:rsid w:val="000A240E"/>
    <w:pPr>
      <w:spacing w:before="240" w:after="60"/>
      <w:outlineLvl w:val="2"/>
    </w:pPr>
    <w:rPr>
      <w:rFonts w:ascii="Arial" w:eastAsia="Arial" w:hAnsi="Arial" w:cs="Arial"/>
      <w:b/>
      <w:bCs/>
      <w:sz w:val="26"/>
      <w:szCs w:val="26"/>
    </w:rPr>
  </w:style>
  <w:style w:type="paragraph" w:styleId="Heading4">
    <w:name w:val="heading 4"/>
    <w:basedOn w:val="Standard"/>
    <w:qFormat/>
    <w:rsid w:val="000A240E"/>
    <w:pPr>
      <w:spacing w:before="240" w:after="60"/>
      <w:outlineLvl w:val="3"/>
    </w:pPr>
    <w:rPr>
      <w:b/>
      <w:bCs/>
      <w:sz w:val="28"/>
      <w:szCs w:val="28"/>
    </w:rPr>
  </w:style>
  <w:style w:type="paragraph" w:styleId="Heading5">
    <w:name w:val="heading 5"/>
    <w:basedOn w:val="Standard"/>
    <w:uiPriority w:val="9"/>
    <w:qFormat/>
    <w:rsid w:val="000A240E"/>
    <w:pPr>
      <w:spacing w:before="200"/>
      <w:ind w:left="1008" w:hanging="432"/>
      <w:outlineLvl w:val="4"/>
    </w:pPr>
    <w:rPr>
      <w:color w:val="243F60"/>
    </w:rPr>
  </w:style>
  <w:style w:type="paragraph" w:styleId="Heading6">
    <w:name w:val="heading 6"/>
    <w:basedOn w:val="Standard"/>
    <w:uiPriority w:val="9"/>
    <w:qFormat/>
    <w:rsid w:val="000A240E"/>
    <w:pPr>
      <w:spacing w:before="200"/>
      <w:ind w:left="1152" w:hanging="432"/>
      <w:outlineLvl w:val="5"/>
    </w:pPr>
    <w:rPr>
      <w:i/>
      <w:iCs/>
      <w:color w:val="243F60"/>
    </w:rPr>
  </w:style>
  <w:style w:type="paragraph" w:styleId="Heading7">
    <w:name w:val="heading 7"/>
    <w:basedOn w:val="Normal"/>
    <w:next w:val="Normal"/>
    <w:link w:val="Heading7Char"/>
    <w:uiPriority w:val="9"/>
    <w:qFormat/>
    <w:rsid w:val="00B60245"/>
    <w:pPr>
      <w:keepNext/>
      <w:keepLines/>
      <w:suppressAutoHyphens w:val="0"/>
      <w:overflowPunct/>
      <w:autoSpaceDE/>
      <w:autoSpaceDN/>
      <w:spacing w:before="200" w:line="276" w:lineRule="auto"/>
      <w:ind w:left="1296" w:hanging="288"/>
      <w:textAlignment w:val="auto"/>
      <w:outlineLvl w:val="6"/>
    </w:pPr>
    <w:rPr>
      <w:rFonts w:ascii="Cambria" w:hAnsi="Cambria"/>
      <w:i/>
      <w:iCs/>
      <w:color w:val="404040"/>
      <w:kern w:val="0"/>
      <w:sz w:val="22"/>
      <w:szCs w:val="22"/>
    </w:rPr>
  </w:style>
  <w:style w:type="paragraph" w:styleId="Heading8">
    <w:name w:val="heading 8"/>
    <w:basedOn w:val="Normal"/>
    <w:next w:val="Normal"/>
    <w:link w:val="Heading8Char"/>
    <w:uiPriority w:val="9"/>
    <w:qFormat/>
    <w:rsid w:val="00B60245"/>
    <w:pPr>
      <w:keepNext/>
      <w:keepLines/>
      <w:suppressAutoHyphens w:val="0"/>
      <w:overflowPunct/>
      <w:autoSpaceDE/>
      <w:autoSpaceDN/>
      <w:spacing w:before="200" w:line="276" w:lineRule="auto"/>
      <w:ind w:left="1440" w:hanging="432"/>
      <w:textAlignment w:val="auto"/>
      <w:outlineLvl w:val="7"/>
    </w:pPr>
    <w:rPr>
      <w:rFonts w:ascii="Cambria" w:hAnsi="Cambria"/>
      <w:color w:val="404040"/>
      <w:kern w:val="0"/>
      <w:sz w:val="20"/>
      <w:szCs w:val="20"/>
    </w:rPr>
  </w:style>
  <w:style w:type="paragraph" w:styleId="Heading9">
    <w:name w:val="heading 9"/>
    <w:basedOn w:val="Normal"/>
    <w:next w:val="Normal"/>
    <w:link w:val="Heading9Char"/>
    <w:uiPriority w:val="9"/>
    <w:qFormat/>
    <w:rsid w:val="00B60245"/>
    <w:pPr>
      <w:keepNext/>
      <w:keepLines/>
      <w:suppressAutoHyphens w:val="0"/>
      <w:overflowPunct/>
      <w:autoSpaceDE/>
      <w:autoSpaceDN/>
      <w:spacing w:before="200" w:line="276" w:lineRule="auto"/>
      <w:ind w:left="1584" w:hanging="144"/>
      <w:textAlignment w:val="auto"/>
      <w:outlineLvl w:val="8"/>
    </w:pPr>
    <w:rPr>
      <w:rFonts w:ascii="Cambria" w:hAnsi="Cambria"/>
      <w:i/>
      <w:iCs/>
      <w:color w:val="404040"/>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A240E"/>
    <w:pPr>
      <w:suppressAutoHyphens/>
      <w:overflowPunct w:val="0"/>
      <w:autoSpaceDE w:val="0"/>
      <w:autoSpaceDN w:val="0"/>
      <w:textAlignment w:val="baseline"/>
    </w:pPr>
    <w:rPr>
      <w:kern w:val="3"/>
      <w:sz w:val="22"/>
      <w:szCs w:val="22"/>
    </w:rPr>
  </w:style>
  <w:style w:type="paragraph" w:customStyle="1" w:styleId="TableNormal1">
    <w:name w:val="Table Normal1"/>
    <w:rsid w:val="000A240E"/>
    <w:pPr>
      <w:suppressAutoHyphens/>
      <w:overflowPunct w:val="0"/>
      <w:autoSpaceDE w:val="0"/>
      <w:autoSpaceDN w:val="0"/>
      <w:textAlignment w:val="baseline"/>
    </w:pPr>
    <w:rPr>
      <w:kern w:val="3"/>
      <w:sz w:val="24"/>
      <w:szCs w:val="24"/>
    </w:rPr>
  </w:style>
  <w:style w:type="paragraph" w:customStyle="1" w:styleId="NoList1">
    <w:name w:val="No List1"/>
    <w:rsid w:val="000A240E"/>
    <w:pPr>
      <w:suppressAutoHyphens/>
      <w:overflowPunct w:val="0"/>
      <w:autoSpaceDE w:val="0"/>
      <w:autoSpaceDN w:val="0"/>
      <w:textAlignment w:val="baseline"/>
    </w:pPr>
    <w:rPr>
      <w:kern w:val="3"/>
      <w:sz w:val="24"/>
      <w:szCs w:val="24"/>
    </w:rPr>
  </w:style>
  <w:style w:type="character" w:customStyle="1" w:styleId="Annotationreference">
    <w:name w:val="Annotation reference"/>
    <w:rsid w:val="000A240E"/>
    <w:rPr>
      <w:sz w:val="16"/>
      <w:szCs w:val="16"/>
    </w:rPr>
  </w:style>
  <w:style w:type="character" w:customStyle="1" w:styleId="LLS10">
    <w:name w:val="LLS_1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
    <w:name w:val="LLS_1_1"/>
    <w:rsid w:val="000A240E"/>
    <w:rPr>
      <w:rFonts w:ascii="Cambria" w:eastAsia="Cambria" w:hAnsi="Cambria" w:cs="Cambria"/>
      <w:b w:val="0"/>
      <w:bCs w:val="0"/>
      <w:i w:val="0"/>
      <w:iCs w:val="0"/>
      <w:strike w:val="0"/>
      <w:dstrike w:val="0"/>
      <w:color w:val="000000"/>
      <w:sz w:val="24"/>
      <w:szCs w:val="24"/>
      <w:u w:val="none"/>
    </w:rPr>
  </w:style>
  <w:style w:type="character" w:customStyle="1" w:styleId="LLS12">
    <w:name w:val="LLS_1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
    <w:name w:val="LLS_1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4">
    <w:name w:val="LLS_1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5">
    <w:name w:val="LLS_1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6">
    <w:name w:val="LLS_1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
    <w:name w:val="LLS_1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
    <w:name w:val="LLS_1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20">
    <w:name w:val="LLS_2_0"/>
    <w:rsid w:val="000A240E"/>
    <w:rPr>
      <w:rFonts w:ascii="Arial" w:eastAsia="Arial" w:hAnsi="Arial" w:cs="Arial"/>
      <w:b w:val="0"/>
      <w:bCs w:val="0"/>
      <w:i w:val="0"/>
      <w:iCs w:val="0"/>
      <w:strike w:val="0"/>
      <w:dstrike w:val="0"/>
      <w:color w:val="000000"/>
      <w:sz w:val="22"/>
      <w:szCs w:val="22"/>
      <w:u w:val="none"/>
    </w:rPr>
  </w:style>
  <w:style w:type="character" w:customStyle="1" w:styleId="LLS21">
    <w:name w:val="LLS_2_1"/>
    <w:rsid w:val="000A240E"/>
    <w:rPr>
      <w:rFonts w:ascii="Arial" w:eastAsia="Arial" w:hAnsi="Arial" w:cs="Arial"/>
      <w:b w:val="0"/>
      <w:bCs w:val="0"/>
      <w:i w:val="0"/>
      <w:iCs w:val="0"/>
      <w:strike w:val="0"/>
      <w:dstrike w:val="0"/>
      <w:color w:val="000000"/>
      <w:sz w:val="22"/>
      <w:szCs w:val="22"/>
      <w:u w:val="none"/>
    </w:rPr>
  </w:style>
  <w:style w:type="character" w:customStyle="1" w:styleId="LLS22">
    <w:name w:val="LLS_2_2"/>
    <w:rsid w:val="000A240E"/>
    <w:rPr>
      <w:rFonts w:ascii="Arial" w:eastAsia="Arial" w:hAnsi="Arial" w:cs="Arial"/>
      <w:b w:val="0"/>
      <w:bCs w:val="0"/>
      <w:i w:val="0"/>
      <w:iCs w:val="0"/>
      <w:strike w:val="0"/>
      <w:dstrike w:val="0"/>
      <w:color w:val="000000"/>
      <w:sz w:val="22"/>
      <w:szCs w:val="22"/>
      <w:u w:val="none"/>
    </w:rPr>
  </w:style>
  <w:style w:type="character" w:customStyle="1" w:styleId="LLS23">
    <w:name w:val="LLS_2_3"/>
    <w:rsid w:val="000A240E"/>
    <w:rPr>
      <w:rFonts w:ascii="Arial" w:eastAsia="Arial" w:hAnsi="Arial" w:cs="Arial"/>
      <w:b w:val="0"/>
      <w:bCs w:val="0"/>
      <w:i w:val="0"/>
      <w:iCs w:val="0"/>
      <w:strike w:val="0"/>
      <w:dstrike w:val="0"/>
      <w:color w:val="000000"/>
      <w:sz w:val="22"/>
      <w:szCs w:val="22"/>
      <w:u w:val="none"/>
    </w:rPr>
  </w:style>
  <w:style w:type="character" w:customStyle="1" w:styleId="LLS24">
    <w:name w:val="LLS_2_4"/>
    <w:rsid w:val="000A240E"/>
    <w:rPr>
      <w:rFonts w:ascii="Arial" w:eastAsia="Arial" w:hAnsi="Arial" w:cs="Arial"/>
      <w:b w:val="0"/>
      <w:bCs w:val="0"/>
      <w:i w:val="0"/>
      <w:iCs w:val="0"/>
      <w:strike w:val="0"/>
      <w:dstrike w:val="0"/>
      <w:color w:val="000000"/>
      <w:sz w:val="22"/>
      <w:szCs w:val="22"/>
      <w:u w:val="none"/>
    </w:rPr>
  </w:style>
  <w:style w:type="character" w:customStyle="1" w:styleId="LLS25">
    <w:name w:val="LLS_2_5"/>
    <w:rsid w:val="000A240E"/>
    <w:rPr>
      <w:rFonts w:ascii="Arial" w:eastAsia="Arial" w:hAnsi="Arial" w:cs="Arial"/>
      <w:b w:val="0"/>
      <w:bCs w:val="0"/>
      <w:i w:val="0"/>
      <w:iCs w:val="0"/>
      <w:strike w:val="0"/>
      <w:dstrike w:val="0"/>
      <w:color w:val="000000"/>
      <w:sz w:val="22"/>
      <w:szCs w:val="22"/>
      <w:u w:val="none"/>
    </w:rPr>
  </w:style>
  <w:style w:type="character" w:customStyle="1" w:styleId="LLS26">
    <w:name w:val="LLS_2_6"/>
    <w:rsid w:val="000A240E"/>
    <w:rPr>
      <w:rFonts w:ascii="Arial" w:eastAsia="Arial" w:hAnsi="Arial" w:cs="Arial"/>
      <w:b w:val="0"/>
      <w:bCs w:val="0"/>
      <w:i w:val="0"/>
      <w:iCs w:val="0"/>
      <w:strike w:val="0"/>
      <w:dstrike w:val="0"/>
      <w:color w:val="000000"/>
      <w:sz w:val="22"/>
      <w:szCs w:val="22"/>
      <w:u w:val="none"/>
    </w:rPr>
  </w:style>
  <w:style w:type="character" w:customStyle="1" w:styleId="LLS27">
    <w:name w:val="LLS_2_7"/>
    <w:rsid w:val="000A240E"/>
    <w:rPr>
      <w:rFonts w:ascii="Arial" w:eastAsia="Arial" w:hAnsi="Arial" w:cs="Arial"/>
      <w:b w:val="0"/>
      <w:bCs w:val="0"/>
      <w:i w:val="0"/>
      <w:iCs w:val="0"/>
      <w:strike w:val="0"/>
      <w:dstrike w:val="0"/>
      <w:color w:val="000000"/>
      <w:sz w:val="22"/>
      <w:szCs w:val="22"/>
      <w:u w:val="none"/>
    </w:rPr>
  </w:style>
  <w:style w:type="character" w:customStyle="1" w:styleId="LLS28">
    <w:name w:val="LLS_2_8"/>
    <w:rsid w:val="000A240E"/>
    <w:rPr>
      <w:rFonts w:ascii="Arial" w:eastAsia="Arial" w:hAnsi="Arial" w:cs="Arial"/>
      <w:b w:val="0"/>
      <w:bCs w:val="0"/>
      <w:i w:val="0"/>
      <w:iCs w:val="0"/>
      <w:strike w:val="0"/>
      <w:dstrike w:val="0"/>
      <w:color w:val="000000"/>
      <w:sz w:val="22"/>
      <w:szCs w:val="22"/>
      <w:u w:val="none"/>
    </w:rPr>
  </w:style>
  <w:style w:type="character" w:customStyle="1" w:styleId="LLS30">
    <w:name w:val="LLS_3_0"/>
    <w:rsid w:val="000A240E"/>
    <w:rPr>
      <w:rFonts w:ascii="Arial" w:eastAsia="Arial" w:hAnsi="Arial" w:cs="Arial"/>
      <w:b w:val="0"/>
      <w:bCs w:val="0"/>
      <w:i w:val="0"/>
      <w:iCs w:val="0"/>
      <w:strike w:val="0"/>
      <w:dstrike w:val="0"/>
      <w:color w:val="000000"/>
      <w:sz w:val="22"/>
      <w:szCs w:val="22"/>
      <w:u w:val="none"/>
    </w:rPr>
  </w:style>
  <w:style w:type="character" w:customStyle="1" w:styleId="LLS31">
    <w:name w:val="LLS_3_1"/>
    <w:rsid w:val="000A240E"/>
    <w:rPr>
      <w:rFonts w:ascii="Arial" w:eastAsia="Arial" w:hAnsi="Arial" w:cs="Arial"/>
      <w:b w:val="0"/>
      <w:bCs w:val="0"/>
      <w:i w:val="0"/>
      <w:iCs w:val="0"/>
      <w:strike w:val="0"/>
      <w:dstrike w:val="0"/>
      <w:color w:val="000000"/>
      <w:sz w:val="22"/>
      <w:szCs w:val="22"/>
      <w:u w:val="none"/>
    </w:rPr>
  </w:style>
  <w:style w:type="character" w:customStyle="1" w:styleId="LLS32">
    <w:name w:val="LLS_3_2"/>
    <w:rsid w:val="000A240E"/>
    <w:rPr>
      <w:rFonts w:ascii="Arial" w:eastAsia="Arial" w:hAnsi="Arial" w:cs="Arial"/>
      <w:b w:val="0"/>
      <w:bCs w:val="0"/>
      <w:i w:val="0"/>
      <w:iCs w:val="0"/>
      <w:strike w:val="0"/>
      <w:dstrike w:val="0"/>
      <w:color w:val="000000"/>
      <w:sz w:val="22"/>
      <w:szCs w:val="22"/>
      <w:u w:val="none"/>
    </w:rPr>
  </w:style>
  <w:style w:type="character" w:customStyle="1" w:styleId="LLS33">
    <w:name w:val="LLS_3_3"/>
    <w:rsid w:val="000A240E"/>
    <w:rPr>
      <w:rFonts w:ascii="Arial" w:eastAsia="Arial" w:hAnsi="Arial" w:cs="Arial"/>
      <w:b w:val="0"/>
      <w:bCs w:val="0"/>
      <w:i w:val="0"/>
      <w:iCs w:val="0"/>
      <w:strike w:val="0"/>
      <w:dstrike w:val="0"/>
      <w:color w:val="000000"/>
      <w:sz w:val="22"/>
      <w:szCs w:val="22"/>
      <w:u w:val="none"/>
    </w:rPr>
  </w:style>
  <w:style w:type="character" w:customStyle="1" w:styleId="LLS34">
    <w:name w:val="LLS_3_4"/>
    <w:rsid w:val="000A240E"/>
    <w:rPr>
      <w:rFonts w:ascii="Arial" w:eastAsia="Arial" w:hAnsi="Arial" w:cs="Arial"/>
      <w:b w:val="0"/>
      <w:bCs w:val="0"/>
      <w:i w:val="0"/>
      <w:iCs w:val="0"/>
      <w:strike w:val="0"/>
      <w:dstrike w:val="0"/>
      <w:color w:val="000000"/>
      <w:sz w:val="22"/>
      <w:szCs w:val="22"/>
      <w:u w:val="none"/>
    </w:rPr>
  </w:style>
  <w:style w:type="character" w:customStyle="1" w:styleId="LLS35">
    <w:name w:val="LLS_3_5"/>
    <w:rsid w:val="000A240E"/>
    <w:rPr>
      <w:rFonts w:ascii="Arial" w:eastAsia="Arial" w:hAnsi="Arial" w:cs="Arial"/>
      <w:b w:val="0"/>
      <w:bCs w:val="0"/>
      <w:i w:val="0"/>
      <w:iCs w:val="0"/>
      <w:strike w:val="0"/>
      <w:dstrike w:val="0"/>
      <w:color w:val="000000"/>
      <w:sz w:val="22"/>
      <w:szCs w:val="22"/>
      <w:u w:val="none"/>
    </w:rPr>
  </w:style>
  <w:style w:type="character" w:customStyle="1" w:styleId="LLS36">
    <w:name w:val="LLS_3_6"/>
    <w:rsid w:val="000A240E"/>
    <w:rPr>
      <w:rFonts w:ascii="Arial" w:eastAsia="Arial" w:hAnsi="Arial" w:cs="Arial"/>
      <w:b w:val="0"/>
      <w:bCs w:val="0"/>
      <w:i w:val="0"/>
      <w:iCs w:val="0"/>
      <w:strike w:val="0"/>
      <w:dstrike w:val="0"/>
      <w:color w:val="000000"/>
      <w:sz w:val="22"/>
      <w:szCs w:val="22"/>
      <w:u w:val="none"/>
    </w:rPr>
  </w:style>
  <w:style w:type="character" w:customStyle="1" w:styleId="LLS37">
    <w:name w:val="LLS_3_7"/>
    <w:rsid w:val="000A240E"/>
    <w:rPr>
      <w:rFonts w:ascii="Arial" w:eastAsia="Arial" w:hAnsi="Arial" w:cs="Arial"/>
      <w:b w:val="0"/>
      <w:bCs w:val="0"/>
      <w:i w:val="0"/>
      <w:iCs w:val="0"/>
      <w:strike w:val="0"/>
      <w:dstrike w:val="0"/>
      <w:color w:val="000000"/>
      <w:sz w:val="22"/>
      <w:szCs w:val="22"/>
      <w:u w:val="none"/>
    </w:rPr>
  </w:style>
  <w:style w:type="character" w:customStyle="1" w:styleId="LLS38">
    <w:name w:val="LLS_3_8"/>
    <w:rsid w:val="000A240E"/>
    <w:rPr>
      <w:rFonts w:ascii="Arial" w:eastAsia="Arial" w:hAnsi="Arial" w:cs="Arial"/>
      <w:b w:val="0"/>
      <w:bCs w:val="0"/>
      <w:i w:val="0"/>
      <w:iCs w:val="0"/>
      <w:strike w:val="0"/>
      <w:dstrike w:val="0"/>
      <w:color w:val="000000"/>
      <w:sz w:val="22"/>
      <w:szCs w:val="22"/>
      <w:u w:val="none"/>
    </w:rPr>
  </w:style>
  <w:style w:type="character" w:customStyle="1" w:styleId="LLS40">
    <w:name w:val="LLS_4_0"/>
    <w:rsid w:val="000A240E"/>
    <w:rPr>
      <w:rFonts w:ascii="Arial" w:eastAsia="Arial" w:hAnsi="Arial" w:cs="Arial"/>
      <w:b w:val="0"/>
      <w:bCs w:val="0"/>
      <w:i w:val="0"/>
      <w:iCs w:val="0"/>
      <w:strike w:val="0"/>
      <w:dstrike w:val="0"/>
      <w:color w:val="000000"/>
      <w:sz w:val="22"/>
      <w:szCs w:val="22"/>
      <w:u w:val="none"/>
    </w:rPr>
  </w:style>
  <w:style w:type="character" w:customStyle="1" w:styleId="LLS41">
    <w:name w:val="LLS_4_1"/>
    <w:rsid w:val="000A240E"/>
    <w:rPr>
      <w:rFonts w:ascii="Arial" w:eastAsia="Arial" w:hAnsi="Arial" w:cs="Arial"/>
      <w:b w:val="0"/>
      <w:bCs w:val="0"/>
      <w:i w:val="0"/>
      <w:iCs w:val="0"/>
      <w:strike w:val="0"/>
      <w:dstrike w:val="0"/>
      <w:color w:val="000000"/>
      <w:sz w:val="22"/>
      <w:szCs w:val="22"/>
      <w:u w:val="none"/>
    </w:rPr>
  </w:style>
  <w:style w:type="character" w:customStyle="1" w:styleId="LLS42">
    <w:name w:val="LLS_4_2"/>
    <w:rsid w:val="000A240E"/>
    <w:rPr>
      <w:rFonts w:ascii="Arial" w:eastAsia="Arial" w:hAnsi="Arial" w:cs="Arial"/>
      <w:b w:val="0"/>
      <w:bCs w:val="0"/>
      <w:i w:val="0"/>
      <w:iCs w:val="0"/>
      <w:strike w:val="0"/>
      <w:dstrike w:val="0"/>
      <w:color w:val="000000"/>
      <w:sz w:val="22"/>
      <w:szCs w:val="22"/>
      <w:u w:val="none"/>
    </w:rPr>
  </w:style>
  <w:style w:type="character" w:customStyle="1" w:styleId="LLS43">
    <w:name w:val="LLS_4_3"/>
    <w:rsid w:val="000A240E"/>
    <w:rPr>
      <w:rFonts w:ascii="Arial" w:eastAsia="Arial" w:hAnsi="Arial" w:cs="Arial"/>
      <w:b w:val="0"/>
      <w:bCs w:val="0"/>
      <w:i w:val="0"/>
      <w:iCs w:val="0"/>
      <w:strike w:val="0"/>
      <w:dstrike w:val="0"/>
      <w:color w:val="000000"/>
      <w:sz w:val="22"/>
      <w:szCs w:val="22"/>
      <w:u w:val="none"/>
    </w:rPr>
  </w:style>
  <w:style w:type="character" w:customStyle="1" w:styleId="LLS44">
    <w:name w:val="LLS_4_4"/>
    <w:rsid w:val="000A240E"/>
    <w:rPr>
      <w:rFonts w:ascii="Arial" w:eastAsia="Arial" w:hAnsi="Arial" w:cs="Arial"/>
      <w:b w:val="0"/>
      <w:bCs w:val="0"/>
      <w:i w:val="0"/>
      <w:iCs w:val="0"/>
      <w:strike w:val="0"/>
      <w:dstrike w:val="0"/>
      <w:color w:val="000000"/>
      <w:sz w:val="22"/>
      <w:szCs w:val="22"/>
      <w:u w:val="none"/>
    </w:rPr>
  </w:style>
  <w:style w:type="character" w:customStyle="1" w:styleId="LLS45">
    <w:name w:val="LLS_4_5"/>
    <w:rsid w:val="000A240E"/>
    <w:rPr>
      <w:rFonts w:ascii="Arial" w:eastAsia="Arial" w:hAnsi="Arial" w:cs="Arial"/>
      <w:b w:val="0"/>
      <w:bCs w:val="0"/>
      <w:i w:val="0"/>
      <w:iCs w:val="0"/>
      <w:strike w:val="0"/>
      <w:dstrike w:val="0"/>
      <w:color w:val="000000"/>
      <w:sz w:val="22"/>
      <w:szCs w:val="22"/>
      <w:u w:val="none"/>
    </w:rPr>
  </w:style>
  <w:style w:type="character" w:customStyle="1" w:styleId="LLS46">
    <w:name w:val="LLS_4_6"/>
    <w:rsid w:val="000A240E"/>
    <w:rPr>
      <w:rFonts w:ascii="Arial" w:eastAsia="Arial" w:hAnsi="Arial" w:cs="Arial"/>
      <w:b w:val="0"/>
      <w:bCs w:val="0"/>
      <w:i w:val="0"/>
      <w:iCs w:val="0"/>
      <w:strike w:val="0"/>
      <w:dstrike w:val="0"/>
      <w:color w:val="000000"/>
      <w:sz w:val="22"/>
      <w:szCs w:val="22"/>
      <w:u w:val="none"/>
    </w:rPr>
  </w:style>
  <w:style w:type="character" w:customStyle="1" w:styleId="LLS47">
    <w:name w:val="LLS_4_7"/>
    <w:rsid w:val="000A240E"/>
    <w:rPr>
      <w:rFonts w:ascii="Arial" w:eastAsia="Arial" w:hAnsi="Arial" w:cs="Arial"/>
      <w:b w:val="0"/>
      <w:bCs w:val="0"/>
      <w:i w:val="0"/>
      <w:iCs w:val="0"/>
      <w:strike w:val="0"/>
      <w:dstrike w:val="0"/>
      <w:color w:val="000000"/>
      <w:sz w:val="22"/>
      <w:szCs w:val="22"/>
      <w:u w:val="none"/>
    </w:rPr>
  </w:style>
  <w:style w:type="character" w:customStyle="1" w:styleId="LLS48">
    <w:name w:val="LLS_4_8"/>
    <w:rsid w:val="000A240E"/>
    <w:rPr>
      <w:rFonts w:ascii="Arial" w:eastAsia="Arial" w:hAnsi="Arial" w:cs="Arial"/>
      <w:b w:val="0"/>
      <w:bCs w:val="0"/>
      <w:i w:val="0"/>
      <w:iCs w:val="0"/>
      <w:strike w:val="0"/>
      <w:dstrike w:val="0"/>
      <w:color w:val="000000"/>
      <w:sz w:val="22"/>
      <w:szCs w:val="22"/>
      <w:u w:val="none"/>
    </w:rPr>
  </w:style>
  <w:style w:type="character" w:customStyle="1" w:styleId="LLS50">
    <w:name w:val="LLS_5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1">
    <w:name w:val="LLS_5_1"/>
    <w:rsid w:val="000A240E"/>
    <w:rPr>
      <w:rFonts w:ascii="Cambria" w:eastAsia="Cambria" w:hAnsi="Cambria" w:cs="Cambria"/>
      <w:b w:val="0"/>
      <w:bCs w:val="0"/>
      <w:i w:val="0"/>
      <w:iCs w:val="0"/>
      <w:strike w:val="0"/>
      <w:dstrike w:val="0"/>
      <w:color w:val="000000"/>
      <w:sz w:val="24"/>
      <w:szCs w:val="24"/>
      <w:u w:val="none"/>
    </w:rPr>
  </w:style>
  <w:style w:type="character" w:customStyle="1" w:styleId="LLS52">
    <w:name w:val="LLS_5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3">
    <w:name w:val="LLS_5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4">
    <w:name w:val="LLS_5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5">
    <w:name w:val="LLS_5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6">
    <w:name w:val="LLS_5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7">
    <w:name w:val="LLS_5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8">
    <w:name w:val="LLS_5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60">
    <w:name w:val="LLS_6_0"/>
    <w:rsid w:val="000A240E"/>
    <w:rPr>
      <w:rFonts w:ascii="Arial" w:eastAsia="Arial" w:hAnsi="Arial" w:cs="Arial"/>
      <w:b w:val="0"/>
      <w:bCs w:val="0"/>
      <w:i w:val="0"/>
      <w:iCs w:val="0"/>
      <w:strike w:val="0"/>
      <w:dstrike w:val="0"/>
      <w:color w:val="000000"/>
      <w:sz w:val="22"/>
      <w:szCs w:val="22"/>
      <w:u w:val="none"/>
    </w:rPr>
  </w:style>
  <w:style w:type="character" w:customStyle="1" w:styleId="LLS61">
    <w:name w:val="LLS_6_1"/>
    <w:rsid w:val="000A240E"/>
    <w:rPr>
      <w:rFonts w:ascii="Arial" w:eastAsia="Arial" w:hAnsi="Arial" w:cs="Arial"/>
      <w:b w:val="0"/>
      <w:bCs w:val="0"/>
      <w:i w:val="0"/>
      <w:iCs w:val="0"/>
      <w:strike w:val="0"/>
      <w:dstrike w:val="0"/>
      <w:color w:val="000000"/>
      <w:sz w:val="22"/>
      <w:szCs w:val="22"/>
      <w:u w:val="none"/>
    </w:rPr>
  </w:style>
  <w:style w:type="character" w:customStyle="1" w:styleId="LLS62">
    <w:name w:val="LLS_6_2"/>
    <w:rsid w:val="000A240E"/>
    <w:rPr>
      <w:rFonts w:ascii="Arial" w:eastAsia="Arial" w:hAnsi="Arial" w:cs="Arial"/>
      <w:b w:val="0"/>
      <w:bCs w:val="0"/>
      <w:i w:val="0"/>
      <w:iCs w:val="0"/>
      <w:strike w:val="0"/>
      <w:dstrike w:val="0"/>
      <w:color w:val="000000"/>
      <w:sz w:val="22"/>
      <w:szCs w:val="22"/>
      <w:u w:val="none"/>
    </w:rPr>
  </w:style>
  <w:style w:type="character" w:customStyle="1" w:styleId="LLS63">
    <w:name w:val="LLS_6_3"/>
    <w:rsid w:val="000A240E"/>
    <w:rPr>
      <w:rFonts w:ascii="Arial" w:eastAsia="Arial" w:hAnsi="Arial" w:cs="Arial"/>
      <w:b w:val="0"/>
      <w:bCs w:val="0"/>
      <w:i w:val="0"/>
      <w:iCs w:val="0"/>
      <w:strike w:val="0"/>
      <w:dstrike w:val="0"/>
      <w:color w:val="000000"/>
      <w:sz w:val="22"/>
      <w:szCs w:val="22"/>
      <w:u w:val="none"/>
    </w:rPr>
  </w:style>
  <w:style w:type="character" w:customStyle="1" w:styleId="LLS64">
    <w:name w:val="LLS_6_4"/>
    <w:rsid w:val="000A240E"/>
    <w:rPr>
      <w:rFonts w:ascii="Arial" w:eastAsia="Arial" w:hAnsi="Arial" w:cs="Arial"/>
      <w:b w:val="0"/>
      <w:bCs w:val="0"/>
      <w:i w:val="0"/>
      <w:iCs w:val="0"/>
      <w:strike w:val="0"/>
      <w:dstrike w:val="0"/>
      <w:color w:val="000000"/>
      <w:sz w:val="22"/>
      <w:szCs w:val="22"/>
      <w:u w:val="none"/>
    </w:rPr>
  </w:style>
  <w:style w:type="character" w:customStyle="1" w:styleId="LLS65">
    <w:name w:val="LLS_6_5"/>
    <w:rsid w:val="000A240E"/>
    <w:rPr>
      <w:rFonts w:ascii="Arial" w:eastAsia="Arial" w:hAnsi="Arial" w:cs="Arial"/>
      <w:b w:val="0"/>
      <w:bCs w:val="0"/>
      <w:i w:val="0"/>
      <w:iCs w:val="0"/>
      <w:strike w:val="0"/>
      <w:dstrike w:val="0"/>
      <w:color w:val="000000"/>
      <w:sz w:val="22"/>
      <w:szCs w:val="22"/>
      <w:u w:val="none"/>
    </w:rPr>
  </w:style>
  <w:style w:type="character" w:customStyle="1" w:styleId="LLS66">
    <w:name w:val="LLS_6_6"/>
    <w:rsid w:val="000A240E"/>
    <w:rPr>
      <w:rFonts w:ascii="Arial" w:eastAsia="Arial" w:hAnsi="Arial" w:cs="Arial"/>
      <w:b w:val="0"/>
      <w:bCs w:val="0"/>
      <w:i w:val="0"/>
      <w:iCs w:val="0"/>
      <w:strike w:val="0"/>
      <w:dstrike w:val="0"/>
      <w:color w:val="000000"/>
      <w:sz w:val="22"/>
      <w:szCs w:val="22"/>
      <w:u w:val="none"/>
    </w:rPr>
  </w:style>
  <w:style w:type="character" w:customStyle="1" w:styleId="LLS67">
    <w:name w:val="LLS_6_7"/>
    <w:rsid w:val="000A240E"/>
    <w:rPr>
      <w:rFonts w:ascii="Arial" w:eastAsia="Arial" w:hAnsi="Arial" w:cs="Arial"/>
      <w:b w:val="0"/>
      <w:bCs w:val="0"/>
      <w:i w:val="0"/>
      <w:iCs w:val="0"/>
      <w:strike w:val="0"/>
      <w:dstrike w:val="0"/>
      <w:color w:val="000000"/>
      <w:sz w:val="22"/>
      <w:szCs w:val="22"/>
      <w:u w:val="none"/>
    </w:rPr>
  </w:style>
  <w:style w:type="character" w:customStyle="1" w:styleId="LLS68">
    <w:name w:val="LLS_6_8"/>
    <w:rsid w:val="000A240E"/>
    <w:rPr>
      <w:rFonts w:ascii="Arial" w:eastAsia="Arial" w:hAnsi="Arial" w:cs="Arial"/>
      <w:b w:val="0"/>
      <w:bCs w:val="0"/>
      <w:i w:val="0"/>
      <w:iCs w:val="0"/>
      <w:strike w:val="0"/>
      <w:dstrike w:val="0"/>
      <w:color w:val="000000"/>
      <w:sz w:val="22"/>
      <w:szCs w:val="22"/>
      <w:u w:val="none"/>
    </w:rPr>
  </w:style>
  <w:style w:type="character" w:customStyle="1" w:styleId="LLS70">
    <w:name w:val="LLS_7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1">
    <w:name w:val="LLS_7_1"/>
    <w:rsid w:val="000A240E"/>
    <w:rPr>
      <w:rFonts w:ascii="Cambria" w:eastAsia="Cambria" w:hAnsi="Cambria" w:cs="Cambria"/>
      <w:b w:val="0"/>
      <w:bCs w:val="0"/>
      <w:i w:val="0"/>
      <w:iCs w:val="0"/>
      <w:strike w:val="0"/>
      <w:dstrike w:val="0"/>
      <w:color w:val="000000"/>
      <w:sz w:val="24"/>
      <w:szCs w:val="24"/>
      <w:u w:val="none"/>
    </w:rPr>
  </w:style>
  <w:style w:type="character" w:customStyle="1" w:styleId="LLS72">
    <w:name w:val="LLS_7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3">
    <w:name w:val="LLS_7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4">
    <w:name w:val="LLS_7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5">
    <w:name w:val="LLS_7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6">
    <w:name w:val="LLS_7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7">
    <w:name w:val="LLS_7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8">
    <w:name w:val="LLS_7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0">
    <w:name w:val="LLS_8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1">
    <w:name w:val="LLS_8_1"/>
    <w:rsid w:val="000A240E"/>
    <w:rPr>
      <w:rFonts w:ascii="Cambria" w:eastAsia="Cambria" w:hAnsi="Cambria" w:cs="Cambria"/>
      <w:b w:val="0"/>
      <w:bCs w:val="0"/>
      <w:i w:val="0"/>
      <w:iCs w:val="0"/>
      <w:strike w:val="0"/>
      <w:dstrike w:val="0"/>
      <w:color w:val="000000"/>
      <w:sz w:val="24"/>
      <w:szCs w:val="24"/>
      <w:u w:val="none"/>
    </w:rPr>
  </w:style>
  <w:style w:type="character" w:customStyle="1" w:styleId="LLS82">
    <w:name w:val="LLS_8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3">
    <w:name w:val="LLS_8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4">
    <w:name w:val="LLS_8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5">
    <w:name w:val="LLS_8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6">
    <w:name w:val="LLS_8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7">
    <w:name w:val="LLS_8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8">
    <w:name w:val="LLS_8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0">
    <w:name w:val="LLS_9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1">
    <w:name w:val="LLS_9_1"/>
    <w:rsid w:val="000A240E"/>
    <w:rPr>
      <w:rFonts w:ascii="Cambria" w:eastAsia="Cambria" w:hAnsi="Cambria" w:cs="Cambria"/>
      <w:b w:val="0"/>
      <w:bCs w:val="0"/>
      <w:i w:val="0"/>
      <w:iCs w:val="0"/>
      <w:strike w:val="0"/>
      <w:dstrike w:val="0"/>
      <w:color w:val="000000"/>
      <w:sz w:val="24"/>
      <w:szCs w:val="24"/>
      <w:u w:val="none"/>
    </w:rPr>
  </w:style>
  <w:style w:type="character" w:customStyle="1" w:styleId="LLS92">
    <w:name w:val="LLS_9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3">
    <w:name w:val="LLS_9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4">
    <w:name w:val="LLS_9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5">
    <w:name w:val="LLS_9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6">
    <w:name w:val="LLS_9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7">
    <w:name w:val="LLS_9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8">
    <w:name w:val="LLS_9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0">
    <w:name w:val="LLS_10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1">
    <w:name w:val="LLS_10_1"/>
    <w:rsid w:val="000A240E"/>
    <w:rPr>
      <w:rFonts w:ascii="Cambria" w:eastAsia="Cambria" w:hAnsi="Cambria" w:cs="Cambria"/>
      <w:b w:val="0"/>
      <w:bCs w:val="0"/>
      <w:i w:val="0"/>
      <w:iCs w:val="0"/>
      <w:strike w:val="0"/>
      <w:dstrike w:val="0"/>
      <w:color w:val="000000"/>
      <w:sz w:val="24"/>
      <w:szCs w:val="24"/>
      <w:u w:val="none"/>
    </w:rPr>
  </w:style>
  <w:style w:type="character" w:customStyle="1" w:styleId="LLS102">
    <w:name w:val="LLS_10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3">
    <w:name w:val="LLS_10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4">
    <w:name w:val="LLS_10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5">
    <w:name w:val="LLS_10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6">
    <w:name w:val="LLS_10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7">
    <w:name w:val="LLS_10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8">
    <w:name w:val="LLS_10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0">
    <w:name w:val="LLS_11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1">
    <w:name w:val="LLS_11_1"/>
    <w:rsid w:val="000A240E"/>
    <w:rPr>
      <w:rFonts w:ascii="Cambria" w:eastAsia="Cambria" w:hAnsi="Cambria" w:cs="Cambria"/>
      <w:b w:val="0"/>
      <w:bCs w:val="0"/>
      <w:i w:val="0"/>
      <w:iCs w:val="0"/>
      <w:strike w:val="0"/>
      <w:dstrike w:val="0"/>
      <w:color w:val="000000"/>
      <w:sz w:val="24"/>
      <w:szCs w:val="24"/>
      <w:u w:val="none"/>
    </w:rPr>
  </w:style>
  <w:style w:type="character" w:customStyle="1" w:styleId="LLS112">
    <w:name w:val="LLS_11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3">
    <w:name w:val="LLS_11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4">
    <w:name w:val="LLS_11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5">
    <w:name w:val="LLS_11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6">
    <w:name w:val="LLS_11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7">
    <w:name w:val="LLS_11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8">
    <w:name w:val="LLS_11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0">
    <w:name w:val="LLS_12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1">
    <w:name w:val="LLS_12_1"/>
    <w:rsid w:val="000A240E"/>
    <w:rPr>
      <w:rFonts w:ascii="Cambria" w:eastAsia="Cambria" w:hAnsi="Cambria" w:cs="Cambria"/>
      <w:b w:val="0"/>
      <w:bCs w:val="0"/>
      <w:i w:val="0"/>
      <w:iCs w:val="0"/>
      <w:strike w:val="0"/>
      <w:dstrike w:val="0"/>
      <w:color w:val="000000"/>
      <w:sz w:val="24"/>
      <w:szCs w:val="24"/>
      <w:u w:val="none"/>
    </w:rPr>
  </w:style>
  <w:style w:type="character" w:customStyle="1" w:styleId="LLS122">
    <w:name w:val="LLS_12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3">
    <w:name w:val="LLS_12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4">
    <w:name w:val="LLS_12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5">
    <w:name w:val="LLS_12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6">
    <w:name w:val="LLS_12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7">
    <w:name w:val="LLS_12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8">
    <w:name w:val="LLS_12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0">
    <w:name w:val="LLS_13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1">
    <w:name w:val="LLS_13_1"/>
    <w:rsid w:val="000A240E"/>
    <w:rPr>
      <w:rFonts w:ascii="Cambria" w:eastAsia="Cambria" w:hAnsi="Cambria" w:cs="Cambria"/>
      <w:b w:val="0"/>
      <w:bCs w:val="0"/>
      <w:i w:val="0"/>
      <w:iCs w:val="0"/>
      <w:strike w:val="0"/>
      <w:dstrike w:val="0"/>
      <w:color w:val="000000"/>
      <w:sz w:val="24"/>
      <w:szCs w:val="24"/>
      <w:u w:val="none"/>
    </w:rPr>
  </w:style>
  <w:style w:type="character" w:customStyle="1" w:styleId="LLS132">
    <w:name w:val="LLS_13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3">
    <w:name w:val="LLS_13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4">
    <w:name w:val="LLS_13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5">
    <w:name w:val="LLS_13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6">
    <w:name w:val="LLS_13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7">
    <w:name w:val="LLS_13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8">
    <w:name w:val="LLS_13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40">
    <w:name w:val="LLS_14_0"/>
    <w:rsid w:val="000A240E"/>
    <w:rPr>
      <w:rFonts w:ascii="Cambria" w:eastAsia="Cambria" w:hAnsi="Cambria" w:cs="Cambria"/>
      <w:b/>
      <w:bCs/>
      <w:i w:val="0"/>
      <w:iCs w:val="0"/>
      <w:strike w:val="0"/>
      <w:dstrike w:val="0"/>
      <w:color w:val="000000"/>
      <w:sz w:val="24"/>
      <w:szCs w:val="24"/>
      <w:u w:val="none"/>
    </w:rPr>
  </w:style>
  <w:style w:type="character" w:customStyle="1" w:styleId="LLS141">
    <w:name w:val="LLS_14_1"/>
    <w:rsid w:val="000A240E"/>
    <w:rPr>
      <w:rFonts w:ascii="Cambria" w:eastAsia="Cambria" w:hAnsi="Cambria" w:cs="Cambria"/>
      <w:b/>
      <w:bCs/>
      <w:i w:val="0"/>
      <w:iCs w:val="0"/>
      <w:strike w:val="0"/>
      <w:dstrike w:val="0"/>
      <w:color w:val="000000"/>
      <w:sz w:val="24"/>
      <w:szCs w:val="24"/>
      <w:u w:val="none"/>
    </w:rPr>
  </w:style>
  <w:style w:type="character" w:customStyle="1" w:styleId="LLS142">
    <w:name w:val="LLS_14_2"/>
    <w:rsid w:val="000A240E"/>
    <w:rPr>
      <w:rFonts w:ascii="Cambria" w:eastAsia="Cambria" w:hAnsi="Cambria" w:cs="Cambria"/>
      <w:b/>
      <w:bCs/>
      <w:i w:val="0"/>
      <w:iCs w:val="0"/>
      <w:strike w:val="0"/>
      <w:dstrike w:val="0"/>
      <w:color w:val="000000"/>
      <w:sz w:val="24"/>
      <w:szCs w:val="24"/>
      <w:u w:val="none"/>
    </w:rPr>
  </w:style>
  <w:style w:type="character" w:customStyle="1" w:styleId="LLS143">
    <w:name w:val="LLS_14_3"/>
    <w:rsid w:val="000A240E"/>
    <w:rPr>
      <w:rFonts w:ascii="Cambria" w:eastAsia="Cambria" w:hAnsi="Cambria" w:cs="Cambria"/>
      <w:b/>
      <w:bCs/>
      <w:i w:val="0"/>
      <w:iCs w:val="0"/>
      <w:strike w:val="0"/>
      <w:dstrike w:val="0"/>
      <w:color w:val="000000"/>
      <w:sz w:val="24"/>
      <w:szCs w:val="24"/>
      <w:u w:val="none"/>
    </w:rPr>
  </w:style>
  <w:style w:type="character" w:customStyle="1" w:styleId="LLS144">
    <w:name w:val="LLS_14_4"/>
    <w:rsid w:val="000A240E"/>
    <w:rPr>
      <w:rFonts w:ascii="Cambria" w:eastAsia="Cambria" w:hAnsi="Cambria" w:cs="Cambria"/>
      <w:b/>
      <w:bCs/>
      <w:i w:val="0"/>
      <w:iCs w:val="0"/>
      <w:strike w:val="0"/>
      <w:dstrike w:val="0"/>
      <w:color w:val="000000"/>
      <w:sz w:val="24"/>
      <w:szCs w:val="24"/>
      <w:u w:val="none"/>
    </w:rPr>
  </w:style>
  <w:style w:type="character" w:customStyle="1" w:styleId="LLS145">
    <w:name w:val="LLS_14_5"/>
    <w:rsid w:val="000A240E"/>
    <w:rPr>
      <w:rFonts w:ascii="Cambria" w:eastAsia="Cambria" w:hAnsi="Cambria" w:cs="Cambria"/>
      <w:b/>
      <w:bCs/>
      <w:i w:val="0"/>
      <w:iCs w:val="0"/>
      <w:strike w:val="0"/>
      <w:dstrike w:val="0"/>
      <w:color w:val="000000"/>
      <w:sz w:val="24"/>
      <w:szCs w:val="24"/>
      <w:u w:val="none"/>
    </w:rPr>
  </w:style>
  <w:style w:type="character" w:customStyle="1" w:styleId="LLS146">
    <w:name w:val="LLS_14_6"/>
    <w:rsid w:val="000A240E"/>
    <w:rPr>
      <w:rFonts w:ascii="Cambria" w:eastAsia="Cambria" w:hAnsi="Cambria" w:cs="Cambria"/>
      <w:b/>
      <w:bCs/>
      <w:i w:val="0"/>
      <w:iCs w:val="0"/>
      <w:strike w:val="0"/>
      <w:dstrike w:val="0"/>
      <w:color w:val="000000"/>
      <w:sz w:val="24"/>
      <w:szCs w:val="24"/>
      <w:u w:val="none"/>
    </w:rPr>
  </w:style>
  <w:style w:type="character" w:customStyle="1" w:styleId="LLS147">
    <w:name w:val="LLS_14_7"/>
    <w:rsid w:val="000A240E"/>
    <w:rPr>
      <w:rFonts w:ascii="Cambria" w:eastAsia="Cambria" w:hAnsi="Cambria" w:cs="Cambria"/>
      <w:b/>
      <w:bCs/>
      <w:i w:val="0"/>
      <w:iCs w:val="0"/>
      <w:strike w:val="0"/>
      <w:dstrike w:val="0"/>
      <w:color w:val="000000"/>
      <w:sz w:val="24"/>
      <w:szCs w:val="24"/>
      <w:u w:val="none"/>
    </w:rPr>
  </w:style>
  <w:style w:type="character" w:customStyle="1" w:styleId="LLS148">
    <w:name w:val="LLS_14_8"/>
    <w:rsid w:val="000A240E"/>
    <w:rPr>
      <w:rFonts w:ascii="Cambria" w:eastAsia="Cambria" w:hAnsi="Cambria" w:cs="Cambria"/>
      <w:b/>
      <w:bCs/>
      <w:i w:val="0"/>
      <w:iCs w:val="0"/>
      <w:strike w:val="0"/>
      <w:dstrike w:val="0"/>
      <w:color w:val="000000"/>
      <w:sz w:val="24"/>
      <w:szCs w:val="24"/>
      <w:u w:val="none"/>
    </w:rPr>
  </w:style>
  <w:style w:type="character" w:customStyle="1" w:styleId="LLS150">
    <w:name w:val="LLS_15_0"/>
    <w:rsid w:val="000A240E"/>
    <w:rPr>
      <w:rFonts w:ascii="Cambria" w:eastAsia="Cambria" w:hAnsi="Cambria" w:cs="Cambria"/>
      <w:b w:val="0"/>
      <w:bCs w:val="0"/>
      <w:i w:val="0"/>
      <w:iCs w:val="0"/>
      <w:strike w:val="0"/>
      <w:dstrike w:val="0"/>
      <w:color w:val="000000"/>
      <w:sz w:val="24"/>
      <w:szCs w:val="24"/>
      <w:u w:val="none"/>
    </w:rPr>
  </w:style>
  <w:style w:type="character" w:customStyle="1" w:styleId="LLS151">
    <w:name w:val="LLS_15_1"/>
    <w:rsid w:val="000A240E"/>
    <w:rPr>
      <w:rFonts w:ascii="Cambria" w:eastAsia="Cambria" w:hAnsi="Cambria" w:cs="Cambria"/>
      <w:b w:val="0"/>
      <w:bCs w:val="0"/>
      <w:i w:val="0"/>
      <w:iCs w:val="0"/>
      <w:strike w:val="0"/>
      <w:dstrike w:val="0"/>
      <w:color w:val="000000"/>
      <w:sz w:val="24"/>
      <w:szCs w:val="24"/>
      <w:u w:val="none"/>
    </w:rPr>
  </w:style>
  <w:style w:type="character" w:customStyle="1" w:styleId="LLS152">
    <w:name w:val="LLS_15_2"/>
    <w:rsid w:val="000A240E"/>
    <w:rPr>
      <w:rFonts w:ascii="Cambria" w:eastAsia="Cambria" w:hAnsi="Cambria" w:cs="Cambria"/>
      <w:b w:val="0"/>
      <w:bCs w:val="0"/>
      <w:i w:val="0"/>
      <w:iCs w:val="0"/>
      <w:strike w:val="0"/>
      <w:dstrike w:val="0"/>
      <w:color w:val="000000"/>
      <w:sz w:val="24"/>
      <w:szCs w:val="24"/>
      <w:u w:val="none"/>
    </w:rPr>
  </w:style>
  <w:style w:type="character" w:customStyle="1" w:styleId="LLS153">
    <w:name w:val="LLS_15_3"/>
    <w:rsid w:val="000A240E"/>
    <w:rPr>
      <w:rFonts w:ascii="Cambria" w:eastAsia="Cambria" w:hAnsi="Cambria" w:cs="Cambria"/>
      <w:b w:val="0"/>
      <w:bCs w:val="0"/>
      <w:i w:val="0"/>
      <w:iCs w:val="0"/>
      <w:strike w:val="0"/>
      <w:dstrike w:val="0"/>
      <w:color w:val="000000"/>
      <w:sz w:val="24"/>
      <w:szCs w:val="24"/>
      <w:u w:val="none"/>
    </w:rPr>
  </w:style>
  <w:style w:type="character" w:customStyle="1" w:styleId="LLS154">
    <w:name w:val="LLS_15_4"/>
    <w:rsid w:val="000A240E"/>
    <w:rPr>
      <w:rFonts w:ascii="Cambria" w:eastAsia="Cambria" w:hAnsi="Cambria" w:cs="Cambria"/>
      <w:b w:val="0"/>
      <w:bCs w:val="0"/>
      <w:i w:val="0"/>
      <w:iCs w:val="0"/>
      <w:strike w:val="0"/>
      <w:dstrike w:val="0"/>
      <w:color w:val="000000"/>
      <w:sz w:val="24"/>
      <w:szCs w:val="24"/>
      <w:u w:val="none"/>
    </w:rPr>
  </w:style>
  <w:style w:type="character" w:customStyle="1" w:styleId="LLS155">
    <w:name w:val="LLS_15_5"/>
    <w:rsid w:val="000A240E"/>
    <w:rPr>
      <w:rFonts w:ascii="Cambria" w:eastAsia="Cambria" w:hAnsi="Cambria" w:cs="Cambria"/>
      <w:b w:val="0"/>
      <w:bCs w:val="0"/>
      <w:i w:val="0"/>
      <w:iCs w:val="0"/>
      <w:strike w:val="0"/>
      <w:dstrike w:val="0"/>
      <w:color w:val="000000"/>
      <w:sz w:val="24"/>
      <w:szCs w:val="24"/>
      <w:u w:val="none"/>
    </w:rPr>
  </w:style>
  <w:style w:type="character" w:customStyle="1" w:styleId="LLS156">
    <w:name w:val="LLS_15_6"/>
    <w:rsid w:val="000A240E"/>
    <w:rPr>
      <w:rFonts w:ascii="Cambria" w:eastAsia="Cambria" w:hAnsi="Cambria" w:cs="Cambria"/>
      <w:b w:val="0"/>
      <w:bCs w:val="0"/>
      <w:i w:val="0"/>
      <w:iCs w:val="0"/>
      <w:strike w:val="0"/>
      <w:dstrike w:val="0"/>
      <w:color w:val="000000"/>
      <w:sz w:val="24"/>
      <w:szCs w:val="24"/>
      <w:u w:val="none"/>
    </w:rPr>
  </w:style>
  <w:style w:type="character" w:customStyle="1" w:styleId="LLS157">
    <w:name w:val="LLS_15_7"/>
    <w:rsid w:val="000A240E"/>
    <w:rPr>
      <w:rFonts w:ascii="Cambria" w:eastAsia="Cambria" w:hAnsi="Cambria" w:cs="Cambria"/>
      <w:b w:val="0"/>
      <w:bCs w:val="0"/>
      <w:i w:val="0"/>
      <w:iCs w:val="0"/>
      <w:strike w:val="0"/>
      <w:dstrike w:val="0"/>
      <w:color w:val="000000"/>
      <w:sz w:val="24"/>
      <w:szCs w:val="24"/>
      <w:u w:val="none"/>
    </w:rPr>
  </w:style>
  <w:style w:type="character" w:customStyle="1" w:styleId="LLS158">
    <w:name w:val="LLS_15_8"/>
    <w:rsid w:val="000A240E"/>
    <w:rPr>
      <w:rFonts w:ascii="Cambria" w:eastAsia="Cambria" w:hAnsi="Cambria" w:cs="Cambria"/>
      <w:b w:val="0"/>
      <w:bCs w:val="0"/>
      <w:i w:val="0"/>
      <w:iCs w:val="0"/>
      <w:strike w:val="0"/>
      <w:dstrike w:val="0"/>
      <w:color w:val="000000"/>
      <w:sz w:val="24"/>
      <w:szCs w:val="24"/>
      <w:u w:val="none"/>
    </w:rPr>
  </w:style>
  <w:style w:type="character" w:customStyle="1" w:styleId="LLS160">
    <w:name w:val="LLS_16_0"/>
    <w:rsid w:val="000A240E"/>
    <w:rPr>
      <w:rFonts w:ascii="Cambria" w:eastAsia="Cambria" w:hAnsi="Cambria" w:cs="Cambria"/>
      <w:b/>
      <w:bCs/>
      <w:i w:val="0"/>
      <w:iCs w:val="0"/>
      <w:strike w:val="0"/>
      <w:dstrike w:val="0"/>
      <w:color w:val="000000"/>
      <w:sz w:val="24"/>
      <w:szCs w:val="24"/>
      <w:u w:val="none"/>
    </w:rPr>
  </w:style>
  <w:style w:type="character" w:customStyle="1" w:styleId="LLS161">
    <w:name w:val="LLS_16_1"/>
    <w:rsid w:val="000A240E"/>
    <w:rPr>
      <w:rFonts w:ascii="Cambria" w:eastAsia="Cambria" w:hAnsi="Cambria" w:cs="Cambria"/>
      <w:b/>
      <w:bCs/>
      <w:i w:val="0"/>
      <w:iCs w:val="0"/>
      <w:strike w:val="0"/>
      <w:dstrike w:val="0"/>
      <w:color w:val="000000"/>
      <w:sz w:val="24"/>
      <w:szCs w:val="24"/>
      <w:u w:val="none"/>
    </w:rPr>
  </w:style>
  <w:style w:type="character" w:customStyle="1" w:styleId="LLS162">
    <w:name w:val="LLS_16_2"/>
    <w:rsid w:val="000A240E"/>
    <w:rPr>
      <w:rFonts w:ascii="Cambria" w:eastAsia="Cambria" w:hAnsi="Cambria" w:cs="Cambria"/>
      <w:b/>
      <w:bCs/>
      <w:i w:val="0"/>
      <w:iCs w:val="0"/>
      <w:strike w:val="0"/>
      <w:dstrike w:val="0"/>
      <w:color w:val="000000"/>
      <w:sz w:val="24"/>
      <w:szCs w:val="24"/>
      <w:u w:val="none"/>
    </w:rPr>
  </w:style>
  <w:style w:type="character" w:customStyle="1" w:styleId="LLS163">
    <w:name w:val="LLS_16_3"/>
    <w:rsid w:val="000A240E"/>
    <w:rPr>
      <w:rFonts w:ascii="Cambria" w:eastAsia="Cambria" w:hAnsi="Cambria" w:cs="Cambria"/>
      <w:b/>
      <w:bCs/>
      <w:i w:val="0"/>
      <w:iCs w:val="0"/>
      <w:strike w:val="0"/>
      <w:dstrike w:val="0"/>
      <w:color w:val="000000"/>
      <w:sz w:val="24"/>
      <w:szCs w:val="24"/>
      <w:u w:val="none"/>
    </w:rPr>
  </w:style>
  <w:style w:type="character" w:customStyle="1" w:styleId="LLS164">
    <w:name w:val="LLS_16_4"/>
    <w:rsid w:val="000A240E"/>
    <w:rPr>
      <w:rFonts w:ascii="Cambria" w:eastAsia="Cambria" w:hAnsi="Cambria" w:cs="Cambria"/>
      <w:b/>
      <w:bCs/>
      <w:i w:val="0"/>
      <w:iCs w:val="0"/>
      <w:strike w:val="0"/>
      <w:dstrike w:val="0"/>
      <w:color w:val="000000"/>
      <w:sz w:val="24"/>
      <w:szCs w:val="24"/>
      <w:u w:val="none"/>
    </w:rPr>
  </w:style>
  <w:style w:type="character" w:customStyle="1" w:styleId="LLS165">
    <w:name w:val="LLS_16_5"/>
    <w:rsid w:val="000A240E"/>
    <w:rPr>
      <w:rFonts w:ascii="Cambria" w:eastAsia="Cambria" w:hAnsi="Cambria" w:cs="Cambria"/>
      <w:b/>
      <w:bCs/>
      <w:i w:val="0"/>
      <w:iCs w:val="0"/>
      <w:strike w:val="0"/>
      <w:dstrike w:val="0"/>
      <w:color w:val="000000"/>
      <w:sz w:val="24"/>
      <w:szCs w:val="24"/>
      <w:u w:val="none"/>
    </w:rPr>
  </w:style>
  <w:style w:type="character" w:customStyle="1" w:styleId="LLS166">
    <w:name w:val="LLS_16_6"/>
    <w:rsid w:val="000A240E"/>
    <w:rPr>
      <w:rFonts w:ascii="Cambria" w:eastAsia="Cambria" w:hAnsi="Cambria" w:cs="Cambria"/>
      <w:b/>
      <w:bCs/>
      <w:i w:val="0"/>
      <w:iCs w:val="0"/>
      <w:strike w:val="0"/>
      <w:dstrike w:val="0"/>
      <w:color w:val="000000"/>
      <w:sz w:val="24"/>
      <w:szCs w:val="24"/>
      <w:u w:val="none"/>
    </w:rPr>
  </w:style>
  <w:style w:type="character" w:customStyle="1" w:styleId="LLS167">
    <w:name w:val="LLS_16_7"/>
    <w:rsid w:val="000A240E"/>
    <w:rPr>
      <w:rFonts w:ascii="Cambria" w:eastAsia="Cambria" w:hAnsi="Cambria" w:cs="Cambria"/>
      <w:b/>
      <w:bCs/>
      <w:i w:val="0"/>
      <w:iCs w:val="0"/>
      <w:strike w:val="0"/>
      <w:dstrike w:val="0"/>
      <w:color w:val="000000"/>
      <w:sz w:val="24"/>
      <w:szCs w:val="24"/>
      <w:u w:val="none"/>
    </w:rPr>
  </w:style>
  <w:style w:type="character" w:customStyle="1" w:styleId="LLS168">
    <w:name w:val="LLS_16_8"/>
    <w:rsid w:val="000A240E"/>
    <w:rPr>
      <w:rFonts w:ascii="Cambria" w:eastAsia="Cambria" w:hAnsi="Cambria" w:cs="Cambria"/>
      <w:b/>
      <w:bCs/>
      <w:i w:val="0"/>
      <w:iCs w:val="0"/>
      <w:strike w:val="0"/>
      <w:dstrike w:val="0"/>
      <w:color w:val="000000"/>
      <w:sz w:val="24"/>
      <w:szCs w:val="24"/>
      <w:u w:val="none"/>
    </w:rPr>
  </w:style>
  <w:style w:type="character" w:customStyle="1" w:styleId="LLS170">
    <w:name w:val="LLS_17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1">
    <w:name w:val="LLS_17_1"/>
    <w:rsid w:val="000A240E"/>
    <w:rPr>
      <w:rFonts w:ascii="Cambria" w:eastAsia="Cambria" w:hAnsi="Cambria" w:cs="Cambria"/>
      <w:b w:val="0"/>
      <w:bCs w:val="0"/>
      <w:i w:val="0"/>
      <w:iCs w:val="0"/>
      <w:strike w:val="0"/>
      <w:dstrike w:val="0"/>
      <w:color w:val="000000"/>
      <w:sz w:val="24"/>
      <w:szCs w:val="24"/>
      <w:u w:val="none"/>
    </w:rPr>
  </w:style>
  <w:style w:type="character" w:customStyle="1" w:styleId="LLS172">
    <w:name w:val="LLS_17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3">
    <w:name w:val="LLS_17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4">
    <w:name w:val="LLS_17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5">
    <w:name w:val="LLS_17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6">
    <w:name w:val="LLS_17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7">
    <w:name w:val="LLS_17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8">
    <w:name w:val="LLS_17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0">
    <w:name w:val="LLS_18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1">
    <w:name w:val="LLS_18_1"/>
    <w:rsid w:val="000A240E"/>
    <w:rPr>
      <w:rFonts w:ascii="Cambria" w:eastAsia="Cambria" w:hAnsi="Cambria" w:cs="Cambria"/>
      <w:b w:val="0"/>
      <w:bCs w:val="0"/>
      <w:i w:val="0"/>
      <w:iCs w:val="0"/>
      <w:strike w:val="0"/>
      <w:dstrike w:val="0"/>
      <w:color w:val="000000"/>
      <w:sz w:val="24"/>
      <w:szCs w:val="24"/>
      <w:u w:val="none"/>
    </w:rPr>
  </w:style>
  <w:style w:type="character" w:customStyle="1" w:styleId="LLS182">
    <w:name w:val="LLS_18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3">
    <w:name w:val="LLS_18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4">
    <w:name w:val="LLS_18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5">
    <w:name w:val="LLS_18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6">
    <w:name w:val="LLS_18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7">
    <w:name w:val="LLS_18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8">
    <w:name w:val="LLS_18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0">
    <w:name w:val="LLS_19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1">
    <w:name w:val="LLS_19_1"/>
    <w:rsid w:val="000A240E"/>
    <w:rPr>
      <w:rFonts w:ascii="Cambria" w:eastAsia="Cambria" w:hAnsi="Cambria" w:cs="Cambria"/>
      <w:b w:val="0"/>
      <w:bCs w:val="0"/>
      <w:i w:val="0"/>
      <w:iCs w:val="0"/>
      <w:strike w:val="0"/>
      <w:dstrike w:val="0"/>
      <w:color w:val="000000"/>
      <w:sz w:val="24"/>
      <w:szCs w:val="24"/>
      <w:u w:val="none"/>
    </w:rPr>
  </w:style>
  <w:style w:type="character" w:customStyle="1" w:styleId="LLS192">
    <w:name w:val="LLS_19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3">
    <w:name w:val="LLS_19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4">
    <w:name w:val="LLS_19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5">
    <w:name w:val="LLS_19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6">
    <w:name w:val="LLS_19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7">
    <w:name w:val="LLS_19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8">
    <w:name w:val="LLS_19_8"/>
    <w:rsid w:val="000A240E"/>
    <w:rPr>
      <w:rFonts w:ascii="Times New Roman" w:eastAsia="Times New Roman" w:hAnsi="Times New Roman" w:cs="Times New Roman"/>
      <w:b w:val="0"/>
      <w:bCs w:val="0"/>
      <w:i w:val="0"/>
      <w:iCs w:val="0"/>
      <w:strike w:val="0"/>
      <w:dstrike w:val="0"/>
      <w:color w:val="000000"/>
      <w:sz w:val="20"/>
      <w:szCs w:val="20"/>
      <w:u w:val="none"/>
    </w:rPr>
  </w:style>
  <w:style w:type="paragraph" w:customStyle="1" w:styleId="ColorfulList-Accent11">
    <w:name w:val="Colorful List - Accent 11"/>
    <w:basedOn w:val="Normal"/>
    <w:uiPriority w:val="34"/>
    <w:qFormat/>
    <w:rsid w:val="000A240E"/>
    <w:pPr>
      <w:ind w:left="720"/>
    </w:pPr>
  </w:style>
  <w:style w:type="paragraph" w:styleId="CommentText">
    <w:name w:val="annotation text"/>
    <w:basedOn w:val="Normal"/>
    <w:link w:val="CommentTextChar1"/>
    <w:rsid w:val="000A240E"/>
    <w:rPr>
      <w:kern w:val="0"/>
      <w:sz w:val="20"/>
      <w:szCs w:val="20"/>
    </w:rPr>
  </w:style>
  <w:style w:type="character" w:customStyle="1" w:styleId="CommentTextChar">
    <w:name w:val="Comment Text Char"/>
    <w:rsid w:val="000A240E"/>
    <w:rPr>
      <w:sz w:val="20"/>
      <w:szCs w:val="20"/>
    </w:rPr>
  </w:style>
  <w:style w:type="character" w:styleId="CommentReference">
    <w:name w:val="annotation reference"/>
    <w:rsid w:val="000A240E"/>
    <w:rPr>
      <w:sz w:val="16"/>
      <w:szCs w:val="16"/>
    </w:rPr>
  </w:style>
  <w:style w:type="paragraph" w:styleId="BalloonText">
    <w:name w:val="Balloon Text"/>
    <w:basedOn w:val="Normal"/>
    <w:rsid w:val="000A240E"/>
    <w:rPr>
      <w:rFonts w:ascii="Tahoma" w:hAnsi="Tahoma" w:cs="Tahoma"/>
      <w:sz w:val="16"/>
      <w:szCs w:val="16"/>
    </w:rPr>
  </w:style>
  <w:style w:type="character" w:customStyle="1" w:styleId="BalloonTextChar">
    <w:name w:val="Balloon Text Char"/>
    <w:rsid w:val="000A240E"/>
    <w:rPr>
      <w:rFonts w:ascii="Tahoma" w:hAnsi="Tahoma" w:cs="Tahoma"/>
      <w:sz w:val="16"/>
      <w:szCs w:val="16"/>
    </w:rPr>
  </w:style>
  <w:style w:type="paragraph" w:customStyle="1" w:styleId="SS">
    <w:name w:val="SS"/>
    <w:basedOn w:val="Normal"/>
    <w:uiPriority w:val="99"/>
    <w:rsid w:val="000A240E"/>
    <w:pPr>
      <w:suppressAutoHyphens w:val="0"/>
      <w:overflowPunct/>
      <w:autoSpaceDE/>
      <w:spacing w:line="240" w:lineRule="atLeast"/>
      <w:textAlignment w:val="auto"/>
    </w:pPr>
    <w:rPr>
      <w:kern w:val="0"/>
    </w:rPr>
  </w:style>
  <w:style w:type="paragraph" w:styleId="FootnoteText">
    <w:name w:val="footnote text"/>
    <w:basedOn w:val="Normal"/>
    <w:uiPriority w:val="99"/>
    <w:rsid w:val="000A240E"/>
    <w:pPr>
      <w:widowControl w:val="0"/>
      <w:suppressAutoHyphens w:val="0"/>
      <w:overflowPunct/>
      <w:autoSpaceDE/>
      <w:textAlignment w:val="auto"/>
    </w:pPr>
    <w:rPr>
      <w:kern w:val="0"/>
      <w:sz w:val="20"/>
      <w:szCs w:val="20"/>
    </w:rPr>
  </w:style>
  <w:style w:type="character" w:customStyle="1" w:styleId="FootnoteTextChar">
    <w:name w:val="Footnote Text Char"/>
    <w:uiPriority w:val="99"/>
    <w:rsid w:val="000A240E"/>
    <w:rPr>
      <w:kern w:val="0"/>
      <w:sz w:val="20"/>
      <w:szCs w:val="20"/>
    </w:rPr>
  </w:style>
  <w:style w:type="character" w:customStyle="1" w:styleId="Heading1Char">
    <w:name w:val="Heading 1 Char"/>
    <w:rsid w:val="000A240E"/>
    <w:rPr>
      <w:b/>
      <w:bCs/>
      <w:color w:val="365F91"/>
      <w:sz w:val="28"/>
      <w:szCs w:val="28"/>
    </w:rPr>
  </w:style>
  <w:style w:type="character" w:customStyle="1" w:styleId="Heading7Char">
    <w:name w:val="Heading 7 Char"/>
    <w:link w:val="Heading7"/>
    <w:uiPriority w:val="9"/>
    <w:semiHidden/>
    <w:rsid w:val="00B60245"/>
    <w:rPr>
      <w:rFonts w:ascii="Cambria" w:eastAsia="Times New Roman" w:hAnsi="Cambria" w:cs="Times New Roman"/>
      <w:i/>
      <w:iCs/>
      <w:color w:val="404040"/>
      <w:kern w:val="0"/>
      <w:sz w:val="22"/>
      <w:szCs w:val="22"/>
    </w:rPr>
  </w:style>
  <w:style w:type="character" w:customStyle="1" w:styleId="Heading8Char">
    <w:name w:val="Heading 8 Char"/>
    <w:link w:val="Heading8"/>
    <w:uiPriority w:val="9"/>
    <w:semiHidden/>
    <w:rsid w:val="00B60245"/>
    <w:rPr>
      <w:rFonts w:ascii="Cambria" w:eastAsia="Times New Roman" w:hAnsi="Cambria" w:cs="Times New Roman"/>
      <w:color w:val="404040"/>
      <w:kern w:val="0"/>
      <w:sz w:val="20"/>
      <w:szCs w:val="20"/>
    </w:rPr>
  </w:style>
  <w:style w:type="character" w:customStyle="1" w:styleId="Heading9Char">
    <w:name w:val="Heading 9 Char"/>
    <w:link w:val="Heading9"/>
    <w:uiPriority w:val="9"/>
    <w:rsid w:val="00B60245"/>
    <w:rPr>
      <w:rFonts w:ascii="Cambria" w:eastAsia="Times New Roman" w:hAnsi="Cambria" w:cs="Times New Roman"/>
      <w:i/>
      <w:iCs/>
      <w:color w:val="404040"/>
      <w:kern w:val="0"/>
      <w:sz w:val="20"/>
      <w:szCs w:val="20"/>
    </w:rPr>
  </w:style>
  <w:style w:type="paragraph" w:styleId="BodyTextIndent">
    <w:name w:val="Body Text Indent"/>
    <w:basedOn w:val="Normal"/>
    <w:link w:val="BodyTextIndentChar"/>
    <w:uiPriority w:val="99"/>
    <w:unhideWhenUsed/>
    <w:rsid w:val="00B60245"/>
    <w:pPr>
      <w:suppressAutoHyphens w:val="0"/>
      <w:overflowPunct/>
      <w:autoSpaceDE/>
      <w:autoSpaceDN/>
      <w:spacing w:after="120" w:line="276" w:lineRule="auto"/>
      <w:ind w:left="360"/>
      <w:textAlignment w:val="auto"/>
    </w:pPr>
    <w:rPr>
      <w:rFonts w:ascii="Calibri" w:eastAsia="Calibri" w:hAnsi="Calibri"/>
      <w:kern w:val="0"/>
      <w:sz w:val="22"/>
      <w:szCs w:val="22"/>
    </w:rPr>
  </w:style>
  <w:style w:type="character" w:customStyle="1" w:styleId="BodyTextIndentChar">
    <w:name w:val="Body Text Indent Char"/>
    <w:link w:val="BodyTextIndent"/>
    <w:uiPriority w:val="99"/>
    <w:rsid w:val="00B60245"/>
    <w:rPr>
      <w:rFonts w:ascii="Calibri" w:eastAsia="Calibri" w:hAnsi="Calibri" w:cs="Times New Roman"/>
      <w:kern w:val="0"/>
      <w:sz w:val="22"/>
      <w:szCs w:val="22"/>
    </w:rPr>
  </w:style>
  <w:style w:type="numbering" w:customStyle="1" w:styleId="LS1">
    <w:name w:val="LS1"/>
    <w:basedOn w:val="NoList"/>
    <w:rsid w:val="000A240E"/>
    <w:pPr>
      <w:numPr>
        <w:numId w:val="1"/>
      </w:numPr>
    </w:pPr>
  </w:style>
  <w:style w:type="numbering" w:customStyle="1" w:styleId="LS2">
    <w:name w:val="LS2"/>
    <w:basedOn w:val="NoList"/>
    <w:rsid w:val="000A240E"/>
    <w:pPr>
      <w:numPr>
        <w:numId w:val="2"/>
      </w:numPr>
    </w:pPr>
  </w:style>
  <w:style w:type="numbering" w:customStyle="1" w:styleId="LS3">
    <w:name w:val="LS3"/>
    <w:basedOn w:val="NoList"/>
    <w:rsid w:val="000A240E"/>
    <w:pPr>
      <w:numPr>
        <w:numId w:val="3"/>
      </w:numPr>
    </w:pPr>
  </w:style>
  <w:style w:type="numbering" w:customStyle="1" w:styleId="LS4">
    <w:name w:val="LS4"/>
    <w:basedOn w:val="NoList"/>
    <w:rsid w:val="000A240E"/>
    <w:pPr>
      <w:numPr>
        <w:numId w:val="4"/>
      </w:numPr>
    </w:pPr>
  </w:style>
  <w:style w:type="numbering" w:customStyle="1" w:styleId="LS5">
    <w:name w:val="LS5"/>
    <w:basedOn w:val="NoList"/>
    <w:rsid w:val="000A240E"/>
    <w:pPr>
      <w:numPr>
        <w:numId w:val="5"/>
      </w:numPr>
    </w:pPr>
  </w:style>
  <w:style w:type="numbering" w:customStyle="1" w:styleId="LS6">
    <w:name w:val="LS6"/>
    <w:basedOn w:val="NoList"/>
    <w:rsid w:val="000A240E"/>
    <w:pPr>
      <w:numPr>
        <w:numId w:val="6"/>
      </w:numPr>
    </w:pPr>
  </w:style>
  <w:style w:type="numbering" w:customStyle="1" w:styleId="LS7">
    <w:name w:val="LS7"/>
    <w:basedOn w:val="NoList"/>
    <w:rsid w:val="000A240E"/>
    <w:pPr>
      <w:numPr>
        <w:numId w:val="7"/>
      </w:numPr>
    </w:pPr>
  </w:style>
  <w:style w:type="numbering" w:customStyle="1" w:styleId="LS8">
    <w:name w:val="LS8"/>
    <w:basedOn w:val="NoList"/>
    <w:rsid w:val="000A240E"/>
    <w:pPr>
      <w:numPr>
        <w:numId w:val="8"/>
      </w:numPr>
    </w:pPr>
  </w:style>
  <w:style w:type="numbering" w:customStyle="1" w:styleId="LS9">
    <w:name w:val="LS9"/>
    <w:basedOn w:val="NoList"/>
    <w:rsid w:val="000A240E"/>
    <w:pPr>
      <w:numPr>
        <w:numId w:val="9"/>
      </w:numPr>
    </w:pPr>
  </w:style>
  <w:style w:type="numbering" w:customStyle="1" w:styleId="LS10">
    <w:name w:val="LS10"/>
    <w:basedOn w:val="NoList"/>
    <w:rsid w:val="000A240E"/>
    <w:pPr>
      <w:numPr>
        <w:numId w:val="10"/>
      </w:numPr>
    </w:pPr>
  </w:style>
  <w:style w:type="numbering" w:customStyle="1" w:styleId="LS11">
    <w:name w:val="LS11"/>
    <w:basedOn w:val="NoList"/>
    <w:rsid w:val="000A240E"/>
    <w:pPr>
      <w:numPr>
        <w:numId w:val="11"/>
      </w:numPr>
    </w:pPr>
  </w:style>
  <w:style w:type="numbering" w:customStyle="1" w:styleId="LS12">
    <w:name w:val="LS12"/>
    <w:basedOn w:val="NoList"/>
    <w:rsid w:val="000A240E"/>
    <w:pPr>
      <w:numPr>
        <w:numId w:val="12"/>
      </w:numPr>
    </w:pPr>
  </w:style>
  <w:style w:type="numbering" w:customStyle="1" w:styleId="LS13">
    <w:name w:val="LS13"/>
    <w:basedOn w:val="NoList"/>
    <w:rsid w:val="000A240E"/>
    <w:pPr>
      <w:numPr>
        <w:numId w:val="13"/>
      </w:numPr>
    </w:pPr>
  </w:style>
  <w:style w:type="numbering" w:customStyle="1" w:styleId="LS14">
    <w:name w:val="LS14"/>
    <w:basedOn w:val="NoList"/>
    <w:rsid w:val="000A240E"/>
    <w:pPr>
      <w:numPr>
        <w:numId w:val="14"/>
      </w:numPr>
    </w:pPr>
  </w:style>
  <w:style w:type="numbering" w:customStyle="1" w:styleId="LS15">
    <w:name w:val="LS15"/>
    <w:basedOn w:val="NoList"/>
    <w:rsid w:val="000A240E"/>
    <w:pPr>
      <w:numPr>
        <w:numId w:val="15"/>
      </w:numPr>
    </w:pPr>
  </w:style>
  <w:style w:type="numbering" w:customStyle="1" w:styleId="LS16">
    <w:name w:val="LS16"/>
    <w:basedOn w:val="NoList"/>
    <w:rsid w:val="000A240E"/>
    <w:pPr>
      <w:numPr>
        <w:numId w:val="16"/>
      </w:numPr>
    </w:pPr>
  </w:style>
  <w:style w:type="numbering" w:customStyle="1" w:styleId="LS17">
    <w:name w:val="LS17"/>
    <w:basedOn w:val="NoList"/>
    <w:rsid w:val="000A240E"/>
    <w:pPr>
      <w:numPr>
        <w:numId w:val="17"/>
      </w:numPr>
    </w:pPr>
  </w:style>
  <w:style w:type="numbering" w:customStyle="1" w:styleId="LS18">
    <w:name w:val="LS18"/>
    <w:basedOn w:val="NoList"/>
    <w:rsid w:val="000A240E"/>
    <w:pPr>
      <w:numPr>
        <w:numId w:val="18"/>
      </w:numPr>
    </w:pPr>
  </w:style>
  <w:style w:type="numbering" w:customStyle="1" w:styleId="LS19">
    <w:name w:val="LS19"/>
    <w:basedOn w:val="NoList"/>
    <w:rsid w:val="000A240E"/>
    <w:pPr>
      <w:numPr>
        <w:numId w:val="19"/>
      </w:numPr>
    </w:pPr>
  </w:style>
  <w:style w:type="character" w:styleId="Hyperlink">
    <w:name w:val="Hyperlink"/>
    <w:uiPriority w:val="99"/>
    <w:rsid w:val="007B3699"/>
    <w:rPr>
      <w:color w:val="0000FF"/>
      <w:u w:val="single"/>
    </w:rPr>
  </w:style>
  <w:style w:type="character" w:styleId="FollowedHyperlink">
    <w:name w:val="FollowedHyperlink"/>
    <w:uiPriority w:val="99"/>
    <w:semiHidden/>
    <w:unhideWhenUsed/>
    <w:rsid w:val="00536398"/>
    <w:rPr>
      <w:color w:val="800080"/>
      <w:u w:val="single"/>
    </w:rPr>
  </w:style>
  <w:style w:type="paragraph" w:styleId="CommentSubject">
    <w:name w:val="annotation subject"/>
    <w:basedOn w:val="CommentText"/>
    <w:next w:val="CommentText"/>
    <w:link w:val="CommentSubjectChar"/>
    <w:uiPriority w:val="99"/>
    <w:semiHidden/>
    <w:unhideWhenUsed/>
    <w:rsid w:val="009224A2"/>
    <w:rPr>
      <w:b/>
      <w:bCs/>
    </w:rPr>
  </w:style>
  <w:style w:type="character" w:customStyle="1" w:styleId="CommentTextChar1">
    <w:name w:val="Comment Text Char1"/>
    <w:link w:val="CommentText"/>
    <w:rsid w:val="009224A2"/>
    <w:rPr>
      <w:sz w:val="20"/>
      <w:szCs w:val="20"/>
    </w:rPr>
  </w:style>
  <w:style w:type="character" w:customStyle="1" w:styleId="CommentSubjectChar">
    <w:name w:val="Comment Subject Char"/>
    <w:basedOn w:val="CommentTextChar1"/>
    <w:link w:val="CommentSubject"/>
    <w:rsid w:val="009224A2"/>
    <w:rPr>
      <w:sz w:val="20"/>
      <w:szCs w:val="20"/>
    </w:rPr>
  </w:style>
  <w:style w:type="paragraph" w:customStyle="1" w:styleId="ColorfulShading-Accent11">
    <w:name w:val="Colorful Shading - Accent 11"/>
    <w:hidden/>
    <w:uiPriority w:val="99"/>
    <w:semiHidden/>
    <w:rsid w:val="009224A2"/>
    <w:rPr>
      <w:kern w:val="3"/>
      <w:sz w:val="24"/>
      <w:szCs w:val="24"/>
    </w:rPr>
  </w:style>
  <w:style w:type="paragraph" w:customStyle="1" w:styleId="Default">
    <w:name w:val="Default"/>
    <w:rsid w:val="00F738C6"/>
    <w:pPr>
      <w:autoSpaceDE w:val="0"/>
      <w:autoSpaceDN w:val="0"/>
      <w:adjustRightInd w:val="0"/>
    </w:pPr>
    <w:rPr>
      <w:rFonts w:ascii="Arial" w:hAnsi="Arial" w:cs="Arial"/>
      <w:color w:val="000000"/>
      <w:sz w:val="24"/>
      <w:szCs w:val="24"/>
    </w:rPr>
  </w:style>
  <w:style w:type="paragraph" w:styleId="BodyText">
    <w:name w:val="Body Text"/>
    <w:basedOn w:val="Normal"/>
    <w:link w:val="BodyTextChar"/>
    <w:rsid w:val="009C1472"/>
    <w:pPr>
      <w:suppressAutoHyphens w:val="0"/>
      <w:overflowPunct/>
      <w:autoSpaceDE/>
      <w:autoSpaceDN/>
      <w:spacing w:after="120"/>
      <w:textAlignment w:val="auto"/>
    </w:pPr>
    <w:rPr>
      <w:rFonts w:ascii="Cambria" w:hAnsi="Cambria"/>
      <w:kern w:val="0"/>
      <w:sz w:val="20"/>
    </w:rPr>
  </w:style>
  <w:style w:type="character" w:customStyle="1" w:styleId="BodyTextChar">
    <w:name w:val="Body Text Char"/>
    <w:link w:val="BodyText"/>
    <w:rsid w:val="009C1472"/>
    <w:rPr>
      <w:rFonts w:ascii="Cambria" w:hAnsi="Cambria"/>
      <w:szCs w:val="24"/>
    </w:rPr>
  </w:style>
  <w:style w:type="paragraph" w:styleId="PlainText">
    <w:name w:val="Plain Text"/>
    <w:basedOn w:val="Normal"/>
    <w:link w:val="PlainTextChar"/>
    <w:uiPriority w:val="99"/>
    <w:unhideWhenUsed/>
    <w:rsid w:val="009C1472"/>
    <w:pPr>
      <w:suppressAutoHyphens w:val="0"/>
      <w:overflowPunct/>
      <w:autoSpaceDE/>
      <w:autoSpaceDN/>
      <w:textAlignment w:val="auto"/>
    </w:pPr>
    <w:rPr>
      <w:rFonts w:ascii="Consolas" w:eastAsia="Calibri" w:hAnsi="Consolas"/>
      <w:kern w:val="0"/>
      <w:sz w:val="21"/>
      <w:szCs w:val="21"/>
    </w:rPr>
  </w:style>
  <w:style w:type="character" w:customStyle="1" w:styleId="PlainTextChar">
    <w:name w:val="Plain Text Char"/>
    <w:link w:val="PlainText"/>
    <w:uiPriority w:val="99"/>
    <w:rsid w:val="009C1472"/>
    <w:rPr>
      <w:rFonts w:ascii="Consolas" w:eastAsia="Calibri" w:hAnsi="Consolas"/>
      <w:sz w:val="21"/>
      <w:szCs w:val="21"/>
    </w:rPr>
  </w:style>
  <w:style w:type="paragraph" w:styleId="Date">
    <w:name w:val="Date"/>
    <w:basedOn w:val="Normal"/>
    <w:next w:val="Normal"/>
    <w:link w:val="DateChar"/>
    <w:rsid w:val="009C1472"/>
    <w:pPr>
      <w:suppressAutoHyphens w:val="0"/>
      <w:overflowPunct/>
      <w:autoSpaceDE/>
      <w:autoSpaceDN/>
      <w:textAlignment w:val="auto"/>
    </w:pPr>
    <w:rPr>
      <w:rFonts w:ascii="Arial" w:hAnsi="Arial"/>
      <w:kern w:val="0"/>
      <w:sz w:val="20"/>
      <w:szCs w:val="20"/>
    </w:rPr>
  </w:style>
  <w:style w:type="character" w:customStyle="1" w:styleId="DateChar">
    <w:name w:val="Date Char"/>
    <w:link w:val="Date"/>
    <w:rsid w:val="009C1472"/>
    <w:rPr>
      <w:rFonts w:ascii="Arial" w:hAnsi="Arial"/>
    </w:rPr>
  </w:style>
  <w:style w:type="paragraph" w:styleId="NormalWeb">
    <w:name w:val="Normal (Web)"/>
    <w:basedOn w:val="Normal"/>
    <w:rsid w:val="00BA5B2B"/>
    <w:pPr>
      <w:suppressAutoHyphens w:val="0"/>
      <w:overflowPunct/>
      <w:autoSpaceDE/>
      <w:autoSpaceDN/>
      <w:spacing w:before="100" w:beforeAutospacing="1" w:after="100" w:afterAutospacing="1"/>
      <w:textAlignment w:val="auto"/>
    </w:pPr>
    <w:rPr>
      <w:kern w:val="0"/>
    </w:rPr>
  </w:style>
  <w:style w:type="character" w:styleId="Strong">
    <w:name w:val="Strong"/>
    <w:basedOn w:val="DefaultParagraphFont"/>
    <w:qFormat/>
    <w:rsid w:val="00BA5B2B"/>
    <w:rPr>
      <w:b/>
      <w:bCs/>
    </w:rPr>
  </w:style>
  <w:style w:type="paragraph" w:styleId="ListParagraph">
    <w:name w:val="List Paragraph"/>
    <w:basedOn w:val="Normal"/>
    <w:uiPriority w:val="34"/>
    <w:qFormat/>
    <w:rsid w:val="00BA5B2B"/>
    <w:pPr>
      <w:ind w:left="720"/>
      <w:contextualSpacing/>
    </w:pPr>
  </w:style>
  <w:style w:type="paragraph" w:styleId="Header">
    <w:name w:val="header"/>
    <w:basedOn w:val="Normal"/>
    <w:link w:val="HeaderChar"/>
    <w:uiPriority w:val="99"/>
    <w:semiHidden/>
    <w:unhideWhenUsed/>
    <w:rsid w:val="00804AA2"/>
    <w:pPr>
      <w:tabs>
        <w:tab w:val="center" w:pos="4680"/>
        <w:tab w:val="right" w:pos="9360"/>
      </w:tabs>
    </w:pPr>
  </w:style>
  <w:style w:type="character" w:customStyle="1" w:styleId="HeaderChar">
    <w:name w:val="Header Char"/>
    <w:basedOn w:val="DefaultParagraphFont"/>
    <w:link w:val="Header"/>
    <w:uiPriority w:val="99"/>
    <w:semiHidden/>
    <w:rsid w:val="00804AA2"/>
    <w:rPr>
      <w:kern w:val="3"/>
      <w:sz w:val="24"/>
      <w:szCs w:val="24"/>
    </w:rPr>
  </w:style>
  <w:style w:type="paragraph" w:styleId="Footer">
    <w:name w:val="footer"/>
    <w:basedOn w:val="Normal"/>
    <w:link w:val="FooterChar"/>
    <w:uiPriority w:val="99"/>
    <w:unhideWhenUsed/>
    <w:rsid w:val="00804AA2"/>
    <w:pPr>
      <w:tabs>
        <w:tab w:val="center" w:pos="4680"/>
        <w:tab w:val="right" w:pos="9360"/>
      </w:tabs>
    </w:pPr>
  </w:style>
  <w:style w:type="character" w:customStyle="1" w:styleId="FooterChar">
    <w:name w:val="Footer Char"/>
    <w:basedOn w:val="DefaultParagraphFont"/>
    <w:link w:val="Footer"/>
    <w:uiPriority w:val="99"/>
    <w:rsid w:val="00804AA2"/>
    <w:rPr>
      <w:kern w:val="3"/>
      <w:sz w:val="24"/>
      <w:szCs w:val="24"/>
    </w:rPr>
  </w:style>
</w:styles>
</file>

<file path=word/webSettings.xml><?xml version="1.0" encoding="utf-8"?>
<w:webSettings xmlns:r="http://schemas.openxmlformats.org/officeDocument/2006/relationships" xmlns:w="http://schemas.openxmlformats.org/wordprocessingml/2006/main">
  <w:divs>
    <w:div w:id="16831203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digicert.com/digicert-privacy-policy.htm" TargetMode="External"/><Relationship Id="rId18" Type="http://schemas.openxmlformats.org/officeDocument/2006/relationships/hyperlink" Target="http://www.digicert.com/digicert-privacy-policy.ht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digicert.com/digicert-privacy-policy.htm" TargetMode="External"/><Relationship Id="rId7" Type="http://schemas.openxmlformats.org/officeDocument/2006/relationships/endnotes" Target="endnotes.xml"/><Relationship Id="rId12" Type="http://schemas.openxmlformats.org/officeDocument/2006/relationships/hyperlink" Target="http://www.digicert.com/digicert-privacy-policy.htm" TargetMode="External"/><Relationship Id="rId17" Type="http://schemas.openxmlformats.org/officeDocument/2006/relationships/hyperlink" Target="http://www.digicert.com/digicert-privacy-policy.ht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digicert.com/digicert-privacy-policy.htm" TargetMode="External"/><Relationship Id="rId20" Type="http://schemas.openxmlformats.org/officeDocument/2006/relationships/hyperlink" Target="http://www.digicert.com/digicert-privacy-policy.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igicert.com/digicert-privacy-policy.htm" TargetMode="External"/><Relationship Id="rId24" Type="http://schemas.openxmlformats.org/officeDocument/2006/relationships/hyperlink" Target="http://www.digicert.com/digicert-privacy-policy.htm" TargetMode="External"/><Relationship Id="rId5" Type="http://schemas.openxmlformats.org/officeDocument/2006/relationships/webSettings" Target="webSettings.xml"/><Relationship Id="rId15" Type="http://schemas.openxmlformats.org/officeDocument/2006/relationships/hyperlink" Target="http://www.digicert.com/digicert-privacy-policy.htm" TargetMode="External"/><Relationship Id="rId23" Type="http://schemas.openxmlformats.org/officeDocument/2006/relationships/hyperlink" Target="http://www.digicert.com/digicert-privacy-policy.htm" TargetMode="External"/><Relationship Id="rId10" Type="http://schemas.openxmlformats.org/officeDocument/2006/relationships/hyperlink" Target="http://www.digicert.com/digicert-privacy-policy.htm" TargetMode="External"/><Relationship Id="rId19" Type="http://schemas.openxmlformats.org/officeDocument/2006/relationships/hyperlink" Target="http://www.digicert.com/digicert-privacy-policy.htm" TargetMode="External"/><Relationship Id="rId4" Type="http://schemas.openxmlformats.org/officeDocument/2006/relationships/settings" Target="settings.xml"/><Relationship Id="rId9" Type="http://schemas.openxmlformats.org/officeDocument/2006/relationships/hyperlink" Target="http://www.digicert.com/ssl-cps-repository.htm" TargetMode="External"/><Relationship Id="rId14" Type="http://schemas.openxmlformats.org/officeDocument/2006/relationships/hyperlink" Target="http://www.digicert.com/digicert-privacy-policy.htm" TargetMode="External"/><Relationship Id="rId22" Type="http://schemas.openxmlformats.org/officeDocument/2006/relationships/hyperlink" Target="http://www.digicert.com/digicert-privacy-policy.ht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0D984-E02C-41F1-B1EF-7ACD1E3DA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26</Pages>
  <Words>13297</Words>
  <Characters>75799</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ad</vt:lpstr>
    </vt:vector>
  </TitlesOfParts>
  <Company>Microsoft</Company>
  <LinksUpToDate>false</LinksUpToDate>
  <CharactersWithSpaces>88919</CharactersWithSpaces>
  <SharedDoc>false</SharedDoc>
  <HLinks>
    <vt:vector size="108" baseType="variant">
      <vt:variant>
        <vt:i4>2359405</vt:i4>
      </vt:variant>
      <vt:variant>
        <vt:i4>51</vt:i4>
      </vt:variant>
      <vt:variant>
        <vt:i4>0</vt:i4>
      </vt:variant>
      <vt:variant>
        <vt:i4>5</vt:i4>
      </vt:variant>
      <vt:variant>
        <vt:lpwstr>http://www.digicert.com/ssl-cps-repository.htm</vt:lpwstr>
      </vt:variant>
      <vt:variant>
        <vt:lpwstr/>
      </vt:variant>
      <vt:variant>
        <vt:i4>6422592</vt:i4>
      </vt:variant>
      <vt:variant>
        <vt:i4>48</vt:i4>
      </vt:variant>
      <vt:variant>
        <vt:i4>0</vt:i4>
      </vt:variant>
      <vt:variant>
        <vt:i4>5</vt:i4>
      </vt:variant>
      <vt:variant>
        <vt:lpwstr>http://www.digicert.com/digicert-privacy-policy.htm</vt:lpwstr>
      </vt:variant>
      <vt:variant>
        <vt:lpwstr/>
      </vt:variant>
      <vt:variant>
        <vt:i4>6422592</vt:i4>
      </vt:variant>
      <vt:variant>
        <vt:i4>45</vt:i4>
      </vt:variant>
      <vt:variant>
        <vt:i4>0</vt:i4>
      </vt:variant>
      <vt:variant>
        <vt:i4>5</vt:i4>
      </vt:variant>
      <vt:variant>
        <vt:lpwstr>http://www.digicert.com/digicert-privacy-policy.htm</vt:lpwstr>
      </vt:variant>
      <vt:variant>
        <vt:lpwstr/>
      </vt:variant>
      <vt:variant>
        <vt:i4>6422592</vt:i4>
      </vt:variant>
      <vt:variant>
        <vt:i4>42</vt:i4>
      </vt:variant>
      <vt:variant>
        <vt:i4>0</vt:i4>
      </vt:variant>
      <vt:variant>
        <vt:i4>5</vt:i4>
      </vt:variant>
      <vt:variant>
        <vt:lpwstr>http://www.digicert.com/digicert-privacy-policy.htm</vt:lpwstr>
      </vt:variant>
      <vt:variant>
        <vt:lpwstr/>
      </vt:variant>
      <vt:variant>
        <vt:i4>6422592</vt:i4>
      </vt:variant>
      <vt:variant>
        <vt:i4>39</vt:i4>
      </vt:variant>
      <vt:variant>
        <vt:i4>0</vt:i4>
      </vt:variant>
      <vt:variant>
        <vt:i4>5</vt:i4>
      </vt:variant>
      <vt:variant>
        <vt:lpwstr>http://www.digicert.com/digicert-privacy-policy.htm</vt:lpwstr>
      </vt:variant>
      <vt:variant>
        <vt:lpwstr/>
      </vt:variant>
      <vt:variant>
        <vt:i4>6422592</vt:i4>
      </vt:variant>
      <vt:variant>
        <vt:i4>36</vt:i4>
      </vt:variant>
      <vt:variant>
        <vt:i4>0</vt:i4>
      </vt:variant>
      <vt:variant>
        <vt:i4>5</vt:i4>
      </vt:variant>
      <vt:variant>
        <vt:lpwstr>http://www.digicert.com/digicert-privacy-policy.htm</vt:lpwstr>
      </vt:variant>
      <vt:variant>
        <vt:lpwstr/>
      </vt:variant>
      <vt:variant>
        <vt:i4>6422592</vt:i4>
      </vt:variant>
      <vt:variant>
        <vt:i4>33</vt:i4>
      </vt:variant>
      <vt:variant>
        <vt:i4>0</vt:i4>
      </vt:variant>
      <vt:variant>
        <vt:i4>5</vt:i4>
      </vt:variant>
      <vt:variant>
        <vt:lpwstr>http://www.digicert.com/digicert-privacy-policy.htm</vt:lpwstr>
      </vt:variant>
      <vt:variant>
        <vt:lpwstr/>
      </vt:variant>
      <vt:variant>
        <vt:i4>6422592</vt:i4>
      </vt:variant>
      <vt:variant>
        <vt:i4>30</vt:i4>
      </vt:variant>
      <vt:variant>
        <vt:i4>0</vt:i4>
      </vt:variant>
      <vt:variant>
        <vt:i4>5</vt:i4>
      </vt:variant>
      <vt:variant>
        <vt:lpwstr>http://www.digicert.com/digicert-privacy-policy.htm</vt:lpwstr>
      </vt:variant>
      <vt:variant>
        <vt:lpwstr/>
      </vt:variant>
      <vt:variant>
        <vt:i4>6422592</vt:i4>
      </vt:variant>
      <vt:variant>
        <vt:i4>27</vt:i4>
      </vt:variant>
      <vt:variant>
        <vt:i4>0</vt:i4>
      </vt:variant>
      <vt:variant>
        <vt:i4>5</vt:i4>
      </vt:variant>
      <vt:variant>
        <vt:lpwstr>http://www.digicert.com/digicert-privacy-policy.htm</vt:lpwstr>
      </vt:variant>
      <vt:variant>
        <vt:lpwstr/>
      </vt:variant>
      <vt:variant>
        <vt:i4>6422592</vt:i4>
      </vt:variant>
      <vt:variant>
        <vt:i4>24</vt:i4>
      </vt:variant>
      <vt:variant>
        <vt:i4>0</vt:i4>
      </vt:variant>
      <vt:variant>
        <vt:i4>5</vt:i4>
      </vt:variant>
      <vt:variant>
        <vt:lpwstr>http://www.digicert.com/digicert-privacy-policy.htm</vt:lpwstr>
      </vt:variant>
      <vt:variant>
        <vt:lpwstr/>
      </vt:variant>
      <vt:variant>
        <vt:i4>6422592</vt:i4>
      </vt:variant>
      <vt:variant>
        <vt:i4>21</vt:i4>
      </vt:variant>
      <vt:variant>
        <vt:i4>0</vt:i4>
      </vt:variant>
      <vt:variant>
        <vt:i4>5</vt:i4>
      </vt:variant>
      <vt:variant>
        <vt:lpwstr>http://www.digicert.com/digicert-privacy-policy.htm</vt:lpwstr>
      </vt:variant>
      <vt:variant>
        <vt:lpwstr/>
      </vt:variant>
      <vt:variant>
        <vt:i4>6422592</vt:i4>
      </vt:variant>
      <vt:variant>
        <vt:i4>18</vt:i4>
      </vt:variant>
      <vt:variant>
        <vt:i4>0</vt:i4>
      </vt:variant>
      <vt:variant>
        <vt:i4>5</vt:i4>
      </vt:variant>
      <vt:variant>
        <vt:lpwstr>http://www.digicert.com/digicert-privacy-policy.htm</vt:lpwstr>
      </vt:variant>
      <vt:variant>
        <vt:lpwstr/>
      </vt:variant>
      <vt:variant>
        <vt:i4>6422592</vt:i4>
      </vt:variant>
      <vt:variant>
        <vt:i4>15</vt:i4>
      </vt:variant>
      <vt:variant>
        <vt:i4>0</vt:i4>
      </vt:variant>
      <vt:variant>
        <vt:i4>5</vt:i4>
      </vt:variant>
      <vt:variant>
        <vt:lpwstr>http://www.digicert.com/digicert-privacy-policy.htm</vt:lpwstr>
      </vt:variant>
      <vt:variant>
        <vt:lpwstr/>
      </vt:variant>
      <vt:variant>
        <vt:i4>6422592</vt:i4>
      </vt:variant>
      <vt:variant>
        <vt:i4>12</vt:i4>
      </vt:variant>
      <vt:variant>
        <vt:i4>0</vt:i4>
      </vt:variant>
      <vt:variant>
        <vt:i4>5</vt:i4>
      </vt:variant>
      <vt:variant>
        <vt:lpwstr>http://www.digicert.com/digicert-privacy-policy.htm</vt:lpwstr>
      </vt:variant>
      <vt:variant>
        <vt:lpwstr/>
      </vt:variant>
      <vt:variant>
        <vt:i4>6422592</vt:i4>
      </vt:variant>
      <vt:variant>
        <vt:i4>9</vt:i4>
      </vt:variant>
      <vt:variant>
        <vt:i4>0</vt:i4>
      </vt:variant>
      <vt:variant>
        <vt:i4>5</vt:i4>
      </vt:variant>
      <vt:variant>
        <vt:lpwstr>http://www.digicert.com/digicert-privacy-policy.htm</vt:lpwstr>
      </vt:variant>
      <vt:variant>
        <vt:lpwstr/>
      </vt:variant>
      <vt:variant>
        <vt:i4>6422592</vt:i4>
      </vt:variant>
      <vt:variant>
        <vt:i4>6</vt:i4>
      </vt:variant>
      <vt:variant>
        <vt:i4>0</vt:i4>
      </vt:variant>
      <vt:variant>
        <vt:i4>5</vt:i4>
      </vt:variant>
      <vt:variant>
        <vt:lpwstr>http://www.digicert.com/digicert-privacy-policy.htm</vt:lpwstr>
      </vt:variant>
      <vt:variant>
        <vt:lpwstr/>
      </vt:variant>
      <vt:variant>
        <vt:i4>2359405</vt:i4>
      </vt:variant>
      <vt:variant>
        <vt:i4>3</vt:i4>
      </vt:variant>
      <vt:variant>
        <vt:i4>0</vt:i4>
      </vt:variant>
      <vt:variant>
        <vt:i4>5</vt:i4>
      </vt:variant>
      <vt:variant>
        <vt:lpwstr>http://www.digicert.com/ssl-cps-repository.htm</vt:lpwstr>
      </vt:variant>
      <vt:variant>
        <vt:lpwstr/>
      </vt:variant>
      <vt:variant>
        <vt:i4>2359405</vt:i4>
      </vt:variant>
      <vt:variant>
        <vt:i4>0</vt:i4>
      </vt:variant>
      <vt:variant>
        <vt:i4>0</vt:i4>
      </vt:variant>
      <vt:variant>
        <vt:i4>5</vt:i4>
      </vt:variant>
      <vt:variant>
        <vt:lpwstr>http://www.digicert.com/ssl-cps-repository.htm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c:title>
  <dc:creator>Jeremy</dc:creator>
  <cp:lastModifiedBy>Jeremy</cp:lastModifiedBy>
  <cp:revision>2</cp:revision>
  <cp:lastPrinted>2011-09-15T16:37:00Z</cp:lastPrinted>
  <dcterms:created xsi:type="dcterms:W3CDTF">2012-03-26T22:10:00Z</dcterms:created>
  <dcterms:modified xsi:type="dcterms:W3CDTF">2012-03-26T22:10:00Z</dcterms:modified>
</cp:coreProperties>
</file>