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C7744" w14:textId="77777777" w:rsidR="00136F82" w:rsidRDefault="00136F82"/>
    <w:p w14:paraId="07C85B20" w14:textId="77777777" w:rsidR="00616943" w:rsidRDefault="00616943"/>
    <w:p w14:paraId="2C5C91EC" w14:textId="77777777" w:rsidR="00616943" w:rsidRDefault="00616943"/>
    <w:p w14:paraId="7656E685" w14:textId="77777777" w:rsidR="00616943" w:rsidRDefault="00616943"/>
    <w:p w14:paraId="7ED669B5" w14:textId="106DFDC7" w:rsidR="00616943" w:rsidRPr="00812D38" w:rsidRDefault="00CF5205" w:rsidP="00616943">
      <w:pPr>
        <w:jc w:val="center"/>
        <w:rPr>
          <w:rFonts w:asciiTheme="majorHAnsi" w:hAnsiTheme="majorHAnsi"/>
          <w:sz w:val="48"/>
          <w:szCs w:val="48"/>
        </w:rPr>
      </w:pPr>
      <w:r>
        <w:rPr>
          <w:rFonts w:asciiTheme="majorHAnsi" w:hAnsiTheme="majorHAnsi"/>
          <w:sz w:val="48"/>
          <w:szCs w:val="48"/>
        </w:rPr>
        <w:t>OSG Certificate Usage Analysis</w:t>
      </w:r>
    </w:p>
    <w:p w14:paraId="02A24C74" w14:textId="5EC8C508" w:rsidR="00616943" w:rsidRDefault="00616943"/>
    <w:p w14:paraId="333CD18F" w14:textId="5B063882" w:rsidR="00616943" w:rsidRDefault="00653ADB" w:rsidP="00616943">
      <w:pPr>
        <w:jc w:val="center"/>
      </w:pPr>
      <w:r>
        <w:t>Von Welch</w:t>
      </w:r>
    </w:p>
    <w:p w14:paraId="1CEAB137" w14:textId="77777777" w:rsidR="00653ADB" w:rsidRDefault="00653ADB" w:rsidP="00616943">
      <w:pPr>
        <w:jc w:val="center"/>
      </w:pPr>
      <w:r>
        <w:t>DRAFT</w:t>
      </w:r>
    </w:p>
    <w:p w14:paraId="1734AE0F" w14:textId="3F364317" w:rsidR="00653ADB" w:rsidRDefault="00653ADB" w:rsidP="00616943">
      <w:pPr>
        <w:jc w:val="center"/>
      </w:pPr>
      <w:r>
        <w:t xml:space="preserve">April </w:t>
      </w:r>
      <w:del w:id="0" w:author="Von Welch" w:date="2012-04-30T15:08:00Z">
        <w:r w:rsidDel="00AB0D1D">
          <w:delText>27</w:delText>
        </w:r>
      </w:del>
      <w:ins w:id="1" w:author="Von Welch" w:date="2012-04-30T15:08:00Z">
        <w:r w:rsidR="00AB0D1D">
          <w:t>30</w:t>
        </w:r>
      </w:ins>
      <w:r>
        <w:t>,2012</w:t>
      </w:r>
    </w:p>
    <w:p w14:paraId="466F877D" w14:textId="10F84A75" w:rsidR="00616943" w:rsidRDefault="00E212DC" w:rsidP="00A87B56">
      <w:pPr>
        <w:pStyle w:val="Heading1"/>
      </w:pPr>
      <w:r>
        <w:t>Data</w:t>
      </w:r>
    </w:p>
    <w:p w14:paraId="4FABC8E2" w14:textId="4B952B25" w:rsidR="00CF5205" w:rsidRDefault="00CF5205" w:rsidP="00CF5205">
      <w:r>
        <w:t>On April 19, 2012 OSG received from ESnet a</w:t>
      </w:r>
      <w:r w:rsidR="00F27A97">
        <w:t>n</w:t>
      </w:r>
      <w:r>
        <w:t xml:space="preserve"> ldif file containing a dump of the DOE Grids PKI database of certificate issuance data:</w:t>
      </w:r>
    </w:p>
    <w:p w14:paraId="325F0809" w14:textId="54D41357" w:rsidR="00CF5205" w:rsidRPr="00CF5205" w:rsidRDefault="00CF5205" w:rsidP="00D44D01">
      <w:pPr>
        <w:ind w:left="720"/>
        <w:contextualSpacing/>
        <w:rPr>
          <w:sz w:val="20"/>
          <w:szCs w:val="20"/>
        </w:rPr>
      </w:pPr>
      <w:r w:rsidRPr="00CF5205">
        <w:rPr>
          <w:sz w:val="20"/>
          <w:szCs w:val="20"/>
        </w:rPr>
        <w:t xml:space="preserve">$ ls -l 2012_04_18_010121.ldif </w:t>
      </w:r>
    </w:p>
    <w:p w14:paraId="14C95A4B" w14:textId="47836C8A" w:rsidR="00CF5205" w:rsidRPr="00CF5205" w:rsidRDefault="00CF5205" w:rsidP="00D44D01">
      <w:pPr>
        <w:ind w:left="720"/>
        <w:contextualSpacing/>
        <w:rPr>
          <w:sz w:val="20"/>
          <w:szCs w:val="20"/>
        </w:rPr>
      </w:pPr>
      <w:r w:rsidRPr="00CF5205">
        <w:rPr>
          <w:sz w:val="20"/>
          <w:szCs w:val="20"/>
        </w:rPr>
        <w:t>-rw-r--r--@ 1 vwelch  staff  863050777 Apr 19 14:55 2012_04_18_010121.ldif</w:t>
      </w:r>
    </w:p>
    <w:p w14:paraId="7836D11B" w14:textId="77777777" w:rsidR="00CF5205" w:rsidRPr="00CF5205" w:rsidRDefault="00CF5205" w:rsidP="00D44D01">
      <w:pPr>
        <w:ind w:left="720"/>
        <w:contextualSpacing/>
        <w:rPr>
          <w:sz w:val="20"/>
          <w:szCs w:val="20"/>
        </w:rPr>
      </w:pPr>
      <w:r w:rsidRPr="00CF5205">
        <w:rPr>
          <w:sz w:val="20"/>
          <w:szCs w:val="20"/>
        </w:rPr>
        <w:t xml:space="preserve">$ md5 2012_04_18_010121.ldif </w:t>
      </w:r>
    </w:p>
    <w:p w14:paraId="6805ED64" w14:textId="6A00FC4E" w:rsidR="00CF5205" w:rsidRDefault="00CF5205" w:rsidP="00D44D01">
      <w:pPr>
        <w:ind w:left="720"/>
        <w:contextualSpacing/>
        <w:rPr>
          <w:sz w:val="20"/>
          <w:szCs w:val="20"/>
        </w:rPr>
      </w:pPr>
      <w:r w:rsidRPr="00CF5205">
        <w:rPr>
          <w:sz w:val="20"/>
          <w:szCs w:val="20"/>
        </w:rPr>
        <w:t>MD5 (2012_04_18_010121.ldif) = 79e1cca378cb2bb74a8e94d9393a4d63</w:t>
      </w:r>
    </w:p>
    <w:p w14:paraId="6680525C" w14:textId="77777777" w:rsidR="00D44D01" w:rsidRDefault="00D44D01" w:rsidP="00D44D01">
      <w:pPr>
        <w:ind w:left="720"/>
        <w:contextualSpacing/>
      </w:pPr>
    </w:p>
    <w:p w14:paraId="70CD1E3B" w14:textId="2CAC1F80" w:rsidR="00CF5205" w:rsidRDefault="00D44D01" w:rsidP="00CF5205">
      <w:r>
        <w:t xml:space="preserve">Many of the records were not </w:t>
      </w:r>
      <w:r w:rsidR="007925F7">
        <w:t>regarding</w:t>
      </w:r>
      <w:r>
        <w:t xml:space="preserve"> certificate issuances. Filter</w:t>
      </w:r>
      <w:r w:rsidR="00E212DC">
        <w:t>ing</w:t>
      </w:r>
      <w:r>
        <w:t xml:space="preserve"> </w:t>
      </w:r>
      <w:r w:rsidR="00E212DC">
        <w:t>the</w:t>
      </w:r>
      <w:r>
        <w:t xml:space="preserve"> ldif records </w:t>
      </w:r>
      <w:r w:rsidR="00E212DC">
        <w:t>for those that</w:t>
      </w:r>
      <w:r>
        <w:t xml:space="preserve"> have an objectClass of “</w:t>
      </w:r>
      <w:r w:rsidRPr="00D44D01">
        <w:t>certificateRecord</w:t>
      </w:r>
      <w:r>
        <w:t>”</w:t>
      </w:r>
      <w:r>
        <w:rPr>
          <w:rStyle w:val="FootnoteReference"/>
        </w:rPr>
        <w:footnoteReference w:id="1"/>
      </w:r>
      <w:r>
        <w:t xml:space="preserve"> resulted in the following:</w:t>
      </w:r>
    </w:p>
    <w:p w14:paraId="76D9FCD4" w14:textId="19D8BF03" w:rsidR="00D44D01" w:rsidRPr="00D44D01" w:rsidRDefault="00D44D01" w:rsidP="00D44D01">
      <w:pPr>
        <w:ind w:left="720"/>
        <w:contextualSpacing/>
        <w:rPr>
          <w:sz w:val="20"/>
          <w:szCs w:val="20"/>
        </w:rPr>
      </w:pPr>
      <w:r w:rsidRPr="00D44D01">
        <w:rPr>
          <w:sz w:val="20"/>
          <w:szCs w:val="20"/>
        </w:rPr>
        <w:t>$ ls -l DOE-certificateRecords.ldif</w:t>
      </w:r>
    </w:p>
    <w:p w14:paraId="6E4F0EA1" w14:textId="23C53FB0" w:rsidR="00D44D01" w:rsidRPr="00D44D01" w:rsidRDefault="00D44D01" w:rsidP="00D44D01">
      <w:pPr>
        <w:ind w:left="720"/>
        <w:contextualSpacing/>
        <w:rPr>
          <w:sz w:val="20"/>
          <w:szCs w:val="20"/>
        </w:rPr>
      </w:pPr>
      <w:r w:rsidRPr="00D44D01">
        <w:rPr>
          <w:sz w:val="20"/>
          <w:szCs w:val="20"/>
        </w:rPr>
        <w:t>-rw-r--r--  1 vwelch  staff  190352247 Apr 19 16:13 DOE-certificateRecords.ldif</w:t>
      </w:r>
    </w:p>
    <w:p w14:paraId="1EC6091C" w14:textId="77777777" w:rsidR="00D44D01" w:rsidRPr="00D44D01" w:rsidRDefault="00D44D01" w:rsidP="00D44D01">
      <w:pPr>
        <w:ind w:left="720"/>
        <w:contextualSpacing/>
        <w:rPr>
          <w:sz w:val="20"/>
          <w:szCs w:val="20"/>
        </w:rPr>
      </w:pPr>
      <w:r w:rsidRPr="00D44D01">
        <w:rPr>
          <w:sz w:val="20"/>
          <w:szCs w:val="20"/>
        </w:rPr>
        <w:t xml:space="preserve">$ md5 DOE-certificateRecords.ldif </w:t>
      </w:r>
    </w:p>
    <w:p w14:paraId="746B45C4" w14:textId="2E582FBF" w:rsidR="00D44D01" w:rsidRPr="00D44D01" w:rsidRDefault="00D44D01" w:rsidP="00D44D01">
      <w:pPr>
        <w:ind w:left="720"/>
        <w:contextualSpacing/>
        <w:rPr>
          <w:sz w:val="20"/>
          <w:szCs w:val="20"/>
        </w:rPr>
      </w:pPr>
      <w:r w:rsidRPr="00D44D01">
        <w:rPr>
          <w:sz w:val="20"/>
          <w:szCs w:val="20"/>
        </w:rPr>
        <w:t>MD5 (DOE-certificateRecords.ldif) = 62046cca01e6d6ece8231f322018fc3f</w:t>
      </w:r>
    </w:p>
    <w:p w14:paraId="082C6B30" w14:textId="77777777" w:rsidR="00D44D01" w:rsidRDefault="00D44D01" w:rsidP="00D44D01"/>
    <w:p w14:paraId="5DDD29EC" w14:textId="411DA9E4" w:rsidR="003A5072" w:rsidRDefault="003A5072" w:rsidP="00D44D01">
      <w:r>
        <w:t>The file was then split by year:</w:t>
      </w:r>
    </w:p>
    <w:p w14:paraId="1E90C33E" w14:textId="0976BC33" w:rsidR="009333C8" w:rsidRPr="009333C8" w:rsidRDefault="003A5072" w:rsidP="003A5072">
      <w:pPr>
        <w:ind w:left="720"/>
        <w:contextualSpacing/>
        <w:rPr>
          <w:sz w:val="20"/>
          <w:szCs w:val="20"/>
        </w:rPr>
      </w:pPr>
      <w:r w:rsidRPr="009333C8">
        <w:rPr>
          <w:sz w:val="20"/>
          <w:szCs w:val="20"/>
        </w:rPr>
        <w:t xml:space="preserve">$ </w:t>
      </w:r>
      <w:r w:rsidR="009333C8" w:rsidRPr="009333C8">
        <w:rPr>
          <w:sz w:val="20"/>
          <w:szCs w:val="20"/>
        </w:rPr>
        <w:t>for year in 2003 2004 2005 2006 2007 2008 2009 2010 2012 ; do cat DOE-certificateRecords.ldif | ldif-analyze.py filter-by-year ${year} &gt; ${year}.ldif ; done</w:t>
      </w:r>
    </w:p>
    <w:p w14:paraId="27C8D539" w14:textId="1737FACE" w:rsidR="003A5072" w:rsidRPr="009333C8" w:rsidRDefault="009333C8" w:rsidP="003A5072">
      <w:pPr>
        <w:ind w:left="720"/>
        <w:contextualSpacing/>
        <w:rPr>
          <w:sz w:val="20"/>
          <w:szCs w:val="20"/>
        </w:rPr>
      </w:pPr>
      <w:r w:rsidRPr="009333C8">
        <w:rPr>
          <w:sz w:val="20"/>
          <w:szCs w:val="20"/>
        </w:rPr>
        <w:t xml:space="preserve">$ </w:t>
      </w:r>
      <w:r w:rsidR="003A5072" w:rsidRPr="009333C8">
        <w:rPr>
          <w:sz w:val="20"/>
          <w:szCs w:val="20"/>
        </w:rPr>
        <w:t>ls -l 20*.ldif</w:t>
      </w:r>
    </w:p>
    <w:p w14:paraId="5EA8B9DB" w14:textId="77777777" w:rsidR="003A5072" w:rsidRPr="009333C8" w:rsidRDefault="003A5072" w:rsidP="003A5072">
      <w:pPr>
        <w:ind w:left="720"/>
        <w:contextualSpacing/>
        <w:rPr>
          <w:sz w:val="20"/>
          <w:szCs w:val="20"/>
        </w:rPr>
      </w:pPr>
      <w:r w:rsidRPr="009333C8">
        <w:rPr>
          <w:sz w:val="20"/>
          <w:szCs w:val="20"/>
        </w:rPr>
        <w:t>-rw-r--r--  1 vwelch  staff    3255593 Apr 23 21:17 2003.ldif</w:t>
      </w:r>
    </w:p>
    <w:p w14:paraId="09EEF1B6" w14:textId="77777777" w:rsidR="003A5072" w:rsidRPr="009333C8" w:rsidRDefault="003A5072" w:rsidP="003A5072">
      <w:pPr>
        <w:ind w:left="720"/>
        <w:contextualSpacing/>
        <w:rPr>
          <w:sz w:val="20"/>
          <w:szCs w:val="20"/>
        </w:rPr>
      </w:pPr>
      <w:r w:rsidRPr="009333C8">
        <w:rPr>
          <w:sz w:val="20"/>
          <w:szCs w:val="20"/>
        </w:rPr>
        <w:t>-rw-r--r--  1 vwelch  staff    5161737 Apr 23 21:17 2004.ldif</w:t>
      </w:r>
    </w:p>
    <w:p w14:paraId="2EBB7CDB" w14:textId="77777777" w:rsidR="003A5072" w:rsidRPr="009333C8" w:rsidRDefault="003A5072" w:rsidP="003A5072">
      <w:pPr>
        <w:ind w:left="720"/>
        <w:contextualSpacing/>
        <w:rPr>
          <w:sz w:val="20"/>
          <w:szCs w:val="20"/>
        </w:rPr>
      </w:pPr>
      <w:r w:rsidRPr="009333C8">
        <w:rPr>
          <w:sz w:val="20"/>
          <w:szCs w:val="20"/>
        </w:rPr>
        <w:t>-rw-r--r--  1 vwelch  staff    9983649 Apr 23 21:18 2005.ldif</w:t>
      </w:r>
    </w:p>
    <w:p w14:paraId="69B197B3" w14:textId="77777777" w:rsidR="003A5072" w:rsidRPr="009333C8" w:rsidRDefault="003A5072" w:rsidP="003A5072">
      <w:pPr>
        <w:ind w:left="720"/>
        <w:contextualSpacing/>
        <w:rPr>
          <w:sz w:val="20"/>
          <w:szCs w:val="20"/>
        </w:rPr>
      </w:pPr>
      <w:r w:rsidRPr="009333C8">
        <w:rPr>
          <w:sz w:val="20"/>
          <w:szCs w:val="20"/>
        </w:rPr>
        <w:t>-rw-r--r--  1 vwelch  staff   13371053 Apr 23 21:19 2006.ldif</w:t>
      </w:r>
    </w:p>
    <w:p w14:paraId="5D15AC6E" w14:textId="77777777" w:rsidR="003A5072" w:rsidRPr="009333C8" w:rsidRDefault="003A5072" w:rsidP="003A5072">
      <w:pPr>
        <w:ind w:left="720"/>
        <w:contextualSpacing/>
        <w:rPr>
          <w:sz w:val="20"/>
          <w:szCs w:val="20"/>
        </w:rPr>
      </w:pPr>
      <w:r w:rsidRPr="009333C8">
        <w:rPr>
          <w:sz w:val="20"/>
          <w:szCs w:val="20"/>
        </w:rPr>
        <w:t>-rw-r--r--  1 vwelch  staff   22268205 Apr 23 21:19 2007.ldif</w:t>
      </w:r>
    </w:p>
    <w:p w14:paraId="2384E236" w14:textId="77777777" w:rsidR="003A5072" w:rsidRPr="009333C8" w:rsidRDefault="003A5072" w:rsidP="003A5072">
      <w:pPr>
        <w:ind w:left="720"/>
        <w:contextualSpacing/>
        <w:rPr>
          <w:sz w:val="20"/>
          <w:szCs w:val="20"/>
        </w:rPr>
      </w:pPr>
      <w:r w:rsidRPr="009333C8">
        <w:rPr>
          <w:sz w:val="20"/>
          <w:szCs w:val="20"/>
        </w:rPr>
        <w:t>-rw-r--r--  1 vwelch  staff   25630822 Apr 23 21:20 2008.ldif</w:t>
      </w:r>
    </w:p>
    <w:p w14:paraId="3BE6FAD3" w14:textId="77777777" w:rsidR="003A5072" w:rsidRPr="009333C8" w:rsidRDefault="003A5072" w:rsidP="003A5072">
      <w:pPr>
        <w:ind w:left="720"/>
        <w:contextualSpacing/>
        <w:rPr>
          <w:sz w:val="20"/>
          <w:szCs w:val="20"/>
        </w:rPr>
      </w:pPr>
      <w:r w:rsidRPr="009333C8">
        <w:rPr>
          <w:sz w:val="20"/>
          <w:szCs w:val="20"/>
        </w:rPr>
        <w:t>-rw-r--r--  1 vwelch  staff   30489471 Apr 23 21:21 2009.ldif</w:t>
      </w:r>
    </w:p>
    <w:p w14:paraId="273135E3" w14:textId="77777777" w:rsidR="003A5072" w:rsidRPr="009333C8" w:rsidRDefault="003A5072" w:rsidP="003A5072">
      <w:pPr>
        <w:ind w:left="720"/>
        <w:contextualSpacing/>
        <w:rPr>
          <w:sz w:val="20"/>
          <w:szCs w:val="20"/>
        </w:rPr>
      </w:pPr>
      <w:r w:rsidRPr="009333C8">
        <w:rPr>
          <w:sz w:val="20"/>
          <w:szCs w:val="20"/>
        </w:rPr>
        <w:t>-rw-r--r--  1 vwelch  staff   33595163 Apr 23 21:22 2010.ldif</w:t>
      </w:r>
    </w:p>
    <w:p w14:paraId="25ED1903" w14:textId="77777777" w:rsidR="003A5072" w:rsidRPr="009333C8" w:rsidRDefault="003A5072" w:rsidP="003A5072">
      <w:pPr>
        <w:ind w:left="720"/>
        <w:contextualSpacing/>
        <w:rPr>
          <w:sz w:val="20"/>
          <w:szCs w:val="20"/>
        </w:rPr>
      </w:pPr>
      <w:r w:rsidRPr="009333C8">
        <w:rPr>
          <w:sz w:val="20"/>
          <w:szCs w:val="20"/>
        </w:rPr>
        <w:t>-rw-r--r--  1 vwelch  staff   35872793 Apr 23 20:27 2011.ldif</w:t>
      </w:r>
    </w:p>
    <w:p w14:paraId="07A0FA2A" w14:textId="13E54FE0" w:rsidR="003A5072" w:rsidRPr="009333C8" w:rsidRDefault="003A5072" w:rsidP="003A5072">
      <w:pPr>
        <w:ind w:left="720"/>
        <w:contextualSpacing/>
        <w:rPr>
          <w:sz w:val="20"/>
          <w:szCs w:val="20"/>
        </w:rPr>
      </w:pPr>
      <w:r w:rsidRPr="009333C8">
        <w:rPr>
          <w:sz w:val="20"/>
          <w:szCs w:val="20"/>
        </w:rPr>
        <w:lastRenderedPageBreak/>
        <w:t>-rw-r--r--  1 vwelch  staff   10718841 Apr 23 21:22 2012.ldif</w:t>
      </w:r>
    </w:p>
    <w:p w14:paraId="547EA633" w14:textId="77777777" w:rsidR="003A5072" w:rsidRDefault="003A5072" w:rsidP="00D44D01"/>
    <w:p w14:paraId="5F012BDC" w14:textId="4AFC728F" w:rsidR="00DB6DCF" w:rsidRDefault="00DB6DCF" w:rsidP="00D44D01">
      <w:r>
        <w:t>All subsequent analysis described in this document was performed on these per-year files.</w:t>
      </w:r>
    </w:p>
    <w:p w14:paraId="5FEF1B33" w14:textId="156FE0D1" w:rsidR="00D44D01" w:rsidRDefault="00E212DC" w:rsidP="00D44D01">
      <w:r>
        <w:t xml:space="preserve">These </w:t>
      </w:r>
      <w:ins w:id="2" w:author="Von Welch" w:date="2012-04-30T15:08:00Z">
        <w:r w:rsidR="002D1049">
          <w:t xml:space="preserve">data </w:t>
        </w:r>
      </w:ins>
      <w:bookmarkStart w:id="3" w:name="_GoBack"/>
      <w:bookmarkEnd w:id="3"/>
      <w:r>
        <w:t xml:space="preserve">files are </w:t>
      </w:r>
      <w:r w:rsidR="00B412FF">
        <w:t>archived</w:t>
      </w:r>
      <w:r>
        <w:t xml:space="preserve"> </w:t>
      </w:r>
      <w:del w:id="4" w:author="Von Welch" w:date="2012-04-30T15:08:00Z">
        <w:r w:rsidDel="002D1049">
          <w:delText xml:space="preserve">on </w:delText>
        </w:r>
      </w:del>
      <w:ins w:id="5" w:author="Von Welch" w:date="2012-04-30T15:08:00Z">
        <w:r w:rsidR="002D1049">
          <w:t>at:</w:t>
        </w:r>
        <w:r w:rsidR="002D1049">
          <w:br/>
        </w:r>
      </w:ins>
      <w:r>
        <w:t>gocbox.grid.iu.edu</w:t>
      </w:r>
      <w:r w:rsidR="00645503">
        <w:t>:/usr/local/vwelch</w:t>
      </w:r>
      <w:r>
        <w:t>.</w:t>
      </w:r>
    </w:p>
    <w:p w14:paraId="28119DEF" w14:textId="40041195" w:rsidR="00B412FF" w:rsidRDefault="00B412FF" w:rsidP="00D44D01">
      <w:r>
        <w:t xml:space="preserve">The analysis scripts are </w:t>
      </w:r>
      <w:r w:rsidR="007925F7">
        <w:t>archived</w:t>
      </w:r>
      <w:r>
        <w:t xml:space="preserve"> at</w:t>
      </w:r>
      <w:ins w:id="6" w:author="Von Welch" w:date="2012-04-30T15:08:00Z">
        <w:r w:rsidR="00AB0D1D">
          <w:t>:</w:t>
        </w:r>
        <w:r w:rsidR="00AB0D1D">
          <w:br/>
        </w:r>
        <w:r w:rsidR="00AB0D1D" w:rsidRPr="00AB0D1D">
          <w:t>https://vdt.cs.wisc.edu/svn/software/doe-cert-ldif-analyze/</w:t>
        </w:r>
      </w:ins>
      <w:del w:id="7" w:author="Von Welch" w:date="2012-04-30T15:08:00Z">
        <w:r w:rsidDel="00AB0D1D">
          <w:delText xml:space="preserve"> </w:delText>
        </w:r>
        <w:r w:rsidR="005241AC" w:rsidRPr="005241AC" w:rsidDel="00AB0D1D">
          <w:rPr>
            <w:highlight w:val="yellow"/>
          </w:rPr>
          <w:delText>TBD</w:delText>
        </w:r>
        <w:r w:rsidDel="00AB0D1D">
          <w:delText>.</w:delText>
        </w:r>
      </w:del>
    </w:p>
    <w:p w14:paraId="14C24DCC" w14:textId="505C4131" w:rsidR="005D6B59" w:rsidRDefault="005D6B59" w:rsidP="00E212DC">
      <w:pPr>
        <w:pStyle w:val="Heading1"/>
      </w:pPr>
      <w:bookmarkStart w:id="8" w:name="_Ref197149127"/>
      <w:r>
        <w:t>Data Limitations</w:t>
      </w:r>
      <w:r w:rsidR="00A613F5">
        <w:t xml:space="preserve"> in Estimating OSG Need</w:t>
      </w:r>
      <w:bookmarkEnd w:id="8"/>
    </w:p>
    <w:p w14:paraId="7D2F4447" w14:textId="494E33AE" w:rsidR="005D6B59" w:rsidRDefault="005D6B59" w:rsidP="005D6B59">
      <w:r>
        <w:t>There following are known limitations of the data:</w:t>
      </w:r>
    </w:p>
    <w:p w14:paraId="5DF2DE7C" w14:textId="1BA43F5F" w:rsidR="005D6B59" w:rsidRDefault="005D6B59" w:rsidP="005D6B59">
      <w:pPr>
        <w:pStyle w:val="ListParagraph"/>
        <w:numPr>
          <w:ilvl w:val="0"/>
          <w:numId w:val="7"/>
        </w:numPr>
      </w:pPr>
      <w:r w:rsidRPr="005D6B59">
        <w:rPr>
          <w:u w:val="single"/>
        </w:rPr>
        <w:t>Non-OSG Certificate</w:t>
      </w:r>
      <w:r w:rsidR="00AD0E95">
        <w:rPr>
          <w:u w:val="single"/>
        </w:rPr>
        <w:t>s</w:t>
      </w:r>
      <w:r w:rsidRPr="005D6B59">
        <w:rPr>
          <w:u w:val="single"/>
        </w:rPr>
        <w:t>:</w:t>
      </w:r>
      <w:r>
        <w:t xml:space="preserve"> The data includes all DOE Grids PKI certificates, not just OSG.</w:t>
      </w:r>
      <w:r w:rsidR="001A04F3">
        <w:t xml:space="preserve"> The analysis in this document ignores this under the assumption that OSG (and other VOs OSG plans to support) is the vast majority of DOE PKI usage.</w:t>
      </w:r>
    </w:p>
    <w:p w14:paraId="15CCF06F" w14:textId="06FACAC9" w:rsidR="00905BBB" w:rsidRDefault="005D6B59" w:rsidP="00AD0E95">
      <w:pPr>
        <w:pStyle w:val="ListParagraph"/>
        <w:numPr>
          <w:ilvl w:val="0"/>
          <w:numId w:val="7"/>
        </w:numPr>
      </w:pPr>
      <w:r w:rsidRPr="005D6B59">
        <w:rPr>
          <w:u w:val="single"/>
        </w:rPr>
        <w:t>Erroneous Issuances:</w:t>
      </w:r>
      <w:r>
        <w:t xml:space="preserve"> Not all certificateRecords are truly issued certificates delivered to users. During the analysis it was noted that one OSG staff member had 11 certificateRecords and was contacted about why this might be the case. He indicated he had problems renewing and had to try multiple times</w:t>
      </w:r>
      <w:r w:rsidR="00AD0E95">
        <w:t>. Further analysis did indicate</w:t>
      </w:r>
      <w:r>
        <w:t xml:space="preserve"> that most of the 11 certificateRecords were very proximate in time, which indicates that while the system logged multiple issuances, they were not delivered to the user.</w:t>
      </w:r>
      <w:r w:rsidR="00905BBB">
        <w:t xml:space="preserve"> </w:t>
      </w:r>
      <w:r w:rsidR="001A04F3">
        <w:t xml:space="preserve"> In 2011, 43 users had </w:t>
      </w:r>
      <w:r w:rsidR="006A31DB">
        <w:t>4 or more certificate issuances indicating this may be a common problem.</w:t>
      </w:r>
    </w:p>
    <w:p w14:paraId="3781C048" w14:textId="6D68FC9D" w:rsidR="005D6B59" w:rsidRDefault="006A31DB" w:rsidP="00905BBB">
      <w:pPr>
        <w:pStyle w:val="ListParagraph"/>
        <w:numPr>
          <w:ilvl w:val="0"/>
          <w:numId w:val="7"/>
        </w:numPr>
      </w:pPr>
      <w:r>
        <w:rPr>
          <w:u w:val="single"/>
        </w:rPr>
        <w:t>Multiple</w:t>
      </w:r>
      <w:r w:rsidR="00905BBB">
        <w:rPr>
          <w:u w:val="single"/>
        </w:rPr>
        <w:t xml:space="preserve"> Host Issuances:</w:t>
      </w:r>
      <w:r w:rsidR="00905BBB">
        <w:t xml:space="preserve"> </w:t>
      </w:r>
      <w:r w:rsidR="00C95754">
        <w:t>A number of</w:t>
      </w:r>
      <w:r w:rsidR="005D6B59">
        <w:t xml:space="preserve"> hosts are seen to have </w:t>
      </w:r>
      <w:r w:rsidR="008B46CC">
        <w:t>many</w:t>
      </w:r>
      <w:r w:rsidR="00E1395F">
        <w:t xml:space="preserve"> certificateRecords (in 2011, 2 had &gt;60, 2 others &gt; 30, 3 others &gt; 20, and 11 others &gt; 10</w:t>
      </w:r>
      <w:r w:rsidR="008B46CC">
        <w:t>; 231 had 4 or more issuances</w:t>
      </w:r>
      <w:r w:rsidR="00E1395F">
        <w:t>)</w:t>
      </w:r>
      <w:r w:rsidR="00C95754">
        <w:t>.</w:t>
      </w:r>
      <w:r w:rsidR="00905BBB">
        <w:t xml:space="preserve"> The reason</w:t>
      </w:r>
      <w:r w:rsidR="00A613F5">
        <w:t xml:space="preserve"> has not been determined. Reasonable assumptions would seem to be</w:t>
      </w:r>
      <w:r w:rsidR="00905BBB">
        <w:t xml:space="preserve"> errors as in the previous limitation or, given issuances are free, it was just expedient for so</w:t>
      </w:r>
      <w:r w:rsidR="00A613F5">
        <w:t>me system administration reason to request new certificates instead of maintaining current ones (e.g., during OS reinstallations).</w:t>
      </w:r>
    </w:p>
    <w:p w14:paraId="3C62CEBF" w14:textId="530B5D78" w:rsidR="004A7EF1" w:rsidRPr="005D6B59" w:rsidRDefault="004A7EF1" w:rsidP="00905BBB">
      <w:pPr>
        <w:pStyle w:val="ListParagraph"/>
        <w:numPr>
          <w:ilvl w:val="0"/>
          <w:numId w:val="7"/>
        </w:numPr>
      </w:pPr>
      <w:r>
        <w:rPr>
          <w:u w:val="single"/>
        </w:rPr>
        <w:t>Partial 2012 data:</w:t>
      </w:r>
      <w:r>
        <w:t xml:space="preserve"> All data for 2012 is through April 18, 2012.</w:t>
      </w:r>
      <w:r w:rsidR="001A4C60">
        <w:t xml:space="preserve"> On cursory observation, 2012 data seems to be consistent with previous years.</w:t>
      </w:r>
    </w:p>
    <w:p w14:paraId="1C86817F" w14:textId="77777777" w:rsidR="00B23ED8" w:rsidRDefault="00B23ED8">
      <w:pPr>
        <w:spacing w:after="0"/>
        <w:rPr>
          <w:rFonts w:asciiTheme="majorHAnsi" w:eastAsiaTheme="majorEastAsia" w:hAnsiTheme="majorHAnsi" w:cstheme="majorBidi"/>
          <w:b/>
          <w:bCs/>
          <w:sz w:val="32"/>
          <w:szCs w:val="32"/>
        </w:rPr>
      </w:pPr>
      <w:r>
        <w:br w:type="page"/>
      </w:r>
    </w:p>
    <w:p w14:paraId="5A1F6F73" w14:textId="122F5C44" w:rsidR="00D925BB" w:rsidRPr="00C377B0" w:rsidRDefault="00E212DC" w:rsidP="001F1E20">
      <w:pPr>
        <w:pStyle w:val="Heading1"/>
      </w:pPr>
      <w:r>
        <w:t>Analysis</w:t>
      </w:r>
    </w:p>
    <w:tbl>
      <w:tblPr>
        <w:tblStyle w:val="TableGrid"/>
        <w:tblW w:w="0" w:type="auto"/>
        <w:tblLook w:val="04A0" w:firstRow="1" w:lastRow="0" w:firstColumn="1" w:lastColumn="0" w:noHBand="0" w:noVBand="1"/>
      </w:tblPr>
      <w:tblGrid>
        <w:gridCol w:w="2251"/>
        <w:gridCol w:w="2434"/>
        <w:gridCol w:w="2445"/>
      </w:tblGrid>
      <w:tr w:rsidR="009333C8" w14:paraId="7F6B7F34" w14:textId="42E9D46F" w:rsidTr="00620472">
        <w:trPr>
          <w:trHeight w:val="384"/>
        </w:trPr>
        <w:tc>
          <w:tcPr>
            <w:tcW w:w="2251" w:type="dxa"/>
            <w:vAlign w:val="bottom"/>
          </w:tcPr>
          <w:p w14:paraId="7CD99526" w14:textId="2CA23BBF" w:rsidR="009333C8" w:rsidRDefault="009333C8" w:rsidP="00AF5671">
            <w:pPr>
              <w:jc w:val="center"/>
            </w:pPr>
            <w:r>
              <w:t>Year</w:t>
            </w:r>
          </w:p>
        </w:tc>
        <w:tc>
          <w:tcPr>
            <w:tcW w:w="2434" w:type="dxa"/>
            <w:vAlign w:val="bottom"/>
          </w:tcPr>
          <w:p w14:paraId="423BCF43" w14:textId="2B78F410" w:rsidR="009333C8" w:rsidRDefault="009333C8" w:rsidP="00AF5671">
            <w:pPr>
              <w:jc w:val="center"/>
            </w:pPr>
            <w:r>
              <w:t># Records</w:t>
            </w:r>
            <w:r w:rsidR="00AF5671">
              <w:t xml:space="preserve"> </w:t>
            </w:r>
            <w:r w:rsidR="00AF5671">
              <w:br/>
              <w:t>(ldif-analyze.py count)</w:t>
            </w:r>
          </w:p>
        </w:tc>
        <w:tc>
          <w:tcPr>
            <w:tcW w:w="2445" w:type="dxa"/>
            <w:vAlign w:val="bottom"/>
          </w:tcPr>
          <w:p w14:paraId="0B8B22DF" w14:textId="411A6F21" w:rsidR="00AF5671" w:rsidRDefault="009333C8" w:rsidP="00AF5671">
            <w:pPr>
              <w:jc w:val="center"/>
            </w:pPr>
            <w:r>
              <w:t># Unique Subjects</w:t>
            </w:r>
            <w:r w:rsidR="00AF5671">
              <w:br/>
              <w:t>(</w:t>
            </w:r>
            <w:r w:rsidR="00AF5671" w:rsidRPr="00AF5671">
              <w:t>ldif-analyze.py count-subjects</w:t>
            </w:r>
            <w:r w:rsidR="00AF5671">
              <w:t>)</w:t>
            </w:r>
          </w:p>
        </w:tc>
      </w:tr>
      <w:tr w:rsidR="009333C8" w14:paraId="2A554A9A" w14:textId="2B276A1F" w:rsidTr="009333C8">
        <w:trPr>
          <w:trHeight w:val="404"/>
        </w:trPr>
        <w:tc>
          <w:tcPr>
            <w:tcW w:w="2251" w:type="dxa"/>
          </w:tcPr>
          <w:p w14:paraId="59FBDAC3" w14:textId="4706BDA0" w:rsidR="009333C8" w:rsidRDefault="009333C8" w:rsidP="00AF5671">
            <w:pPr>
              <w:jc w:val="center"/>
            </w:pPr>
            <w:r>
              <w:t>2003</w:t>
            </w:r>
          </w:p>
        </w:tc>
        <w:tc>
          <w:tcPr>
            <w:tcW w:w="2434" w:type="dxa"/>
          </w:tcPr>
          <w:p w14:paraId="2E0441D5" w14:textId="68A58787" w:rsidR="009333C8" w:rsidRDefault="009333C8" w:rsidP="00AF5671">
            <w:pPr>
              <w:jc w:val="center"/>
            </w:pPr>
            <w:r>
              <w:t>1340</w:t>
            </w:r>
          </w:p>
        </w:tc>
        <w:tc>
          <w:tcPr>
            <w:tcW w:w="2445" w:type="dxa"/>
          </w:tcPr>
          <w:p w14:paraId="745E5DCB" w14:textId="11A5CE9D" w:rsidR="009333C8" w:rsidRDefault="00AF5671" w:rsidP="00AF5671">
            <w:pPr>
              <w:jc w:val="center"/>
            </w:pPr>
            <w:r w:rsidRPr="00AF5671">
              <w:t>1273</w:t>
            </w:r>
          </w:p>
        </w:tc>
      </w:tr>
      <w:tr w:rsidR="009333C8" w14:paraId="6C5516E4" w14:textId="1A2997BE" w:rsidTr="009333C8">
        <w:trPr>
          <w:trHeight w:val="384"/>
        </w:trPr>
        <w:tc>
          <w:tcPr>
            <w:tcW w:w="2251" w:type="dxa"/>
          </w:tcPr>
          <w:p w14:paraId="251BCD8A" w14:textId="314D2F2B" w:rsidR="009333C8" w:rsidRDefault="009333C8" w:rsidP="00AF5671">
            <w:pPr>
              <w:jc w:val="center"/>
            </w:pPr>
            <w:r>
              <w:t>2004</w:t>
            </w:r>
          </w:p>
        </w:tc>
        <w:tc>
          <w:tcPr>
            <w:tcW w:w="2434" w:type="dxa"/>
          </w:tcPr>
          <w:p w14:paraId="36A8E792" w14:textId="79175863" w:rsidR="009333C8" w:rsidRDefault="009333C8" w:rsidP="00AF5671">
            <w:pPr>
              <w:jc w:val="center"/>
            </w:pPr>
            <w:r>
              <w:t>2115</w:t>
            </w:r>
          </w:p>
        </w:tc>
        <w:tc>
          <w:tcPr>
            <w:tcW w:w="2445" w:type="dxa"/>
          </w:tcPr>
          <w:p w14:paraId="08C8ADF9" w14:textId="1487CC1B" w:rsidR="009333C8" w:rsidRDefault="00AF5671" w:rsidP="00AF5671">
            <w:pPr>
              <w:jc w:val="center"/>
            </w:pPr>
            <w:r w:rsidRPr="00AF5671">
              <w:t>1979</w:t>
            </w:r>
          </w:p>
        </w:tc>
      </w:tr>
      <w:tr w:rsidR="009333C8" w14:paraId="645DE61F" w14:textId="7DB9CB6D" w:rsidTr="009333C8">
        <w:trPr>
          <w:trHeight w:val="404"/>
        </w:trPr>
        <w:tc>
          <w:tcPr>
            <w:tcW w:w="2251" w:type="dxa"/>
          </w:tcPr>
          <w:p w14:paraId="175C1E3E" w14:textId="0FA6D105" w:rsidR="009333C8" w:rsidRDefault="009333C8" w:rsidP="00AF5671">
            <w:pPr>
              <w:jc w:val="center"/>
            </w:pPr>
            <w:r>
              <w:t>2005</w:t>
            </w:r>
          </w:p>
        </w:tc>
        <w:tc>
          <w:tcPr>
            <w:tcW w:w="2434" w:type="dxa"/>
          </w:tcPr>
          <w:p w14:paraId="4400FC47" w14:textId="0DAD5475" w:rsidR="009333C8" w:rsidRDefault="009333C8" w:rsidP="00AF5671">
            <w:pPr>
              <w:jc w:val="center"/>
            </w:pPr>
            <w:r>
              <w:t>4104</w:t>
            </w:r>
          </w:p>
        </w:tc>
        <w:tc>
          <w:tcPr>
            <w:tcW w:w="2445" w:type="dxa"/>
          </w:tcPr>
          <w:p w14:paraId="74DAFBC4" w14:textId="554AFFF0" w:rsidR="009333C8" w:rsidRDefault="00AF5671" w:rsidP="00AF5671">
            <w:pPr>
              <w:jc w:val="center"/>
            </w:pPr>
            <w:r w:rsidRPr="00AF5671">
              <w:t>3643</w:t>
            </w:r>
          </w:p>
        </w:tc>
      </w:tr>
      <w:tr w:rsidR="009333C8" w14:paraId="498E6B05" w14:textId="275BC0C5" w:rsidTr="009333C8">
        <w:trPr>
          <w:trHeight w:val="404"/>
        </w:trPr>
        <w:tc>
          <w:tcPr>
            <w:tcW w:w="2251" w:type="dxa"/>
          </w:tcPr>
          <w:p w14:paraId="01522096" w14:textId="4D8DC35A" w:rsidR="009333C8" w:rsidRDefault="009333C8" w:rsidP="00AF5671">
            <w:pPr>
              <w:jc w:val="center"/>
            </w:pPr>
            <w:r>
              <w:t>2006</w:t>
            </w:r>
          </w:p>
        </w:tc>
        <w:tc>
          <w:tcPr>
            <w:tcW w:w="2434" w:type="dxa"/>
          </w:tcPr>
          <w:p w14:paraId="46B8CE7E" w14:textId="528C2C09" w:rsidR="009333C8" w:rsidRDefault="009333C8" w:rsidP="00AF5671">
            <w:pPr>
              <w:jc w:val="center"/>
            </w:pPr>
            <w:r>
              <w:t>5132</w:t>
            </w:r>
          </w:p>
        </w:tc>
        <w:tc>
          <w:tcPr>
            <w:tcW w:w="2445" w:type="dxa"/>
          </w:tcPr>
          <w:p w14:paraId="3AD693DD" w14:textId="134B314D" w:rsidR="009333C8" w:rsidRDefault="00AF5671" w:rsidP="00AF5671">
            <w:pPr>
              <w:jc w:val="center"/>
            </w:pPr>
            <w:r w:rsidRPr="00AF5671">
              <w:t>4632</w:t>
            </w:r>
          </w:p>
        </w:tc>
      </w:tr>
      <w:tr w:rsidR="009333C8" w14:paraId="026B43DF" w14:textId="2761CA96" w:rsidTr="009333C8">
        <w:trPr>
          <w:trHeight w:val="384"/>
        </w:trPr>
        <w:tc>
          <w:tcPr>
            <w:tcW w:w="2251" w:type="dxa"/>
          </w:tcPr>
          <w:p w14:paraId="77AC86F7" w14:textId="66823507" w:rsidR="009333C8" w:rsidRDefault="009333C8" w:rsidP="00AF5671">
            <w:pPr>
              <w:jc w:val="center"/>
            </w:pPr>
            <w:r>
              <w:t>2007</w:t>
            </w:r>
          </w:p>
        </w:tc>
        <w:tc>
          <w:tcPr>
            <w:tcW w:w="2434" w:type="dxa"/>
          </w:tcPr>
          <w:p w14:paraId="30C29E01" w14:textId="2C392CA1" w:rsidR="009333C8" w:rsidRDefault="009333C8" w:rsidP="00AF5671">
            <w:pPr>
              <w:jc w:val="center"/>
            </w:pPr>
            <w:r>
              <w:t>7985</w:t>
            </w:r>
          </w:p>
        </w:tc>
        <w:tc>
          <w:tcPr>
            <w:tcW w:w="2445" w:type="dxa"/>
          </w:tcPr>
          <w:p w14:paraId="353451F9" w14:textId="481AA006" w:rsidR="009333C8" w:rsidRDefault="00AF5671" w:rsidP="00AF5671">
            <w:pPr>
              <w:jc w:val="center"/>
            </w:pPr>
            <w:r w:rsidRPr="00AF5671">
              <w:t>6438</w:t>
            </w:r>
          </w:p>
        </w:tc>
      </w:tr>
      <w:tr w:rsidR="009333C8" w14:paraId="0751A1F5" w14:textId="041DC86F" w:rsidTr="009333C8">
        <w:trPr>
          <w:trHeight w:val="404"/>
        </w:trPr>
        <w:tc>
          <w:tcPr>
            <w:tcW w:w="2251" w:type="dxa"/>
          </w:tcPr>
          <w:p w14:paraId="68178585" w14:textId="2871E339" w:rsidR="009333C8" w:rsidRDefault="009333C8" w:rsidP="00AF5671">
            <w:pPr>
              <w:jc w:val="center"/>
            </w:pPr>
            <w:r>
              <w:t>2008</w:t>
            </w:r>
          </w:p>
        </w:tc>
        <w:tc>
          <w:tcPr>
            <w:tcW w:w="2434" w:type="dxa"/>
          </w:tcPr>
          <w:p w14:paraId="696A3268" w14:textId="3426C72B" w:rsidR="009333C8" w:rsidRDefault="009333C8" w:rsidP="00AF5671">
            <w:pPr>
              <w:jc w:val="center"/>
            </w:pPr>
            <w:r>
              <w:t>9148</w:t>
            </w:r>
          </w:p>
        </w:tc>
        <w:tc>
          <w:tcPr>
            <w:tcW w:w="2445" w:type="dxa"/>
          </w:tcPr>
          <w:p w14:paraId="2A1CB0A0" w14:textId="5774A40F" w:rsidR="009333C8" w:rsidRDefault="00AF5671" w:rsidP="00AF5671">
            <w:pPr>
              <w:jc w:val="center"/>
            </w:pPr>
            <w:r w:rsidRPr="00AF5671">
              <w:t>7914</w:t>
            </w:r>
          </w:p>
        </w:tc>
      </w:tr>
      <w:tr w:rsidR="009333C8" w14:paraId="28A3A210" w14:textId="3DE90540" w:rsidTr="009333C8">
        <w:trPr>
          <w:trHeight w:val="404"/>
        </w:trPr>
        <w:tc>
          <w:tcPr>
            <w:tcW w:w="2251" w:type="dxa"/>
          </w:tcPr>
          <w:p w14:paraId="61BEF8DC" w14:textId="4EB37EB5" w:rsidR="009333C8" w:rsidRDefault="009333C8" w:rsidP="00AF5671">
            <w:pPr>
              <w:jc w:val="center"/>
            </w:pPr>
            <w:r>
              <w:t>2009</w:t>
            </w:r>
          </w:p>
        </w:tc>
        <w:tc>
          <w:tcPr>
            <w:tcW w:w="2434" w:type="dxa"/>
          </w:tcPr>
          <w:p w14:paraId="765E0D59" w14:textId="5710C789" w:rsidR="009333C8" w:rsidRDefault="009333C8" w:rsidP="00AF5671">
            <w:pPr>
              <w:jc w:val="center"/>
            </w:pPr>
            <w:r>
              <w:t>10741</w:t>
            </w:r>
          </w:p>
        </w:tc>
        <w:tc>
          <w:tcPr>
            <w:tcW w:w="2445" w:type="dxa"/>
          </w:tcPr>
          <w:p w14:paraId="11331216" w14:textId="75DB8A4C" w:rsidR="009333C8" w:rsidRDefault="00AF5671" w:rsidP="00AF5671">
            <w:pPr>
              <w:jc w:val="center"/>
            </w:pPr>
            <w:r w:rsidRPr="00AF5671">
              <w:t>8935</w:t>
            </w:r>
          </w:p>
        </w:tc>
      </w:tr>
      <w:tr w:rsidR="009333C8" w14:paraId="5BDD9370" w14:textId="26CB7C38" w:rsidTr="009333C8">
        <w:trPr>
          <w:trHeight w:val="384"/>
        </w:trPr>
        <w:tc>
          <w:tcPr>
            <w:tcW w:w="2251" w:type="dxa"/>
          </w:tcPr>
          <w:p w14:paraId="288D075F" w14:textId="39C3AE2F" w:rsidR="009333C8" w:rsidRDefault="009333C8" w:rsidP="00AF5671">
            <w:pPr>
              <w:jc w:val="center"/>
            </w:pPr>
            <w:r>
              <w:t>2010</w:t>
            </w:r>
          </w:p>
        </w:tc>
        <w:tc>
          <w:tcPr>
            <w:tcW w:w="2434" w:type="dxa"/>
          </w:tcPr>
          <w:p w14:paraId="45608CE5" w14:textId="22FE0BA1" w:rsidR="009333C8" w:rsidRDefault="009333C8" w:rsidP="00AF5671">
            <w:pPr>
              <w:jc w:val="center"/>
            </w:pPr>
            <w:r>
              <w:t>11784</w:t>
            </w:r>
          </w:p>
        </w:tc>
        <w:tc>
          <w:tcPr>
            <w:tcW w:w="2445" w:type="dxa"/>
          </w:tcPr>
          <w:p w14:paraId="240A0EAD" w14:textId="0BB0F567" w:rsidR="009333C8" w:rsidRDefault="00AF5671" w:rsidP="00AF5671">
            <w:pPr>
              <w:jc w:val="center"/>
            </w:pPr>
            <w:r w:rsidRPr="00AF5671">
              <w:t>10413</w:t>
            </w:r>
          </w:p>
        </w:tc>
      </w:tr>
      <w:tr w:rsidR="009333C8" w14:paraId="601BFC13" w14:textId="4A58E0E3" w:rsidTr="009333C8">
        <w:trPr>
          <w:trHeight w:val="404"/>
        </w:trPr>
        <w:tc>
          <w:tcPr>
            <w:tcW w:w="2251" w:type="dxa"/>
          </w:tcPr>
          <w:p w14:paraId="5E6E13DD" w14:textId="0710EF11" w:rsidR="009333C8" w:rsidRDefault="009333C8" w:rsidP="00AF5671">
            <w:pPr>
              <w:jc w:val="center"/>
            </w:pPr>
            <w:r>
              <w:t>2011</w:t>
            </w:r>
          </w:p>
        </w:tc>
        <w:tc>
          <w:tcPr>
            <w:tcW w:w="2434" w:type="dxa"/>
          </w:tcPr>
          <w:p w14:paraId="3FFCFFDE" w14:textId="2FB00EE8" w:rsidR="009333C8" w:rsidRDefault="009333C8" w:rsidP="00AF5671">
            <w:pPr>
              <w:jc w:val="center"/>
            </w:pPr>
            <w:r>
              <w:t>12514</w:t>
            </w:r>
          </w:p>
        </w:tc>
        <w:tc>
          <w:tcPr>
            <w:tcW w:w="2445" w:type="dxa"/>
          </w:tcPr>
          <w:p w14:paraId="67F0C7C8" w14:textId="630746D9" w:rsidR="009333C8" w:rsidRDefault="00AF5671" w:rsidP="00AF5671">
            <w:pPr>
              <w:jc w:val="center"/>
            </w:pPr>
            <w:r w:rsidRPr="00AF5671">
              <w:t>10687</w:t>
            </w:r>
          </w:p>
        </w:tc>
      </w:tr>
      <w:tr w:rsidR="009333C8" w14:paraId="029377F4" w14:textId="77777777" w:rsidTr="009333C8">
        <w:trPr>
          <w:trHeight w:val="404"/>
        </w:trPr>
        <w:tc>
          <w:tcPr>
            <w:tcW w:w="2251" w:type="dxa"/>
          </w:tcPr>
          <w:p w14:paraId="6B8AA996" w14:textId="738D3784" w:rsidR="009333C8" w:rsidRDefault="009333C8" w:rsidP="004A7EF1">
            <w:pPr>
              <w:jc w:val="center"/>
            </w:pPr>
            <w:r>
              <w:t>2012</w:t>
            </w:r>
          </w:p>
        </w:tc>
        <w:tc>
          <w:tcPr>
            <w:tcW w:w="2434" w:type="dxa"/>
          </w:tcPr>
          <w:p w14:paraId="4198CC4A" w14:textId="7AA9A873" w:rsidR="009333C8" w:rsidRDefault="009333C8" w:rsidP="00AF5671">
            <w:pPr>
              <w:jc w:val="center"/>
            </w:pPr>
            <w:r>
              <w:t>3630</w:t>
            </w:r>
          </w:p>
        </w:tc>
        <w:tc>
          <w:tcPr>
            <w:tcW w:w="2445" w:type="dxa"/>
          </w:tcPr>
          <w:p w14:paraId="1DE202D5" w14:textId="170181BD" w:rsidR="009333C8" w:rsidRDefault="00AF5671" w:rsidP="00AF5671">
            <w:pPr>
              <w:jc w:val="center"/>
            </w:pPr>
            <w:r w:rsidRPr="00AF5671">
              <w:t>3112</w:t>
            </w:r>
          </w:p>
        </w:tc>
      </w:tr>
      <w:tr w:rsidR="00B23ED8" w14:paraId="6B4BE43E" w14:textId="77777777" w:rsidTr="009333C8">
        <w:trPr>
          <w:trHeight w:val="404"/>
        </w:trPr>
        <w:tc>
          <w:tcPr>
            <w:tcW w:w="2251" w:type="dxa"/>
          </w:tcPr>
          <w:p w14:paraId="1A7C9921" w14:textId="59801DAD" w:rsidR="00B23ED8" w:rsidRDefault="00B23ED8" w:rsidP="00AF5671">
            <w:pPr>
              <w:jc w:val="center"/>
            </w:pPr>
            <w:r>
              <w:t>2009-2012 combined</w:t>
            </w:r>
          </w:p>
        </w:tc>
        <w:tc>
          <w:tcPr>
            <w:tcW w:w="2434" w:type="dxa"/>
          </w:tcPr>
          <w:p w14:paraId="390B3C90" w14:textId="7CFE2E06" w:rsidR="00B23ED8" w:rsidRDefault="00B23ED8" w:rsidP="00AF5671">
            <w:pPr>
              <w:jc w:val="center"/>
            </w:pPr>
            <w:r w:rsidRPr="00B23ED8">
              <w:t>38669</w:t>
            </w:r>
          </w:p>
        </w:tc>
        <w:tc>
          <w:tcPr>
            <w:tcW w:w="2445" w:type="dxa"/>
          </w:tcPr>
          <w:p w14:paraId="7F1F3547" w14:textId="390B1451" w:rsidR="00B23ED8" w:rsidRPr="00AF5671" w:rsidRDefault="00B23ED8" w:rsidP="00AF5671">
            <w:pPr>
              <w:jc w:val="center"/>
            </w:pPr>
            <w:r w:rsidRPr="00B23ED8">
              <w:t>17246</w:t>
            </w:r>
          </w:p>
        </w:tc>
      </w:tr>
      <w:tr w:rsidR="00B23ED8" w14:paraId="3A669C9D" w14:textId="77777777" w:rsidTr="009333C8">
        <w:trPr>
          <w:trHeight w:val="404"/>
        </w:trPr>
        <w:tc>
          <w:tcPr>
            <w:tcW w:w="2251" w:type="dxa"/>
          </w:tcPr>
          <w:p w14:paraId="5AA68451" w14:textId="0D930D1A" w:rsidR="00B23ED8" w:rsidRDefault="00B23ED8" w:rsidP="00AF5671">
            <w:pPr>
              <w:jc w:val="center"/>
            </w:pPr>
            <w:r>
              <w:t>All years combined</w:t>
            </w:r>
          </w:p>
        </w:tc>
        <w:tc>
          <w:tcPr>
            <w:tcW w:w="2434" w:type="dxa"/>
          </w:tcPr>
          <w:p w14:paraId="412EFB4E" w14:textId="54BE466B" w:rsidR="00B23ED8" w:rsidRDefault="00B23ED8" w:rsidP="00AF5671">
            <w:pPr>
              <w:jc w:val="center"/>
            </w:pPr>
            <w:r w:rsidRPr="00B23ED8">
              <w:t>68495</w:t>
            </w:r>
          </w:p>
        </w:tc>
        <w:tc>
          <w:tcPr>
            <w:tcW w:w="2445" w:type="dxa"/>
          </w:tcPr>
          <w:p w14:paraId="426BBE0C" w14:textId="46F0B9BB" w:rsidR="00B23ED8" w:rsidRPr="00AF5671" w:rsidRDefault="00B23ED8" w:rsidP="00AF5671">
            <w:pPr>
              <w:jc w:val="center"/>
            </w:pPr>
            <w:r w:rsidRPr="00B23ED8">
              <w:t>26523</w:t>
            </w:r>
          </w:p>
        </w:tc>
      </w:tr>
    </w:tbl>
    <w:p w14:paraId="51640D96" w14:textId="046F86F7" w:rsidR="009333C8" w:rsidRDefault="00C377B0" w:rsidP="009333C8">
      <w:bookmarkStart w:id="9" w:name="_Ref197148956"/>
      <w:r>
        <w:t xml:space="preserve">Table </w:t>
      </w:r>
      <w:fldSimple w:instr=" SEQ Table \* ARABIC ">
        <w:r w:rsidR="009978CA">
          <w:rPr>
            <w:noProof/>
          </w:rPr>
          <w:t>1</w:t>
        </w:r>
      </w:fldSimple>
      <w:bookmarkEnd w:id="9"/>
      <w:r>
        <w:t>: Number of certificateRecords and unique Subject names by year.</w:t>
      </w:r>
    </w:p>
    <w:p w14:paraId="5F0BE3E6" w14:textId="2CCFDE51" w:rsidR="00E30367" w:rsidRDefault="00E30367" w:rsidP="00E30367">
      <w:r>
        <w:t>The difference between the columns is number of certificates issued versus number of unique subject names. This table seems to show a 10-20% difference. Reasons for this difference could include:</w:t>
      </w:r>
    </w:p>
    <w:p w14:paraId="6632D5F4" w14:textId="73722F57" w:rsidR="00E30367" w:rsidRDefault="00577BC7" w:rsidP="00E30367">
      <w:pPr>
        <w:pStyle w:val="ListParagraph"/>
        <w:numPr>
          <w:ilvl w:val="0"/>
          <w:numId w:val="8"/>
        </w:numPr>
      </w:pPr>
      <w:r>
        <w:t>Reissuance</w:t>
      </w:r>
      <w:r w:rsidR="00E30367">
        <w:t xml:space="preserve"> – individuals requesting a certificate</w:t>
      </w:r>
      <w:r w:rsidR="004A7EF1">
        <w:t xml:space="preserve"> multiple times in a given calendar year for renewal or lost key.</w:t>
      </w:r>
    </w:p>
    <w:p w14:paraId="120D650E" w14:textId="77777777" w:rsidR="001A4C60" w:rsidRPr="001A4C60" w:rsidRDefault="00E30367" w:rsidP="00E30367">
      <w:pPr>
        <w:pStyle w:val="ListParagraph"/>
        <w:numPr>
          <w:ilvl w:val="0"/>
          <w:numId w:val="8"/>
        </w:numPr>
        <w:spacing w:after="0"/>
        <w:jc w:val="both"/>
        <w:rPr>
          <w:rFonts w:asciiTheme="majorHAnsi" w:eastAsiaTheme="majorEastAsia" w:hAnsiTheme="majorHAnsi" w:cstheme="majorBidi"/>
          <w:b/>
          <w:bCs/>
          <w:sz w:val="26"/>
          <w:szCs w:val="26"/>
        </w:rPr>
      </w:pPr>
      <w:r>
        <w:t xml:space="preserve">Erroneous issuances – as described in Section </w:t>
      </w:r>
      <w:r>
        <w:fldChar w:fldCharType="begin"/>
      </w:r>
      <w:r>
        <w:instrText xml:space="preserve"> PAGEREF _Ref197149127 \h </w:instrText>
      </w:r>
      <w:r>
        <w:fldChar w:fldCharType="separate"/>
      </w:r>
      <w:r w:rsidR="009978CA">
        <w:rPr>
          <w:noProof/>
        </w:rPr>
        <w:t>2</w:t>
      </w:r>
      <w:r>
        <w:fldChar w:fldCharType="end"/>
      </w:r>
      <w:r>
        <w:t>.</w:t>
      </w:r>
    </w:p>
    <w:p w14:paraId="00EDCAB4" w14:textId="77777777" w:rsidR="00724D16" w:rsidRDefault="00724D16" w:rsidP="001A4C60">
      <w:pPr>
        <w:spacing w:after="0"/>
        <w:jc w:val="both"/>
      </w:pPr>
    </w:p>
    <w:p w14:paraId="1D6DCEE6" w14:textId="5A37CE2C" w:rsidR="00B23ED8" w:rsidRPr="001A4C60" w:rsidRDefault="001A04F3" w:rsidP="001A4C60">
      <w:pPr>
        <w:spacing w:after="0"/>
        <w:jc w:val="both"/>
        <w:rPr>
          <w:rFonts w:asciiTheme="majorHAnsi" w:eastAsiaTheme="majorEastAsia" w:hAnsiTheme="majorHAnsi" w:cstheme="majorBidi"/>
          <w:b/>
          <w:bCs/>
          <w:sz w:val="26"/>
          <w:szCs w:val="26"/>
        </w:rPr>
      </w:pPr>
      <w:r>
        <w:t>The values in these two columns rough</w:t>
      </w:r>
      <w:r w:rsidR="00B943E1">
        <w:t>ly</w:t>
      </w:r>
      <w:r>
        <w:t xml:space="preserve"> bound the actual number of certificate issuances OSG needs</w:t>
      </w:r>
      <w:r w:rsidR="00724D16">
        <w:t>, with the second column being the actual need if every user was to only r</w:t>
      </w:r>
      <w:r w:rsidR="00B943E1">
        <w:t>eceive one certificate per year (actually it would be slightly less given some users have multiple certificates).</w:t>
      </w:r>
      <w:r w:rsidR="00B23ED8">
        <w:br w:type="page"/>
      </w:r>
    </w:p>
    <w:p w14:paraId="3D22FB39" w14:textId="6F2299A9" w:rsidR="00EF6CE3" w:rsidRDefault="00EF6CE3" w:rsidP="00EF6CE3">
      <w:pPr>
        <w:pStyle w:val="Heading2"/>
      </w:pPr>
      <w:r>
        <w:t>User Certificates</w:t>
      </w:r>
    </w:p>
    <w:p w14:paraId="7D79E5FA" w14:textId="77777777" w:rsidR="00D925BB" w:rsidRPr="009333C8" w:rsidRDefault="00D925BB" w:rsidP="009333C8"/>
    <w:tbl>
      <w:tblPr>
        <w:tblStyle w:val="TableGrid"/>
        <w:tblW w:w="0" w:type="auto"/>
        <w:tblLook w:val="04A0" w:firstRow="1" w:lastRow="0" w:firstColumn="1" w:lastColumn="0" w:noHBand="0" w:noVBand="1"/>
      </w:tblPr>
      <w:tblGrid>
        <w:gridCol w:w="2077"/>
        <w:gridCol w:w="2304"/>
        <w:gridCol w:w="2304"/>
        <w:gridCol w:w="2171"/>
      </w:tblGrid>
      <w:tr w:rsidR="00EF6CE3" w14:paraId="15DFCDA7" w14:textId="3EACE2AA" w:rsidTr="00620472">
        <w:trPr>
          <w:trHeight w:val="384"/>
        </w:trPr>
        <w:tc>
          <w:tcPr>
            <w:tcW w:w="2077" w:type="dxa"/>
            <w:vAlign w:val="bottom"/>
          </w:tcPr>
          <w:p w14:paraId="0B58D82B" w14:textId="77777777" w:rsidR="00EF6CE3" w:rsidRDefault="00EF6CE3" w:rsidP="00D925BB">
            <w:pPr>
              <w:jc w:val="center"/>
            </w:pPr>
            <w:r>
              <w:t>Year</w:t>
            </w:r>
          </w:p>
        </w:tc>
        <w:tc>
          <w:tcPr>
            <w:tcW w:w="2304" w:type="dxa"/>
            <w:vAlign w:val="bottom"/>
          </w:tcPr>
          <w:p w14:paraId="6A69ACC1" w14:textId="783D5BE0" w:rsidR="00EF6CE3" w:rsidRDefault="00EF6CE3" w:rsidP="00D925BB">
            <w:pPr>
              <w:jc w:val="center"/>
            </w:pPr>
            <w:r>
              <w:t>#  User Certificates</w:t>
            </w:r>
            <w:r>
              <w:br/>
              <w:t>(ldif-analyze.py count-users)</w:t>
            </w:r>
          </w:p>
        </w:tc>
        <w:tc>
          <w:tcPr>
            <w:tcW w:w="2304" w:type="dxa"/>
            <w:vAlign w:val="bottom"/>
          </w:tcPr>
          <w:p w14:paraId="73155EB9" w14:textId="76846456" w:rsidR="00EF6CE3" w:rsidRDefault="00EF6CE3" w:rsidP="00EF6CE3">
            <w:pPr>
              <w:jc w:val="center"/>
            </w:pPr>
            <w:r>
              <w:t># Unique User Subjects</w:t>
            </w:r>
            <w:r>
              <w:br/>
              <w:t>(</w:t>
            </w:r>
            <w:r w:rsidRPr="00AF5671">
              <w:t>ldif-analyze.py count-</w:t>
            </w:r>
            <w:r w:rsidR="000E1A63">
              <w:t>user-</w:t>
            </w:r>
            <w:r w:rsidRPr="00AF5671">
              <w:t>subjects</w:t>
            </w:r>
            <w:r>
              <w:t>)</w:t>
            </w:r>
          </w:p>
        </w:tc>
        <w:tc>
          <w:tcPr>
            <w:tcW w:w="2171" w:type="dxa"/>
            <w:vAlign w:val="bottom"/>
          </w:tcPr>
          <w:p w14:paraId="09805DA4" w14:textId="1B7525F1" w:rsidR="00EF6CE3" w:rsidRDefault="00EF6CE3" w:rsidP="00EF6CE3">
            <w:pPr>
              <w:jc w:val="center"/>
            </w:pPr>
            <w:r>
              <w:t># Unique Legal Names</w:t>
            </w:r>
            <w:r>
              <w:br/>
              <w:t>(ldif-analyze.py count-names)</w:t>
            </w:r>
          </w:p>
        </w:tc>
      </w:tr>
      <w:tr w:rsidR="00EF6CE3" w14:paraId="6C4E3072" w14:textId="1C9513CE" w:rsidTr="00EF6CE3">
        <w:trPr>
          <w:trHeight w:val="404"/>
        </w:trPr>
        <w:tc>
          <w:tcPr>
            <w:tcW w:w="2077" w:type="dxa"/>
          </w:tcPr>
          <w:p w14:paraId="45E14F9E" w14:textId="77777777" w:rsidR="00EF6CE3" w:rsidRDefault="00EF6CE3" w:rsidP="00D925BB">
            <w:pPr>
              <w:jc w:val="center"/>
            </w:pPr>
            <w:r>
              <w:t>2003</w:t>
            </w:r>
          </w:p>
        </w:tc>
        <w:tc>
          <w:tcPr>
            <w:tcW w:w="2304" w:type="dxa"/>
          </w:tcPr>
          <w:p w14:paraId="6FB832F8" w14:textId="3C94F390" w:rsidR="00EF6CE3" w:rsidRDefault="00EF6CE3" w:rsidP="00D925BB">
            <w:pPr>
              <w:jc w:val="center"/>
            </w:pPr>
            <w:r w:rsidRPr="00EF6CE3">
              <w:t>517</w:t>
            </w:r>
          </w:p>
        </w:tc>
        <w:tc>
          <w:tcPr>
            <w:tcW w:w="2304" w:type="dxa"/>
          </w:tcPr>
          <w:p w14:paraId="08883461" w14:textId="24FD8769" w:rsidR="00EF6CE3" w:rsidRDefault="00EF6CE3" w:rsidP="00D925BB">
            <w:pPr>
              <w:jc w:val="center"/>
            </w:pPr>
            <w:r w:rsidRPr="00EF6CE3">
              <w:t>493</w:t>
            </w:r>
          </w:p>
        </w:tc>
        <w:tc>
          <w:tcPr>
            <w:tcW w:w="2171" w:type="dxa"/>
          </w:tcPr>
          <w:p w14:paraId="1E25744B" w14:textId="63E0DB43" w:rsidR="00EF6CE3" w:rsidRPr="00AF5671" w:rsidRDefault="00EF6CE3" w:rsidP="00D925BB">
            <w:pPr>
              <w:jc w:val="center"/>
            </w:pPr>
            <w:r w:rsidRPr="00EF6CE3">
              <w:t>431</w:t>
            </w:r>
          </w:p>
        </w:tc>
      </w:tr>
      <w:tr w:rsidR="00EF6CE3" w14:paraId="059750BE" w14:textId="1DEB2C67" w:rsidTr="00EF6CE3">
        <w:trPr>
          <w:trHeight w:val="384"/>
        </w:trPr>
        <w:tc>
          <w:tcPr>
            <w:tcW w:w="2077" w:type="dxa"/>
          </w:tcPr>
          <w:p w14:paraId="0EA582FF" w14:textId="77777777" w:rsidR="00EF6CE3" w:rsidRDefault="00EF6CE3" w:rsidP="00D925BB">
            <w:pPr>
              <w:jc w:val="center"/>
            </w:pPr>
            <w:r>
              <w:t>2004</w:t>
            </w:r>
          </w:p>
        </w:tc>
        <w:tc>
          <w:tcPr>
            <w:tcW w:w="2304" w:type="dxa"/>
          </w:tcPr>
          <w:p w14:paraId="7E9F3498" w14:textId="37F5AEC3" w:rsidR="00EF6CE3" w:rsidRDefault="00EF6CE3" w:rsidP="00D925BB">
            <w:pPr>
              <w:jc w:val="center"/>
            </w:pPr>
            <w:r w:rsidRPr="00EF6CE3">
              <w:t>885</w:t>
            </w:r>
          </w:p>
        </w:tc>
        <w:tc>
          <w:tcPr>
            <w:tcW w:w="2304" w:type="dxa"/>
          </w:tcPr>
          <w:p w14:paraId="3CB1A1C1" w14:textId="7D8E267E" w:rsidR="00EF6CE3" w:rsidRDefault="00EF6CE3" w:rsidP="00D925BB">
            <w:pPr>
              <w:jc w:val="center"/>
            </w:pPr>
            <w:r w:rsidRPr="00EF6CE3">
              <w:t>829</w:t>
            </w:r>
          </w:p>
        </w:tc>
        <w:tc>
          <w:tcPr>
            <w:tcW w:w="2171" w:type="dxa"/>
          </w:tcPr>
          <w:p w14:paraId="62132603" w14:textId="258BAB02" w:rsidR="00EF6CE3" w:rsidRPr="00AF5671" w:rsidRDefault="00EF6CE3" w:rsidP="00D925BB">
            <w:pPr>
              <w:jc w:val="center"/>
            </w:pPr>
            <w:r w:rsidRPr="00EF6CE3">
              <w:t>701</w:t>
            </w:r>
          </w:p>
        </w:tc>
      </w:tr>
      <w:tr w:rsidR="00EF6CE3" w14:paraId="08DCEFCD" w14:textId="13A61C95" w:rsidTr="00EF6CE3">
        <w:trPr>
          <w:trHeight w:val="404"/>
        </w:trPr>
        <w:tc>
          <w:tcPr>
            <w:tcW w:w="2077" w:type="dxa"/>
          </w:tcPr>
          <w:p w14:paraId="19014485" w14:textId="77777777" w:rsidR="00EF6CE3" w:rsidRDefault="00EF6CE3" w:rsidP="00D925BB">
            <w:pPr>
              <w:jc w:val="center"/>
            </w:pPr>
            <w:r>
              <w:t>2005</w:t>
            </w:r>
          </w:p>
        </w:tc>
        <w:tc>
          <w:tcPr>
            <w:tcW w:w="2304" w:type="dxa"/>
          </w:tcPr>
          <w:p w14:paraId="60AE5E55" w14:textId="2B8D7025" w:rsidR="00EF6CE3" w:rsidRDefault="00EF6CE3" w:rsidP="00D925BB">
            <w:pPr>
              <w:jc w:val="center"/>
            </w:pPr>
            <w:r w:rsidRPr="00EF6CE3">
              <w:t>1216</w:t>
            </w:r>
          </w:p>
        </w:tc>
        <w:tc>
          <w:tcPr>
            <w:tcW w:w="2304" w:type="dxa"/>
          </w:tcPr>
          <w:p w14:paraId="1C65CFAD" w14:textId="1B01A61D" w:rsidR="00EF6CE3" w:rsidRDefault="00EF6CE3" w:rsidP="00D925BB">
            <w:pPr>
              <w:jc w:val="center"/>
            </w:pPr>
            <w:r w:rsidRPr="00EF6CE3">
              <w:t>1085</w:t>
            </w:r>
          </w:p>
        </w:tc>
        <w:tc>
          <w:tcPr>
            <w:tcW w:w="2171" w:type="dxa"/>
          </w:tcPr>
          <w:p w14:paraId="66A32B49" w14:textId="4BE0B8C0" w:rsidR="00EF6CE3" w:rsidRPr="00AF5671" w:rsidRDefault="00EF6CE3" w:rsidP="00D925BB">
            <w:pPr>
              <w:jc w:val="center"/>
            </w:pPr>
            <w:r w:rsidRPr="00EF6CE3">
              <w:t>985</w:t>
            </w:r>
          </w:p>
        </w:tc>
      </w:tr>
      <w:tr w:rsidR="00EF6CE3" w14:paraId="6842EAAD" w14:textId="1CC08157" w:rsidTr="00EF6CE3">
        <w:trPr>
          <w:trHeight w:val="404"/>
        </w:trPr>
        <w:tc>
          <w:tcPr>
            <w:tcW w:w="2077" w:type="dxa"/>
          </w:tcPr>
          <w:p w14:paraId="1EE837AF" w14:textId="77777777" w:rsidR="00EF6CE3" w:rsidRDefault="00EF6CE3" w:rsidP="00D925BB">
            <w:pPr>
              <w:jc w:val="center"/>
            </w:pPr>
            <w:r>
              <w:t>2006</w:t>
            </w:r>
          </w:p>
        </w:tc>
        <w:tc>
          <w:tcPr>
            <w:tcW w:w="2304" w:type="dxa"/>
          </w:tcPr>
          <w:p w14:paraId="4DACEE7E" w14:textId="1B1757E3" w:rsidR="00EF6CE3" w:rsidRDefault="00EF6CE3" w:rsidP="00D925BB">
            <w:pPr>
              <w:jc w:val="center"/>
            </w:pPr>
            <w:r w:rsidRPr="00EF6CE3">
              <w:t>1522</w:t>
            </w:r>
          </w:p>
        </w:tc>
        <w:tc>
          <w:tcPr>
            <w:tcW w:w="2304" w:type="dxa"/>
          </w:tcPr>
          <w:p w14:paraId="7E464145" w14:textId="0DB9C310" w:rsidR="00EF6CE3" w:rsidRDefault="00EF6CE3" w:rsidP="00D925BB">
            <w:pPr>
              <w:jc w:val="center"/>
            </w:pPr>
            <w:r w:rsidRPr="00EF6CE3">
              <w:t>1351</w:t>
            </w:r>
          </w:p>
        </w:tc>
        <w:tc>
          <w:tcPr>
            <w:tcW w:w="2171" w:type="dxa"/>
          </w:tcPr>
          <w:p w14:paraId="202E96B6" w14:textId="790C1888" w:rsidR="00EF6CE3" w:rsidRPr="00AF5671" w:rsidRDefault="00EF6CE3" w:rsidP="00D925BB">
            <w:pPr>
              <w:jc w:val="center"/>
            </w:pPr>
            <w:r w:rsidRPr="00EF6CE3">
              <w:t>1262</w:t>
            </w:r>
          </w:p>
        </w:tc>
      </w:tr>
      <w:tr w:rsidR="00EF6CE3" w14:paraId="05461F01" w14:textId="36588F1F" w:rsidTr="00EF6CE3">
        <w:trPr>
          <w:trHeight w:val="384"/>
        </w:trPr>
        <w:tc>
          <w:tcPr>
            <w:tcW w:w="2077" w:type="dxa"/>
          </w:tcPr>
          <w:p w14:paraId="6A31DD5D" w14:textId="77777777" w:rsidR="00EF6CE3" w:rsidRDefault="00EF6CE3" w:rsidP="00D925BB">
            <w:pPr>
              <w:jc w:val="center"/>
            </w:pPr>
            <w:r>
              <w:t>2007</w:t>
            </w:r>
          </w:p>
        </w:tc>
        <w:tc>
          <w:tcPr>
            <w:tcW w:w="2304" w:type="dxa"/>
          </w:tcPr>
          <w:p w14:paraId="160635EB" w14:textId="0F7047A8" w:rsidR="00EF6CE3" w:rsidRDefault="00EF6CE3" w:rsidP="00D925BB">
            <w:pPr>
              <w:jc w:val="center"/>
            </w:pPr>
            <w:r w:rsidRPr="00EF6CE3">
              <w:t>2252</w:t>
            </w:r>
          </w:p>
        </w:tc>
        <w:tc>
          <w:tcPr>
            <w:tcW w:w="2304" w:type="dxa"/>
          </w:tcPr>
          <w:p w14:paraId="074F38E3" w14:textId="44740DA9" w:rsidR="00EF6CE3" w:rsidRDefault="00EF6CE3" w:rsidP="00D925BB">
            <w:pPr>
              <w:jc w:val="center"/>
            </w:pPr>
            <w:r w:rsidRPr="00EF6CE3">
              <w:t>1987</w:t>
            </w:r>
          </w:p>
        </w:tc>
        <w:tc>
          <w:tcPr>
            <w:tcW w:w="2171" w:type="dxa"/>
          </w:tcPr>
          <w:p w14:paraId="7E776B47" w14:textId="6515FEB9" w:rsidR="00EF6CE3" w:rsidRPr="00AF5671" w:rsidRDefault="00EF6CE3" w:rsidP="00D925BB">
            <w:pPr>
              <w:jc w:val="center"/>
            </w:pPr>
            <w:r w:rsidRPr="00EF6CE3">
              <w:t>1817</w:t>
            </w:r>
          </w:p>
        </w:tc>
      </w:tr>
      <w:tr w:rsidR="00EF6CE3" w14:paraId="61E0225C" w14:textId="465B8CE3" w:rsidTr="00EF6CE3">
        <w:trPr>
          <w:trHeight w:val="404"/>
        </w:trPr>
        <w:tc>
          <w:tcPr>
            <w:tcW w:w="2077" w:type="dxa"/>
          </w:tcPr>
          <w:p w14:paraId="6E20283A" w14:textId="77777777" w:rsidR="00EF6CE3" w:rsidRDefault="00EF6CE3" w:rsidP="00D925BB">
            <w:pPr>
              <w:jc w:val="center"/>
            </w:pPr>
            <w:r>
              <w:t>2008</w:t>
            </w:r>
          </w:p>
        </w:tc>
        <w:tc>
          <w:tcPr>
            <w:tcW w:w="2304" w:type="dxa"/>
          </w:tcPr>
          <w:p w14:paraId="62B4221E" w14:textId="520F5DE0" w:rsidR="00EF6CE3" w:rsidRDefault="00EF6CE3" w:rsidP="00D925BB">
            <w:pPr>
              <w:jc w:val="center"/>
            </w:pPr>
            <w:r w:rsidRPr="00EF6CE3">
              <w:t>2634</w:t>
            </w:r>
          </w:p>
        </w:tc>
        <w:tc>
          <w:tcPr>
            <w:tcW w:w="2304" w:type="dxa"/>
          </w:tcPr>
          <w:p w14:paraId="338DCC37" w14:textId="539BF8B5" w:rsidR="00EF6CE3" w:rsidRDefault="00EF6CE3" w:rsidP="00D925BB">
            <w:pPr>
              <w:jc w:val="center"/>
            </w:pPr>
            <w:r w:rsidRPr="00EF6CE3">
              <w:t>2178</w:t>
            </w:r>
          </w:p>
        </w:tc>
        <w:tc>
          <w:tcPr>
            <w:tcW w:w="2171" w:type="dxa"/>
          </w:tcPr>
          <w:p w14:paraId="4138B150" w14:textId="70EFFAC6" w:rsidR="00EF6CE3" w:rsidRPr="00AF5671" w:rsidRDefault="00EF6CE3" w:rsidP="00D925BB">
            <w:pPr>
              <w:jc w:val="center"/>
            </w:pPr>
            <w:r w:rsidRPr="00EF6CE3">
              <w:t>1956</w:t>
            </w:r>
          </w:p>
        </w:tc>
      </w:tr>
      <w:tr w:rsidR="00EF6CE3" w14:paraId="4814162B" w14:textId="36F72387" w:rsidTr="00EF6CE3">
        <w:trPr>
          <w:trHeight w:val="404"/>
        </w:trPr>
        <w:tc>
          <w:tcPr>
            <w:tcW w:w="2077" w:type="dxa"/>
          </w:tcPr>
          <w:p w14:paraId="6E930F17" w14:textId="77777777" w:rsidR="00EF6CE3" w:rsidRDefault="00EF6CE3" w:rsidP="00D925BB">
            <w:pPr>
              <w:jc w:val="center"/>
            </w:pPr>
            <w:r>
              <w:t>2009</w:t>
            </w:r>
          </w:p>
        </w:tc>
        <w:tc>
          <w:tcPr>
            <w:tcW w:w="2304" w:type="dxa"/>
          </w:tcPr>
          <w:p w14:paraId="1AB6E63C" w14:textId="3D50C5B0" w:rsidR="00EF6CE3" w:rsidRDefault="00EF6CE3" w:rsidP="00D925BB">
            <w:pPr>
              <w:jc w:val="center"/>
            </w:pPr>
            <w:r w:rsidRPr="00EF6CE3">
              <w:t>2764</w:t>
            </w:r>
          </w:p>
        </w:tc>
        <w:tc>
          <w:tcPr>
            <w:tcW w:w="2304" w:type="dxa"/>
          </w:tcPr>
          <w:p w14:paraId="75AB4F74" w14:textId="50B2193F" w:rsidR="00EF6CE3" w:rsidRDefault="00EF6CE3" w:rsidP="00D925BB">
            <w:pPr>
              <w:jc w:val="center"/>
            </w:pPr>
            <w:r w:rsidRPr="00EF6CE3">
              <w:t>2388</w:t>
            </w:r>
          </w:p>
        </w:tc>
        <w:tc>
          <w:tcPr>
            <w:tcW w:w="2171" w:type="dxa"/>
          </w:tcPr>
          <w:p w14:paraId="421AC73D" w14:textId="7507BF9B" w:rsidR="00EF6CE3" w:rsidRPr="00AF5671" w:rsidRDefault="00EF6CE3" w:rsidP="00D925BB">
            <w:pPr>
              <w:jc w:val="center"/>
            </w:pPr>
            <w:r w:rsidRPr="00EF6CE3">
              <w:t>2171</w:t>
            </w:r>
          </w:p>
        </w:tc>
      </w:tr>
      <w:tr w:rsidR="00EF6CE3" w14:paraId="73D20501" w14:textId="185A36CB" w:rsidTr="00EF6CE3">
        <w:trPr>
          <w:trHeight w:val="384"/>
        </w:trPr>
        <w:tc>
          <w:tcPr>
            <w:tcW w:w="2077" w:type="dxa"/>
          </w:tcPr>
          <w:p w14:paraId="45A3415E" w14:textId="77777777" w:rsidR="00EF6CE3" w:rsidRDefault="00EF6CE3" w:rsidP="00D925BB">
            <w:pPr>
              <w:jc w:val="center"/>
            </w:pPr>
            <w:r>
              <w:t>2010</w:t>
            </w:r>
          </w:p>
        </w:tc>
        <w:tc>
          <w:tcPr>
            <w:tcW w:w="2304" w:type="dxa"/>
          </w:tcPr>
          <w:p w14:paraId="230F9382" w14:textId="510E63D9" w:rsidR="00EF6CE3" w:rsidRDefault="00EF6CE3" w:rsidP="00D925BB">
            <w:pPr>
              <w:jc w:val="center"/>
            </w:pPr>
            <w:r w:rsidRPr="00EF6CE3">
              <w:t>3182</w:t>
            </w:r>
          </w:p>
        </w:tc>
        <w:tc>
          <w:tcPr>
            <w:tcW w:w="2304" w:type="dxa"/>
          </w:tcPr>
          <w:p w14:paraId="279AAC55" w14:textId="2A4B70B9" w:rsidR="00EF6CE3" w:rsidRDefault="00EF6CE3" w:rsidP="00D925BB">
            <w:pPr>
              <w:jc w:val="center"/>
            </w:pPr>
            <w:r w:rsidRPr="00EF6CE3">
              <w:t>2653</w:t>
            </w:r>
          </w:p>
        </w:tc>
        <w:tc>
          <w:tcPr>
            <w:tcW w:w="2171" w:type="dxa"/>
          </w:tcPr>
          <w:p w14:paraId="57F4D619" w14:textId="7CD2C40D" w:rsidR="00EF6CE3" w:rsidRPr="00AF5671" w:rsidRDefault="00EF6CE3" w:rsidP="00D925BB">
            <w:pPr>
              <w:jc w:val="center"/>
            </w:pPr>
            <w:r w:rsidRPr="00EF6CE3">
              <w:t>2417</w:t>
            </w:r>
          </w:p>
        </w:tc>
      </w:tr>
      <w:tr w:rsidR="00EF6CE3" w14:paraId="58AA1448" w14:textId="66C65A71" w:rsidTr="00EF6CE3">
        <w:trPr>
          <w:trHeight w:val="404"/>
        </w:trPr>
        <w:tc>
          <w:tcPr>
            <w:tcW w:w="2077" w:type="dxa"/>
          </w:tcPr>
          <w:p w14:paraId="5B16E62E" w14:textId="77777777" w:rsidR="00EF6CE3" w:rsidRDefault="00EF6CE3" w:rsidP="00D925BB">
            <w:pPr>
              <w:jc w:val="center"/>
            </w:pPr>
            <w:r>
              <w:t>2011</w:t>
            </w:r>
          </w:p>
        </w:tc>
        <w:tc>
          <w:tcPr>
            <w:tcW w:w="2304" w:type="dxa"/>
          </w:tcPr>
          <w:p w14:paraId="1889656E" w14:textId="427608BC" w:rsidR="00EF6CE3" w:rsidRDefault="00EF6CE3" w:rsidP="00D925BB">
            <w:pPr>
              <w:jc w:val="center"/>
            </w:pPr>
            <w:r w:rsidRPr="00EF6CE3">
              <w:t>3129</w:t>
            </w:r>
          </w:p>
        </w:tc>
        <w:tc>
          <w:tcPr>
            <w:tcW w:w="2304" w:type="dxa"/>
          </w:tcPr>
          <w:p w14:paraId="6A04E3F5" w14:textId="32E30B47" w:rsidR="00EF6CE3" w:rsidRDefault="00EF6CE3" w:rsidP="00D925BB">
            <w:pPr>
              <w:jc w:val="center"/>
            </w:pPr>
            <w:r w:rsidRPr="00EF6CE3">
              <w:t>2562</w:t>
            </w:r>
          </w:p>
        </w:tc>
        <w:tc>
          <w:tcPr>
            <w:tcW w:w="2171" w:type="dxa"/>
          </w:tcPr>
          <w:p w14:paraId="62888753" w14:textId="77B0FF23" w:rsidR="00EF6CE3" w:rsidRPr="00AF5671" w:rsidRDefault="00EF6CE3" w:rsidP="00D925BB">
            <w:pPr>
              <w:jc w:val="center"/>
            </w:pPr>
            <w:r w:rsidRPr="00EF6CE3">
              <w:t>2328</w:t>
            </w:r>
          </w:p>
        </w:tc>
      </w:tr>
      <w:tr w:rsidR="00EF6CE3" w14:paraId="5F98454B" w14:textId="2ABC7909" w:rsidTr="00EF6CE3">
        <w:trPr>
          <w:trHeight w:val="404"/>
        </w:trPr>
        <w:tc>
          <w:tcPr>
            <w:tcW w:w="2077" w:type="dxa"/>
          </w:tcPr>
          <w:p w14:paraId="0FD8E5AD" w14:textId="77777777" w:rsidR="00EF6CE3" w:rsidRDefault="00EF6CE3" w:rsidP="00D925BB">
            <w:pPr>
              <w:jc w:val="center"/>
            </w:pPr>
            <w:r>
              <w:t>2012</w:t>
            </w:r>
            <w:r>
              <w:rPr>
                <w:rStyle w:val="FootnoteReference"/>
              </w:rPr>
              <w:footnoteReference w:id="2"/>
            </w:r>
          </w:p>
        </w:tc>
        <w:tc>
          <w:tcPr>
            <w:tcW w:w="2304" w:type="dxa"/>
          </w:tcPr>
          <w:p w14:paraId="0EEFD752" w14:textId="5806425B" w:rsidR="00EF6CE3" w:rsidRDefault="00EF6CE3" w:rsidP="00D925BB">
            <w:pPr>
              <w:jc w:val="center"/>
            </w:pPr>
            <w:r w:rsidRPr="00EF6CE3">
              <w:t>925</w:t>
            </w:r>
          </w:p>
        </w:tc>
        <w:tc>
          <w:tcPr>
            <w:tcW w:w="2304" w:type="dxa"/>
          </w:tcPr>
          <w:p w14:paraId="2224247B" w14:textId="07F628F6" w:rsidR="00EF6CE3" w:rsidRDefault="00EF6CE3" w:rsidP="00D925BB">
            <w:pPr>
              <w:jc w:val="center"/>
            </w:pPr>
            <w:r w:rsidRPr="00EF6CE3">
              <w:t>781</w:t>
            </w:r>
          </w:p>
        </w:tc>
        <w:tc>
          <w:tcPr>
            <w:tcW w:w="2171" w:type="dxa"/>
          </w:tcPr>
          <w:p w14:paraId="1B7C07BE" w14:textId="70E9728E" w:rsidR="00EF6CE3" w:rsidRPr="00AF5671" w:rsidRDefault="00EF6CE3" w:rsidP="00D925BB">
            <w:pPr>
              <w:jc w:val="center"/>
            </w:pPr>
            <w:r w:rsidRPr="00EF6CE3">
              <w:t>733</w:t>
            </w:r>
          </w:p>
        </w:tc>
      </w:tr>
      <w:tr w:rsidR="00B23ED8" w14:paraId="5B76F21E" w14:textId="77777777" w:rsidTr="00EF6CE3">
        <w:trPr>
          <w:trHeight w:val="404"/>
        </w:trPr>
        <w:tc>
          <w:tcPr>
            <w:tcW w:w="2077" w:type="dxa"/>
          </w:tcPr>
          <w:p w14:paraId="7A3C87BC" w14:textId="7D334009" w:rsidR="00B23ED8" w:rsidRDefault="00B23ED8" w:rsidP="00D925BB">
            <w:pPr>
              <w:jc w:val="center"/>
            </w:pPr>
            <w:r>
              <w:t>2009-2012 combined</w:t>
            </w:r>
          </w:p>
        </w:tc>
        <w:tc>
          <w:tcPr>
            <w:tcW w:w="2304" w:type="dxa"/>
          </w:tcPr>
          <w:p w14:paraId="7F301ED8" w14:textId="4D9E6883" w:rsidR="00B23ED8" w:rsidRPr="00EF6CE3" w:rsidRDefault="00B23ED8" w:rsidP="00D925BB">
            <w:pPr>
              <w:jc w:val="center"/>
            </w:pPr>
            <w:r w:rsidRPr="00B23ED8">
              <w:t>10000</w:t>
            </w:r>
            <w:r>
              <w:rPr>
                <w:rStyle w:val="FootnoteReference"/>
              </w:rPr>
              <w:footnoteReference w:id="3"/>
            </w:r>
          </w:p>
        </w:tc>
        <w:tc>
          <w:tcPr>
            <w:tcW w:w="2304" w:type="dxa"/>
          </w:tcPr>
          <w:p w14:paraId="741C45DE" w14:textId="42E701BD" w:rsidR="00B23ED8" w:rsidRPr="00EF6CE3" w:rsidRDefault="00B23ED8" w:rsidP="00D925BB">
            <w:pPr>
              <w:jc w:val="center"/>
            </w:pPr>
            <w:r w:rsidRPr="00B23ED8">
              <w:t>5206</w:t>
            </w:r>
          </w:p>
        </w:tc>
        <w:tc>
          <w:tcPr>
            <w:tcW w:w="2171" w:type="dxa"/>
          </w:tcPr>
          <w:p w14:paraId="7BB14A29" w14:textId="6C243FFD" w:rsidR="00B23ED8" w:rsidRPr="00EF6CE3" w:rsidRDefault="00B23ED8" w:rsidP="00D925BB">
            <w:pPr>
              <w:jc w:val="center"/>
            </w:pPr>
            <w:r w:rsidRPr="00B23ED8">
              <w:t>3957</w:t>
            </w:r>
          </w:p>
        </w:tc>
      </w:tr>
      <w:tr w:rsidR="00B23ED8" w14:paraId="41A14696" w14:textId="77777777" w:rsidTr="00EF6CE3">
        <w:trPr>
          <w:trHeight w:val="404"/>
        </w:trPr>
        <w:tc>
          <w:tcPr>
            <w:tcW w:w="2077" w:type="dxa"/>
          </w:tcPr>
          <w:p w14:paraId="092B426D" w14:textId="631DAE8C" w:rsidR="00B23ED8" w:rsidRDefault="00B23ED8" w:rsidP="00D925BB">
            <w:pPr>
              <w:jc w:val="center"/>
            </w:pPr>
            <w:r>
              <w:t>All years combined</w:t>
            </w:r>
          </w:p>
        </w:tc>
        <w:tc>
          <w:tcPr>
            <w:tcW w:w="2304" w:type="dxa"/>
          </w:tcPr>
          <w:p w14:paraId="5B9FF895" w14:textId="28E42E70" w:rsidR="00B23ED8" w:rsidRPr="00EF6CE3" w:rsidRDefault="00B23ED8" w:rsidP="00B23ED8">
            <w:pPr>
              <w:jc w:val="center"/>
            </w:pPr>
            <w:r w:rsidRPr="00B23ED8">
              <w:t>19026</w:t>
            </w:r>
          </w:p>
        </w:tc>
        <w:tc>
          <w:tcPr>
            <w:tcW w:w="2304" w:type="dxa"/>
          </w:tcPr>
          <w:p w14:paraId="231053AF" w14:textId="3239182A" w:rsidR="00B23ED8" w:rsidRPr="00EF6CE3" w:rsidRDefault="00B23ED8" w:rsidP="00D925BB">
            <w:pPr>
              <w:jc w:val="center"/>
            </w:pPr>
            <w:r w:rsidRPr="00B23ED8">
              <w:t>9376</w:t>
            </w:r>
          </w:p>
        </w:tc>
        <w:tc>
          <w:tcPr>
            <w:tcW w:w="2171" w:type="dxa"/>
          </w:tcPr>
          <w:p w14:paraId="44671519" w14:textId="48068464" w:rsidR="00B23ED8" w:rsidRPr="00EF6CE3" w:rsidRDefault="00B23ED8" w:rsidP="00D925BB">
            <w:pPr>
              <w:jc w:val="center"/>
            </w:pPr>
            <w:r w:rsidRPr="00B23ED8">
              <w:t>6215</w:t>
            </w:r>
          </w:p>
        </w:tc>
      </w:tr>
    </w:tbl>
    <w:p w14:paraId="051CC256" w14:textId="77777777" w:rsidR="00E212DC" w:rsidRPr="00E212DC" w:rsidRDefault="00E212DC" w:rsidP="00E212DC"/>
    <w:p w14:paraId="03DC0606" w14:textId="39EEBBCF" w:rsidR="009A0796" w:rsidRDefault="009A0796" w:rsidP="00390CDB">
      <w:r>
        <w:t xml:space="preserve">The difference between the first and second columns indicates the number of </w:t>
      </w:r>
      <w:r w:rsidR="00F55FC7">
        <w:t xml:space="preserve">multiple </w:t>
      </w:r>
      <w:r>
        <w:t>issuances</w:t>
      </w:r>
      <w:r w:rsidR="00134ABE">
        <w:t xml:space="preserve"> (some perhaps erroneously</w:t>
      </w:r>
      <w:r w:rsidR="00535F93">
        <w:t xml:space="preserve"> as described in Section </w:t>
      </w:r>
      <w:r w:rsidR="00535F93">
        <w:fldChar w:fldCharType="begin"/>
      </w:r>
      <w:r w:rsidR="00535F93">
        <w:instrText xml:space="preserve"> PAGEREF _Ref197149127 \h </w:instrText>
      </w:r>
      <w:r w:rsidR="00535F93">
        <w:fldChar w:fldCharType="separate"/>
      </w:r>
      <w:r w:rsidR="009978CA">
        <w:rPr>
          <w:noProof/>
        </w:rPr>
        <w:t>2</w:t>
      </w:r>
      <w:r w:rsidR="00535F93">
        <w:fldChar w:fldCharType="end"/>
      </w:r>
      <w:r w:rsidR="00134ABE">
        <w:t>)</w:t>
      </w:r>
      <w:r>
        <w:t xml:space="preserve">. The difference between the second and third column indicates the number of people who may have multiple certificates issued to them (it also </w:t>
      </w:r>
      <w:r w:rsidR="00147208">
        <w:t>includes</w:t>
      </w:r>
      <w:r>
        <w:t xml:space="preserve"> people who share a legal name, so this is not fully accurate).</w:t>
      </w:r>
    </w:p>
    <w:p w14:paraId="6B41DEAA" w14:textId="0284F8B5" w:rsidR="009A0796" w:rsidRDefault="009A0796" w:rsidP="00390CDB">
      <w:r>
        <w:rPr>
          <w:b/>
          <w:u w:val="single"/>
        </w:rPr>
        <w:t>Observation</w:t>
      </w:r>
      <w:r>
        <w:t>: OSG has about a 20% re-issuance rate per year for user certificates.</w:t>
      </w:r>
    </w:p>
    <w:p w14:paraId="59080BBA" w14:textId="3FDED5E0" w:rsidR="009A0796" w:rsidRDefault="009A0796" w:rsidP="00390CDB">
      <w:r>
        <w:rPr>
          <w:b/>
          <w:u w:val="single"/>
        </w:rPr>
        <w:t>Observation</w:t>
      </w:r>
      <w:r w:rsidR="00726090">
        <w:t>: OSG has</w:t>
      </w:r>
      <w:r w:rsidR="00551A9B">
        <w:t xml:space="preserve"> &lt;</w:t>
      </w:r>
      <w:r>
        <w:t xml:space="preserve"> 10% of its community that has multiple certificates</w:t>
      </w:r>
      <w:r w:rsidR="00551A9B">
        <w:t xml:space="preserve"> with different subject names</w:t>
      </w:r>
      <w:r>
        <w:t>. It has been noted that ESnet staff, who obtain certificates from the DOE Grids PKI, account for some portion of this as they obtain multiple certificates (6-10 have been observed) regularly for different devices.</w:t>
      </w:r>
    </w:p>
    <w:p w14:paraId="743A3797" w14:textId="4D89EEFB" w:rsidR="00746845" w:rsidRPr="00746845" w:rsidRDefault="00746845" w:rsidP="00390CDB">
      <w:pPr>
        <w:rPr>
          <w:b/>
          <w:u w:val="single"/>
        </w:rPr>
      </w:pPr>
      <w:r w:rsidRPr="00746845">
        <w:rPr>
          <w:b/>
          <w:u w:val="single"/>
        </w:rPr>
        <w:t>Observation:</w:t>
      </w:r>
      <w:r>
        <w:t xml:space="preserve"> The OSG user certificate usage seems to have leveled off over the past couple years at approximately 3200 issuances for 2600 subject names.</w:t>
      </w:r>
      <w:r w:rsidRPr="00746845">
        <w:rPr>
          <w:b/>
          <w:u w:val="single"/>
        </w:rPr>
        <w:t xml:space="preserve"> </w:t>
      </w:r>
    </w:p>
    <w:p w14:paraId="5CA84181" w14:textId="77777777" w:rsidR="00B23ED8" w:rsidRDefault="00B23ED8">
      <w:pPr>
        <w:spacing w:after="0"/>
        <w:rPr>
          <w:rFonts w:asciiTheme="majorHAnsi" w:eastAsiaTheme="majorEastAsia" w:hAnsiTheme="majorHAnsi" w:cstheme="majorBidi"/>
          <w:b/>
          <w:bCs/>
          <w:sz w:val="26"/>
          <w:szCs w:val="26"/>
        </w:rPr>
      </w:pPr>
      <w:r>
        <w:br w:type="page"/>
      </w:r>
    </w:p>
    <w:p w14:paraId="3B67EABA" w14:textId="18A7139E" w:rsidR="006106C0" w:rsidRDefault="00891FC9" w:rsidP="00891FC9">
      <w:pPr>
        <w:pStyle w:val="Heading2"/>
      </w:pPr>
      <w:r>
        <w:t>Host Certificates</w:t>
      </w:r>
    </w:p>
    <w:tbl>
      <w:tblPr>
        <w:tblStyle w:val="TableGrid"/>
        <w:tblW w:w="0" w:type="auto"/>
        <w:tblLook w:val="04A0" w:firstRow="1" w:lastRow="0" w:firstColumn="1" w:lastColumn="0" w:noHBand="0" w:noVBand="1"/>
      </w:tblPr>
      <w:tblGrid>
        <w:gridCol w:w="2077"/>
        <w:gridCol w:w="2304"/>
        <w:gridCol w:w="2304"/>
        <w:gridCol w:w="2171"/>
      </w:tblGrid>
      <w:tr w:rsidR="00891FC9" w14:paraId="0F4ECB53" w14:textId="77777777" w:rsidTr="00620472">
        <w:trPr>
          <w:trHeight w:val="384"/>
        </w:trPr>
        <w:tc>
          <w:tcPr>
            <w:tcW w:w="2077" w:type="dxa"/>
            <w:vAlign w:val="bottom"/>
          </w:tcPr>
          <w:p w14:paraId="3512C1BC" w14:textId="77777777" w:rsidR="00891FC9" w:rsidRDefault="00891FC9" w:rsidP="00891FC9">
            <w:pPr>
              <w:jc w:val="center"/>
            </w:pPr>
            <w:r>
              <w:t>Year</w:t>
            </w:r>
          </w:p>
        </w:tc>
        <w:tc>
          <w:tcPr>
            <w:tcW w:w="2304" w:type="dxa"/>
            <w:vAlign w:val="bottom"/>
          </w:tcPr>
          <w:p w14:paraId="2B9F0E75" w14:textId="592EE141" w:rsidR="00891FC9" w:rsidRDefault="00891FC9" w:rsidP="000E1A63">
            <w:pPr>
              <w:jc w:val="center"/>
            </w:pPr>
            <w:r>
              <w:t xml:space="preserve">#  </w:t>
            </w:r>
            <w:r w:rsidR="000E1A63">
              <w:t>Host</w:t>
            </w:r>
            <w:r>
              <w:t xml:space="preserve"> Certificates</w:t>
            </w:r>
            <w:r>
              <w:br/>
              <w:t>(ldif-analyze.py count-</w:t>
            </w:r>
            <w:r w:rsidR="000E1A63">
              <w:t>hosts</w:t>
            </w:r>
            <w:r>
              <w:t>)</w:t>
            </w:r>
          </w:p>
        </w:tc>
        <w:tc>
          <w:tcPr>
            <w:tcW w:w="2304" w:type="dxa"/>
            <w:vAlign w:val="bottom"/>
          </w:tcPr>
          <w:p w14:paraId="0FFA6B15" w14:textId="70A2A06E" w:rsidR="00891FC9" w:rsidRDefault="00891FC9" w:rsidP="00092EEF">
            <w:pPr>
              <w:jc w:val="center"/>
            </w:pPr>
            <w:r>
              <w:t xml:space="preserve"># Unique </w:t>
            </w:r>
            <w:r w:rsidR="00092EEF">
              <w:t>Hostnames</w:t>
            </w:r>
            <w:r>
              <w:t xml:space="preserve"> </w:t>
            </w:r>
            <w:r>
              <w:br/>
              <w:t>(</w:t>
            </w:r>
            <w:r w:rsidRPr="00AF5671">
              <w:t>ldif-analyze.py count-</w:t>
            </w:r>
            <w:r w:rsidR="00092EEF">
              <w:t>hosts</w:t>
            </w:r>
            <w:r>
              <w:t>)</w:t>
            </w:r>
          </w:p>
        </w:tc>
        <w:tc>
          <w:tcPr>
            <w:tcW w:w="2171" w:type="dxa"/>
            <w:vAlign w:val="bottom"/>
          </w:tcPr>
          <w:p w14:paraId="14EAD089" w14:textId="06204383" w:rsidR="00891FC9" w:rsidRDefault="00891FC9" w:rsidP="00092EEF">
            <w:pPr>
              <w:jc w:val="center"/>
            </w:pPr>
            <w:r>
              <w:t xml:space="preserve"># </w:t>
            </w:r>
            <w:r w:rsidR="00092EEF">
              <w:t>2</w:t>
            </w:r>
            <w:r w:rsidR="00092EEF" w:rsidRPr="00092EEF">
              <w:rPr>
                <w:vertAlign w:val="superscript"/>
              </w:rPr>
              <w:t>nd</w:t>
            </w:r>
            <w:r w:rsidR="00092EEF">
              <w:t>-level domains</w:t>
            </w:r>
            <w:r>
              <w:br/>
              <w:t>(ldif-analyze.py count-</w:t>
            </w:r>
            <w:r w:rsidR="00092EEF">
              <w:t>domains</w:t>
            </w:r>
            <w:r>
              <w:t>)</w:t>
            </w:r>
          </w:p>
        </w:tc>
      </w:tr>
      <w:tr w:rsidR="00891FC9" w14:paraId="52C8A53C" w14:textId="77777777" w:rsidTr="00891FC9">
        <w:trPr>
          <w:trHeight w:val="404"/>
        </w:trPr>
        <w:tc>
          <w:tcPr>
            <w:tcW w:w="2077" w:type="dxa"/>
          </w:tcPr>
          <w:p w14:paraId="5CDAE16E" w14:textId="77777777" w:rsidR="00891FC9" w:rsidRDefault="00891FC9" w:rsidP="00891FC9">
            <w:pPr>
              <w:jc w:val="center"/>
            </w:pPr>
            <w:r>
              <w:t>2003</w:t>
            </w:r>
          </w:p>
        </w:tc>
        <w:tc>
          <w:tcPr>
            <w:tcW w:w="2304" w:type="dxa"/>
          </w:tcPr>
          <w:p w14:paraId="54070E3A" w14:textId="394B9C02" w:rsidR="00891FC9" w:rsidRDefault="00092EEF" w:rsidP="00891FC9">
            <w:pPr>
              <w:jc w:val="center"/>
            </w:pPr>
            <w:r w:rsidRPr="00092EEF">
              <w:t>822</w:t>
            </w:r>
          </w:p>
        </w:tc>
        <w:tc>
          <w:tcPr>
            <w:tcW w:w="2304" w:type="dxa"/>
          </w:tcPr>
          <w:p w14:paraId="2DB9BC09" w14:textId="732176B1" w:rsidR="00891FC9" w:rsidRDefault="00092EEF" w:rsidP="00891FC9">
            <w:pPr>
              <w:jc w:val="center"/>
            </w:pPr>
            <w:r w:rsidRPr="00092EEF">
              <w:t>713</w:t>
            </w:r>
          </w:p>
        </w:tc>
        <w:tc>
          <w:tcPr>
            <w:tcW w:w="2171" w:type="dxa"/>
          </w:tcPr>
          <w:p w14:paraId="496F6D80" w14:textId="0D96B473" w:rsidR="00891FC9" w:rsidRPr="00AF5671" w:rsidRDefault="00092EEF" w:rsidP="00891FC9">
            <w:pPr>
              <w:jc w:val="center"/>
            </w:pPr>
            <w:r w:rsidRPr="00092EEF">
              <w:t>6</w:t>
            </w:r>
            <w:r w:rsidR="00476FE7">
              <w:t>4</w:t>
            </w:r>
          </w:p>
        </w:tc>
      </w:tr>
      <w:tr w:rsidR="00891FC9" w14:paraId="3AC61785" w14:textId="77777777" w:rsidTr="00891FC9">
        <w:trPr>
          <w:trHeight w:val="384"/>
        </w:trPr>
        <w:tc>
          <w:tcPr>
            <w:tcW w:w="2077" w:type="dxa"/>
          </w:tcPr>
          <w:p w14:paraId="7677D18D" w14:textId="77777777" w:rsidR="00891FC9" w:rsidRDefault="00891FC9" w:rsidP="00891FC9">
            <w:pPr>
              <w:jc w:val="center"/>
            </w:pPr>
            <w:r>
              <w:t>2004</w:t>
            </w:r>
          </w:p>
        </w:tc>
        <w:tc>
          <w:tcPr>
            <w:tcW w:w="2304" w:type="dxa"/>
          </w:tcPr>
          <w:p w14:paraId="6DAEF77F" w14:textId="7A164529" w:rsidR="00891FC9" w:rsidRDefault="00092EEF" w:rsidP="00891FC9">
            <w:pPr>
              <w:jc w:val="center"/>
            </w:pPr>
            <w:r w:rsidRPr="00092EEF">
              <w:t>1227</w:t>
            </w:r>
          </w:p>
        </w:tc>
        <w:tc>
          <w:tcPr>
            <w:tcW w:w="2304" w:type="dxa"/>
          </w:tcPr>
          <w:p w14:paraId="6C59A4EA" w14:textId="29C6950B" w:rsidR="00891FC9" w:rsidRDefault="00092EEF" w:rsidP="00891FC9">
            <w:pPr>
              <w:jc w:val="center"/>
            </w:pPr>
            <w:r w:rsidRPr="00092EEF">
              <w:t>1047</w:t>
            </w:r>
          </w:p>
        </w:tc>
        <w:tc>
          <w:tcPr>
            <w:tcW w:w="2171" w:type="dxa"/>
          </w:tcPr>
          <w:p w14:paraId="4618A6DC" w14:textId="21F2476A" w:rsidR="00891FC9" w:rsidRPr="00AF5671" w:rsidRDefault="00092EEF" w:rsidP="00891FC9">
            <w:pPr>
              <w:jc w:val="center"/>
            </w:pPr>
            <w:r w:rsidRPr="00092EEF">
              <w:t>9</w:t>
            </w:r>
            <w:r w:rsidR="00476FE7">
              <w:t>4</w:t>
            </w:r>
          </w:p>
        </w:tc>
      </w:tr>
      <w:tr w:rsidR="00891FC9" w14:paraId="43B3D0D3" w14:textId="77777777" w:rsidTr="00891FC9">
        <w:trPr>
          <w:trHeight w:val="404"/>
        </w:trPr>
        <w:tc>
          <w:tcPr>
            <w:tcW w:w="2077" w:type="dxa"/>
          </w:tcPr>
          <w:p w14:paraId="5C811BBC" w14:textId="77777777" w:rsidR="00891FC9" w:rsidRDefault="00891FC9" w:rsidP="00891FC9">
            <w:pPr>
              <w:jc w:val="center"/>
            </w:pPr>
            <w:r>
              <w:t>2005</w:t>
            </w:r>
          </w:p>
        </w:tc>
        <w:tc>
          <w:tcPr>
            <w:tcW w:w="2304" w:type="dxa"/>
          </w:tcPr>
          <w:p w14:paraId="6011F401" w14:textId="1C674F8E" w:rsidR="00891FC9" w:rsidRDefault="00092EEF" w:rsidP="00891FC9">
            <w:pPr>
              <w:jc w:val="center"/>
            </w:pPr>
            <w:r w:rsidRPr="00092EEF">
              <w:t>2882</w:t>
            </w:r>
          </w:p>
        </w:tc>
        <w:tc>
          <w:tcPr>
            <w:tcW w:w="2304" w:type="dxa"/>
          </w:tcPr>
          <w:p w14:paraId="2BCABC1B" w14:textId="64ED3F26" w:rsidR="00891FC9" w:rsidRDefault="00092EEF" w:rsidP="00891FC9">
            <w:pPr>
              <w:jc w:val="center"/>
            </w:pPr>
            <w:r w:rsidRPr="00092EEF">
              <w:t>2266</w:t>
            </w:r>
          </w:p>
        </w:tc>
        <w:tc>
          <w:tcPr>
            <w:tcW w:w="2171" w:type="dxa"/>
          </w:tcPr>
          <w:p w14:paraId="1B9F274F" w14:textId="029D2D34" w:rsidR="00891FC9" w:rsidRPr="00AF5671" w:rsidRDefault="00092EEF" w:rsidP="00891FC9">
            <w:pPr>
              <w:jc w:val="center"/>
            </w:pPr>
            <w:r w:rsidRPr="00092EEF">
              <w:t>1</w:t>
            </w:r>
            <w:r w:rsidR="00476FE7">
              <w:t>09</w:t>
            </w:r>
          </w:p>
        </w:tc>
      </w:tr>
      <w:tr w:rsidR="00891FC9" w14:paraId="70C42C24" w14:textId="77777777" w:rsidTr="00891FC9">
        <w:trPr>
          <w:trHeight w:val="404"/>
        </w:trPr>
        <w:tc>
          <w:tcPr>
            <w:tcW w:w="2077" w:type="dxa"/>
          </w:tcPr>
          <w:p w14:paraId="645F014C" w14:textId="77777777" w:rsidR="00891FC9" w:rsidRDefault="00891FC9" w:rsidP="00891FC9">
            <w:pPr>
              <w:jc w:val="center"/>
            </w:pPr>
            <w:r>
              <w:t>2006</w:t>
            </w:r>
          </w:p>
        </w:tc>
        <w:tc>
          <w:tcPr>
            <w:tcW w:w="2304" w:type="dxa"/>
          </w:tcPr>
          <w:p w14:paraId="2BC1A7DD" w14:textId="6536F34A" w:rsidR="00891FC9" w:rsidRDefault="00092EEF" w:rsidP="00891FC9">
            <w:pPr>
              <w:jc w:val="center"/>
            </w:pPr>
            <w:r w:rsidRPr="00092EEF">
              <w:t>3605</w:t>
            </w:r>
          </w:p>
        </w:tc>
        <w:tc>
          <w:tcPr>
            <w:tcW w:w="2304" w:type="dxa"/>
          </w:tcPr>
          <w:p w14:paraId="3F51884D" w14:textId="0B9188CD" w:rsidR="00891FC9" w:rsidRDefault="00092EEF" w:rsidP="00891FC9">
            <w:pPr>
              <w:jc w:val="center"/>
            </w:pPr>
            <w:r w:rsidRPr="00092EEF">
              <w:t>2982</w:t>
            </w:r>
          </w:p>
        </w:tc>
        <w:tc>
          <w:tcPr>
            <w:tcW w:w="2171" w:type="dxa"/>
          </w:tcPr>
          <w:p w14:paraId="35E6C299" w14:textId="18F9AB5A" w:rsidR="00891FC9" w:rsidRPr="00AF5671" w:rsidRDefault="00476FE7" w:rsidP="00891FC9">
            <w:pPr>
              <w:jc w:val="center"/>
            </w:pPr>
            <w:r>
              <w:t>131</w:t>
            </w:r>
          </w:p>
        </w:tc>
      </w:tr>
      <w:tr w:rsidR="00891FC9" w14:paraId="7BA63CF6" w14:textId="77777777" w:rsidTr="00891FC9">
        <w:trPr>
          <w:trHeight w:val="384"/>
        </w:trPr>
        <w:tc>
          <w:tcPr>
            <w:tcW w:w="2077" w:type="dxa"/>
          </w:tcPr>
          <w:p w14:paraId="30DE42A3" w14:textId="77777777" w:rsidR="00891FC9" w:rsidRDefault="00891FC9" w:rsidP="00891FC9">
            <w:pPr>
              <w:jc w:val="center"/>
            </w:pPr>
            <w:r>
              <w:t>2007</w:t>
            </w:r>
          </w:p>
        </w:tc>
        <w:tc>
          <w:tcPr>
            <w:tcW w:w="2304" w:type="dxa"/>
          </w:tcPr>
          <w:p w14:paraId="59AF2DDF" w14:textId="51F8F420" w:rsidR="00891FC9" w:rsidRDefault="00092EEF" w:rsidP="00891FC9">
            <w:pPr>
              <w:jc w:val="center"/>
            </w:pPr>
            <w:r w:rsidRPr="00092EEF">
              <w:t>5733</w:t>
            </w:r>
          </w:p>
        </w:tc>
        <w:tc>
          <w:tcPr>
            <w:tcW w:w="2304" w:type="dxa"/>
          </w:tcPr>
          <w:p w14:paraId="307FA8DE" w14:textId="5B5D0AE0" w:rsidR="00891FC9" w:rsidRDefault="00092EEF" w:rsidP="00891FC9">
            <w:pPr>
              <w:jc w:val="center"/>
            </w:pPr>
            <w:r w:rsidRPr="00092EEF">
              <w:t>3989</w:t>
            </w:r>
          </w:p>
        </w:tc>
        <w:tc>
          <w:tcPr>
            <w:tcW w:w="2171" w:type="dxa"/>
          </w:tcPr>
          <w:p w14:paraId="2C7E12DC" w14:textId="5F164D73" w:rsidR="00891FC9" w:rsidRPr="00AF5671" w:rsidRDefault="00476FE7" w:rsidP="00891FC9">
            <w:pPr>
              <w:jc w:val="center"/>
            </w:pPr>
            <w:r>
              <w:t>138</w:t>
            </w:r>
          </w:p>
        </w:tc>
      </w:tr>
      <w:tr w:rsidR="00891FC9" w14:paraId="2A70C1EE" w14:textId="77777777" w:rsidTr="00891FC9">
        <w:trPr>
          <w:trHeight w:val="404"/>
        </w:trPr>
        <w:tc>
          <w:tcPr>
            <w:tcW w:w="2077" w:type="dxa"/>
          </w:tcPr>
          <w:p w14:paraId="337DAEAA" w14:textId="77777777" w:rsidR="00891FC9" w:rsidRDefault="00891FC9" w:rsidP="00891FC9">
            <w:pPr>
              <w:jc w:val="center"/>
            </w:pPr>
            <w:r>
              <w:t>2008</w:t>
            </w:r>
          </w:p>
        </w:tc>
        <w:tc>
          <w:tcPr>
            <w:tcW w:w="2304" w:type="dxa"/>
          </w:tcPr>
          <w:p w14:paraId="77A28EFD" w14:textId="31A83705" w:rsidR="00891FC9" w:rsidRDefault="00092EEF" w:rsidP="00891FC9">
            <w:pPr>
              <w:jc w:val="center"/>
            </w:pPr>
            <w:r w:rsidRPr="00092EEF">
              <w:t>6513</w:t>
            </w:r>
          </w:p>
        </w:tc>
        <w:tc>
          <w:tcPr>
            <w:tcW w:w="2304" w:type="dxa"/>
          </w:tcPr>
          <w:p w14:paraId="32547AF2" w14:textId="1124483D" w:rsidR="00891FC9" w:rsidRDefault="00092EEF" w:rsidP="00891FC9">
            <w:pPr>
              <w:jc w:val="center"/>
            </w:pPr>
            <w:r w:rsidRPr="00092EEF">
              <w:t>5169</w:t>
            </w:r>
          </w:p>
        </w:tc>
        <w:tc>
          <w:tcPr>
            <w:tcW w:w="2171" w:type="dxa"/>
          </w:tcPr>
          <w:p w14:paraId="6DFD5347" w14:textId="03068179" w:rsidR="00891FC9" w:rsidRPr="00AF5671" w:rsidRDefault="00476FE7" w:rsidP="00891FC9">
            <w:pPr>
              <w:jc w:val="center"/>
            </w:pPr>
            <w:r>
              <w:t>131</w:t>
            </w:r>
          </w:p>
        </w:tc>
      </w:tr>
      <w:tr w:rsidR="00891FC9" w14:paraId="0A193624" w14:textId="77777777" w:rsidTr="00891FC9">
        <w:trPr>
          <w:trHeight w:val="404"/>
        </w:trPr>
        <w:tc>
          <w:tcPr>
            <w:tcW w:w="2077" w:type="dxa"/>
          </w:tcPr>
          <w:p w14:paraId="42CC9A1B" w14:textId="77777777" w:rsidR="00891FC9" w:rsidRDefault="00891FC9" w:rsidP="00891FC9">
            <w:pPr>
              <w:jc w:val="center"/>
            </w:pPr>
            <w:r>
              <w:t>2009</w:t>
            </w:r>
          </w:p>
        </w:tc>
        <w:tc>
          <w:tcPr>
            <w:tcW w:w="2304" w:type="dxa"/>
          </w:tcPr>
          <w:p w14:paraId="3E40E50F" w14:textId="2F1B2AEC" w:rsidR="00891FC9" w:rsidRDefault="00092EEF" w:rsidP="00891FC9">
            <w:pPr>
              <w:jc w:val="center"/>
            </w:pPr>
            <w:r w:rsidRPr="00092EEF">
              <w:t>7975</w:t>
            </w:r>
          </w:p>
        </w:tc>
        <w:tc>
          <w:tcPr>
            <w:tcW w:w="2304" w:type="dxa"/>
          </w:tcPr>
          <w:p w14:paraId="5AA055D3" w14:textId="754248ED" w:rsidR="00891FC9" w:rsidRDefault="00092EEF" w:rsidP="00891FC9">
            <w:pPr>
              <w:jc w:val="center"/>
            </w:pPr>
            <w:r w:rsidRPr="00092EEF">
              <w:t>5797</w:t>
            </w:r>
          </w:p>
        </w:tc>
        <w:tc>
          <w:tcPr>
            <w:tcW w:w="2171" w:type="dxa"/>
          </w:tcPr>
          <w:p w14:paraId="540976A3" w14:textId="7604D576" w:rsidR="00891FC9" w:rsidRPr="00AF5671" w:rsidRDefault="00476FE7" w:rsidP="00891FC9">
            <w:pPr>
              <w:jc w:val="center"/>
            </w:pPr>
            <w:r>
              <w:t>135</w:t>
            </w:r>
          </w:p>
        </w:tc>
      </w:tr>
      <w:tr w:rsidR="00891FC9" w14:paraId="667121A2" w14:textId="77777777" w:rsidTr="00891FC9">
        <w:trPr>
          <w:trHeight w:val="384"/>
        </w:trPr>
        <w:tc>
          <w:tcPr>
            <w:tcW w:w="2077" w:type="dxa"/>
          </w:tcPr>
          <w:p w14:paraId="043EBE47" w14:textId="77777777" w:rsidR="00891FC9" w:rsidRDefault="00891FC9" w:rsidP="00891FC9">
            <w:pPr>
              <w:jc w:val="center"/>
            </w:pPr>
            <w:r>
              <w:t>2010</w:t>
            </w:r>
          </w:p>
        </w:tc>
        <w:tc>
          <w:tcPr>
            <w:tcW w:w="2304" w:type="dxa"/>
          </w:tcPr>
          <w:p w14:paraId="761649EF" w14:textId="5EC71761" w:rsidR="00891FC9" w:rsidRDefault="00092EEF" w:rsidP="00891FC9">
            <w:pPr>
              <w:jc w:val="center"/>
            </w:pPr>
            <w:r w:rsidRPr="00092EEF">
              <w:t>8601</w:t>
            </w:r>
          </w:p>
        </w:tc>
        <w:tc>
          <w:tcPr>
            <w:tcW w:w="2304" w:type="dxa"/>
          </w:tcPr>
          <w:p w14:paraId="501F531B" w14:textId="028137E7" w:rsidR="00891FC9" w:rsidRDefault="00092EEF" w:rsidP="00891FC9">
            <w:pPr>
              <w:jc w:val="center"/>
            </w:pPr>
            <w:r w:rsidRPr="00092EEF">
              <w:t>6849</w:t>
            </w:r>
          </w:p>
        </w:tc>
        <w:tc>
          <w:tcPr>
            <w:tcW w:w="2171" w:type="dxa"/>
          </w:tcPr>
          <w:p w14:paraId="5CC40142" w14:textId="26589599" w:rsidR="00891FC9" w:rsidRPr="00AF5671" w:rsidRDefault="00476FE7" w:rsidP="00891FC9">
            <w:pPr>
              <w:jc w:val="center"/>
            </w:pPr>
            <w:r>
              <w:t>129</w:t>
            </w:r>
          </w:p>
        </w:tc>
      </w:tr>
      <w:tr w:rsidR="00891FC9" w14:paraId="4B2B0CFB" w14:textId="77777777" w:rsidTr="00891FC9">
        <w:trPr>
          <w:trHeight w:val="404"/>
        </w:trPr>
        <w:tc>
          <w:tcPr>
            <w:tcW w:w="2077" w:type="dxa"/>
          </w:tcPr>
          <w:p w14:paraId="1D2429D5" w14:textId="77777777" w:rsidR="00891FC9" w:rsidRDefault="00891FC9" w:rsidP="00891FC9">
            <w:pPr>
              <w:jc w:val="center"/>
            </w:pPr>
            <w:r>
              <w:t>2011</w:t>
            </w:r>
          </w:p>
        </w:tc>
        <w:tc>
          <w:tcPr>
            <w:tcW w:w="2304" w:type="dxa"/>
          </w:tcPr>
          <w:p w14:paraId="0F658C06" w14:textId="2C6AEAE7" w:rsidR="00891FC9" w:rsidRDefault="00092EEF" w:rsidP="00891FC9">
            <w:pPr>
              <w:jc w:val="center"/>
            </w:pPr>
            <w:r w:rsidRPr="00092EEF">
              <w:t>9385</w:t>
            </w:r>
          </w:p>
        </w:tc>
        <w:tc>
          <w:tcPr>
            <w:tcW w:w="2304" w:type="dxa"/>
          </w:tcPr>
          <w:p w14:paraId="45B98C22" w14:textId="177EA71E" w:rsidR="00891FC9" w:rsidRDefault="00092EEF" w:rsidP="00891FC9">
            <w:pPr>
              <w:jc w:val="center"/>
            </w:pPr>
            <w:r w:rsidRPr="00092EEF">
              <w:t>7086</w:t>
            </w:r>
          </w:p>
        </w:tc>
        <w:tc>
          <w:tcPr>
            <w:tcW w:w="2171" w:type="dxa"/>
          </w:tcPr>
          <w:p w14:paraId="7A41D8E7" w14:textId="72F7EB9F" w:rsidR="00891FC9" w:rsidRPr="00AF5671" w:rsidRDefault="00476FE7" w:rsidP="00891FC9">
            <w:pPr>
              <w:jc w:val="center"/>
            </w:pPr>
            <w:r>
              <w:t>136</w:t>
            </w:r>
          </w:p>
        </w:tc>
      </w:tr>
      <w:tr w:rsidR="00891FC9" w14:paraId="0675287E" w14:textId="77777777" w:rsidTr="00891FC9">
        <w:trPr>
          <w:trHeight w:val="404"/>
        </w:trPr>
        <w:tc>
          <w:tcPr>
            <w:tcW w:w="2077" w:type="dxa"/>
          </w:tcPr>
          <w:p w14:paraId="4D9DC4C9" w14:textId="77777777" w:rsidR="00891FC9" w:rsidRDefault="00891FC9" w:rsidP="00891FC9">
            <w:pPr>
              <w:jc w:val="center"/>
            </w:pPr>
            <w:r>
              <w:t>2012</w:t>
            </w:r>
            <w:r>
              <w:rPr>
                <w:rStyle w:val="FootnoteReference"/>
              </w:rPr>
              <w:footnoteReference w:id="4"/>
            </w:r>
          </w:p>
        </w:tc>
        <w:tc>
          <w:tcPr>
            <w:tcW w:w="2304" w:type="dxa"/>
          </w:tcPr>
          <w:p w14:paraId="3893376D" w14:textId="2FCF1AC6" w:rsidR="00891FC9" w:rsidRDefault="00092EEF" w:rsidP="00891FC9">
            <w:pPr>
              <w:jc w:val="center"/>
            </w:pPr>
            <w:r w:rsidRPr="00092EEF">
              <w:t>2705</w:t>
            </w:r>
          </w:p>
        </w:tc>
        <w:tc>
          <w:tcPr>
            <w:tcW w:w="2304" w:type="dxa"/>
          </w:tcPr>
          <w:p w14:paraId="02C2135D" w14:textId="03B3415F" w:rsidR="00891FC9" w:rsidRDefault="00092EEF" w:rsidP="00891FC9">
            <w:pPr>
              <w:jc w:val="center"/>
            </w:pPr>
            <w:r w:rsidRPr="00092EEF">
              <w:t>2044</w:t>
            </w:r>
          </w:p>
        </w:tc>
        <w:tc>
          <w:tcPr>
            <w:tcW w:w="2171" w:type="dxa"/>
          </w:tcPr>
          <w:p w14:paraId="6A6D8430" w14:textId="0CB29174" w:rsidR="00891FC9" w:rsidRPr="00AF5671" w:rsidRDefault="00476FE7" w:rsidP="00891FC9">
            <w:pPr>
              <w:jc w:val="center"/>
            </w:pPr>
            <w:r>
              <w:t>79</w:t>
            </w:r>
          </w:p>
        </w:tc>
      </w:tr>
      <w:tr w:rsidR="00B23ED8" w14:paraId="10679F98" w14:textId="77777777" w:rsidTr="00891FC9">
        <w:trPr>
          <w:trHeight w:val="404"/>
        </w:trPr>
        <w:tc>
          <w:tcPr>
            <w:tcW w:w="2077" w:type="dxa"/>
          </w:tcPr>
          <w:p w14:paraId="273773F1" w14:textId="7262396C" w:rsidR="00B23ED8" w:rsidRDefault="00B23ED8" w:rsidP="00891FC9">
            <w:pPr>
              <w:jc w:val="center"/>
            </w:pPr>
            <w:r>
              <w:t>2009-2012 combined</w:t>
            </w:r>
          </w:p>
        </w:tc>
        <w:tc>
          <w:tcPr>
            <w:tcW w:w="2304" w:type="dxa"/>
          </w:tcPr>
          <w:p w14:paraId="15679974" w14:textId="7D521CD5" w:rsidR="00B23ED8" w:rsidRPr="00092EEF" w:rsidRDefault="00202E07" w:rsidP="00891FC9">
            <w:pPr>
              <w:jc w:val="center"/>
            </w:pPr>
            <w:r w:rsidRPr="00202E07">
              <w:t>28666</w:t>
            </w:r>
          </w:p>
        </w:tc>
        <w:tc>
          <w:tcPr>
            <w:tcW w:w="2304" w:type="dxa"/>
          </w:tcPr>
          <w:p w14:paraId="4276B3C2" w14:textId="512C36EB" w:rsidR="00B23ED8" w:rsidRPr="00092EEF" w:rsidRDefault="00202E07" w:rsidP="00891FC9">
            <w:pPr>
              <w:jc w:val="center"/>
            </w:pPr>
            <w:r w:rsidRPr="00202E07">
              <w:t>9996</w:t>
            </w:r>
          </w:p>
        </w:tc>
        <w:tc>
          <w:tcPr>
            <w:tcW w:w="2171" w:type="dxa"/>
          </w:tcPr>
          <w:p w14:paraId="5EDAF14A" w14:textId="608E97A2" w:rsidR="00B23ED8" w:rsidRDefault="00202E07" w:rsidP="00891FC9">
            <w:pPr>
              <w:jc w:val="center"/>
            </w:pPr>
            <w:r w:rsidRPr="00202E07">
              <w:t>191</w:t>
            </w:r>
          </w:p>
        </w:tc>
      </w:tr>
      <w:tr w:rsidR="007C1F36" w14:paraId="69389758" w14:textId="77777777" w:rsidTr="00891FC9">
        <w:trPr>
          <w:trHeight w:val="404"/>
        </w:trPr>
        <w:tc>
          <w:tcPr>
            <w:tcW w:w="2077" w:type="dxa"/>
          </w:tcPr>
          <w:p w14:paraId="60D5F9F6" w14:textId="5C9E698B" w:rsidR="007C1F36" w:rsidRDefault="007C1F36" w:rsidP="00895C92">
            <w:pPr>
              <w:jc w:val="center"/>
            </w:pPr>
            <w:r>
              <w:t>All years combined</w:t>
            </w:r>
            <w:r w:rsidR="00895C92">
              <w:t xml:space="preserve"> </w:t>
            </w:r>
          </w:p>
        </w:tc>
        <w:tc>
          <w:tcPr>
            <w:tcW w:w="2304" w:type="dxa"/>
          </w:tcPr>
          <w:p w14:paraId="0BE3349A" w14:textId="697AD7CC" w:rsidR="007C1F36" w:rsidRPr="00092EEF" w:rsidRDefault="00895C92" w:rsidP="00891FC9">
            <w:pPr>
              <w:jc w:val="center"/>
            </w:pPr>
            <w:r w:rsidRPr="00895C92">
              <w:t>49449</w:t>
            </w:r>
          </w:p>
        </w:tc>
        <w:tc>
          <w:tcPr>
            <w:tcW w:w="2304" w:type="dxa"/>
          </w:tcPr>
          <w:p w14:paraId="2665B071" w14:textId="6A9635D8" w:rsidR="007C1F36" w:rsidRPr="00092EEF" w:rsidRDefault="00895C92" w:rsidP="00891FC9">
            <w:pPr>
              <w:jc w:val="center"/>
            </w:pPr>
            <w:r w:rsidRPr="00895C92">
              <w:t>13920</w:t>
            </w:r>
          </w:p>
        </w:tc>
        <w:tc>
          <w:tcPr>
            <w:tcW w:w="2171" w:type="dxa"/>
          </w:tcPr>
          <w:p w14:paraId="262EB73E" w14:textId="0CBE09F0" w:rsidR="007C1F36" w:rsidRDefault="00895C92" w:rsidP="00891FC9">
            <w:pPr>
              <w:jc w:val="center"/>
            </w:pPr>
            <w:r w:rsidRPr="00895C92">
              <w:t>284</w:t>
            </w:r>
          </w:p>
        </w:tc>
      </w:tr>
    </w:tbl>
    <w:p w14:paraId="47239715" w14:textId="77777777" w:rsidR="006106C0" w:rsidRPr="006106C0" w:rsidRDefault="006106C0" w:rsidP="006106C0"/>
    <w:p w14:paraId="3CC71D74" w14:textId="0AD04155" w:rsidR="00895C92" w:rsidRDefault="00FF208E" w:rsidP="00616943">
      <w:r>
        <w:t>The difference between the first and second columns indicates the number of re-issuan</w:t>
      </w:r>
      <w:r w:rsidR="00895C92">
        <w:t>ces (some perhaps erroneously</w:t>
      </w:r>
      <w:r w:rsidR="00535F93">
        <w:t xml:space="preserve"> as described in Section </w:t>
      </w:r>
      <w:r w:rsidR="00535F93">
        <w:fldChar w:fldCharType="begin"/>
      </w:r>
      <w:r w:rsidR="00535F93">
        <w:instrText xml:space="preserve"> PAGEREF _Ref197149127 \h </w:instrText>
      </w:r>
      <w:r w:rsidR="00535F93">
        <w:fldChar w:fldCharType="separate"/>
      </w:r>
      <w:r w:rsidR="009978CA">
        <w:rPr>
          <w:noProof/>
        </w:rPr>
        <w:t>2</w:t>
      </w:r>
      <w:r w:rsidR="00535F93">
        <w:fldChar w:fldCharType="end"/>
      </w:r>
      <w:r w:rsidR="00895C92">
        <w:t>).</w:t>
      </w:r>
    </w:p>
    <w:p w14:paraId="79CAD00B" w14:textId="5E1E2593" w:rsidR="006106C0" w:rsidRDefault="00FF208E" w:rsidP="00616943">
      <w:r>
        <w:t>The third column shows the number of second-level domains (e.g., fnal.gov) that appear in the certificates. Note that there</w:t>
      </w:r>
      <w:r w:rsidR="00F846CD">
        <w:t xml:space="preserve"> are</w:t>
      </w:r>
      <w:r>
        <w:t xml:space="preserve"> </w:t>
      </w:r>
      <w:r w:rsidR="00D37E65">
        <w:t>a number of</w:t>
      </w:r>
      <w:r>
        <w:t xml:space="preserve"> host certificates issued each year without valid domains</w:t>
      </w:r>
      <w:r w:rsidR="00F846CD">
        <w:t xml:space="preserve"> (e.g., 171 in 2008, 148 in 2009, 480 in 2010, 651 in 2011, 255 in 2012)</w:t>
      </w:r>
      <w:r>
        <w:t>.</w:t>
      </w:r>
    </w:p>
    <w:p w14:paraId="741B7D5B" w14:textId="7E74BC1E" w:rsidR="0034473B" w:rsidRDefault="0034473B" w:rsidP="00616943">
      <w:pPr>
        <w:rPr>
          <w:b/>
          <w:u w:val="single"/>
        </w:rPr>
      </w:pPr>
      <w:r>
        <w:rPr>
          <w:b/>
          <w:u w:val="single"/>
        </w:rPr>
        <w:t xml:space="preserve">Observation: </w:t>
      </w:r>
      <w:r>
        <w:t xml:space="preserve">OSG has about </w:t>
      </w:r>
      <w:r w:rsidR="00645503">
        <w:t>25-35</w:t>
      </w:r>
      <w:r>
        <w:t xml:space="preserve">% re-issuance rate per year for </w:t>
      </w:r>
      <w:r w:rsidR="00714258">
        <w:t>host</w:t>
      </w:r>
      <w:r>
        <w:t xml:space="preserve"> certificates.</w:t>
      </w:r>
    </w:p>
    <w:p w14:paraId="00186C6B" w14:textId="46B0DCAA" w:rsidR="00FF208E" w:rsidRDefault="00FF208E" w:rsidP="00616943">
      <w:r w:rsidRPr="00FF208E">
        <w:rPr>
          <w:b/>
          <w:u w:val="single"/>
        </w:rPr>
        <w:t>Observation</w:t>
      </w:r>
      <w:r>
        <w:t>: The number of domains has b</w:t>
      </w:r>
      <w:r w:rsidR="00895C92">
        <w:t>een relatively stable since 2006</w:t>
      </w:r>
      <w:r>
        <w:t>.</w:t>
      </w:r>
      <w:r w:rsidR="00746845">
        <w:t xml:space="preserve"> However, the data indicates some </w:t>
      </w:r>
      <w:r w:rsidR="00895C92">
        <w:t xml:space="preserve">amount of churn in the domains as there have been </w:t>
      </w:r>
      <w:r w:rsidR="00746845">
        <w:t>191</w:t>
      </w:r>
      <w:r w:rsidR="00895C92">
        <w:t xml:space="preserve"> different domain</w:t>
      </w:r>
      <w:r w:rsidR="00746845">
        <w:t xml:space="preserve"> names</w:t>
      </w:r>
      <w:r w:rsidR="00895C92">
        <w:t xml:space="preserve"> represented since </w:t>
      </w:r>
      <w:r w:rsidR="00746845">
        <w:t>2009</w:t>
      </w:r>
      <w:r w:rsidR="00895C92">
        <w:t>.</w:t>
      </w:r>
    </w:p>
    <w:p w14:paraId="58C11A60" w14:textId="3B680C87" w:rsidR="00EA1B16" w:rsidRDefault="00EA1B16" w:rsidP="00616943">
      <w:r w:rsidRPr="00EA1B16">
        <w:rPr>
          <w:b/>
          <w:u w:val="single"/>
        </w:rPr>
        <w:t>Observation:</w:t>
      </w:r>
      <w:r>
        <w:t xml:space="preserve"> OSG’s host certificate usage seems to be steadily growing at 10% per year.</w:t>
      </w:r>
    </w:p>
    <w:p w14:paraId="0247A83A" w14:textId="77777777" w:rsidR="001A4C60" w:rsidRDefault="001A4C60">
      <w:pPr>
        <w:spacing w:after="0"/>
        <w:rPr>
          <w:rFonts w:asciiTheme="majorHAnsi" w:eastAsiaTheme="majorEastAsia" w:hAnsiTheme="majorHAnsi" w:cstheme="majorBidi"/>
          <w:b/>
          <w:bCs/>
          <w:sz w:val="32"/>
          <w:szCs w:val="32"/>
        </w:rPr>
      </w:pPr>
      <w:bookmarkStart w:id="10" w:name="_Toc192732216"/>
      <w:r>
        <w:br w:type="page"/>
      </w:r>
    </w:p>
    <w:bookmarkEnd w:id="10"/>
    <w:p w14:paraId="11EE4249" w14:textId="3BBD4069" w:rsidR="00614D25" w:rsidRDefault="00614D25" w:rsidP="00614D25">
      <w:pPr>
        <w:pStyle w:val="Heading1"/>
      </w:pPr>
      <w:r>
        <w:t>OSG Certificate Usage Estimates for 2013</w:t>
      </w:r>
    </w:p>
    <w:p w14:paraId="7D08B6D6" w14:textId="313B68A8" w:rsidR="00614D25" w:rsidRDefault="00614D25" w:rsidP="00614D25">
      <w:r>
        <w:t>This section present several possible estimates for OSG certificate usage for 2013, as an approximate timeframe for the first year of the new OSG PKI.</w:t>
      </w:r>
    </w:p>
    <w:p w14:paraId="745318DB" w14:textId="31B814A1" w:rsidR="00614D25" w:rsidRPr="00614D25" w:rsidRDefault="00614D25" w:rsidP="00614D25">
      <w:r>
        <w:t>The partial data for 2012 appears to be consistent for the 3 years prior and this analysis assumes as much.</w:t>
      </w:r>
    </w:p>
    <w:p w14:paraId="3EFEA0F2" w14:textId="57FF4CD9" w:rsidR="005B5D54" w:rsidRDefault="00614D25" w:rsidP="005B5D54">
      <w:pPr>
        <w:pStyle w:val="Heading2"/>
      </w:pPr>
      <w:r>
        <w:t>Conservative</w:t>
      </w:r>
      <w:r w:rsidR="005B5D54">
        <w:t xml:space="preserve"> Estimate</w:t>
      </w:r>
    </w:p>
    <w:p w14:paraId="12E9990B" w14:textId="384EC25A" w:rsidR="005B5D54" w:rsidRDefault="005B5D54" w:rsidP="005B5D54">
      <w:r>
        <w:t>The most conservative estimate takes the number of certificateRecords from the DOE Grids PKI, interpolates that for</w:t>
      </w:r>
      <w:r w:rsidR="00614D25">
        <w:t xml:space="preserve"> OSG growth (10% for host certificates, flat for user certificates) and then adds </w:t>
      </w:r>
      <w:r w:rsidR="002377A9">
        <w:t xml:space="preserve">approximately a 10% </w:t>
      </w:r>
      <w:r w:rsidR="00795362">
        <w:t>margin for error (10% + enough to round up to the nearest round number).</w:t>
      </w:r>
    </w:p>
    <w:tbl>
      <w:tblPr>
        <w:tblStyle w:val="TableGrid"/>
        <w:tblW w:w="0" w:type="auto"/>
        <w:tblLook w:val="04A0" w:firstRow="1" w:lastRow="0" w:firstColumn="1" w:lastColumn="0" w:noHBand="0" w:noVBand="1"/>
      </w:tblPr>
      <w:tblGrid>
        <w:gridCol w:w="1041"/>
        <w:gridCol w:w="1035"/>
        <w:gridCol w:w="1003"/>
        <w:gridCol w:w="1020"/>
        <w:gridCol w:w="1103"/>
        <w:gridCol w:w="1228"/>
        <w:gridCol w:w="1973"/>
      </w:tblGrid>
      <w:tr w:rsidR="002377A9" w14:paraId="01629B83" w14:textId="114589AC" w:rsidTr="002377A9">
        <w:trPr>
          <w:trHeight w:val="408"/>
        </w:trPr>
        <w:tc>
          <w:tcPr>
            <w:tcW w:w="1041" w:type="dxa"/>
            <w:vMerge w:val="restart"/>
          </w:tcPr>
          <w:p w14:paraId="7181B61D" w14:textId="10CA8B7B" w:rsidR="008F6F3D" w:rsidRDefault="008F6F3D" w:rsidP="005B5D54">
            <w:r>
              <w:t>Year</w:t>
            </w:r>
          </w:p>
        </w:tc>
        <w:tc>
          <w:tcPr>
            <w:tcW w:w="2038" w:type="dxa"/>
            <w:gridSpan w:val="2"/>
          </w:tcPr>
          <w:p w14:paraId="306B5A72" w14:textId="2EF8342E" w:rsidR="008F6F3D" w:rsidRDefault="008F6F3D" w:rsidP="00614D25">
            <w:pPr>
              <w:jc w:val="center"/>
            </w:pPr>
            <w:r>
              <w:t>Previous Year</w:t>
            </w:r>
          </w:p>
        </w:tc>
        <w:tc>
          <w:tcPr>
            <w:tcW w:w="2123" w:type="dxa"/>
            <w:gridSpan w:val="2"/>
          </w:tcPr>
          <w:p w14:paraId="4EED51A9" w14:textId="13ADCF05" w:rsidR="008F6F3D" w:rsidRDefault="008F6F3D" w:rsidP="005B5D54">
            <w:r>
              <w:t>With Growth</w:t>
            </w:r>
          </w:p>
        </w:tc>
        <w:tc>
          <w:tcPr>
            <w:tcW w:w="3201" w:type="dxa"/>
            <w:gridSpan w:val="2"/>
          </w:tcPr>
          <w:p w14:paraId="3235DF17" w14:textId="34D63E47" w:rsidR="008F6F3D" w:rsidRDefault="008F6F3D" w:rsidP="005B5D54">
            <w:r>
              <w:t>With Margin of Error</w:t>
            </w:r>
            <w:r w:rsidR="00795362">
              <w:t xml:space="preserve"> (~10%)</w:t>
            </w:r>
          </w:p>
        </w:tc>
      </w:tr>
      <w:tr w:rsidR="002377A9" w14:paraId="01ED89C2" w14:textId="4B07733A" w:rsidTr="002377A9">
        <w:trPr>
          <w:trHeight w:val="154"/>
        </w:trPr>
        <w:tc>
          <w:tcPr>
            <w:tcW w:w="1041" w:type="dxa"/>
            <w:vMerge/>
          </w:tcPr>
          <w:p w14:paraId="3EF49F45" w14:textId="2B353810" w:rsidR="008F6F3D" w:rsidRDefault="008F6F3D" w:rsidP="005B5D54"/>
        </w:tc>
        <w:tc>
          <w:tcPr>
            <w:tcW w:w="1035" w:type="dxa"/>
          </w:tcPr>
          <w:p w14:paraId="498EFA20" w14:textId="1AEF1C8C" w:rsidR="008F6F3D" w:rsidRDefault="008F6F3D" w:rsidP="009978CA">
            <w:pPr>
              <w:jc w:val="center"/>
            </w:pPr>
            <w:r>
              <w:t>User</w:t>
            </w:r>
          </w:p>
        </w:tc>
        <w:tc>
          <w:tcPr>
            <w:tcW w:w="1003" w:type="dxa"/>
          </w:tcPr>
          <w:p w14:paraId="0D1E7DB0" w14:textId="6226F1DC" w:rsidR="008F6F3D" w:rsidRDefault="008F6F3D" w:rsidP="009978CA">
            <w:pPr>
              <w:jc w:val="center"/>
            </w:pPr>
            <w:r>
              <w:t>Host</w:t>
            </w:r>
          </w:p>
        </w:tc>
        <w:tc>
          <w:tcPr>
            <w:tcW w:w="1020" w:type="dxa"/>
          </w:tcPr>
          <w:p w14:paraId="65C8772B" w14:textId="49E51BC4" w:rsidR="008F6F3D" w:rsidRDefault="008F6F3D" w:rsidP="009978CA">
            <w:pPr>
              <w:jc w:val="center"/>
            </w:pPr>
            <w:r>
              <w:t>User (0%)</w:t>
            </w:r>
          </w:p>
        </w:tc>
        <w:tc>
          <w:tcPr>
            <w:tcW w:w="1103" w:type="dxa"/>
          </w:tcPr>
          <w:p w14:paraId="5690893B" w14:textId="75671454" w:rsidR="008F6F3D" w:rsidRDefault="008F6F3D" w:rsidP="009978CA">
            <w:pPr>
              <w:jc w:val="center"/>
            </w:pPr>
            <w:r>
              <w:t>Host (10%)</w:t>
            </w:r>
          </w:p>
        </w:tc>
        <w:tc>
          <w:tcPr>
            <w:tcW w:w="1228" w:type="dxa"/>
          </w:tcPr>
          <w:p w14:paraId="4D333B89" w14:textId="23FF0EF3" w:rsidR="008F6F3D" w:rsidRDefault="008F6F3D" w:rsidP="009978CA">
            <w:pPr>
              <w:jc w:val="center"/>
            </w:pPr>
            <w:r>
              <w:t>User</w:t>
            </w:r>
          </w:p>
        </w:tc>
        <w:tc>
          <w:tcPr>
            <w:tcW w:w="1973" w:type="dxa"/>
          </w:tcPr>
          <w:p w14:paraId="6CCCD321" w14:textId="0AED52ED" w:rsidR="008F6F3D" w:rsidRDefault="008F6F3D" w:rsidP="009978CA">
            <w:pPr>
              <w:jc w:val="center"/>
            </w:pPr>
            <w:r>
              <w:t>Host</w:t>
            </w:r>
          </w:p>
        </w:tc>
      </w:tr>
      <w:tr w:rsidR="002377A9" w14:paraId="68A76622" w14:textId="5D08093E" w:rsidTr="002377A9">
        <w:trPr>
          <w:trHeight w:val="429"/>
        </w:trPr>
        <w:tc>
          <w:tcPr>
            <w:tcW w:w="1041" w:type="dxa"/>
          </w:tcPr>
          <w:p w14:paraId="683DF067" w14:textId="18AAFD0A" w:rsidR="008F6F3D" w:rsidRDefault="008F6F3D" w:rsidP="005B5D54">
            <w:r>
              <w:t>2012</w:t>
            </w:r>
          </w:p>
        </w:tc>
        <w:tc>
          <w:tcPr>
            <w:tcW w:w="1035" w:type="dxa"/>
          </w:tcPr>
          <w:p w14:paraId="2B3C8B34" w14:textId="42C30019" w:rsidR="008F6F3D" w:rsidRDefault="008F6F3D" w:rsidP="005B5D54">
            <w:r>
              <w:t>3129</w:t>
            </w:r>
          </w:p>
        </w:tc>
        <w:tc>
          <w:tcPr>
            <w:tcW w:w="1003" w:type="dxa"/>
          </w:tcPr>
          <w:p w14:paraId="4CB51BB6" w14:textId="61731CCF" w:rsidR="008F6F3D" w:rsidRDefault="008F6F3D" w:rsidP="005B5D54">
            <w:r>
              <w:t>9385</w:t>
            </w:r>
          </w:p>
        </w:tc>
        <w:tc>
          <w:tcPr>
            <w:tcW w:w="1020" w:type="dxa"/>
          </w:tcPr>
          <w:p w14:paraId="5AF4FC71" w14:textId="4DE79FAA" w:rsidR="008F6F3D" w:rsidRDefault="008F6F3D" w:rsidP="005B5D54">
            <w:r>
              <w:t>3129</w:t>
            </w:r>
          </w:p>
        </w:tc>
        <w:tc>
          <w:tcPr>
            <w:tcW w:w="1103" w:type="dxa"/>
          </w:tcPr>
          <w:p w14:paraId="03856767" w14:textId="18251921" w:rsidR="008F6F3D" w:rsidRDefault="008F6F3D" w:rsidP="005B5D54">
            <w:r>
              <w:t>10324</w:t>
            </w:r>
          </w:p>
        </w:tc>
        <w:tc>
          <w:tcPr>
            <w:tcW w:w="1228" w:type="dxa"/>
          </w:tcPr>
          <w:p w14:paraId="2FDC808F" w14:textId="21ADCEA1" w:rsidR="008F6F3D" w:rsidRDefault="002377A9" w:rsidP="005B5D54">
            <w:r>
              <w:t>3500</w:t>
            </w:r>
          </w:p>
        </w:tc>
        <w:tc>
          <w:tcPr>
            <w:tcW w:w="1973" w:type="dxa"/>
          </w:tcPr>
          <w:p w14:paraId="393CB2E2" w14:textId="646B4F26" w:rsidR="008F6F3D" w:rsidRDefault="002377A9" w:rsidP="005B5D54">
            <w:r>
              <w:t>11500</w:t>
            </w:r>
          </w:p>
        </w:tc>
      </w:tr>
      <w:tr w:rsidR="002377A9" w14:paraId="0B3F094C" w14:textId="6E774F2D" w:rsidTr="002377A9">
        <w:trPr>
          <w:trHeight w:val="429"/>
        </w:trPr>
        <w:tc>
          <w:tcPr>
            <w:tcW w:w="1041" w:type="dxa"/>
          </w:tcPr>
          <w:p w14:paraId="783672D5" w14:textId="0C545665" w:rsidR="008F6F3D" w:rsidRDefault="008F6F3D" w:rsidP="005B5D54">
            <w:r>
              <w:t>2013</w:t>
            </w:r>
          </w:p>
        </w:tc>
        <w:tc>
          <w:tcPr>
            <w:tcW w:w="1035" w:type="dxa"/>
          </w:tcPr>
          <w:p w14:paraId="5BE03F8D" w14:textId="41551B5E" w:rsidR="008F6F3D" w:rsidRDefault="002377A9" w:rsidP="005B5D54">
            <w:r>
              <w:t>3129</w:t>
            </w:r>
          </w:p>
        </w:tc>
        <w:tc>
          <w:tcPr>
            <w:tcW w:w="1003" w:type="dxa"/>
          </w:tcPr>
          <w:p w14:paraId="44F2ECE6" w14:textId="617858A9" w:rsidR="008F6F3D" w:rsidRDefault="002377A9" w:rsidP="005B5D54">
            <w:r>
              <w:t>10324</w:t>
            </w:r>
          </w:p>
        </w:tc>
        <w:tc>
          <w:tcPr>
            <w:tcW w:w="1020" w:type="dxa"/>
          </w:tcPr>
          <w:p w14:paraId="367703E1" w14:textId="7A36BD9B" w:rsidR="008F6F3D" w:rsidRDefault="002377A9" w:rsidP="005B5D54">
            <w:r>
              <w:t>3129</w:t>
            </w:r>
          </w:p>
        </w:tc>
        <w:tc>
          <w:tcPr>
            <w:tcW w:w="1103" w:type="dxa"/>
          </w:tcPr>
          <w:p w14:paraId="0EDC9DCA" w14:textId="2114D9EC" w:rsidR="008F6F3D" w:rsidRDefault="002377A9" w:rsidP="005B5D54">
            <w:r>
              <w:t>11356</w:t>
            </w:r>
          </w:p>
        </w:tc>
        <w:tc>
          <w:tcPr>
            <w:tcW w:w="1228" w:type="dxa"/>
          </w:tcPr>
          <w:p w14:paraId="409E1A10" w14:textId="37C9C711" w:rsidR="008F6F3D" w:rsidRDefault="002377A9" w:rsidP="005B5D54">
            <w:r>
              <w:t>3500</w:t>
            </w:r>
          </w:p>
        </w:tc>
        <w:tc>
          <w:tcPr>
            <w:tcW w:w="1973" w:type="dxa"/>
          </w:tcPr>
          <w:p w14:paraId="0C5A9CD3" w14:textId="52E6A374" w:rsidR="008F6F3D" w:rsidRDefault="002377A9" w:rsidP="005B5D54">
            <w:r>
              <w:t>12500</w:t>
            </w:r>
          </w:p>
        </w:tc>
      </w:tr>
    </w:tbl>
    <w:p w14:paraId="5020F780" w14:textId="77777777" w:rsidR="00614D25" w:rsidRPr="005B5D54" w:rsidRDefault="00614D25" w:rsidP="005B5D54"/>
    <w:p w14:paraId="70511BFA" w14:textId="2EB10450" w:rsidR="002377A9" w:rsidRDefault="002377A9" w:rsidP="002377A9">
      <w:pPr>
        <w:pStyle w:val="Heading2"/>
      </w:pPr>
      <w:r>
        <w:t>Optimistic Estimate</w:t>
      </w:r>
    </w:p>
    <w:p w14:paraId="43DEFF84" w14:textId="5CFD459D" w:rsidR="002377A9" w:rsidRDefault="002377A9" w:rsidP="002377A9">
      <w:r>
        <w:t>In the most optimistic case, we take the number of subjects that OSG has issued to, assume OSG will only issue one certificate per subject per year, account for growth, and take no margin for error.</w:t>
      </w:r>
    </w:p>
    <w:p w14:paraId="78340E39" w14:textId="50326153" w:rsidR="00875426" w:rsidRPr="002377A9" w:rsidRDefault="00875426" w:rsidP="002377A9">
      <w:r>
        <w:t>This is unrealistic as it assume</w:t>
      </w:r>
      <w:r w:rsidR="007C0217">
        <w:t>s</w:t>
      </w:r>
      <w:r>
        <w:t xml:space="preserve"> no re-issuance for key loss or other error, but serves as a lower bound.</w:t>
      </w:r>
    </w:p>
    <w:tbl>
      <w:tblPr>
        <w:tblStyle w:val="TableGrid"/>
        <w:tblW w:w="0" w:type="auto"/>
        <w:tblLook w:val="04A0" w:firstRow="1" w:lastRow="0" w:firstColumn="1" w:lastColumn="0" w:noHBand="0" w:noVBand="1"/>
      </w:tblPr>
      <w:tblGrid>
        <w:gridCol w:w="1681"/>
        <w:gridCol w:w="1675"/>
        <w:gridCol w:w="1624"/>
        <w:gridCol w:w="1643"/>
        <w:gridCol w:w="1780"/>
      </w:tblGrid>
      <w:tr w:rsidR="002377A9" w14:paraId="66C3F600" w14:textId="77777777" w:rsidTr="002377A9">
        <w:trPr>
          <w:trHeight w:val="404"/>
        </w:trPr>
        <w:tc>
          <w:tcPr>
            <w:tcW w:w="1681" w:type="dxa"/>
            <w:vMerge w:val="restart"/>
          </w:tcPr>
          <w:p w14:paraId="3247EFE3" w14:textId="77777777" w:rsidR="002377A9" w:rsidRDefault="002377A9" w:rsidP="00FD2D79">
            <w:r>
              <w:t>Year</w:t>
            </w:r>
          </w:p>
        </w:tc>
        <w:tc>
          <w:tcPr>
            <w:tcW w:w="3299" w:type="dxa"/>
            <w:gridSpan w:val="2"/>
          </w:tcPr>
          <w:p w14:paraId="0CCAA253" w14:textId="77777777" w:rsidR="002377A9" w:rsidRDefault="002377A9" w:rsidP="00FD2D79">
            <w:pPr>
              <w:jc w:val="center"/>
            </w:pPr>
            <w:r>
              <w:t>Previous Year</w:t>
            </w:r>
          </w:p>
        </w:tc>
        <w:tc>
          <w:tcPr>
            <w:tcW w:w="3423" w:type="dxa"/>
            <w:gridSpan w:val="2"/>
          </w:tcPr>
          <w:p w14:paraId="54C1FFE0" w14:textId="77777777" w:rsidR="002377A9" w:rsidRDefault="002377A9" w:rsidP="00FD2D79">
            <w:r>
              <w:t>With Growth</w:t>
            </w:r>
          </w:p>
        </w:tc>
      </w:tr>
      <w:tr w:rsidR="002377A9" w14:paraId="0A90930F" w14:textId="77777777" w:rsidTr="002377A9">
        <w:trPr>
          <w:trHeight w:val="152"/>
        </w:trPr>
        <w:tc>
          <w:tcPr>
            <w:tcW w:w="1681" w:type="dxa"/>
            <w:vMerge/>
          </w:tcPr>
          <w:p w14:paraId="06C15DD5" w14:textId="77777777" w:rsidR="002377A9" w:rsidRDefault="002377A9" w:rsidP="00FD2D79"/>
        </w:tc>
        <w:tc>
          <w:tcPr>
            <w:tcW w:w="1675" w:type="dxa"/>
          </w:tcPr>
          <w:p w14:paraId="43396336" w14:textId="77777777" w:rsidR="002377A9" w:rsidRDefault="002377A9" w:rsidP="00FD2D79">
            <w:pPr>
              <w:jc w:val="center"/>
            </w:pPr>
            <w:r>
              <w:t>User</w:t>
            </w:r>
          </w:p>
        </w:tc>
        <w:tc>
          <w:tcPr>
            <w:tcW w:w="1624" w:type="dxa"/>
          </w:tcPr>
          <w:p w14:paraId="0B9FD641" w14:textId="77777777" w:rsidR="002377A9" w:rsidRDefault="002377A9" w:rsidP="00FD2D79">
            <w:pPr>
              <w:jc w:val="center"/>
            </w:pPr>
            <w:r>
              <w:t>Host</w:t>
            </w:r>
          </w:p>
        </w:tc>
        <w:tc>
          <w:tcPr>
            <w:tcW w:w="1643" w:type="dxa"/>
          </w:tcPr>
          <w:p w14:paraId="0DEB219B" w14:textId="77777777" w:rsidR="002377A9" w:rsidRDefault="002377A9" w:rsidP="00FD2D79">
            <w:pPr>
              <w:jc w:val="center"/>
            </w:pPr>
            <w:r>
              <w:t>User (0%)</w:t>
            </w:r>
          </w:p>
        </w:tc>
        <w:tc>
          <w:tcPr>
            <w:tcW w:w="1780" w:type="dxa"/>
          </w:tcPr>
          <w:p w14:paraId="1074EE4F" w14:textId="77777777" w:rsidR="002377A9" w:rsidRDefault="002377A9" w:rsidP="00FD2D79">
            <w:pPr>
              <w:jc w:val="center"/>
            </w:pPr>
            <w:r>
              <w:t>Host (10%)</w:t>
            </w:r>
          </w:p>
        </w:tc>
      </w:tr>
      <w:tr w:rsidR="002377A9" w14:paraId="6CA0784F" w14:textId="77777777" w:rsidTr="002377A9">
        <w:trPr>
          <w:trHeight w:val="425"/>
        </w:trPr>
        <w:tc>
          <w:tcPr>
            <w:tcW w:w="1681" w:type="dxa"/>
          </w:tcPr>
          <w:p w14:paraId="67666636" w14:textId="77777777" w:rsidR="002377A9" w:rsidRDefault="002377A9" w:rsidP="00FD2D79">
            <w:r>
              <w:t>2012</w:t>
            </w:r>
          </w:p>
        </w:tc>
        <w:tc>
          <w:tcPr>
            <w:tcW w:w="1675" w:type="dxa"/>
          </w:tcPr>
          <w:p w14:paraId="5E6C158F" w14:textId="0A6CEDE9" w:rsidR="002377A9" w:rsidRDefault="002377A9" w:rsidP="00FD2D79">
            <w:r>
              <w:t>2562</w:t>
            </w:r>
          </w:p>
        </w:tc>
        <w:tc>
          <w:tcPr>
            <w:tcW w:w="1624" w:type="dxa"/>
          </w:tcPr>
          <w:p w14:paraId="7383F706" w14:textId="7D842D12" w:rsidR="002377A9" w:rsidRDefault="002377A9" w:rsidP="00FD2D79">
            <w:r>
              <w:t>7086</w:t>
            </w:r>
          </w:p>
        </w:tc>
        <w:tc>
          <w:tcPr>
            <w:tcW w:w="1643" w:type="dxa"/>
          </w:tcPr>
          <w:p w14:paraId="28A8867C" w14:textId="7B6E5124" w:rsidR="002377A9" w:rsidRDefault="002377A9" w:rsidP="00FD2D79">
            <w:r>
              <w:t>2562</w:t>
            </w:r>
          </w:p>
        </w:tc>
        <w:tc>
          <w:tcPr>
            <w:tcW w:w="1780" w:type="dxa"/>
          </w:tcPr>
          <w:p w14:paraId="643C0CB3" w14:textId="753A90F8" w:rsidR="002377A9" w:rsidRDefault="002377A9" w:rsidP="00FD2D79">
            <w:r>
              <w:t>7795</w:t>
            </w:r>
          </w:p>
        </w:tc>
      </w:tr>
      <w:tr w:rsidR="002377A9" w14:paraId="0306810A" w14:textId="77777777" w:rsidTr="002377A9">
        <w:trPr>
          <w:trHeight w:val="425"/>
        </w:trPr>
        <w:tc>
          <w:tcPr>
            <w:tcW w:w="1681" w:type="dxa"/>
          </w:tcPr>
          <w:p w14:paraId="63346130" w14:textId="77777777" w:rsidR="002377A9" w:rsidRDefault="002377A9" w:rsidP="00FD2D79">
            <w:r>
              <w:t>2013</w:t>
            </w:r>
          </w:p>
        </w:tc>
        <w:tc>
          <w:tcPr>
            <w:tcW w:w="1675" w:type="dxa"/>
          </w:tcPr>
          <w:p w14:paraId="6B815D41" w14:textId="22DEC9B4" w:rsidR="002377A9" w:rsidRDefault="002377A9" w:rsidP="00FD2D79">
            <w:r>
              <w:t>2562</w:t>
            </w:r>
          </w:p>
        </w:tc>
        <w:tc>
          <w:tcPr>
            <w:tcW w:w="1624" w:type="dxa"/>
          </w:tcPr>
          <w:p w14:paraId="5CE37941" w14:textId="3324CD22" w:rsidR="002377A9" w:rsidRDefault="002377A9" w:rsidP="00FD2D79">
            <w:r>
              <w:t>7795</w:t>
            </w:r>
          </w:p>
        </w:tc>
        <w:tc>
          <w:tcPr>
            <w:tcW w:w="1643" w:type="dxa"/>
          </w:tcPr>
          <w:p w14:paraId="1DAF8928" w14:textId="60A369E5" w:rsidR="002377A9" w:rsidRDefault="002377A9" w:rsidP="00FD2D79">
            <w:r>
              <w:t>2562</w:t>
            </w:r>
          </w:p>
        </w:tc>
        <w:tc>
          <w:tcPr>
            <w:tcW w:w="1780" w:type="dxa"/>
          </w:tcPr>
          <w:p w14:paraId="722D9580" w14:textId="585F2953" w:rsidR="002377A9" w:rsidRDefault="002377A9" w:rsidP="00FD2D79">
            <w:r>
              <w:t>8574</w:t>
            </w:r>
          </w:p>
        </w:tc>
      </w:tr>
    </w:tbl>
    <w:p w14:paraId="3E08C5EC" w14:textId="77777777" w:rsidR="000647F4" w:rsidRPr="000647F4" w:rsidRDefault="000647F4" w:rsidP="000647F4">
      <w:pPr>
        <w:pStyle w:val="Heading2"/>
        <w:numPr>
          <w:ilvl w:val="0"/>
          <w:numId w:val="0"/>
        </w:numPr>
        <w:ind w:left="576"/>
      </w:pPr>
      <w:r>
        <w:br w:type="page"/>
      </w:r>
    </w:p>
    <w:p w14:paraId="6E276C1D" w14:textId="642CB124" w:rsidR="00795362" w:rsidRDefault="00603412" w:rsidP="00795362">
      <w:pPr>
        <w:pStyle w:val="Heading2"/>
      </w:pPr>
      <w:r>
        <w:t xml:space="preserve">Moderate </w:t>
      </w:r>
      <w:r w:rsidR="00795362">
        <w:t>Estimate</w:t>
      </w:r>
    </w:p>
    <w:p w14:paraId="0F93AEB9" w14:textId="69C04251" w:rsidR="00795362" w:rsidRDefault="00795362" w:rsidP="00795362">
      <w:r>
        <w:t>In this case, we assume half of re-issuances are in error and those will be eliminated, we then add a</w:t>
      </w:r>
      <w:r w:rsidR="000647F4">
        <w:t>n approximately 5% margin for error (5% + enough to round up to the nearest round number).</w:t>
      </w:r>
    </w:p>
    <w:tbl>
      <w:tblPr>
        <w:tblStyle w:val="TableGrid"/>
        <w:tblW w:w="0" w:type="auto"/>
        <w:tblLook w:val="04A0" w:firstRow="1" w:lastRow="0" w:firstColumn="1" w:lastColumn="0" w:noHBand="0" w:noVBand="1"/>
      </w:tblPr>
      <w:tblGrid>
        <w:gridCol w:w="1041"/>
        <w:gridCol w:w="1035"/>
        <w:gridCol w:w="1003"/>
        <w:gridCol w:w="1020"/>
        <w:gridCol w:w="1103"/>
        <w:gridCol w:w="1228"/>
        <w:gridCol w:w="1973"/>
      </w:tblGrid>
      <w:tr w:rsidR="00795362" w14:paraId="0389A61F" w14:textId="77777777" w:rsidTr="00FD2D79">
        <w:trPr>
          <w:trHeight w:val="408"/>
        </w:trPr>
        <w:tc>
          <w:tcPr>
            <w:tcW w:w="1041" w:type="dxa"/>
            <w:vMerge w:val="restart"/>
          </w:tcPr>
          <w:p w14:paraId="3DBEE967" w14:textId="77777777" w:rsidR="00795362" w:rsidRDefault="00795362" w:rsidP="00FD2D79">
            <w:r>
              <w:t>Year</w:t>
            </w:r>
          </w:p>
        </w:tc>
        <w:tc>
          <w:tcPr>
            <w:tcW w:w="2038" w:type="dxa"/>
            <w:gridSpan w:val="2"/>
          </w:tcPr>
          <w:p w14:paraId="600CFB38" w14:textId="77777777" w:rsidR="00795362" w:rsidRDefault="00795362" w:rsidP="00FD2D79">
            <w:pPr>
              <w:jc w:val="center"/>
            </w:pPr>
            <w:r>
              <w:t>Previous Year</w:t>
            </w:r>
          </w:p>
        </w:tc>
        <w:tc>
          <w:tcPr>
            <w:tcW w:w="2123" w:type="dxa"/>
            <w:gridSpan w:val="2"/>
          </w:tcPr>
          <w:p w14:paraId="6D0E7546" w14:textId="77777777" w:rsidR="00795362" w:rsidRDefault="00795362" w:rsidP="00FD2D79">
            <w:r>
              <w:t>With Growth</w:t>
            </w:r>
          </w:p>
        </w:tc>
        <w:tc>
          <w:tcPr>
            <w:tcW w:w="3201" w:type="dxa"/>
            <w:gridSpan w:val="2"/>
          </w:tcPr>
          <w:p w14:paraId="5EB5E7C7" w14:textId="33C55838" w:rsidR="00795362" w:rsidRDefault="00795362" w:rsidP="00FD2D79">
            <w:r>
              <w:t>With Margin of Error (~5%)</w:t>
            </w:r>
          </w:p>
        </w:tc>
      </w:tr>
      <w:tr w:rsidR="00795362" w14:paraId="707D085F" w14:textId="77777777" w:rsidTr="00FD2D79">
        <w:trPr>
          <w:trHeight w:val="154"/>
        </w:trPr>
        <w:tc>
          <w:tcPr>
            <w:tcW w:w="1041" w:type="dxa"/>
            <w:vMerge/>
          </w:tcPr>
          <w:p w14:paraId="52B6AB28" w14:textId="77777777" w:rsidR="00795362" w:rsidRDefault="00795362" w:rsidP="00FD2D79"/>
        </w:tc>
        <w:tc>
          <w:tcPr>
            <w:tcW w:w="1035" w:type="dxa"/>
          </w:tcPr>
          <w:p w14:paraId="44D10AB4" w14:textId="77777777" w:rsidR="00795362" w:rsidRDefault="00795362" w:rsidP="00FD2D79">
            <w:pPr>
              <w:jc w:val="center"/>
            </w:pPr>
            <w:r>
              <w:t>User</w:t>
            </w:r>
          </w:p>
        </w:tc>
        <w:tc>
          <w:tcPr>
            <w:tcW w:w="1003" w:type="dxa"/>
          </w:tcPr>
          <w:p w14:paraId="229467D2" w14:textId="77777777" w:rsidR="00795362" w:rsidRDefault="00795362" w:rsidP="00FD2D79">
            <w:pPr>
              <w:jc w:val="center"/>
            </w:pPr>
            <w:r>
              <w:t>Host</w:t>
            </w:r>
          </w:p>
        </w:tc>
        <w:tc>
          <w:tcPr>
            <w:tcW w:w="1020" w:type="dxa"/>
          </w:tcPr>
          <w:p w14:paraId="325FA142" w14:textId="77777777" w:rsidR="00795362" w:rsidRDefault="00795362" w:rsidP="00FD2D79">
            <w:pPr>
              <w:jc w:val="center"/>
            </w:pPr>
            <w:r>
              <w:t>User (0%)</w:t>
            </w:r>
          </w:p>
        </w:tc>
        <w:tc>
          <w:tcPr>
            <w:tcW w:w="1103" w:type="dxa"/>
          </w:tcPr>
          <w:p w14:paraId="19BA1CC6" w14:textId="77777777" w:rsidR="00795362" w:rsidRDefault="00795362" w:rsidP="00FD2D79">
            <w:pPr>
              <w:jc w:val="center"/>
            </w:pPr>
            <w:r>
              <w:t>Host (10%)</w:t>
            </w:r>
          </w:p>
        </w:tc>
        <w:tc>
          <w:tcPr>
            <w:tcW w:w="1228" w:type="dxa"/>
          </w:tcPr>
          <w:p w14:paraId="13EE8976" w14:textId="77777777" w:rsidR="00795362" w:rsidRDefault="00795362" w:rsidP="00FD2D79">
            <w:pPr>
              <w:jc w:val="center"/>
            </w:pPr>
            <w:r>
              <w:t>User</w:t>
            </w:r>
          </w:p>
        </w:tc>
        <w:tc>
          <w:tcPr>
            <w:tcW w:w="1973" w:type="dxa"/>
          </w:tcPr>
          <w:p w14:paraId="411C29D1" w14:textId="77777777" w:rsidR="00795362" w:rsidRDefault="00795362" w:rsidP="00FD2D79">
            <w:pPr>
              <w:jc w:val="center"/>
            </w:pPr>
            <w:r>
              <w:t>Host</w:t>
            </w:r>
          </w:p>
        </w:tc>
      </w:tr>
      <w:tr w:rsidR="00795362" w14:paraId="1080A6A5" w14:textId="77777777" w:rsidTr="00FD2D79">
        <w:trPr>
          <w:trHeight w:val="429"/>
        </w:trPr>
        <w:tc>
          <w:tcPr>
            <w:tcW w:w="1041" w:type="dxa"/>
          </w:tcPr>
          <w:p w14:paraId="07B70F5D" w14:textId="77777777" w:rsidR="00795362" w:rsidRDefault="00795362" w:rsidP="00FD2D79">
            <w:r>
              <w:t>2012</w:t>
            </w:r>
          </w:p>
        </w:tc>
        <w:tc>
          <w:tcPr>
            <w:tcW w:w="1035" w:type="dxa"/>
          </w:tcPr>
          <w:p w14:paraId="14D5172A" w14:textId="0BF5D1D8" w:rsidR="00795362" w:rsidRDefault="00795362" w:rsidP="00FD2D79">
            <w:r>
              <w:t>2845</w:t>
            </w:r>
          </w:p>
        </w:tc>
        <w:tc>
          <w:tcPr>
            <w:tcW w:w="1003" w:type="dxa"/>
          </w:tcPr>
          <w:p w14:paraId="4DE65876" w14:textId="7C5B3971" w:rsidR="00795362" w:rsidRDefault="00795362" w:rsidP="00FD2D79">
            <w:r>
              <w:t>8235</w:t>
            </w:r>
          </w:p>
        </w:tc>
        <w:tc>
          <w:tcPr>
            <w:tcW w:w="1020" w:type="dxa"/>
          </w:tcPr>
          <w:p w14:paraId="18DC752C" w14:textId="6808BBAC" w:rsidR="00795362" w:rsidRDefault="00795362" w:rsidP="00FD2D79">
            <w:r>
              <w:t>2845</w:t>
            </w:r>
          </w:p>
        </w:tc>
        <w:tc>
          <w:tcPr>
            <w:tcW w:w="1103" w:type="dxa"/>
          </w:tcPr>
          <w:p w14:paraId="5C87C557" w14:textId="5BE4BCA4" w:rsidR="00795362" w:rsidRDefault="00795362" w:rsidP="00FD2D79">
            <w:r>
              <w:t>9059</w:t>
            </w:r>
          </w:p>
        </w:tc>
        <w:tc>
          <w:tcPr>
            <w:tcW w:w="1228" w:type="dxa"/>
          </w:tcPr>
          <w:p w14:paraId="5FAA88D3" w14:textId="7C250889" w:rsidR="00795362" w:rsidRDefault="00795362" w:rsidP="00FD2D79">
            <w:r>
              <w:t>3000</w:t>
            </w:r>
          </w:p>
        </w:tc>
        <w:tc>
          <w:tcPr>
            <w:tcW w:w="1973" w:type="dxa"/>
          </w:tcPr>
          <w:p w14:paraId="2C4FE7E9" w14:textId="67F37363" w:rsidR="00795362" w:rsidRDefault="00795362" w:rsidP="00FD2D79">
            <w:r>
              <w:t>9600</w:t>
            </w:r>
          </w:p>
        </w:tc>
      </w:tr>
      <w:tr w:rsidR="00795362" w14:paraId="2E53D544" w14:textId="77777777" w:rsidTr="00FD2D79">
        <w:trPr>
          <w:trHeight w:val="429"/>
        </w:trPr>
        <w:tc>
          <w:tcPr>
            <w:tcW w:w="1041" w:type="dxa"/>
          </w:tcPr>
          <w:p w14:paraId="3285C8FB" w14:textId="77777777" w:rsidR="00795362" w:rsidRDefault="00795362" w:rsidP="00FD2D79">
            <w:r>
              <w:t>2013</w:t>
            </w:r>
          </w:p>
        </w:tc>
        <w:tc>
          <w:tcPr>
            <w:tcW w:w="1035" w:type="dxa"/>
          </w:tcPr>
          <w:p w14:paraId="517C1222" w14:textId="5E39F222" w:rsidR="00795362" w:rsidRDefault="00FD2D79" w:rsidP="00FD2D79">
            <w:r>
              <w:t>2845</w:t>
            </w:r>
          </w:p>
        </w:tc>
        <w:tc>
          <w:tcPr>
            <w:tcW w:w="1003" w:type="dxa"/>
          </w:tcPr>
          <w:p w14:paraId="1FD09119" w14:textId="6B40DA62" w:rsidR="00795362" w:rsidRDefault="00FD2D79" w:rsidP="00FD2D79">
            <w:r>
              <w:t>9059</w:t>
            </w:r>
          </w:p>
        </w:tc>
        <w:tc>
          <w:tcPr>
            <w:tcW w:w="1020" w:type="dxa"/>
          </w:tcPr>
          <w:p w14:paraId="1F5B3165" w14:textId="4D78E8ED" w:rsidR="00795362" w:rsidRDefault="00FD2D79" w:rsidP="00FD2D79">
            <w:r>
              <w:t>2845</w:t>
            </w:r>
          </w:p>
        </w:tc>
        <w:tc>
          <w:tcPr>
            <w:tcW w:w="1103" w:type="dxa"/>
          </w:tcPr>
          <w:p w14:paraId="0882A3D8" w14:textId="027856B2" w:rsidR="00795362" w:rsidRDefault="00763894" w:rsidP="00FD2D79">
            <w:r>
              <w:t>9964</w:t>
            </w:r>
          </w:p>
        </w:tc>
        <w:tc>
          <w:tcPr>
            <w:tcW w:w="1228" w:type="dxa"/>
          </w:tcPr>
          <w:p w14:paraId="16D45922" w14:textId="5A8445D0" w:rsidR="00795362" w:rsidRDefault="00FD2D79" w:rsidP="00FD2D79">
            <w:r>
              <w:t>3000</w:t>
            </w:r>
          </w:p>
        </w:tc>
        <w:tc>
          <w:tcPr>
            <w:tcW w:w="1973" w:type="dxa"/>
          </w:tcPr>
          <w:p w14:paraId="6B6C21A6" w14:textId="412C8D2D" w:rsidR="00795362" w:rsidRDefault="00763894" w:rsidP="00FD2D79">
            <w:r>
              <w:t>10500</w:t>
            </w:r>
          </w:p>
        </w:tc>
      </w:tr>
    </w:tbl>
    <w:p w14:paraId="3A934659" w14:textId="77777777" w:rsidR="005B5D54" w:rsidRPr="005B5D54" w:rsidRDefault="005B5D54" w:rsidP="005B5D54"/>
    <w:sectPr w:rsidR="005B5D54" w:rsidRPr="005B5D54" w:rsidSect="00136F82">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B918D" w14:textId="77777777" w:rsidR="00FD2D79" w:rsidRDefault="00FD2D79" w:rsidP="00812D38">
      <w:r>
        <w:separator/>
      </w:r>
    </w:p>
  </w:endnote>
  <w:endnote w:type="continuationSeparator" w:id="0">
    <w:p w14:paraId="3BF30DB9" w14:textId="77777777" w:rsidR="00FD2D79" w:rsidRDefault="00FD2D79" w:rsidP="0081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9787B" w14:textId="77777777" w:rsidR="00FD2D79" w:rsidRDefault="00FD2D79" w:rsidP="00D44D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1049">
      <w:rPr>
        <w:rStyle w:val="PageNumber"/>
        <w:noProof/>
      </w:rPr>
      <w:t>1</w:t>
    </w:r>
    <w:r>
      <w:rPr>
        <w:rStyle w:val="PageNumber"/>
      </w:rPr>
      <w:fldChar w:fldCharType="end"/>
    </w:r>
  </w:p>
  <w:p w14:paraId="1E7CCC32" w14:textId="77777777" w:rsidR="00FD2D79" w:rsidRDefault="00FD2D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DA01B" w14:textId="77777777" w:rsidR="00FD2D79" w:rsidRDefault="00FD2D79" w:rsidP="00812D38">
      <w:r>
        <w:separator/>
      </w:r>
    </w:p>
  </w:footnote>
  <w:footnote w:type="continuationSeparator" w:id="0">
    <w:p w14:paraId="386EC82D" w14:textId="77777777" w:rsidR="00FD2D79" w:rsidRDefault="00FD2D79" w:rsidP="00812D38">
      <w:r>
        <w:continuationSeparator/>
      </w:r>
    </w:p>
  </w:footnote>
  <w:footnote w:id="1">
    <w:p w14:paraId="286D4BEA" w14:textId="2549B672" w:rsidR="00FD2D79" w:rsidRDefault="00FD2D79">
      <w:pPr>
        <w:pStyle w:val="FootnoteText"/>
      </w:pPr>
      <w:r>
        <w:rPr>
          <w:rStyle w:val="FootnoteReference"/>
        </w:rPr>
        <w:footnoteRef/>
      </w:r>
      <w:r>
        <w:t xml:space="preserve"> Using </w:t>
      </w:r>
      <w:r w:rsidRPr="00D44D01">
        <w:t>ldif-output-certificateRecords.py</w:t>
      </w:r>
    </w:p>
  </w:footnote>
  <w:footnote w:id="2">
    <w:p w14:paraId="6FA73A71" w14:textId="77777777" w:rsidR="00FD2D79" w:rsidRDefault="00FD2D79" w:rsidP="00D925BB">
      <w:pPr>
        <w:pStyle w:val="FootnoteText"/>
      </w:pPr>
      <w:r>
        <w:rPr>
          <w:rStyle w:val="FootnoteReference"/>
        </w:rPr>
        <w:footnoteRef/>
      </w:r>
      <w:r>
        <w:t xml:space="preserve"> Partial year data through April 18, 2012.</w:t>
      </w:r>
    </w:p>
  </w:footnote>
  <w:footnote w:id="3">
    <w:p w14:paraId="511C4214" w14:textId="75A5C264" w:rsidR="00FD2D79" w:rsidRDefault="00FD2D79">
      <w:pPr>
        <w:pStyle w:val="FootnoteText"/>
      </w:pPr>
      <w:r>
        <w:rPr>
          <w:rStyle w:val="FootnoteReference"/>
        </w:rPr>
        <w:footnoteRef/>
      </w:r>
      <w:r>
        <w:t xml:space="preserve"> Yes, it’s really 10,000.</w:t>
      </w:r>
    </w:p>
  </w:footnote>
  <w:footnote w:id="4">
    <w:p w14:paraId="579F2856" w14:textId="77777777" w:rsidR="00FD2D79" w:rsidRDefault="00FD2D79" w:rsidP="00891FC9">
      <w:pPr>
        <w:pStyle w:val="FootnoteText"/>
      </w:pPr>
      <w:r>
        <w:rPr>
          <w:rStyle w:val="FootnoteReference"/>
        </w:rPr>
        <w:footnoteRef/>
      </w:r>
      <w:r>
        <w:t xml:space="preserve"> Partial year data through April 18, 2012.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715C"/>
    <w:multiLevelType w:val="multilevel"/>
    <w:tmpl w:val="F978FB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FB0580C"/>
    <w:multiLevelType w:val="hybridMultilevel"/>
    <w:tmpl w:val="0FDCB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A1DFF"/>
    <w:multiLevelType w:val="multilevel"/>
    <w:tmpl w:val="93FA7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64E2DD9"/>
    <w:multiLevelType w:val="hybridMultilevel"/>
    <w:tmpl w:val="16FA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DA1276"/>
    <w:multiLevelType w:val="multilevel"/>
    <w:tmpl w:val="6C044B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82018F7"/>
    <w:multiLevelType w:val="hybridMultilevel"/>
    <w:tmpl w:val="D742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574EDD"/>
    <w:multiLevelType w:val="hybridMultilevel"/>
    <w:tmpl w:val="0B9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E42851"/>
    <w:multiLevelType w:val="hybridMultilevel"/>
    <w:tmpl w:val="0E3ED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82"/>
    <w:rsid w:val="000647F4"/>
    <w:rsid w:val="00092EEF"/>
    <w:rsid w:val="000E1A63"/>
    <w:rsid w:val="00134ABE"/>
    <w:rsid w:val="00136F82"/>
    <w:rsid w:val="00147208"/>
    <w:rsid w:val="001A04F3"/>
    <w:rsid w:val="001A4C60"/>
    <w:rsid w:val="001F1E20"/>
    <w:rsid w:val="001F25E5"/>
    <w:rsid w:val="00202E07"/>
    <w:rsid w:val="002377A9"/>
    <w:rsid w:val="002D1049"/>
    <w:rsid w:val="0034473B"/>
    <w:rsid w:val="00390CDB"/>
    <w:rsid w:val="003A5072"/>
    <w:rsid w:val="004345AC"/>
    <w:rsid w:val="00476FE7"/>
    <w:rsid w:val="004A7EF1"/>
    <w:rsid w:val="004B6532"/>
    <w:rsid w:val="004E302B"/>
    <w:rsid w:val="005241AC"/>
    <w:rsid w:val="00535F93"/>
    <w:rsid w:val="00551A9B"/>
    <w:rsid w:val="00577BC7"/>
    <w:rsid w:val="005B5D54"/>
    <w:rsid w:val="005D6B59"/>
    <w:rsid w:val="00603412"/>
    <w:rsid w:val="006106C0"/>
    <w:rsid w:val="00614D25"/>
    <w:rsid w:val="00616943"/>
    <w:rsid w:val="00620472"/>
    <w:rsid w:val="00645503"/>
    <w:rsid w:val="00653ADB"/>
    <w:rsid w:val="006A31DB"/>
    <w:rsid w:val="006F5323"/>
    <w:rsid w:val="00714258"/>
    <w:rsid w:val="00724D16"/>
    <w:rsid w:val="00726090"/>
    <w:rsid w:val="00746845"/>
    <w:rsid w:val="00763894"/>
    <w:rsid w:val="007925F7"/>
    <w:rsid w:val="00795362"/>
    <w:rsid w:val="007B081D"/>
    <w:rsid w:val="007C0217"/>
    <w:rsid w:val="007C1F36"/>
    <w:rsid w:val="00812D38"/>
    <w:rsid w:val="00875426"/>
    <w:rsid w:val="00891FC9"/>
    <w:rsid w:val="00895C92"/>
    <w:rsid w:val="008B46CC"/>
    <w:rsid w:val="008D7013"/>
    <w:rsid w:val="008F6F3D"/>
    <w:rsid w:val="00905BBB"/>
    <w:rsid w:val="009333C8"/>
    <w:rsid w:val="009978CA"/>
    <w:rsid w:val="009A0796"/>
    <w:rsid w:val="00A613F5"/>
    <w:rsid w:val="00A87B56"/>
    <w:rsid w:val="00AB0D1D"/>
    <w:rsid w:val="00AD0E95"/>
    <w:rsid w:val="00AF5671"/>
    <w:rsid w:val="00B23ED8"/>
    <w:rsid w:val="00B412FF"/>
    <w:rsid w:val="00B943E1"/>
    <w:rsid w:val="00C377B0"/>
    <w:rsid w:val="00C5349E"/>
    <w:rsid w:val="00C61097"/>
    <w:rsid w:val="00C95754"/>
    <w:rsid w:val="00CD5482"/>
    <w:rsid w:val="00CF5205"/>
    <w:rsid w:val="00D06086"/>
    <w:rsid w:val="00D37E65"/>
    <w:rsid w:val="00D44D01"/>
    <w:rsid w:val="00D57868"/>
    <w:rsid w:val="00D925BB"/>
    <w:rsid w:val="00DB6DCF"/>
    <w:rsid w:val="00E1395F"/>
    <w:rsid w:val="00E212DC"/>
    <w:rsid w:val="00E30367"/>
    <w:rsid w:val="00EA1B16"/>
    <w:rsid w:val="00EF6CE3"/>
    <w:rsid w:val="00F27A97"/>
    <w:rsid w:val="00F55FC7"/>
    <w:rsid w:val="00F846CD"/>
    <w:rsid w:val="00FD2D79"/>
    <w:rsid w:val="00FF2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99E1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1A04F3"/>
    <w:pPr>
      <w:ind w:left="720"/>
    </w:pPr>
  </w:style>
  <w:style w:type="paragraph" w:styleId="FootnoteText">
    <w:name w:val="footnote text"/>
    <w:basedOn w:val="Normal"/>
    <w:link w:val="FootnoteTextChar"/>
    <w:uiPriority w:val="99"/>
    <w:unhideWhenUsed/>
    <w:rsid w:val="00D44D01"/>
    <w:pPr>
      <w:spacing w:after="0"/>
    </w:pPr>
  </w:style>
  <w:style w:type="character" w:customStyle="1" w:styleId="FootnoteTextChar">
    <w:name w:val="Footnote Text Char"/>
    <w:basedOn w:val="DefaultParagraphFont"/>
    <w:link w:val="FootnoteText"/>
    <w:uiPriority w:val="99"/>
    <w:rsid w:val="00D44D01"/>
  </w:style>
  <w:style w:type="character" w:styleId="FootnoteReference">
    <w:name w:val="footnote reference"/>
    <w:basedOn w:val="DefaultParagraphFont"/>
    <w:uiPriority w:val="99"/>
    <w:unhideWhenUsed/>
    <w:rsid w:val="00D44D01"/>
    <w:rPr>
      <w:vertAlign w:val="superscript"/>
    </w:rPr>
  </w:style>
  <w:style w:type="character" w:styleId="CommentReference">
    <w:name w:val="annotation reference"/>
    <w:basedOn w:val="DefaultParagraphFont"/>
    <w:uiPriority w:val="99"/>
    <w:semiHidden/>
    <w:unhideWhenUsed/>
    <w:rsid w:val="00E212DC"/>
    <w:rPr>
      <w:sz w:val="18"/>
      <w:szCs w:val="18"/>
    </w:rPr>
  </w:style>
  <w:style w:type="paragraph" w:styleId="CommentText">
    <w:name w:val="annotation text"/>
    <w:basedOn w:val="Normal"/>
    <w:link w:val="CommentTextChar"/>
    <w:uiPriority w:val="99"/>
    <w:semiHidden/>
    <w:unhideWhenUsed/>
    <w:rsid w:val="00E212DC"/>
  </w:style>
  <w:style w:type="character" w:customStyle="1" w:styleId="CommentTextChar">
    <w:name w:val="Comment Text Char"/>
    <w:basedOn w:val="DefaultParagraphFont"/>
    <w:link w:val="CommentText"/>
    <w:uiPriority w:val="99"/>
    <w:semiHidden/>
    <w:rsid w:val="00E212DC"/>
  </w:style>
  <w:style w:type="paragraph" w:styleId="CommentSubject">
    <w:name w:val="annotation subject"/>
    <w:basedOn w:val="CommentText"/>
    <w:next w:val="CommentText"/>
    <w:link w:val="CommentSubjectChar"/>
    <w:uiPriority w:val="99"/>
    <w:semiHidden/>
    <w:unhideWhenUsed/>
    <w:rsid w:val="00E212DC"/>
    <w:rPr>
      <w:b/>
      <w:bCs/>
      <w:sz w:val="20"/>
      <w:szCs w:val="20"/>
    </w:rPr>
  </w:style>
  <w:style w:type="character" w:customStyle="1" w:styleId="CommentSubjectChar">
    <w:name w:val="Comment Subject Char"/>
    <w:basedOn w:val="CommentTextChar"/>
    <w:link w:val="CommentSubject"/>
    <w:uiPriority w:val="99"/>
    <w:semiHidden/>
    <w:rsid w:val="00E212DC"/>
    <w:rPr>
      <w:b/>
      <w:bCs/>
      <w:sz w:val="20"/>
      <w:szCs w:val="20"/>
    </w:rPr>
  </w:style>
  <w:style w:type="paragraph" w:styleId="BalloonText">
    <w:name w:val="Balloon Text"/>
    <w:basedOn w:val="Normal"/>
    <w:link w:val="BalloonTextChar"/>
    <w:uiPriority w:val="99"/>
    <w:semiHidden/>
    <w:unhideWhenUsed/>
    <w:rsid w:val="00E212D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12DC"/>
    <w:rPr>
      <w:rFonts w:ascii="Lucida Grande" w:hAnsi="Lucida Grande" w:cs="Lucida Grande"/>
      <w:sz w:val="18"/>
      <w:szCs w:val="18"/>
    </w:rPr>
  </w:style>
  <w:style w:type="table" w:styleId="TableGrid">
    <w:name w:val="Table Grid"/>
    <w:basedOn w:val="TableNormal"/>
    <w:uiPriority w:val="59"/>
    <w:rsid w:val="009333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377B0"/>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1A04F3"/>
    <w:pPr>
      <w:ind w:left="720"/>
    </w:pPr>
  </w:style>
  <w:style w:type="paragraph" w:styleId="FootnoteText">
    <w:name w:val="footnote text"/>
    <w:basedOn w:val="Normal"/>
    <w:link w:val="FootnoteTextChar"/>
    <w:uiPriority w:val="99"/>
    <w:unhideWhenUsed/>
    <w:rsid w:val="00D44D01"/>
    <w:pPr>
      <w:spacing w:after="0"/>
    </w:pPr>
  </w:style>
  <w:style w:type="character" w:customStyle="1" w:styleId="FootnoteTextChar">
    <w:name w:val="Footnote Text Char"/>
    <w:basedOn w:val="DefaultParagraphFont"/>
    <w:link w:val="FootnoteText"/>
    <w:uiPriority w:val="99"/>
    <w:rsid w:val="00D44D01"/>
  </w:style>
  <w:style w:type="character" w:styleId="FootnoteReference">
    <w:name w:val="footnote reference"/>
    <w:basedOn w:val="DefaultParagraphFont"/>
    <w:uiPriority w:val="99"/>
    <w:unhideWhenUsed/>
    <w:rsid w:val="00D44D01"/>
    <w:rPr>
      <w:vertAlign w:val="superscript"/>
    </w:rPr>
  </w:style>
  <w:style w:type="character" w:styleId="CommentReference">
    <w:name w:val="annotation reference"/>
    <w:basedOn w:val="DefaultParagraphFont"/>
    <w:uiPriority w:val="99"/>
    <w:semiHidden/>
    <w:unhideWhenUsed/>
    <w:rsid w:val="00E212DC"/>
    <w:rPr>
      <w:sz w:val="18"/>
      <w:szCs w:val="18"/>
    </w:rPr>
  </w:style>
  <w:style w:type="paragraph" w:styleId="CommentText">
    <w:name w:val="annotation text"/>
    <w:basedOn w:val="Normal"/>
    <w:link w:val="CommentTextChar"/>
    <w:uiPriority w:val="99"/>
    <w:semiHidden/>
    <w:unhideWhenUsed/>
    <w:rsid w:val="00E212DC"/>
  </w:style>
  <w:style w:type="character" w:customStyle="1" w:styleId="CommentTextChar">
    <w:name w:val="Comment Text Char"/>
    <w:basedOn w:val="DefaultParagraphFont"/>
    <w:link w:val="CommentText"/>
    <w:uiPriority w:val="99"/>
    <w:semiHidden/>
    <w:rsid w:val="00E212DC"/>
  </w:style>
  <w:style w:type="paragraph" w:styleId="CommentSubject">
    <w:name w:val="annotation subject"/>
    <w:basedOn w:val="CommentText"/>
    <w:next w:val="CommentText"/>
    <w:link w:val="CommentSubjectChar"/>
    <w:uiPriority w:val="99"/>
    <w:semiHidden/>
    <w:unhideWhenUsed/>
    <w:rsid w:val="00E212DC"/>
    <w:rPr>
      <w:b/>
      <w:bCs/>
      <w:sz w:val="20"/>
      <w:szCs w:val="20"/>
    </w:rPr>
  </w:style>
  <w:style w:type="character" w:customStyle="1" w:styleId="CommentSubjectChar">
    <w:name w:val="Comment Subject Char"/>
    <w:basedOn w:val="CommentTextChar"/>
    <w:link w:val="CommentSubject"/>
    <w:uiPriority w:val="99"/>
    <w:semiHidden/>
    <w:rsid w:val="00E212DC"/>
    <w:rPr>
      <w:b/>
      <w:bCs/>
      <w:sz w:val="20"/>
      <w:szCs w:val="20"/>
    </w:rPr>
  </w:style>
  <w:style w:type="paragraph" w:styleId="BalloonText">
    <w:name w:val="Balloon Text"/>
    <w:basedOn w:val="Normal"/>
    <w:link w:val="BalloonTextChar"/>
    <w:uiPriority w:val="99"/>
    <w:semiHidden/>
    <w:unhideWhenUsed/>
    <w:rsid w:val="00E212D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12DC"/>
    <w:rPr>
      <w:rFonts w:ascii="Lucida Grande" w:hAnsi="Lucida Grande" w:cs="Lucida Grande"/>
      <w:sz w:val="18"/>
      <w:szCs w:val="18"/>
    </w:rPr>
  </w:style>
  <w:style w:type="table" w:styleId="TableGrid">
    <w:name w:val="Table Grid"/>
    <w:basedOn w:val="TableNormal"/>
    <w:uiPriority w:val="59"/>
    <w:rsid w:val="009333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377B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1323</Words>
  <Characters>7545</Characters>
  <Application>Microsoft Macintosh Word</Application>
  <DocSecurity>0</DocSecurity>
  <Lines>62</Lines>
  <Paragraphs>17</Paragraphs>
  <ScaleCrop>false</ScaleCrop>
  <Company>Indiana University</Company>
  <LinksUpToDate>false</LinksUpToDate>
  <CharactersWithSpaces>8851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Welch</dc:creator>
  <cp:keywords/>
  <dc:description/>
  <cp:lastModifiedBy>Von Welch</cp:lastModifiedBy>
  <cp:revision>4</cp:revision>
  <cp:lastPrinted>2012-04-27T19:40:00Z</cp:lastPrinted>
  <dcterms:created xsi:type="dcterms:W3CDTF">2012-04-30T19:08:00Z</dcterms:created>
  <dcterms:modified xsi:type="dcterms:W3CDTF">2012-04-30T19:08:00Z</dcterms:modified>
</cp:coreProperties>
</file>