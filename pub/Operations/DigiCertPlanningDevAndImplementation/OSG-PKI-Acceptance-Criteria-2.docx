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bookmarkStart w:id="0" w:name="_Ref198355623"/>
      <w:bookmarkEnd w:id="0"/>
    </w:p>
    <w:p w14:paraId="2C5C91EC" w14:textId="77777777" w:rsidR="00616943" w:rsidRDefault="00616943"/>
    <w:p w14:paraId="7656E685" w14:textId="77777777" w:rsidR="00616943" w:rsidRDefault="00616943"/>
    <w:p w14:paraId="7ED669B5" w14:textId="4B398037" w:rsidR="00616943" w:rsidRPr="00812D38" w:rsidRDefault="00DE7B8A" w:rsidP="00616943">
      <w:pPr>
        <w:jc w:val="center"/>
        <w:rPr>
          <w:rFonts w:asciiTheme="majorHAnsi" w:hAnsiTheme="majorHAnsi"/>
          <w:sz w:val="48"/>
          <w:szCs w:val="48"/>
        </w:rPr>
      </w:pPr>
      <w:r>
        <w:rPr>
          <w:rFonts w:asciiTheme="majorHAnsi" w:hAnsiTheme="majorHAnsi"/>
          <w:sz w:val="48"/>
          <w:szCs w:val="48"/>
        </w:rPr>
        <w:t>OSG PKI Acceptance Criteria</w:t>
      </w:r>
    </w:p>
    <w:p w14:paraId="02A24C74" w14:textId="5EC8C508" w:rsidR="00616943" w:rsidRDefault="00616943"/>
    <w:p w14:paraId="333CD18F" w14:textId="5AA73F8A" w:rsidR="00616943" w:rsidRDefault="00DE7B8A" w:rsidP="00616943">
      <w:pPr>
        <w:jc w:val="center"/>
      </w:pPr>
      <w:r>
        <w:t xml:space="preserve">DRAFT May </w:t>
      </w:r>
      <w:del w:id="1" w:author="Von Welch" w:date="2012-05-17T11:17:00Z">
        <w:r w:rsidR="0043736C" w:rsidDel="00406C0E">
          <w:delText>14</w:delText>
        </w:r>
        <w:r w:rsidRPr="00DE7B8A" w:rsidDel="00406C0E">
          <w:rPr>
            <w:vertAlign w:val="superscript"/>
          </w:rPr>
          <w:delText>th</w:delText>
        </w:r>
      </w:del>
      <w:ins w:id="2" w:author="Von Welch" w:date="2012-05-17T11:17:00Z">
        <w:r w:rsidR="00406C0E">
          <w:t>17</w:t>
        </w:r>
        <w:r w:rsidR="00406C0E" w:rsidRPr="00DE7B8A">
          <w:rPr>
            <w:vertAlign w:val="superscript"/>
          </w:rPr>
          <w:t>th</w:t>
        </w:r>
      </w:ins>
      <w:r>
        <w:t>, 2012 DRAFT</w:t>
      </w:r>
    </w:p>
    <w:p w14:paraId="466F877D" w14:textId="0EF33620" w:rsidR="00616943" w:rsidRDefault="00616943" w:rsidP="00A87B56">
      <w:pPr>
        <w:pStyle w:val="Heading1"/>
      </w:pPr>
      <w:bookmarkStart w:id="3" w:name="_Toc192732215"/>
      <w:r>
        <w:t>Introduction</w:t>
      </w:r>
      <w:bookmarkEnd w:id="3"/>
    </w:p>
    <w:p w14:paraId="0823ECC9" w14:textId="41892A14" w:rsidR="00DE7B8A" w:rsidRDefault="00DE7B8A" w:rsidP="00DE7B8A">
      <w:r>
        <w:t>The following are requirements for the OSG PKI software to be deemed acceptable to enter into service (in project managemen</w:t>
      </w:r>
      <w:r w:rsidR="00721058">
        <w:t>t terms, exit the Deployment ph</w:t>
      </w:r>
      <w:r>
        <w:t>ase and enter into the Transition phase).</w:t>
      </w:r>
    </w:p>
    <w:p w14:paraId="220A28B3" w14:textId="4543DB22" w:rsidR="00F01195" w:rsidRDefault="00F01195" w:rsidP="00F01195">
      <w:r>
        <w:t xml:space="preserve">Where requirements have a specific source, they are suffixed by square brackets identifying the source (and optionally a section number in the source). </w:t>
      </w:r>
      <w:r w:rsidR="00EC4B90">
        <w:t>Abbreviations for sources are:</w:t>
      </w:r>
    </w:p>
    <w:p w14:paraId="1E73384E" w14:textId="7C04C89E" w:rsidR="00EC4B90" w:rsidRDefault="00EC4B90" w:rsidP="00EC4B90">
      <w:pPr>
        <w:pStyle w:val="ListParagraph"/>
        <w:numPr>
          <w:ilvl w:val="0"/>
          <w:numId w:val="29"/>
        </w:numPr>
      </w:pPr>
      <w:r>
        <w:t>RPS: OSG-DigiCert RPS</w:t>
      </w:r>
    </w:p>
    <w:p w14:paraId="3ED70782" w14:textId="77777777" w:rsidR="00EC4B90" w:rsidRDefault="00EC4B90" w:rsidP="00EC4B90">
      <w:pPr>
        <w:pStyle w:val="ListParagraph"/>
        <w:numPr>
          <w:ilvl w:val="0"/>
          <w:numId w:val="30"/>
        </w:numPr>
      </w:pPr>
      <w:r>
        <w:t>SW: Criteria related to sustainability of the software from the OSG Software Team</w:t>
      </w:r>
    </w:p>
    <w:p w14:paraId="59D7E692" w14:textId="4AB55B9C" w:rsidR="00EC4B90" w:rsidRDefault="00EC4B90" w:rsidP="00EC4B90">
      <w:pPr>
        <w:pStyle w:val="ListParagraph"/>
        <w:numPr>
          <w:ilvl w:val="0"/>
          <w:numId w:val="30"/>
        </w:numPr>
      </w:pPr>
      <w:r>
        <w:t>DC: Criteria related to meeting our contractual obligations to DigiCert and staying within our budgeted certificate issuance level.</w:t>
      </w:r>
    </w:p>
    <w:p w14:paraId="3C32982D" w14:textId="42A0C2B0" w:rsidR="00EC4B90" w:rsidRDefault="00EC4B90" w:rsidP="00EC4B90">
      <w:pPr>
        <w:pStyle w:val="ListParagraph"/>
        <w:numPr>
          <w:ilvl w:val="0"/>
          <w:numId w:val="29"/>
        </w:numPr>
      </w:pPr>
      <w:r>
        <w:t>VO: Criteria from OSG’s stakeholders and user community.</w:t>
      </w:r>
    </w:p>
    <w:p w14:paraId="2C59A7A4" w14:textId="79E8ADA7" w:rsidR="00EC4B90" w:rsidRDefault="00EC4B90" w:rsidP="00EC4B90">
      <w:pPr>
        <w:pStyle w:val="ListParagraph"/>
        <w:numPr>
          <w:ilvl w:val="0"/>
          <w:numId w:val="29"/>
        </w:numPr>
      </w:pPr>
      <w:r>
        <w:t>SEC: Criteria that stem from security best practices from the OSG Security Team and the OSG PKI Project Lead.</w:t>
      </w:r>
    </w:p>
    <w:p w14:paraId="2E32F8DB" w14:textId="61BD082A" w:rsidR="00DE7B8A" w:rsidRDefault="00DE7B8A" w:rsidP="00DE7B8A">
      <w:pPr>
        <w:pStyle w:val="Heading2"/>
      </w:pPr>
      <w:r>
        <w:t>Definitions</w:t>
      </w:r>
    </w:p>
    <w:p w14:paraId="7481BDA0" w14:textId="5C4EC04C" w:rsidR="00DE7B8A" w:rsidRDefault="00DE7B8A" w:rsidP="00DE7B8A">
      <w:pPr>
        <w:pStyle w:val="ListParagraph"/>
        <w:numPr>
          <w:ilvl w:val="0"/>
          <w:numId w:val="6"/>
        </w:numPr>
      </w:pPr>
      <w:r>
        <w:t>Notification: Some mechanism of active notification (e.g., GOC ticket)</w:t>
      </w:r>
    </w:p>
    <w:p w14:paraId="30549BB0" w14:textId="5B21EEF4" w:rsidR="00DE7B8A" w:rsidRDefault="00DE7B8A" w:rsidP="00DE7B8A">
      <w:pPr>
        <w:pStyle w:val="ListParagraph"/>
        <w:numPr>
          <w:ilvl w:val="0"/>
          <w:numId w:val="6"/>
        </w:numPr>
      </w:pPr>
      <w:r>
        <w:t>Annual: during a contract year defined by OSG’s contract with DigiCert.</w:t>
      </w:r>
    </w:p>
    <w:p w14:paraId="38E56C74" w14:textId="63C64953" w:rsidR="00DE7B8A" w:rsidRDefault="00DE7B8A" w:rsidP="00DE7B8A">
      <w:pPr>
        <w:pStyle w:val="ListParagraph"/>
        <w:numPr>
          <w:ilvl w:val="0"/>
          <w:numId w:val="6"/>
        </w:numPr>
      </w:pPr>
      <w:r>
        <w:t>Contract year: the year defined by OSG’s contract with DigiCert.</w:t>
      </w:r>
    </w:p>
    <w:p w14:paraId="547E7CD9" w14:textId="249580DC" w:rsidR="00DE7B8A" w:rsidRDefault="00DE7B8A" w:rsidP="00DE7B8A">
      <w:pPr>
        <w:pStyle w:val="ListParagraph"/>
        <w:numPr>
          <w:ilvl w:val="0"/>
          <w:numId w:val="6"/>
        </w:numPr>
      </w:pPr>
      <w:r>
        <w:t>OSG PKI staff: OSG staff authorized to make policy decisions. Exact list TBD.</w:t>
      </w:r>
    </w:p>
    <w:p w14:paraId="20DC7047" w14:textId="3A91348E" w:rsidR="00100368" w:rsidRDefault="00100368" w:rsidP="00DE7B8A">
      <w:pPr>
        <w:pStyle w:val="ListParagraph"/>
        <w:numPr>
          <w:ilvl w:val="0"/>
          <w:numId w:val="6"/>
        </w:numPr>
      </w:pPr>
      <w:r>
        <w:t xml:space="preserve">Logged: Recorded in a manner </w:t>
      </w:r>
      <w:r w:rsidR="00FD2F3F">
        <w:t>that preserves time, date and i</w:t>
      </w:r>
      <w:r>
        <w:t>dentifying information of entities involved. Acceptable forms of log creation include creation of a persistent ticket or entry in a preserved system log (syslog) file.</w:t>
      </w:r>
    </w:p>
    <w:p w14:paraId="1C5409BE" w14:textId="5F06759E" w:rsidR="004E6FF4" w:rsidRDefault="004E6FF4" w:rsidP="00DE7B8A">
      <w:pPr>
        <w:pStyle w:val="ListParagraph"/>
        <w:numPr>
          <w:ilvl w:val="0"/>
          <w:numId w:val="6"/>
        </w:numPr>
      </w:pPr>
      <w:r>
        <w:t>Trusted Agent (TA): Grid Admin or Registration Authority Agent authorized to approve user or host certificates respectively.</w:t>
      </w:r>
    </w:p>
    <w:p w14:paraId="0B8A355A" w14:textId="37D28376" w:rsidR="00F01195" w:rsidRDefault="00F01195" w:rsidP="00F01195">
      <w:pPr>
        <w:pStyle w:val="Heading2"/>
        <w:numPr>
          <w:ilvl w:val="0"/>
          <w:numId w:val="0"/>
        </w:numPr>
        <w:ind w:left="576" w:hanging="576"/>
      </w:pPr>
    </w:p>
    <w:p w14:paraId="13888174" w14:textId="77777777" w:rsidR="00DE7B8A" w:rsidRDefault="00DE7B8A" w:rsidP="00DE7B8A"/>
    <w:p w14:paraId="7FA80D5B" w14:textId="77777777" w:rsidR="004E6FF4" w:rsidRDefault="004E6FF4" w:rsidP="00DE7B8A"/>
    <w:p w14:paraId="2021392B" w14:textId="651EFD55" w:rsidR="00DE7B8A" w:rsidRDefault="00DE7B8A" w:rsidP="00DE7B8A">
      <w:pPr>
        <w:pStyle w:val="Heading1"/>
      </w:pPr>
      <w:r>
        <w:t>S</w:t>
      </w:r>
      <w:r w:rsidR="0043736C">
        <w:t>oftware Sustainability Criteria</w:t>
      </w:r>
    </w:p>
    <w:p w14:paraId="38A7C367" w14:textId="099C37E7" w:rsidR="0043736C" w:rsidRDefault="0043736C" w:rsidP="0043736C">
      <w:r>
        <w:t xml:space="preserve">Software has a nasty habit of living longer than expected and being maintained by people other than the original author. Given the heterogeneous nature of the OSG Consortium, we have to assume that future software maintainers may have either less software development experience or very different experience. As such, it is of paramount importance to make this software as easy to maintain as possible. </w:t>
      </w:r>
    </w:p>
    <w:p w14:paraId="17002535" w14:textId="77777777" w:rsidR="0043736C" w:rsidRDefault="0043736C" w:rsidP="0043736C">
      <w:r>
        <w:t>At a minimum, this software must:</w:t>
      </w:r>
    </w:p>
    <w:p w14:paraId="7BA00D1C" w14:textId="77777777" w:rsidR="0043736C" w:rsidRDefault="0043736C" w:rsidP="0043736C">
      <w:pPr>
        <w:pStyle w:val="ListParagraph"/>
        <w:numPr>
          <w:ilvl w:val="0"/>
          <w:numId w:val="31"/>
        </w:numPr>
      </w:pPr>
      <w:r>
        <w:t>Have a well-defined open-source software license that will allow people from across the OSG collaboration to contribute. We recommend the Apache v2.0 license since it is already well-accepted in our community (Condor, Globus, much of EMI).</w:t>
      </w:r>
    </w:p>
    <w:p w14:paraId="4623E77A" w14:textId="77777777" w:rsidR="0043736C" w:rsidRDefault="0043736C" w:rsidP="0043736C">
      <w:pPr>
        <w:pStyle w:val="ListParagraph"/>
        <w:numPr>
          <w:ilvl w:val="0"/>
          <w:numId w:val="31"/>
        </w:numPr>
      </w:pPr>
      <w:r>
        <w:t>Have a clear software versioning scheme. If we develop any protocols or APIs, they should also be versioned.</w:t>
      </w:r>
    </w:p>
    <w:p w14:paraId="6A741A58" w14:textId="77777777" w:rsidR="0043736C" w:rsidRDefault="0043736C" w:rsidP="0043736C">
      <w:pPr>
        <w:pStyle w:val="ListParagraph"/>
        <w:numPr>
          <w:ilvl w:val="0"/>
          <w:numId w:val="31"/>
        </w:numPr>
      </w:pPr>
      <w:r>
        <w:t>Have a basic test suite. For the software that we distribute via the OSG Software stack, we must be able to run the test suite independently of the developers.</w:t>
      </w:r>
    </w:p>
    <w:p w14:paraId="032398CF" w14:textId="77777777" w:rsidR="0043736C" w:rsidRDefault="0043736C" w:rsidP="0043736C">
      <w:pPr>
        <w:pStyle w:val="ListParagraph"/>
        <w:numPr>
          <w:ilvl w:val="0"/>
          <w:numId w:val="31"/>
        </w:numPr>
      </w:pPr>
      <w:r>
        <w:t>Have end-user documentation.</w:t>
      </w:r>
    </w:p>
    <w:p w14:paraId="07A9F3D3" w14:textId="77777777" w:rsidR="0043736C" w:rsidRDefault="0043736C" w:rsidP="0043736C">
      <w:pPr>
        <w:pStyle w:val="ListParagraph"/>
        <w:numPr>
          <w:ilvl w:val="0"/>
          <w:numId w:val="31"/>
        </w:numPr>
      </w:pPr>
      <w:r>
        <w:t>Have internal developer documentation to guide new software maintainers.</w:t>
      </w:r>
    </w:p>
    <w:p w14:paraId="1DFBA918" w14:textId="77777777" w:rsidR="0043736C" w:rsidRDefault="0043736C" w:rsidP="0043736C">
      <w:pPr>
        <w:pStyle w:val="ListParagraph"/>
        <w:numPr>
          <w:ilvl w:val="0"/>
          <w:numId w:val="31"/>
        </w:numPr>
      </w:pPr>
      <w:r>
        <w:t xml:space="preserve">Use a source code repository with a versioning scheme such that we can recover previous versions easily (i.e. tags or branches or …)  If appropriate, we may use the OSG Software Team’s source code repository. </w:t>
      </w:r>
    </w:p>
    <w:p w14:paraId="5A92B41B" w14:textId="77777777" w:rsidR="0043736C" w:rsidRDefault="0043736C" w:rsidP="0043736C">
      <w:pPr>
        <w:pStyle w:val="ListParagraph"/>
        <w:numPr>
          <w:ilvl w:val="0"/>
          <w:numId w:val="31"/>
        </w:numPr>
      </w:pPr>
      <w:r>
        <w:t>Have an external code review before the final release.</w:t>
      </w:r>
    </w:p>
    <w:p w14:paraId="49145BD1" w14:textId="77777777" w:rsidR="0043736C" w:rsidRDefault="0043736C" w:rsidP="0043736C">
      <w:r>
        <w:t>In addition, we should develop this software with the idea that the next software maintainer is a homicidal developer that we do not want to upset. Ideals in developing this software:</w:t>
      </w:r>
    </w:p>
    <w:p w14:paraId="2D134794" w14:textId="77777777" w:rsidR="0043736C" w:rsidRDefault="0043736C" w:rsidP="0043736C">
      <w:pPr>
        <w:pStyle w:val="ListParagraph"/>
        <w:numPr>
          <w:ilvl w:val="0"/>
          <w:numId w:val="32"/>
        </w:numPr>
      </w:pPr>
      <w:r>
        <w:t xml:space="preserve">As much as possible, use reliable, commonly-used software dependencies. If we depend on software, we hope that we don’t have to maintain on that external software as well. So we should choose software that appears to be well-supported. </w:t>
      </w:r>
    </w:p>
    <w:p w14:paraId="57ADCCC2" w14:textId="77777777" w:rsidR="0043736C" w:rsidRDefault="0043736C" w:rsidP="0043736C">
      <w:pPr>
        <w:pStyle w:val="ListParagraph"/>
        <w:numPr>
          <w:ilvl w:val="1"/>
          <w:numId w:val="32"/>
        </w:numPr>
      </w:pPr>
      <w:r>
        <w:t>Corollary: try to avoid the need to patch software dependencies. If we need to keep up a patch, that’s like adding another piece of software to our list of maintained software.</w:t>
      </w:r>
    </w:p>
    <w:p w14:paraId="41952011" w14:textId="77777777" w:rsidR="0043736C" w:rsidRDefault="0043736C" w:rsidP="0043736C">
      <w:pPr>
        <w:pStyle w:val="ListParagraph"/>
        <w:numPr>
          <w:ilvl w:val="0"/>
          <w:numId w:val="32"/>
        </w:numPr>
      </w:pPr>
      <w:r>
        <w:t xml:space="preserve">We should use widely known technologies. There are a lot of great technologies out there, but we are better off using widely used but “uncool” technologies instead of way-awesome bleeding-edge technologies. We want future maintainers to be able to come up to speed quickly, and a larger community will enable that. </w:t>
      </w:r>
    </w:p>
    <w:p w14:paraId="10FC141B" w14:textId="77777777" w:rsidR="0043736C" w:rsidRDefault="0043736C" w:rsidP="0043736C">
      <w:pPr>
        <w:pStyle w:val="ListParagraph"/>
        <w:numPr>
          <w:ilvl w:val="0"/>
          <w:numId w:val="32"/>
        </w:numPr>
      </w:pPr>
      <w:commentRangeStart w:id="4"/>
      <w:r>
        <w:t>More than one developer should understand the code.</w:t>
      </w:r>
      <w:commentRangeEnd w:id="4"/>
      <w:r w:rsidR="00AD0F83">
        <w:rPr>
          <w:rStyle w:val="CommentReference"/>
        </w:rPr>
        <w:commentReference w:id="4"/>
      </w:r>
    </w:p>
    <w:p w14:paraId="319C00D0" w14:textId="77777777" w:rsidR="0043736C" w:rsidRDefault="0043736C" w:rsidP="0043736C">
      <w:pPr>
        <w:pStyle w:val="ListParagraph"/>
        <w:numPr>
          <w:ilvl w:val="0"/>
          <w:numId w:val="32"/>
        </w:numPr>
      </w:pPr>
      <w:r>
        <w:t>We should have a security assessment. I realize this is expensive, but there are people at UW-Madison that may be able to assist with this.</w:t>
      </w:r>
    </w:p>
    <w:p w14:paraId="4EB71662" w14:textId="6F66F538" w:rsidR="00406C0E" w:rsidRDefault="00406C0E" w:rsidP="004E6FF4">
      <w:pPr>
        <w:pStyle w:val="Heading1"/>
        <w:rPr>
          <w:ins w:id="5" w:author="Von Welch" w:date="2012-05-17T11:20:00Z"/>
        </w:rPr>
      </w:pPr>
      <w:ins w:id="6" w:author="Von Welch" w:date="2012-05-17T11:20:00Z">
        <w:r>
          <w:t>Certificate Suitability</w:t>
        </w:r>
      </w:ins>
    </w:p>
    <w:p w14:paraId="60E2947A" w14:textId="48332360" w:rsidR="00406C0E" w:rsidRDefault="00406C0E" w:rsidP="00406C0E">
      <w:pPr>
        <w:pStyle w:val="ListParagraph"/>
        <w:numPr>
          <w:ilvl w:val="0"/>
          <w:numId w:val="11"/>
        </w:numPr>
        <w:rPr>
          <w:ins w:id="7" w:author="Von Welch" w:date="2012-05-17T15:54:00Z"/>
        </w:rPr>
        <w:pPrChange w:id="8" w:author="Von Welch" w:date="2012-05-17T11:20:00Z">
          <w:pPr>
            <w:pStyle w:val="Heading1"/>
          </w:pPr>
        </w:pPrChange>
      </w:pPr>
      <w:ins w:id="9" w:author="Von Welch" w:date="2012-05-17T11:20:00Z">
        <w:r>
          <w:t xml:space="preserve">Certificates shall be tested using the OSG </w:t>
        </w:r>
      </w:ins>
      <w:ins w:id="10" w:author="Von Welch" w:date="2012-05-17T11:21:00Z">
        <w:r>
          <w:t>Internal Testbed (ITB)</w:t>
        </w:r>
      </w:ins>
      <w:ins w:id="11" w:author="Von Welch" w:date="2012-05-17T11:20:00Z">
        <w:r>
          <w:t xml:space="preserve"> to ensure they will function for OSG.</w:t>
        </w:r>
      </w:ins>
    </w:p>
    <w:p w14:paraId="694044F2" w14:textId="1B87E1CB" w:rsidR="007C22FB" w:rsidRDefault="007C22FB" w:rsidP="00406C0E">
      <w:pPr>
        <w:pStyle w:val="ListParagraph"/>
        <w:numPr>
          <w:ilvl w:val="0"/>
          <w:numId w:val="11"/>
        </w:numPr>
        <w:rPr>
          <w:ins w:id="12" w:author="Von Welch" w:date="2012-05-17T15:54:00Z"/>
        </w:rPr>
        <w:pPrChange w:id="13" w:author="Von Welch" w:date="2012-05-17T11:20:00Z">
          <w:pPr>
            <w:pStyle w:val="Heading1"/>
          </w:pPr>
        </w:pPrChange>
      </w:pPr>
      <w:ins w:id="14" w:author="Von Welch" w:date="2012-05-17T15:54:00Z">
        <w:r>
          <w:t>Other specific test cases:</w:t>
        </w:r>
      </w:ins>
    </w:p>
    <w:p w14:paraId="61A1E981" w14:textId="2DC76CA6" w:rsidR="007C22FB" w:rsidRPr="00406C0E" w:rsidRDefault="007C22FB" w:rsidP="007C22FB">
      <w:pPr>
        <w:pStyle w:val="ListParagraph"/>
        <w:numPr>
          <w:ilvl w:val="1"/>
          <w:numId w:val="11"/>
        </w:numPr>
        <w:rPr>
          <w:ins w:id="15" w:author="Von Welch" w:date="2012-05-17T11:20:00Z"/>
        </w:rPr>
        <w:pPrChange w:id="16" w:author="Von Welch" w:date="2012-05-17T15:54:00Z">
          <w:pPr>
            <w:pStyle w:val="Heading1"/>
          </w:pPr>
        </w:pPrChange>
      </w:pPr>
      <w:ins w:id="17" w:author="Von Welch" w:date="2012-05-17T15:54:00Z">
        <w:r w:rsidRPr="007C22FB">
          <w:t>https://jira.opensciencegrid.org/browse/OSGPKI-2</w:t>
        </w:r>
      </w:ins>
      <w:bookmarkStart w:id="18" w:name="_GoBack"/>
      <w:bookmarkEnd w:id="18"/>
    </w:p>
    <w:p w14:paraId="161C10F5" w14:textId="5BC9682F" w:rsidR="00AA55D7" w:rsidRDefault="00AA55D7" w:rsidP="004E6FF4">
      <w:pPr>
        <w:pStyle w:val="Heading1"/>
      </w:pPr>
      <w:r>
        <w:t>Certificate Issuance</w:t>
      </w:r>
    </w:p>
    <w:p w14:paraId="176730A7" w14:textId="71A0AA8C" w:rsidR="004E6FF4" w:rsidRDefault="004E6FF4" w:rsidP="004E6FF4">
      <w:pPr>
        <w:pStyle w:val="Heading2"/>
      </w:pPr>
      <w:r>
        <w:t>Approval</w:t>
      </w:r>
    </w:p>
    <w:p w14:paraId="1EAC8D44" w14:textId="2BCCA683" w:rsidR="00AA55D7" w:rsidRDefault="00AA55D7" w:rsidP="00AA55D7">
      <w:pPr>
        <w:pStyle w:val="ListParagraph"/>
        <w:numPr>
          <w:ilvl w:val="0"/>
          <w:numId w:val="13"/>
        </w:numPr>
      </w:pPr>
      <w:r>
        <w:t xml:space="preserve">All certificates issuances shall be approved by </w:t>
      </w:r>
      <w:r w:rsidR="004E6FF4">
        <w:t xml:space="preserve">a </w:t>
      </w:r>
      <w:r>
        <w:t>Trusted Agent [RPS 4.1.1].</w:t>
      </w:r>
    </w:p>
    <w:p w14:paraId="690AF129" w14:textId="308A517B" w:rsidR="00AA55D7" w:rsidRDefault="00AA55D7" w:rsidP="00AA55D7">
      <w:pPr>
        <w:pStyle w:val="ListParagraph"/>
        <w:numPr>
          <w:ilvl w:val="0"/>
          <w:numId w:val="13"/>
        </w:numPr>
      </w:pPr>
      <w:r>
        <w:t>All applicants are required to accept the OSG PKI AUP [</w:t>
      </w:r>
      <w:r w:rsidR="00EC4B90">
        <w:t>SEC, ?</w:t>
      </w:r>
      <w:r>
        <w:t>].</w:t>
      </w:r>
    </w:p>
    <w:p w14:paraId="7AFF2EA8" w14:textId="7C699189" w:rsidR="00B9415F" w:rsidRDefault="00B9415F" w:rsidP="00B9415F">
      <w:pPr>
        <w:pStyle w:val="Heading2"/>
      </w:pPr>
      <w:r>
        <w:t>Auditing</w:t>
      </w:r>
    </w:p>
    <w:p w14:paraId="76FAB282" w14:textId="77777777" w:rsidR="00B9415F" w:rsidRDefault="00B9415F" w:rsidP="00B9415F">
      <w:pPr>
        <w:pStyle w:val="ListParagraph"/>
        <w:numPr>
          <w:ilvl w:val="0"/>
          <w:numId w:val="17"/>
        </w:numPr>
      </w:pPr>
      <w:r>
        <w:t>All requests for certificates shall be logged.</w:t>
      </w:r>
    </w:p>
    <w:p w14:paraId="0A9F1420" w14:textId="77777777" w:rsidR="00B9415F" w:rsidRDefault="00B9415F" w:rsidP="00B9415F">
      <w:pPr>
        <w:pStyle w:val="ListParagraph"/>
        <w:numPr>
          <w:ilvl w:val="0"/>
          <w:numId w:val="17"/>
        </w:numPr>
      </w:pPr>
      <w:r>
        <w:t>All approvals or rejections of certificate requests by Trusted Agents shall be logged.</w:t>
      </w:r>
    </w:p>
    <w:p w14:paraId="13D3BC83" w14:textId="77777777" w:rsidR="00B9415F" w:rsidRDefault="00B9415F" w:rsidP="00B9415F">
      <w:pPr>
        <w:pStyle w:val="ListParagraph"/>
        <w:numPr>
          <w:ilvl w:val="0"/>
          <w:numId w:val="17"/>
        </w:numPr>
      </w:pPr>
      <w:r>
        <w:t>All connections to DigiCert shall be logged in such a manner that they can be traced back to originating user-initiated connection.</w:t>
      </w:r>
    </w:p>
    <w:p w14:paraId="3CF39980" w14:textId="77777777" w:rsidR="00B9415F" w:rsidRDefault="00B9415F" w:rsidP="00B9415F">
      <w:pPr>
        <w:pStyle w:val="ListParagraph"/>
        <w:numPr>
          <w:ilvl w:val="0"/>
          <w:numId w:val="17"/>
        </w:numPr>
      </w:pPr>
      <w:r>
        <w:t>Every request to DigiCert shall be auditable back to an incoming request</w:t>
      </w:r>
    </w:p>
    <w:p w14:paraId="685487E8" w14:textId="77777777" w:rsidR="00B9415F" w:rsidRDefault="00B9415F" w:rsidP="00B9415F">
      <w:pPr>
        <w:pStyle w:val="ListParagraph"/>
        <w:numPr>
          <w:ilvl w:val="1"/>
          <w:numId w:val="17"/>
        </w:numPr>
      </w:pPr>
      <w:r>
        <w:t>In other words, given an API connection to DigiCert, we can trace back to the incoming front-end user request that caused it.</w:t>
      </w:r>
    </w:p>
    <w:p w14:paraId="0DEEC945" w14:textId="77777777" w:rsidR="00B9415F" w:rsidRDefault="00B9415F" w:rsidP="00B9415F">
      <w:pPr>
        <w:pStyle w:val="ListParagraph"/>
        <w:numPr>
          <w:ilvl w:val="0"/>
          <w:numId w:val="17"/>
        </w:numPr>
      </w:pPr>
      <w:r>
        <w:t xml:space="preserve">    For each issued Certificate OSG shall log:</w:t>
      </w:r>
    </w:p>
    <w:p w14:paraId="1CAC0475" w14:textId="77777777" w:rsidR="00B9415F" w:rsidRDefault="00B9415F" w:rsidP="00B9415F">
      <w:pPr>
        <w:pStyle w:val="ListParagraph"/>
        <w:numPr>
          <w:ilvl w:val="1"/>
          <w:numId w:val="17"/>
        </w:numPr>
      </w:pPr>
      <w:r>
        <w:t xml:space="preserve">        The issued certificate in its entirety. </w:t>
      </w:r>
    </w:p>
    <w:p w14:paraId="0E33AC50" w14:textId="5B0C5927" w:rsidR="00B9415F" w:rsidRDefault="00B9415F" w:rsidP="00B9415F">
      <w:pPr>
        <w:pStyle w:val="ListParagraph"/>
        <w:numPr>
          <w:ilvl w:val="1"/>
          <w:numId w:val="17"/>
        </w:numPr>
      </w:pPr>
      <w:r>
        <w:t xml:space="preserve">        All contact information provided by the requestor </w:t>
      </w:r>
      <w:ins w:id="19" w:author="Von Welch" w:date="2012-05-17T15:13:00Z">
        <w:r w:rsidR="002975F6">
          <w:t>[</w:t>
        </w:r>
      </w:ins>
      <w:del w:id="20" w:author="Von Welch" w:date="2012-05-17T15:13:00Z">
        <w:r w:rsidDel="002975F6">
          <w:delText xml:space="preserve">(Source: </w:delText>
        </w:r>
      </w:del>
      <w:r>
        <w:t>RPS</w:t>
      </w:r>
      <w:ins w:id="21" w:author="Von Welch" w:date="2012-05-17T15:13:00Z">
        <w:r w:rsidR="001C792D">
          <w:t xml:space="preserve"> </w:t>
        </w:r>
      </w:ins>
      <w:ins w:id="22" w:author="Von Welch" w:date="2012-05-17T15:14:00Z">
        <w:r w:rsidR="001C792D">
          <w:t>Section ?</w:t>
        </w:r>
      </w:ins>
      <w:ins w:id="23" w:author="Von Welch" w:date="2012-05-17T15:13:00Z">
        <w:r w:rsidR="002975F6">
          <w:t>]</w:t>
        </w:r>
      </w:ins>
      <w:del w:id="24" w:author="Von Welch" w:date="2012-05-17T15:13:00Z">
        <w:r w:rsidDel="002975F6">
          <w:delText>)</w:delText>
        </w:r>
      </w:del>
    </w:p>
    <w:p w14:paraId="6F662831" w14:textId="77777777" w:rsidR="00B9415F" w:rsidRDefault="00B9415F" w:rsidP="00B9415F">
      <w:pPr>
        <w:pStyle w:val="ListParagraph"/>
        <w:numPr>
          <w:ilvl w:val="1"/>
          <w:numId w:val="17"/>
        </w:numPr>
      </w:pPr>
      <w:r>
        <w:t xml:space="preserve">        The IP address of the requestor.</w:t>
      </w:r>
    </w:p>
    <w:p w14:paraId="3D20C34E" w14:textId="77777777" w:rsidR="00B9415F" w:rsidRDefault="00B9415F" w:rsidP="00B9415F">
      <w:pPr>
        <w:pStyle w:val="ListParagraph"/>
        <w:numPr>
          <w:ilvl w:val="1"/>
          <w:numId w:val="17"/>
        </w:numPr>
      </w:pPr>
      <w:r>
        <w:t xml:space="preserve">        The VO associated with the requestor.</w:t>
      </w:r>
    </w:p>
    <w:p w14:paraId="2CF16992" w14:textId="77777777" w:rsidR="00B9415F" w:rsidRDefault="00B9415F" w:rsidP="00B9415F">
      <w:pPr>
        <w:pStyle w:val="ListParagraph"/>
        <w:numPr>
          <w:ilvl w:val="1"/>
          <w:numId w:val="17"/>
        </w:numPr>
      </w:pPr>
      <w:r>
        <w:t xml:space="preserve">        In the case of renewals, the replaced certificate</w:t>
      </w:r>
    </w:p>
    <w:p w14:paraId="446BBE89" w14:textId="77777777" w:rsidR="00B9415F" w:rsidRDefault="00B9415F" w:rsidP="00B9415F">
      <w:pPr>
        <w:pStyle w:val="ListParagraph"/>
        <w:numPr>
          <w:ilvl w:val="1"/>
          <w:numId w:val="17"/>
        </w:numPr>
      </w:pPr>
      <w:r>
        <w:t xml:space="preserve">        The identity of the approving TA (Source: RPS)</w:t>
      </w:r>
    </w:p>
    <w:p w14:paraId="747965F5" w14:textId="38E71226" w:rsidR="00B9415F" w:rsidRDefault="00B9415F" w:rsidP="00B9415F">
      <w:pPr>
        <w:pStyle w:val="ListParagraph"/>
        <w:numPr>
          <w:ilvl w:val="1"/>
          <w:numId w:val="17"/>
        </w:numPr>
      </w:pPr>
      <w:r>
        <w:t xml:space="preserve">        The </w:t>
      </w:r>
      <w:del w:id="25" w:author="Von Welch" w:date="2012-05-17T15:13:00Z">
        <w:r w:rsidDel="002975F6">
          <w:delText xml:space="preserve">digitally </w:delText>
        </w:r>
      </w:del>
      <w:del w:id="26" w:author="Von Welch" w:date="2012-05-17T15:14:00Z">
        <w:r w:rsidDel="001C792D">
          <w:delText xml:space="preserve">signed </w:delText>
        </w:r>
      </w:del>
      <w:r>
        <w:t xml:space="preserve">evidence used by the TA to vet the request </w:t>
      </w:r>
      <w:ins w:id="27" w:author="Von Welch" w:date="2012-05-17T15:13:00Z">
        <w:r w:rsidR="002975F6">
          <w:t>[</w:t>
        </w:r>
      </w:ins>
      <w:del w:id="28" w:author="Von Welch" w:date="2012-05-17T15:13:00Z">
        <w:r w:rsidDel="002975F6">
          <w:delText xml:space="preserve">(Source: </w:delText>
        </w:r>
      </w:del>
      <w:r>
        <w:t>RPS</w:t>
      </w:r>
      <w:ins w:id="29" w:author="Von Welch" w:date="2012-05-17T15:14:00Z">
        <w:r w:rsidR="001C792D">
          <w:t xml:space="preserve"> Section ?</w:t>
        </w:r>
      </w:ins>
      <w:ins w:id="30" w:author="Von Welch" w:date="2012-05-17T15:13:00Z">
        <w:r w:rsidR="002975F6">
          <w:t>]</w:t>
        </w:r>
      </w:ins>
      <w:del w:id="31" w:author="Von Welch" w:date="2012-05-17T15:13:00Z">
        <w:r w:rsidDel="002975F6">
          <w:delText>)</w:delText>
        </w:r>
      </w:del>
    </w:p>
    <w:p w14:paraId="70496030" w14:textId="77777777" w:rsidR="00B9415F" w:rsidRDefault="00B9415F" w:rsidP="00B9415F">
      <w:pPr>
        <w:pStyle w:val="ListParagraph"/>
        <w:numPr>
          <w:ilvl w:val="1"/>
          <w:numId w:val="17"/>
        </w:numPr>
      </w:pPr>
      <w:r>
        <w:t xml:space="preserve">        The IP address of the TA approving the request.</w:t>
      </w:r>
    </w:p>
    <w:p w14:paraId="49FBF8C3" w14:textId="77777777" w:rsidR="00B9415F" w:rsidRPr="00F01195" w:rsidRDefault="00B9415F" w:rsidP="00B9415F"/>
    <w:p w14:paraId="3FDC06B9" w14:textId="77777777" w:rsidR="00B9415F" w:rsidRDefault="00B9415F" w:rsidP="00B9415F"/>
    <w:p w14:paraId="73994D6A" w14:textId="215A7306" w:rsidR="004E6FF4" w:rsidRDefault="004E6FF4" w:rsidP="00AA55D7">
      <w:pPr>
        <w:pStyle w:val="Heading2"/>
      </w:pPr>
      <w:r>
        <w:t>General Format</w:t>
      </w:r>
    </w:p>
    <w:p w14:paraId="02220CB3" w14:textId="7E773D74" w:rsidR="00CA736A" w:rsidRPr="004E6FF4" w:rsidRDefault="004E6FF4" w:rsidP="004E6FF4">
      <w:pPr>
        <w:pStyle w:val="ListParagraph"/>
        <w:numPr>
          <w:ilvl w:val="0"/>
          <w:numId w:val="12"/>
        </w:numPr>
      </w:pPr>
      <w:r>
        <w:t xml:space="preserve">All certificates shall </w:t>
      </w:r>
      <w:r w:rsidR="00EC4B90">
        <w:t>conform to the example DigiCert certificates [</w:t>
      </w:r>
      <w:r w:rsidR="00EC4B90">
        <w:fldChar w:fldCharType="begin"/>
      </w:r>
      <w:r w:rsidR="00EC4B90">
        <w:instrText xml:space="preserve"> REF _Ref198355630 \r \h </w:instrText>
      </w:r>
      <w:r w:rsidR="00EC4B90">
        <w:fldChar w:fldCharType="separate"/>
      </w:r>
      <w:r w:rsidR="00FD2F3F">
        <w:t>3</w:t>
      </w:r>
      <w:r w:rsidR="00EC4B90">
        <w:fldChar w:fldCharType="end"/>
      </w:r>
      <w:r w:rsidR="00EC4B90">
        <w:t>] [</w:t>
      </w:r>
      <w:r w:rsidR="00F01195">
        <w:t>RPS Section 7.1</w:t>
      </w:r>
      <w:r w:rsidR="00EC4B90">
        <w:t>]</w:t>
      </w:r>
      <w:r w:rsidR="00F01195">
        <w:t>.</w:t>
      </w:r>
    </w:p>
    <w:p w14:paraId="59575F46" w14:textId="09BD7EA8" w:rsidR="00AA55D7" w:rsidRDefault="00AA55D7" w:rsidP="00AA55D7">
      <w:pPr>
        <w:pStyle w:val="Heading2"/>
      </w:pPr>
      <w:r>
        <w:t>Certificate Distinguished Name (DN)</w:t>
      </w:r>
    </w:p>
    <w:p w14:paraId="1FA19FC5" w14:textId="72FFCCD0" w:rsidR="00EC4B90" w:rsidRDefault="00AA55D7" w:rsidP="00EC4B90">
      <w:pPr>
        <w:pStyle w:val="ListParagraph"/>
        <w:numPr>
          <w:ilvl w:val="0"/>
          <w:numId w:val="22"/>
        </w:numPr>
      </w:pPr>
      <w:r>
        <w:t xml:space="preserve">All certificates shall have a relative domain name of </w:t>
      </w:r>
      <w:r w:rsidR="00EC4B90">
        <w:t>“DC=com, DC = DigiCert-Grid”.</w:t>
      </w:r>
    </w:p>
    <w:p w14:paraId="07EEECEE" w14:textId="44985190" w:rsidR="00AA55D7" w:rsidRDefault="00EC4B90" w:rsidP="00EC4B90">
      <w:pPr>
        <w:pStyle w:val="ListParagraph"/>
        <w:numPr>
          <w:ilvl w:val="0"/>
          <w:numId w:val="22"/>
        </w:numPr>
      </w:pPr>
      <w:r>
        <w:t>All user certificates shall have a DN component of “OU = People”</w:t>
      </w:r>
    </w:p>
    <w:p w14:paraId="227DDB87" w14:textId="53B8A4A7" w:rsidR="00EC4B90" w:rsidRDefault="00EC4B90" w:rsidP="00EC4B90">
      <w:pPr>
        <w:pStyle w:val="ListParagraph"/>
        <w:numPr>
          <w:ilvl w:val="0"/>
          <w:numId w:val="22"/>
        </w:numPr>
      </w:pPr>
      <w:r>
        <w:t xml:space="preserve">All host certificate shall have a DN component of “OU = </w:t>
      </w:r>
      <w:r w:rsidRPr="00EC4B90">
        <w:t>Services</w:t>
      </w:r>
      <w:r>
        <w:t>”</w:t>
      </w:r>
    </w:p>
    <w:p w14:paraId="5C7ADCD3" w14:textId="5428526F" w:rsidR="00AA55D7" w:rsidRDefault="00AA55D7" w:rsidP="004E6FF4">
      <w:pPr>
        <w:pStyle w:val="ListParagraph"/>
        <w:numPr>
          <w:ilvl w:val="0"/>
          <w:numId w:val="22"/>
        </w:numPr>
      </w:pPr>
      <w:r>
        <w:t>All DNs shall uniquely i</w:t>
      </w:r>
      <w:r w:rsidR="00EC4B90">
        <w:t>dentify the subject</w:t>
      </w:r>
      <w:ins w:id="32" w:author="Von Welch" w:date="2012-05-17T15:15:00Z">
        <w:r w:rsidR="001C792D">
          <w:t>.</w:t>
        </w:r>
      </w:ins>
      <w:r w:rsidR="00EC4B90">
        <w:t xml:space="preserve"> </w:t>
      </w:r>
      <w:del w:id="33" w:author="Von Welch" w:date="2012-05-17T15:16:00Z">
        <w:r w:rsidR="00EC4B90" w:rsidDel="001C792D">
          <w:delText>using a unique numerical string after the legal name</w:delText>
        </w:r>
      </w:del>
      <w:r w:rsidR="00EC4B90">
        <w:t>[RPS 3.1.5].</w:t>
      </w:r>
    </w:p>
    <w:p w14:paraId="13043665" w14:textId="08DED37A" w:rsidR="001C792D" w:rsidRDefault="00EC4B90" w:rsidP="001C792D">
      <w:pPr>
        <w:pStyle w:val="ListParagraph"/>
        <w:numPr>
          <w:ilvl w:val="1"/>
          <w:numId w:val="22"/>
        </w:numPr>
        <w:rPr>
          <w:ins w:id="34" w:author="Von Welch" w:date="2012-05-17T15:16:00Z"/>
        </w:rPr>
        <w:pPrChange w:id="35" w:author="Von Welch" w:date="2012-05-17T15:16:00Z">
          <w:pPr>
            <w:pStyle w:val="ListParagraph"/>
            <w:numPr>
              <w:numId w:val="22"/>
            </w:numPr>
            <w:ind w:hanging="360"/>
          </w:pPr>
        </w:pPrChange>
      </w:pPr>
      <w:r>
        <w:t>All user certificate</w:t>
      </w:r>
      <w:ins w:id="36" w:author="Von Welch" w:date="2012-05-17T15:16:00Z">
        <w:r w:rsidR="00B22CEC">
          <w:t>s</w:t>
        </w:r>
      </w:ins>
      <w:r>
        <w:t xml:space="preserve"> shall bear the user’s legal name in the CN field</w:t>
      </w:r>
      <w:ins w:id="37" w:author="Von Welch" w:date="2012-05-17T15:16:00Z">
        <w:r w:rsidR="001C792D">
          <w:t xml:space="preserve"> with a unique numerical suffix.</w:t>
        </w:r>
      </w:ins>
    </w:p>
    <w:p w14:paraId="2A74F142" w14:textId="6D6EF134" w:rsidR="00EC4B90" w:rsidRDefault="001C792D" w:rsidP="001C792D">
      <w:pPr>
        <w:pStyle w:val="ListParagraph"/>
        <w:numPr>
          <w:ilvl w:val="1"/>
          <w:numId w:val="22"/>
        </w:numPr>
        <w:pPrChange w:id="38" w:author="Von Welch" w:date="2012-05-17T15:16:00Z">
          <w:pPr>
            <w:pStyle w:val="ListParagraph"/>
            <w:numPr>
              <w:numId w:val="22"/>
            </w:numPr>
            <w:ind w:hanging="360"/>
          </w:pPr>
        </w:pPrChange>
      </w:pPr>
      <w:ins w:id="39" w:author="Von Welch" w:date="2012-05-17T15:16:00Z">
        <w:r>
          <w:t>All host/service certificates shall bear the fully-qualified domain name.</w:t>
        </w:r>
      </w:ins>
      <w:del w:id="40" w:author="Von Welch" w:date="2012-05-17T15:16:00Z">
        <w:r w:rsidR="00EC4B90" w:rsidDel="001C792D">
          <w:delText>.</w:delText>
        </w:r>
      </w:del>
    </w:p>
    <w:p w14:paraId="3093DD75" w14:textId="3DB44D95" w:rsidR="00AA55D7" w:rsidRDefault="00AA55D7" w:rsidP="00AA55D7">
      <w:pPr>
        <w:pStyle w:val="Heading2"/>
      </w:pPr>
      <w:r>
        <w:t xml:space="preserve">Certificate </w:t>
      </w:r>
      <w:r w:rsidR="00EC4B90">
        <w:t>Lifetime</w:t>
      </w:r>
    </w:p>
    <w:p w14:paraId="2FA21CFA" w14:textId="0E9C7BFD" w:rsidR="00AA55D7" w:rsidRPr="00AA55D7" w:rsidRDefault="00AA55D7" w:rsidP="00AA55D7">
      <w:pPr>
        <w:pStyle w:val="ListParagraph"/>
        <w:numPr>
          <w:ilvl w:val="0"/>
          <w:numId w:val="15"/>
        </w:numPr>
      </w:pPr>
      <w:r>
        <w:t>All certificates shall have a lifetime of 13 months [RPS 3.3.1].</w:t>
      </w:r>
    </w:p>
    <w:p w14:paraId="4E806699" w14:textId="3D90CF42" w:rsidR="00100368" w:rsidRDefault="00100368" w:rsidP="00AA55D7">
      <w:pPr>
        <w:pStyle w:val="Heading1"/>
      </w:pPr>
      <w:r>
        <w:t>Audit</w:t>
      </w:r>
      <w:r w:rsidR="00F01195">
        <w:t xml:space="preserve"> </w:t>
      </w:r>
    </w:p>
    <w:p w14:paraId="6E070708" w14:textId="013C2809" w:rsidR="00F01195" w:rsidRDefault="00F01195" w:rsidP="00F01195">
      <w:pPr>
        <w:pStyle w:val="Heading2"/>
      </w:pPr>
      <w:r>
        <w:t>Integrity of Auditing</w:t>
      </w:r>
      <w:r w:rsidR="00B9415F">
        <w:t xml:space="preserve"> [RPS 5.4.1]</w:t>
      </w:r>
    </w:p>
    <w:p w14:paraId="4DF39B6E" w14:textId="159EAF72" w:rsidR="00F01195" w:rsidRDefault="00F01195" w:rsidP="00F01195">
      <w:pPr>
        <w:pStyle w:val="ListParagraph"/>
        <w:numPr>
          <w:ilvl w:val="0"/>
          <w:numId w:val="24"/>
        </w:numPr>
      </w:pPr>
      <w:r>
        <w:t>Logs shall be backed up and protected against loss.</w:t>
      </w:r>
    </w:p>
    <w:p w14:paraId="1003E74B" w14:textId="00CCDAD4" w:rsidR="00F01195" w:rsidRDefault="00F01195" w:rsidP="00F01195">
      <w:pPr>
        <w:pStyle w:val="ListParagraph"/>
        <w:numPr>
          <w:ilvl w:val="0"/>
          <w:numId w:val="24"/>
        </w:numPr>
      </w:pPr>
      <w:r>
        <w:t>Logs shall be protected from modification.</w:t>
      </w:r>
    </w:p>
    <w:p w14:paraId="58E5F4D2" w14:textId="2D417391" w:rsidR="00F01195" w:rsidRDefault="00F01195" w:rsidP="00F01195">
      <w:pPr>
        <w:pStyle w:val="ListParagraph"/>
        <w:numPr>
          <w:ilvl w:val="0"/>
          <w:numId w:val="24"/>
        </w:numPr>
      </w:pPr>
      <w:r>
        <w:t>Any changes to auditing shall be logged.</w:t>
      </w:r>
    </w:p>
    <w:p w14:paraId="08EDFE4D" w14:textId="2341122E" w:rsidR="00F01195" w:rsidRDefault="00F01195" w:rsidP="00F01195">
      <w:pPr>
        <w:pStyle w:val="ListParagraph"/>
        <w:numPr>
          <w:ilvl w:val="0"/>
          <w:numId w:val="24"/>
        </w:numPr>
      </w:pPr>
      <w:r>
        <w:t>Any attempt to delete or modify logs shall be logged.</w:t>
      </w:r>
    </w:p>
    <w:p w14:paraId="03BD5740" w14:textId="606761AB" w:rsidR="00F01195" w:rsidRDefault="00F01195" w:rsidP="00F01195">
      <w:pPr>
        <w:pStyle w:val="ListParagraph"/>
        <w:numPr>
          <w:ilvl w:val="0"/>
          <w:numId w:val="24"/>
        </w:numPr>
      </w:pPr>
      <w:r>
        <w:t>The clock on the audit system will be synchronized on a regular basis.[RPS 5.5.5]</w:t>
      </w:r>
    </w:p>
    <w:p w14:paraId="1E22024C" w14:textId="791ABA7B" w:rsidR="00F01195" w:rsidRDefault="00F01195" w:rsidP="00F01195">
      <w:pPr>
        <w:pStyle w:val="Heading2"/>
      </w:pPr>
      <w:r>
        <w:t>Other errors and violations [RPS 5.4.1]</w:t>
      </w:r>
    </w:p>
    <w:p w14:paraId="19BEE997" w14:textId="5C1B7925" w:rsidR="00F01195" w:rsidRDefault="00F01195" w:rsidP="00F01195">
      <w:pPr>
        <w:pStyle w:val="ListParagraph"/>
        <w:numPr>
          <w:ilvl w:val="0"/>
          <w:numId w:val="28"/>
        </w:numPr>
      </w:pPr>
      <w:r>
        <w:t>Any unexpected system errors will be logged.</w:t>
      </w:r>
    </w:p>
    <w:p w14:paraId="17C0D797" w14:textId="2503709C" w:rsidR="00F01195" w:rsidRDefault="00F01195" w:rsidP="00F01195">
      <w:pPr>
        <w:pStyle w:val="ListParagraph"/>
        <w:numPr>
          <w:ilvl w:val="0"/>
          <w:numId w:val="28"/>
        </w:numPr>
      </w:pPr>
      <w:r>
        <w:t>Any violation of policy will be logged.</w:t>
      </w:r>
    </w:p>
    <w:p w14:paraId="0E98C980" w14:textId="77777777" w:rsidR="00F01195" w:rsidRDefault="00F01195" w:rsidP="00F01195"/>
    <w:p w14:paraId="21BE759E" w14:textId="110FCCD3" w:rsidR="00F01195" w:rsidDel="00077F21" w:rsidRDefault="00F01195" w:rsidP="00F01195">
      <w:pPr>
        <w:pStyle w:val="Heading1"/>
        <w:rPr>
          <w:del w:id="41" w:author="Von Welch" w:date="2012-05-17T15:37:00Z"/>
        </w:rPr>
      </w:pPr>
      <w:del w:id="42" w:author="Von Welch" w:date="2012-05-17T15:37:00Z">
        <w:r w:rsidDel="00077F21">
          <w:delText xml:space="preserve">Failed </w:delText>
        </w:r>
      </w:del>
      <w:r>
        <w:t>Authentication</w:t>
      </w:r>
    </w:p>
    <w:p w14:paraId="26316BCF" w14:textId="77777777" w:rsidR="00077F21" w:rsidRDefault="00077F21" w:rsidP="00077F21">
      <w:pPr>
        <w:pStyle w:val="Heading1"/>
        <w:rPr>
          <w:ins w:id="43" w:author="Von Welch" w:date="2012-05-17T15:37:00Z"/>
        </w:rPr>
        <w:pPrChange w:id="44" w:author="Von Welch" w:date="2012-05-17T15:37:00Z">
          <w:pPr>
            <w:pStyle w:val="ListParagraph"/>
            <w:numPr>
              <w:numId w:val="26"/>
            </w:numPr>
            <w:ind w:hanging="360"/>
          </w:pPr>
        </w:pPrChange>
      </w:pPr>
    </w:p>
    <w:p w14:paraId="22B2F38F" w14:textId="66654DE2" w:rsidR="00F01195" w:rsidDel="00077F21" w:rsidRDefault="00F01195" w:rsidP="00406C0E">
      <w:pPr>
        <w:pStyle w:val="ListParagraph"/>
        <w:numPr>
          <w:ilvl w:val="0"/>
          <w:numId w:val="26"/>
        </w:numPr>
        <w:rPr>
          <w:del w:id="45" w:author="Von Welch" w:date="2012-05-17T11:18:00Z"/>
        </w:rPr>
      </w:pPr>
      <w:r>
        <w:t>Failed authentication attempts will be logged.</w:t>
      </w:r>
    </w:p>
    <w:p w14:paraId="0E015257" w14:textId="77777777" w:rsidR="00077F21" w:rsidRDefault="00077F21" w:rsidP="00077F21">
      <w:pPr>
        <w:pStyle w:val="ListParagraph"/>
        <w:numPr>
          <w:ilvl w:val="0"/>
          <w:numId w:val="26"/>
        </w:numPr>
        <w:rPr>
          <w:ins w:id="46" w:author="Von Welch" w:date="2012-05-17T15:37:00Z"/>
        </w:rPr>
        <w:pPrChange w:id="47" w:author="Von Welch" w:date="2012-05-17T15:37:00Z">
          <w:pPr>
            <w:pStyle w:val="ListParagraph"/>
            <w:numPr>
              <w:numId w:val="9"/>
            </w:numPr>
            <w:ind w:left="936" w:hanging="360"/>
          </w:pPr>
        </w:pPrChange>
      </w:pPr>
    </w:p>
    <w:p w14:paraId="088F1901" w14:textId="69A0A5C8" w:rsidR="00077F21" w:rsidDel="00077F21" w:rsidRDefault="00077F21" w:rsidP="00077F21">
      <w:pPr>
        <w:pStyle w:val="ListParagraph"/>
        <w:numPr>
          <w:ilvl w:val="0"/>
          <w:numId w:val="26"/>
        </w:numPr>
        <w:rPr>
          <w:del w:id="48" w:author="Von Welch" w:date="2012-05-17T15:37:00Z"/>
        </w:rPr>
        <w:pPrChange w:id="49" w:author="Von Welch" w:date="2012-05-17T15:37:00Z">
          <w:pPr>
            <w:pStyle w:val="ListParagraph"/>
            <w:numPr>
              <w:numId w:val="9"/>
            </w:numPr>
            <w:ind w:left="936" w:hanging="360"/>
          </w:pPr>
        </w:pPrChange>
      </w:pPr>
      <w:ins w:id="50" w:author="Von Welch" w:date="2012-05-17T15:37:00Z">
        <w:r>
          <w:t xml:space="preserve">Trusted Agents </w:t>
        </w:r>
      </w:ins>
      <w:moveToRangeStart w:id="51" w:author="Von Welch" w:date="2012-05-17T15:37:00Z" w:name="move198888387"/>
      <w:moveTo w:id="52" w:author="Von Welch" w:date="2012-05-17T15:37:00Z">
        <w:del w:id="53" w:author="Von Welch" w:date="2012-05-17T15:37:00Z">
          <w:r w:rsidDel="00077F21">
            <w:delText xml:space="preserve">Requestors of host certificate requests </w:delText>
          </w:r>
        </w:del>
        <w:r>
          <w:t>shall be authenticated with a valid OSG/DigiCert certificate.</w:t>
        </w:r>
      </w:moveTo>
    </w:p>
    <w:moveToRangeEnd w:id="51"/>
    <w:p w14:paraId="5769BD87" w14:textId="63C099F6" w:rsidR="00F01195" w:rsidDel="00077F21" w:rsidRDefault="00F01195" w:rsidP="00406C0E">
      <w:pPr>
        <w:pStyle w:val="ListParagraph"/>
        <w:numPr>
          <w:ilvl w:val="0"/>
          <w:numId w:val="26"/>
        </w:numPr>
        <w:rPr>
          <w:del w:id="54" w:author="Von Welch" w:date="2012-05-17T15:37:00Z"/>
        </w:rPr>
        <w:pPrChange w:id="55" w:author="Von Welch" w:date="2012-05-17T15:37:00Z">
          <w:pPr>
            <w:pStyle w:val="ListParagraph"/>
            <w:numPr>
              <w:numId w:val="26"/>
            </w:numPr>
            <w:ind w:hanging="360"/>
          </w:pPr>
        </w:pPrChange>
      </w:pPr>
    </w:p>
    <w:p w14:paraId="3FAEB618" w14:textId="77777777" w:rsidR="00F01195" w:rsidRDefault="00F01195" w:rsidP="00077F21">
      <w:pPr>
        <w:pStyle w:val="ListParagraph"/>
        <w:numPr>
          <w:ilvl w:val="0"/>
          <w:numId w:val="26"/>
        </w:numPr>
        <w:pPrChange w:id="56" w:author="Von Welch" w:date="2012-05-17T15:37:00Z">
          <w:pPr/>
        </w:pPrChange>
      </w:pPr>
    </w:p>
    <w:p w14:paraId="6EC5EF65" w14:textId="2A6BE1FA" w:rsidR="00100368" w:rsidRDefault="00100368" w:rsidP="00100368">
      <w:pPr>
        <w:pStyle w:val="Heading1"/>
      </w:pPr>
      <w:r>
        <w:t xml:space="preserve">Trusted </w:t>
      </w:r>
      <w:r w:rsidR="00B9415F">
        <w:t>Roles</w:t>
      </w:r>
    </w:p>
    <w:p w14:paraId="3342F2DD" w14:textId="07C90E90" w:rsidR="00B9415F" w:rsidRPr="00B9415F" w:rsidRDefault="00B9415F" w:rsidP="00B9415F">
      <w:r>
        <w:t>Trusted roles are OSG PKI Staff and Trusted Agents.</w:t>
      </w:r>
    </w:p>
    <w:p w14:paraId="11218D1A" w14:textId="77777777" w:rsidR="00B9415F" w:rsidRDefault="00100368" w:rsidP="00100368">
      <w:pPr>
        <w:pStyle w:val="ListParagraph"/>
        <w:numPr>
          <w:ilvl w:val="0"/>
          <w:numId w:val="19"/>
        </w:numPr>
      </w:pPr>
      <w:r>
        <w:t xml:space="preserve">Any request to assume a trusted </w:t>
      </w:r>
      <w:r w:rsidR="00B9415F">
        <w:t>role</w:t>
      </w:r>
      <w:r>
        <w:t xml:space="preserve"> must be logged.</w:t>
      </w:r>
    </w:p>
    <w:p w14:paraId="3A7DE629" w14:textId="521EB948" w:rsidR="00100368" w:rsidRDefault="00B9415F" w:rsidP="00B9415F">
      <w:pPr>
        <w:pStyle w:val="ListParagraph"/>
        <w:numPr>
          <w:ilvl w:val="1"/>
          <w:numId w:val="19"/>
        </w:numPr>
      </w:pPr>
      <w:r>
        <w:t>For Trusted Agents,</w:t>
      </w:r>
      <w:r w:rsidR="004E6FF4">
        <w:t xml:space="preserve"> </w:t>
      </w:r>
      <w:r>
        <w:t>t</w:t>
      </w:r>
      <w:r w:rsidR="004E6FF4">
        <w:t>he log must include the domain or VO for which the agent would act.</w:t>
      </w:r>
    </w:p>
    <w:p w14:paraId="17324AA3" w14:textId="27D45C19" w:rsidR="00B9415F" w:rsidRDefault="00B9415F" w:rsidP="00100368">
      <w:pPr>
        <w:pStyle w:val="ListParagraph"/>
        <w:numPr>
          <w:ilvl w:val="0"/>
          <w:numId w:val="19"/>
        </w:numPr>
      </w:pPr>
      <w:r>
        <w:t xml:space="preserve">Approval of the granting of a Trusted Role must be by OSG PKI Staff. </w:t>
      </w:r>
    </w:p>
    <w:p w14:paraId="516C4322" w14:textId="77777777" w:rsidR="00B9415F" w:rsidRDefault="004E6FF4" w:rsidP="00100368">
      <w:pPr>
        <w:pStyle w:val="ListParagraph"/>
        <w:numPr>
          <w:ilvl w:val="0"/>
          <w:numId w:val="19"/>
        </w:numPr>
      </w:pPr>
      <w:r>
        <w:t xml:space="preserve">Any granting of </w:t>
      </w:r>
      <w:r w:rsidR="00B9415F">
        <w:t>a Trusted Role must be logged.</w:t>
      </w:r>
    </w:p>
    <w:p w14:paraId="37A04DAD" w14:textId="7FE77DBD" w:rsidR="004E6FF4" w:rsidRDefault="00B9415F" w:rsidP="00B9415F">
      <w:pPr>
        <w:pStyle w:val="ListParagraph"/>
        <w:numPr>
          <w:ilvl w:val="1"/>
          <w:numId w:val="19"/>
        </w:numPr>
      </w:pPr>
      <w:r>
        <w:t>For a Trusted agent, t</w:t>
      </w:r>
      <w:r w:rsidR="004E6FF4">
        <w:t>he log must include the domain or VO for which the agent would act.</w:t>
      </w:r>
    </w:p>
    <w:p w14:paraId="1129776B" w14:textId="31AC0784" w:rsidR="00B9415F" w:rsidRDefault="00B9415F" w:rsidP="00100368">
      <w:pPr>
        <w:pStyle w:val="ListParagraph"/>
        <w:numPr>
          <w:ilvl w:val="0"/>
          <w:numId w:val="19"/>
        </w:numPr>
      </w:pPr>
      <w:r>
        <w:t>Any removal of a Trusted Role must be logged.</w:t>
      </w:r>
    </w:p>
    <w:p w14:paraId="2EECE89B" w14:textId="74B95508" w:rsidR="00100368" w:rsidRPr="00100368" w:rsidRDefault="00F01195" w:rsidP="00100368">
      <w:pPr>
        <w:pStyle w:val="ListParagraph"/>
        <w:numPr>
          <w:ilvl w:val="0"/>
          <w:numId w:val="19"/>
        </w:numPr>
      </w:pPr>
      <w:r>
        <w:t xml:space="preserve">Any attempt of an entity to act in a Trusted </w:t>
      </w:r>
      <w:r w:rsidR="00B9415F">
        <w:t>Role</w:t>
      </w:r>
      <w:r>
        <w:t xml:space="preserve"> not granted to them shall be logged.</w:t>
      </w:r>
    </w:p>
    <w:p w14:paraId="56CAA724" w14:textId="5EA67C28" w:rsidR="00AA55D7" w:rsidRPr="00AA55D7" w:rsidRDefault="00100368" w:rsidP="00AA55D7">
      <w:pPr>
        <w:pStyle w:val="Heading1"/>
      </w:pPr>
      <w:r>
        <w:t xml:space="preserve">Certificate </w:t>
      </w:r>
      <w:ins w:id="57" w:author="Von Welch" w:date="2012-05-17T11:23:00Z">
        <w:r w:rsidR="00CA736A">
          <w:t xml:space="preserve">Issuance </w:t>
        </w:r>
      </w:ins>
      <w:del w:id="58" w:author="Von Welch" w:date="2012-05-17T11:23:00Z">
        <w:r w:rsidDel="00CA736A">
          <w:delText>Accounting and Issuance Limits</w:delText>
        </w:r>
      </w:del>
      <w:ins w:id="59" w:author="Von Welch" w:date="2012-05-17T11:23:00Z">
        <w:r w:rsidR="00CA736A">
          <w:t>Checks</w:t>
        </w:r>
      </w:ins>
    </w:p>
    <w:p w14:paraId="38D44028" w14:textId="5C4ADF6F" w:rsidR="00DE7B8A" w:rsidRDefault="00DE7B8A" w:rsidP="00DE7B8A">
      <w:pPr>
        <w:pStyle w:val="Heading2"/>
      </w:pPr>
      <w:r>
        <w:t>Certificate Budgeting Issuance Checks</w:t>
      </w:r>
    </w:p>
    <w:p w14:paraId="3F6A8C93" w14:textId="759FC8C7" w:rsidR="00DE7B8A" w:rsidRPr="00DE7B8A" w:rsidRDefault="00DE7B8A" w:rsidP="00DE7B8A">
      <w:r>
        <w:t>The following checks are to ensure OSG does not exceed its contractual limit of certificates with DigiCert.</w:t>
      </w:r>
    </w:p>
    <w:p w14:paraId="473F7080" w14:textId="77777777" w:rsidR="00DE7B8A" w:rsidRDefault="00DE7B8A" w:rsidP="00DE7B8A">
      <w:pPr>
        <w:pStyle w:val="ListParagraph"/>
        <w:numPr>
          <w:ilvl w:val="0"/>
          <w:numId w:val="8"/>
        </w:numPr>
      </w:pPr>
      <w:r>
        <w:t>OSG shall not issue a certificate that exceeds a defined limit without approval of OSG PKI staff.</w:t>
      </w:r>
    </w:p>
    <w:p w14:paraId="548E4C12" w14:textId="77777777" w:rsidR="00DE7B8A" w:rsidRDefault="00DE7B8A" w:rsidP="00DE7B8A">
      <w:pPr>
        <w:pStyle w:val="ListParagraph"/>
        <w:numPr>
          <w:ilvl w:val="1"/>
          <w:numId w:val="8"/>
        </w:numPr>
      </w:pPr>
      <w:r>
        <w:t>The defined limit is expected to be the defined by OSG contract with DigiCert.</w:t>
      </w:r>
    </w:p>
    <w:p w14:paraId="4AF2B11D" w14:textId="77777777" w:rsidR="00DE7B8A" w:rsidRDefault="00DE7B8A" w:rsidP="00DE7B8A">
      <w:pPr>
        <w:pStyle w:val="ListParagraph"/>
        <w:numPr>
          <w:ilvl w:val="0"/>
          <w:numId w:val="8"/>
        </w:numPr>
      </w:pPr>
      <w:r>
        <w:t>OSG shall track the number of host and user certificates issued per contract year. A notification will be sent to OSG PKI staff as configurable fractions of OSG’s certificate limit as defined by OSG contract with DigiCert are reached.</w:t>
      </w:r>
    </w:p>
    <w:p w14:paraId="0CD48745" w14:textId="77777777" w:rsidR="00DE7B8A" w:rsidRDefault="00DE7B8A" w:rsidP="00DE7B8A">
      <w:pPr>
        <w:pStyle w:val="ListParagraph"/>
        <w:numPr>
          <w:ilvl w:val="1"/>
          <w:numId w:val="8"/>
        </w:numPr>
      </w:pPr>
      <w:r>
        <w:t xml:space="preserve"> E.g., assuming the fraction is 1/10 and the limit of user certificate is 2500, each time N % 250 == 0 users certificates is issued, an notification will be sent.</w:t>
      </w:r>
    </w:p>
    <w:p w14:paraId="529E5842" w14:textId="77777777" w:rsidR="00DE7B8A" w:rsidRDefault="00DE7B8A" w:rsidP="00DE7B8A">
      <w:pPr>
        <w:pStyle w:val="ListParagraph"/>
        <w:numPr>
          <w:ilvl w:val="1"/>
          <w:numId w:val="8"/>
        </w:numPr>
      </w:pPr>
      <w:r>
        <w:t xml:space="preserve"> OSG shall track user and host certificate separately as different limits are defined by OSG’s contract with DigiCert.</w:t>
      </w:r>
    </w:p>
    <w:p w14:paraId="3AD64A8C" w14:textId="77777777" w:rsidR="00DE7B8A" w:rsidRDefault="00DE7B8A" w:rsidP="00DE7B8A">
      <w:pPr>
        <w:pStyle w:val="ListParagraph"/>
        <w:numPr>
          <w:ilvl w:val="0"/>
          <w:numId w:val="8"/>
        </w:numPr>
      </w:pPr>
      <w:commentRangeStart w:id="60"/>
      <w:r>
        <w:t>Certificate requests for an entity that has a valid certificate which is not expiring “soon” shall be flagged as such and require approval from OSG PKI staff.</w:t>
      </w:r>
      <w:commentRangeEnd w:id="60"/>
      <w:r>
        <w:rPr>
          <w:rStyle w:val="CommentReference"/>
        </w:rPr>
        <w:commentReference w:id="60"/>
      </w:r>
    </w:p>
    <w:p w14:paraId="4EB925BC" w14:textId="285806A3" w:rsidR="00DE7B8A" w:rsidRDefault="00DE7B8A" w:rsidP="00DE7B8A">
      <w:pPr>
        <w:pStyle w:val="ListParagraph"/>
        <w:numPr>
          <w:ilvl w:val="1"/>
          <w:numId w:val="8"/>
        </w:numPr>
      </w:pPr>
      <w:r>
        <w:t xml:space="preserve">“soon” should be configurable, I expect this to be </w:t>
      </w:r>
      <w:ins w:id="61" w:author="Von Welch" w:date="2012-05-17T15:35:00Z">
        <w:r w:rsidR="005C3FD5">
          <w:t xml:space="preserve">on the order of a </w:t>
        </w:r>
      </w:ins>
      <w:del w:id="62" w:author="Von Welch" w:date="2012-05-17T15:35:00Z">
        <w:r w:rsidDel="005C3FD5">
          <w:delText>O(</w:delText>
        </w:r>
      </w:del>
      <w:r>
        <w:t>month</w:t>
      </w:r>
      <w:ins w:id="63" w:author="Von Welch" w:date="2012-05-17T15:35:00Z">
        <w:r w:rsidR="005C3FD5">
          <w:t>.</w:t>
        </w:r>
      </w:ins>
      <w:del w:id="64" w:author="Von Welch" w:date="2012-05-17T15:35:00Z">
        <w:r w:rsidDel="005C3FD5">
          <w:delText>)</w:delText>
        </w:r>
      </w:del>
    </w:p>
    <w:p w14:paraId="5AD61EEF" w14:textId="7F7169D9" w:rsidR="00DE7B8A" w:rsidRDefault="00DE7B8A" w:rsidP="00DE7B8A">
      <w:pPr>
        <w:pStyle w:val="ListParagraph"/>
        <w:numPr>
          <w:ilvl w:val="1"/>
          <w:numId w:val="8"/>
        </w:numPr>
      </w:pPr>
      <w:r>
        <w:t>This is to prevent accidental multiple request for the same entity.</w:t>
      </w:r>
    </w:p>
    <w:p w14:paraId="4C20AE72" w14:textId="3D7439FC" w:rsidR="00DB2653" w:rsidRDefault="00DB2653" w:rsidP="00DB2653">
      <w:pPr>
        <w:pStyle w:val="ListParagraph"/>
        <w:numPr>
          <w:ilvl w:val="0"/>
          <w:numId w:val="8"/>
        </w:numPr>
      </w:pPr>
      <w:r>
        <w:t xml:space="preserve">Grid Admins shall be limited to </w:t>
      </w:r>
      <w:del w:id="65" w:author="Von Welch" w:date="2012-05-17T15:35:00Z">
        <w:r w:rsidDel="009A5ED7">
          <w:delText xml:space="preserve">requesting </w:delText>
        </w:r>
      </w:del>
      <w:ins w:id="66" w:author="Von Welch" w:date="2012-05-17T15:35:00Z">
        <w:r w:rsidR="009A5ED7">
          <w:t xml:space="preserve">receiving </w:t>
        </w:r>
      </w:ins>
      <w:r>
        <w:t>50 certificates/day</w:t>
      </w:r>
    </w:p>
    <w:p w14:paraId="1CD120C3" w14:textId="1689F879" w:rsidR="00DB2653" w:rsidRDefault="00DB2653" w:rsidP="00DB2653">
      <w:pPr>
        <w:pStyle w:val="ListParagraph"/>
        <w:numPr>
          <w:ilvl w:val="1"/>
          <w:numId w:val="8"/>
        </w:numPr>
      </w:pPr>
      <w:r>
        <w:t>This is policy under the current DOE Grids PKI and helps mitigate accidents.</w:t>
      </w:r>
    </w:p>
    <w:p w14:paraId="374904DE" w14:textId="0F10A513" w:rsidR="00DB2653" w:rsidRDefault="00DB2653" w:rsidP="00DB2653">
      <w:pPr>
        <w:pStyle w:val="ListParagraph"/>
        <w:numPr>
          <w:ilvl w:val="0"/>
          <w:numId w:val="8"/>
        </w:numPr>
      </w:pPr>
      <w:r>
        <w:t>Grid Admins shall have a</w:t>
      </w:r>
      <w:r w:rsidR="004E6FF4">
        <w:t>n</w:t>
      </w:r>
      <w:r>
        <w:t xml:space="preserve"> annual limit on certificates they can be </w:t>
      </w:r>
      <w:del w:id="67" w:author="Von Welch" w:date="2012-05-17T15:36:00Z">
        <w:r w:rsidDel="009A5ED7">
          <w:delText>request</w:delText>
        </w:r>
      </w:del>
      <w:ins w:id="68" w:author="Von Welch" w:date="2012-05-17T15:36:00Z">
        <w:r w:rsidR="009A5ED7">
          <w:t>receive</w:t>
        </w:r>
      </w:ins>
      <w:r>
        <w:t>, set on a</w:t>
      </w:r>
      <w:r w:rsidR="00B9415F">
        <w:t>n</w:t>
      </w:r>
      <w:r>
        <w:t xml:space="preserve"> Admin-by-Admin basis when they are granted Grid Admin status.</w:t>
      </w:r>
    </w:p>
    <w:p w14:paraId="0CB3F4E3" w14:textId="35B26FA7" w:rsidR="00DB2653" w:rsidRDefault="00DB2653" w:rsidP="00DB2653">
      <w:pPr>
        <w:pStyle w:val="ListParagraph"/>
        <w:numPr>
          <w:ilvl w:val="1"/>
          <w:numId w:val="8"/>
        </w:numPr>
      </w:pPr>
      <w:r>
        <w:t>Increases to the limit can be done by OSG PKI staff.</w:t>
      </w:r>
    </w:p>
    <w:p w14:paraId="2B4D3441" w14:textId="2D5B32DD" w:rsidR="00DE7B8A" w:rsidRDefault="00DE7B8A" w:rsidP="00DB2653">
      <w:pPr>
        <w:pStyle w:val="Heading2"/>
      </w:pPr>
      <w:r>
        <w:t>Host Certificate Issuance Checks</w:t>
      </w:r>
    </w:p>
    <w:p w14:paraId="4BDA5FCE" w14:textId="5C038672" w:rsidR="00DE7B8A" w:rsidDel="00873702" w:rsidRDefault="00DE7B8A" w:rsidP="00DB2653">
      <w:pPr>
        <w:pStyle w:val="ListParagraph"/>
        <w:numPr>
          <w:ilvl w:val="0"/>
          <w:numId w:val="9"/>
        </w:numPr>
        <w:rPr>
          <w:del w:id="69" w:author="Von Welch" w:date="2012-05-17T15:38:00Z"/>
        </w:rPr>
      </w:pPr>
      <w:moveFromRangeStart w:id="70" w:author="Von Welch" w:date="2012-05-17T15:37:00Z" w:name="move198888387"/>
      <w:moveFrom w:id="71" w:author="Von Welch" w:date="2012-05-17T15:37:00Z">
        <w:del w:id="72" w:author="Von Welch" w:date="2012-05-17T15:38:00Z">
          <w:r w:rsidDel="00873702">
            <w:delText>Requestors of host certificate requests shall be authenticated with a valid OSG/DigiCert certificate.</w:delText>
          </w:r>
        </w:del>
      </w:moveFrom>
    </w:p>
    <w:moveFromRangeEnd w:id="70"/>
    <w:p w14:paraId="4F52F7E7" w14:textId="0E499DA2" w:rsidR="00873702" w:rsidDel="00077F21" w:rsidRDefault="00DE7B8A" w:rsidP="00DB2653">
      <w:pPr>
        <w:pStyle w:val="ListParagraph"/>
        <w:numPr>
          <w:ilvl w:val="0"/>
          <w:numId w:val="9"/>
        </w:numPr>
        <w:rPr>
          <w:ins w:id="73" w:author="Von Welch" w:date="2012-05-17T15:38:00Z"/>
          <w:del w:id="74" w:author="Von Welch" w:date="2012-05-17T15:37:00Z"/>
        </w:rPr>
      </w:pPr>
      <w:del w:id="75" w:author="Von Welch" w:date="2012-05-17T15:38:00Z">
        <w:r w:rsidDel="00873702">
          <w:delText xml:space="preserve">Requestors </w:delText>
        </w:r>
      </w:del>
      <w:ins w:id="76" w:author="Von Welch" w:date="2012-05-17T15:38:00Z">
        <w:del w:id="77" w:author="Von Welch" w:date="2012-05-17T15:37:00Z">
          <w:r w:rsidR="00873702" w:rsidDel="00077F21">
            <w:delText>Requestors of host certificate requests shall be authenticated with a valid OSG/DigiCert certificate.</w:delText>
          </w:r>
        </w:del>
      </w:ins>
    </w:p>
    <w:p w14:paraId="331D1751" w14:textId="2699135D" w:rsidR="00DB2653" w:rsidRDefault="00873702" w:rsidP="00DB2653">
      <w:pPr>
        <w:pStyle w:val="ListParagraph"/>
        <w:numPr>
          <w:ilvl w:val="0"/>
          <w:numId w:val="9"/>
        </w:numPr>
      </w:pPr>
      <w:ins w:id="78" w:author="Von Welch" w:date="2012-05-17T15:38:00Z">
        <w:r>
          <w:t>Approvers</w:t>
        </w:r>
        <w:r>
          <w:t xml:space="preserve"> </w:t>
        </w:r>
      </w:ins>
      <w:r w:rsidR="00DE7B8A">
        <w:t>of host certificates shall be Grid Admins (Source: RPS)</w:t>
      </w:r>
    </w:p>
    <w:p w14:paraId="1E7CB824" w14:textId="22F7A208" w:rsidR="00DB2653" w:rsidRDefault="00DE7B8A" w:rsidP="00DE7B8A">
      <w:pPr>
        <w:pStyle w:val="ListParagraph"/>
        <w:numPr>
          <w:ilvl w:val="0"/>
          <w:numId w:val="9"/>
        </w:numPr>
      </w:pPr>
      <w:r>
        <w:t>Each Grid Admin shall be restricted to requesting</w:t>
      </w:r>
      <w:ins w:id="79" w:author="Von Welch" w:date="2012-05-17T15:36:00Z">
        <w:r w:rsidR="00077F21">
          <w:t>/approving</w:t>
        </w:r>
      </w:ins>
      <w:r>
        <w:t xml:space="preserve"> certificate</w:t>
      </w:r>
      <w:ins w:id="80" w:author="Von Welch" w:date="2012-05-17T15:36:00Z">
        <w:r w:rsidR="00077F21">
          <w:t>s</w:t>
        </w:r>
      </w:ins>
      <w:r>
        <w:t xml:space="preserve"> </w:t>
      </w:r>
      <w:ins w:id="81" w:author="Von Welch" w:date="2012-05-17T15:36:00Z">
        <w:r w:rsidR="00077F21">
          <w:t xml:space="preserve">for </w:t>
        </w:r>
      </w:ins>
      <w:r>
        <w:t>a set of domains (Source: RPS)</w:t>
      </w:r>
    </w:p>
    <w:p w14:paraId="76EE1F25" w14:textId="77777777" w:rsidR="00DB2653" w:rsidRDefault="00DE7B8A" w:rsidP="00DE7B8A">
      <w:pPr>
        <w:pStyle w:val="ListParagraph"/>
        <w:numPr>
          <w:ilvl w:val="1"/>
          <w:numId w:val="9"/>
        </w:numPr>
      </w:pPr>
      <w:r>
        <w:t>That set of domains shall be as restricted as possible, ideally a third level domain (e.g., *.foo.school.edu)</w:t>
      </w:r>
    </w:p>
    <w:p w14:paraId="2A270E2E" w14:textId="77777777" w:rsidR="00DB2653" w:rsidRDefault="00DE7B8A" w:rsidP="00DE7B8A">
      <w:pPr>
        <w:pStyle w:val="ListParagraph"/>
        <w:numPr>
          <w:ilvl w:val="1"/>
          <w:numId w:val="9"/>
        </w:numPr>
      </w:pPr>
      <w:r>
        <w:t>This implies that domain-free host certificates (e.g., “localhost”) will not be issued.</w:t>
      </w:r>
    </w:p>
    <w:p w14:paraId="77EC8CF2" w14:textId="3757C6EA" w:rsidR="00DE7B8A" w:rsidRDefault="00DE7B8A" w:rsidP="00DE7B8A">
      <w:pPr>
        <w:pStyle w:val="ListParagraph"/>
        <w:numPr>
          <w:ilvl w:val="1"/>
          <w:numId w:val="9"/>
        </w:numPr>
      </w:pPr>
      <w:r>
        <w:t>Hosts in certificate requests do not need to be registered in DNS or publicly reachable via the Internet.</w:t>
      </w:r>
    </w:p>
    <w:p w14:paraId="78C7C5EB" w14:textId="382227B4" w:rsidR="00CA736A" w:rsidRDefault="00CA736A" w:rsidP="00CA736A">
      <w:pPr>
        <w:pStyle w:val="Heading2"/>
        <w:rPr>
          <w:ins w:id="82" w:author="Von Welch" w:date="2012-05-17T11:23:00Z"/>
        </w:rPr>
      </w:pPr>
      <w:ins w:id="83" w:author="Von Welch" w:date="2012-05-17T11:23:00Z">
        <w:r>
          <w:t>User Email Addresses</w:t>
        </w:r>
      </w:ins>
    </w:p>
    <w:p w14:paraId="2300C847" w14:textId="3955C7C9" w:rsidR="00CA736A" w:rsidRDefault="00CA736A" w:rsidP="00CA736A">
      <w:pPr>
        <w:pStyle w:val="ListParagraph"/>
        <w:numPr>
          <w:ilvl w:val="0"/>
          <w:numId w:val="35"/>
        </w:numPr>
        <w:rPr>
          <w:ins w:id="84" w:author="Von Welch" w:date="2012-05-17T11:23:00Z"/>
        </w:rPr>
        <w:pPrChange w:id="85" w:author="Von Welch" w:date="2012-05-17T11:24:00Z">
          <w:pPr>
            <w:pStyle w:val="ListParagraph"/>
            <w:numPr>
              <w:numId w:val="9"/>
            </w:numPr>
            <w:ind w:left="936" w:hanging="360"/>
          </w:pPr>
        </w:pPrChange>
      </w:pPr>
      <w:ins w:id="86" w:author="Von Welch" w:date="2012-05-17T11:24:00Z">
        <w:r>
          <w:t>User email addresses must use domains that appear on the list of domains OSG has registered with DigiCert</w:t>
        </w:r>
      </w:ins>
      <w:ins w:id="87" w:author="Von Welch" w:date="2012-05-17T11:25:00Z">
        <w:r>
          <w:rPr>
            <w:rStyle w:val="FootnoteReference"/>
          </w:rPr>
          <w:footnoteReference w:id="1"/>
        </w:r>
      </w:ins>
      <w:ins w:id="89" w:author="Von Welch" w:date="2012-05-17T11:24:00Z">
        <w:r>
          <w:t>.</w:t>
        </w:r>
      </w:ins>
    </w:p>
    <w:p w14:paraId="48E81746" w14:textId="7906D578" w:rsidR="00DE7B8A" w:rsidDel="00CA736A" w:rsidRDefault="00DE7B8A" w:rsidP="00DE7B8A">
      <w:pPr>
        <w:rPr>
          <w:del w:id="90" w:author="Von Welch" w:date="2012-05-17T11:25:00Z"/>
        </w:rPr>
      </w:pPr>
    </w:p>
    <w:p w14:paraId="65A0BE26" w14:textId="1170E6F7" w:rsidR="00DE7B8A" w:rsidRDefault="004E6FF4" w:rsidP="004E6FF4">
      <w:pPr>
        <w:pStyle w:val="Heading1"/>
      </w:pPr>
      <w:r>
        <w:t xml:space="preserve">Private </w:t>
      </w:r>
      <w:r w:rsidR="00DE7B8A">
        <w:t>Key Generation</w:t>
      </w:r>
      <w:r w:rsidR="00F01195">
        <w:t xml:space="preserve"> [RPS 6.1.2]</w:t>
      </w:r>
    </w:p>
    <w:p w14:paraId="3129F2A1" w14:textId="77777777" w:rsidR="004E6FF4" w:rsidRDefault="004E6FF4" w:rsidP="004E6FF4">
      <w:pPr>
        <w:pStyle w:val="ListParagraph"/>
        <w:numPr>
          <w:ilvl w:val="0"/>
          <w:numId w:val="20"/>
        </w:numPr>
      </w:pPr>
      <w:r>
        <w:t>All creations and deletions of private keys shall be logged in such a manner that they can be tied together.</w:t>
      </w:r>
    </w:p>
    <w:p w14:paraId="08A4B114" w14:textId="328F4009" w:rsidR="004E6FF4" w:rsidRDefault="004E6FF4" w:rsidP="00DE7B8A">
      <w:pPr>
        <w:pStyle w:val="ListParagraph"/>
        <w:numPr>
          <w:ilvl w:val="0"/>
          <w:numId w:val="20"/>
        </w:numPr>
      </w:pPr>
      <w:r>
        <w:t>All generated private keys will be encrypted with a pass phrase that has been strength tested.</w:t>
      </w:r>
    </w:p>
    <w:p w14:paraId="0EFA60C2" w14:textId="123A44F0" w:rsidR="00DE7B8A" w:rsidRDefault="00DE7B8A" w:rsidP="004E6FF4">
      <w:pPr>
        <w:pStyle w:val="Heading1"/>
      </w:pPr>
      <w:r>
        <w:t>Revocation</w:t>
      </w:r>
    </w:p>
    <w:p w14:paraId="10DD5586" w14:textId="62373EBD" w:rsidR="00DB2653" w:rsidRDefault="00DE7B8A" w:rsidP="002A46F4">
      <w:pPr>
        <w:pStyle w:val="ListParagraph"/>
        <w:numPr>
          <w:ilvl w:val="0"/>
          <w:numId w:val="37"/>
        </w:numPr>
        <w:pPrChange w:id="91" w:author="Von Welch" w:date="2012-05-17T15:39:00Z">
          <w:pPr>
            <w:pStyle w:val="ListParagraph"/>
            <w:numPr>
              <w:numId w:val="11"/>
            </w:numPr>
            <w:ind w:left="933" w:hanging="360"/>
          </w:pPr>
        </w:pPrChange>
      </w:pPr>
      <w:r>
        <w:t xml:space="preserve">Any user may request revocation </w:t>
      </w:r>
      <w:del w:id="92" w:author="Von Welch" w:date="2012-05-17T15:39:00Z">
        <w:r w:rsidDel="002A46F4">
          <w:delText>of their own user</w:delText>
        </w:r>
      </w:del>
      <w:ins w:id="93" w:author="Von Welch" w:date="2012-05-17T15:39:00Z">
        <w:r w:rsidR="002A46F4">
          <w:t>of a</w:t>
        </w:r>
      </w:ins>
      <w:r>
        <w:t xml:space="preserve"> certificate.</w:t>
      </w:r>
    </w:p>
    <w:p w14:paraId="0A1E461D" w14:textId="6913D303" w:rsidR="00DB2653" w:rsidRDefault="00DE7B8A" w:rsidP="002A46F4">
      <w:pPr>
        <w:pStyle w:val="ListParagraph"/>
        <w:numPr>
          <w:ilvl w:val="0"/>
          <w:numId w:val="37"/>
        </w:numPr>
        <w:pPrChange w:id="94" w:author="Von Welch" w:date="2012-05-17T15:39:00Z">
          <w:pPr>
            <w:pStyle w:val="ListParagraph"/>
            <w:numPr>
              <w:numId w:val="11"/>
            </w:numPr>
            <w:ind w:left="933" w:hanging="360"/>
          </w:pPr>
        </w:pPrChange>
      </w:pPr>
      <w:r>
        <w:t xml:space="preserve">A Grid Admin may </w:t>
      </w:r>
      <w:del w:id="95" w:author="Von Welch" w:date="2012-05-17T15:39:00Z">
        <w:r w:rsidDel="002A46F4">
          <w:delText xml:space="preserve">request </w:delText>
        </w:r>
      </w:del>
      <w:ins w:id="96" w:author="Von Welch" w:date="2012-05-17T15:39:00Z">
        <w:r w:rsidR="002A46F4">
          <w:t>approve</w:t>
        </w:r>
        <w:r w:rsidR="002A46F4">
          <w:t xml:space="preserve"> </w:t>
        </w:r>
      </w:ins>
      <w:r>
        <w:t>revocation of any host certificate in a domain for which they are authoritative.</w:t>
      </w:r>
    </w:p>
    <w:p w14:paraId="3ED86DA2" w14:textId="2E9CD1A8" w:rsidR="00DB2653" w:rsidRDefault="00DE7B8A" w:rsidP="002A46F4">
      <w:pPr>
        <w:pStyle w:val="ListParagraph"/>
        <w:numPr>
          <w:ilvl w:val="0"/>
          <w:numId w:val="37"/>
        </w:numPr>
        <w:pPrChange w:id="97" w:author="Von Welch" w:date="2012-05-17T15:39:00Z">
          <w:pPr>
            <w:pStyle w:val="ListParagraph"/>
            <w:numPr>
              <w:numId w:val="11"/>
            </w:numPr>
            <w:ind w:left="933" w:hanging="360"/>
          </w:pPr>
        </w:pPrChange>
      </w:pPr>
      <w:r>
        <w:t xml:space="preserve">A RA Agent may </w:t>
      </w:r>
      <w:del w:id="98" w:author="Von Welch" w:date="2012-05-17T15:40:00Z">
        <w:r w:rsidDel="002A46F4">
          <w:delText xml:space="preserve">request </w:delText>
        </w:r>
      </w:del>
      <w:ins w:id="99" w:author="Von Welch" w:date="2012-05-17T15:40:00Z">
        <w:r w:rsidR="002A46F4">
          <w:t>approve</w:t>
        </w:r>
        <w:r w:rsidR="002A46F4">
          <w:t xml:space="preserve"> </w:t>
        </w:r>
      </w:ins>
      <w:r>
        <w:t>revocation for any user certificate they vetted.</w:t>
      </w:r>
    </w:p>
    <w:p w14:paraId="5F7566EB" w14:textId="77777777" w:rsidR="00DB2653" w:rsidRDefault="00DE7B8A" w:rsidP="002A46F4">
      <w:pPr>
        <w:pStyle w:val="ListParagraph"/>
        <w:numPr>
          <w:ilvl w:val="0"/>
          <w:numId w:val="37"/>
        </w:numPr>
        <w:pPrChange w:id="100" w:author="Von Welch" w:date="2012-05-17T15:39:00Z">
          <w:pPr>
            <w:pStyle w:val="ListParagraph"/>
            <w:numPr>
              <w:numId w:val="11"/>
            </w:numPr>
            <w:ind w:left="933" w:hanging="360"/>
          </w:pPr>
        </w:pPrChange>
      </w:pPr>
      <w:r>
        <w:t>OSG PKI staff</w:t>
      </w:r>
      <w:r w:rsidR="00DB2653">
        <w:t xml:space="preserve"> and the OSG Security Team</w:t>
      </w:r>
      <w:r>
        <w:t xml:space="preserve"> may revoke any certificate.</w:t>
      </w:r>
    </w:p>
    <w:p w14:paraId="7BCD3ACB" w14:textId="77777777" w:rsidR="00DB2653" w:rsidRDefault="00DE7B8A" w:rsidP="00796B6D">
      <w:pPr>
        <w:pStyle w:val="ListParagraph"/>
        <w:numPr>
          <w:ilvl w:val="0"/>
          <w:numId w:val="37"/>
        </w:numPr>
        <w:pPrChange w:id="101" w:author="Von Welch" w:date="2012-05-17T15:40:00Z">
          <w:pPr>
            <w:pStyle w:val="ListParagraph"/>
            <w:numPr>
              <w:ilvl w:val="1"/>
              <w:numId w:val="11"/>
            </w:numPr>
            <w:ind w:left="1653" w:hanging="360"/>
          </w:pPr>
        </w:pPrChange>
      </w:pPr>
      <w:r>
        <w:t xml:space="preserve">A reason shall be </w:t>
      </w:r>
      <w:r w:rsidR="00DB2653">
        <w:t>logged</w:t>
      </w:r>
      <w:r>
        <w:t xml:space="preserve"> for every revocation</w:t>
      </w:r>
    </w:p>
    <w:p w14:paraId="672DDC00" w14:textId="77777777" w:rsidR="00DB2653" w:rsidRDefault="00DE7B8A" w:rsidP="002A46F4">
      <w:pPr>
        <w:pStyle w:val="ListParagraph"/>
        <w:numPr>
          <w:ilvl w:val="1"/>
          <w:numId w:val="37"/>
        </w:numPr>
        <w:pPrChange w:id="102" w:author="Von Welch" w:date="2012-05-17T15:39:00Z">
          <w:pPr>
            <w:pStyle w:val="ListParagraph"/>
            <w:numPr>
              <w:ilvl w:val="1"/>
              <w:numId w:val="11"/>
            </w:numPr>
            <w:ind w:left="1653" w:hanging="360"/>
          </w:pPr>
        </w:pPrChange>
      </w:pPr>
      <w:r>
        <w:t>One possible reason is “Suspected or known private key compromise”.</w:t>
      </w:r>
    </w:p>
    <w:p w14:paraId="6F69B873" w14:textId="655DE24F" w:rsidR="00DE7B8A" w:rsidRDefault="00DE7B8A" w:rsidP="002A46F4">
      <w:pPr>
        <w:pStyle w:val="ListParagraph"/>
        <w:numPr>
          <w:ilvl w:val="0"/>
          <w:numId w:val="37"/>
        </w:numPr>
        <w:rPr>
          <w:ins w:id="103" w:author="Von Welch" w:date="2012-05-17T11:19:00Z"/>
        </w:rPr>
        <w:pPrChange w:id="104" w:author="Von Welch" w:date="2012-05-17T15:39:00Z">
          <w:pPr>
            <w:pStyle w:val="ListParagraph"/>
            <w:numPr>
              <w:numId w:val="11"/>
            </w:numPr>
            <w:ind w:left="933" w:hanging="360"/>
          </w:pPr>
        </w:pPrChange>
      </w:pPr>
      <w:r>
        <w:t>Any certificate revoked for reason of private key compromise will cause OSG PKI staff and OSG Security staff to be notified.</w:t>
      </w:r>
    </w:p>
    <w:p w14:paraId="4B7B58E5" w14:textId="32240763" w:rsidR="00406C0E" w:rsidRDefault="00406C0E" w:rsidP="00406C0E">
      <w:pPr>
        <w:pStyle w:val="Heading1"/>
        <w:rPr>
          <w:ins w:id="105" w:author="Von Welch" w:date="2012-05-17T11:19:00Z"/>
        </w:rPr>
        <w:pPrChange w:id="106" w:author="Von Welch" w:date="2012-05-17T11:19:00Z">
          <w:pPr>
            <w:pStyle w:val="ListParagraph"/>
            <w:numPr>
              <w:numId w:val="11"/>
            </w:numPr>
            <w:ind w:left="933" w:hanging="360"/>
          </w:pPr>
        </w:pPrChange>
      </w:pPr>
      <w:ins w:id="107" w:author="Von Welch" w:date="2012-05-17T11:19:00Z">
        <w:r>
          <w:t>Training and Testing Support</w:t>
        </w:r>
      </w:ins>
    </w:p>
    <w:p w14:paraId="2C5774AE" w14:textId="77777777" w:rsidR="00406C0E" w:rsidRPr="00406C0E" w:rsidRDefault="00406C0E" w:rsidP="00406C0E">
      <w:pPr>
        <w:pPrChange w:id="108" w:author="Von Welch" w:date="2012-05-17T11:19:00Z">
          <w:pPr>
            <w:pStyle w:val="ListParagraph"/>
            <w:numPr>
              <w:numId w:val="11"/>
            </w:numPr>
            <w:ind w:left="933" w:hanging="360"/>
          </w:pPr>
        </w:pPrChange>
      </w:pPr>
    </w:p>
    <w:p w14:paraId="2BA6BFFD" w14:textId="0EB84837" w:rsidR="00406C0E" w:rsidRDefault="00406C0E" w:rsidP="00406C0E">
      <w:pPr>
        <w:pStyle w:val="ListParagraph"/>
        <w:numPr>
          <w:ilvl w:val="0"/>
          <w:numId w:val="33"/>
        </w:numPr>
        <w:rPr>
          <w:ins w:id="109" w:author="Von Welch" w:date="2012-05-17T11:19:00Z"/>
        </w:rPr>
      </w:pPr>
      <w:ins w:id="110" w:author="Von Welch" w:date="2012-05-17T11:19:00Z">
        <w:r>
          <w:t>The system shall support a mode of operation for training and testing such that issued certificates shall not count against our contract allocation or be generally trusted.</w:t>
        </w:r>
      </w:ins>
    </w:p>
    <w:p w14:paraId="45D5FCFA" w14:textId="77777777" w:rsidR="00DE7B8A" w:rsidRDefault="00DE7B8A" w:rsidP="00DE7B8A"/>
    <w:p w14:paraId="59CDAE41" w14:textId="77777777" w:rsidR="00C61097" w:rsidRDefault="00C61097" w:rsidP="00C61097">
      <w:pPr>
        <w:pStyle w:val="Heading1"/>
      </w:pPr>
      <w:bookmarkStart w:id="111" w:name="_Toc192732216"/>
      <w:r>
        <w:t>References</w:t>
      </w:r>
      <w:bookmarkEnd w:id="111"/>
    </w:p>
    <w:p w14:paraId="42A2EB59" w14:textId="08F36237" w:rsidR="00C61097" w:rsidRDefault="00DE7B8A" w:rsidP="00C61097">
      <w:pPr>
        <w:pStyle w:val="ListParagraph"/>
        <w:numPr>
          <w:ilvl w:val="0"/>
          <w:numId w:val="4"/>
        </w:numPr>
      </w:pPr>
      <w:r>
        <w:t>DigiCert Certification Practices Statement. Version 4.0.3. May 3, 2011.</w:t>
      </w:r>
    </w:p>
    <w:p w14:paraId="25C81C53" w14:textId="60FD842B" w:rsidR="00DE7B8A" w:rsidRDefault="00DE7B8A" w:rsidP="00C61097">
      <w:pPr>
        <w:pStyle w:val="ListParagraph"/>
        <w:numPr>
          <w:ilvl w:val="0"/>
          <w:numId w:val="4"/>
        </w:numPr>
      </w:pPr>
      <w:r>
        <w:t>DigiCert-Open Science Grid Registration Practices Statement. Version 1.00.</w:t>
      </w:r>
    </w:p>
    <w:p w14:paraId="791880B1" w14:textId="6614D468" w:rsidR="00EC4B90" w:rsidRPr="006B63F6" w:rsidRDefault="00EC4B90" w:rsidP="00C61097">
      <w:pPr>
        <w:pStyle w:val="ListParagraph"/>
        <w:numPr>
          <w:ilvl w:val="0"/>
          <w:numId w:val="4"/>
        </w:numPr>
      </w:pPr>
      <w:bookmarkStart w:id="112" w:name="_Ref198355630"/>
      <w:r w:rsidRPr="00EC4B90">
        <w:t>DigiCert Example Certificates</w:t>
      </w:r>
      <w:r>
        <w:t xml:space="preserve">. </w:t>
      </w:r>
      <w:r w:rsidRPr="00EC4B90">
        <w:t>http://www.digicert-grid.com/</w:t>
      </w:r>
      <w:bookmarkEnd w:id="112"/>
    </w:p>
    <w:p w14:paraId="7F2B9935" w14:textId="77777777" w:rsidR="00C61097" w:rsidRPr="006B63F6" w:rsidRDefault="00C61097" w:rsidP="00C61097"/>
    <w:p w14:paraId="1DD054B8" w14:textId="77777777" w:rsidR="00C61097" w:rsidRDefault="00C61097" w:rsidP="00616943">
      <w:pPr>
        <w:sectPr w:rsidR="00C61097" w:rsidSect="00812D38">
          <w:footerReference w:type="default" r:id="rId9"/>
          <w:pgSz w:w="12240" w:h="15840"/>
          <w:pgMar w:top="1440" w:right="1800" w:bottom="1440" w:left="1800" w:header="720" w:footer="720" w:gutter="0"/>
          <w:pgNumType w:start="1"/>
          <w:cols w:space="720"/>
          <w:docGrid w:linePitch="360"/>
        </w:sectPr>
      </w:pPr>
    </w:p>
    <w:p w14:paraId="027CEF87" w14:textId="77777777" w:rsidR="00616943" w:rsidRDefault="00616943" w:rsidP="00A87B56">
      <w:pPr>
        <w:pStyle w:val="Heading7"/>
      </w:pPr>
      <w:bookmarkStart w:id="113" w:name="_Toc192732217"/>
      <w:r>
        <w:t xml:space="preserve">Some </w:t>
      </w:r>
      <w:r w:rsidRPr="00A87B56">
        <w:t>Appendix</w:t>
      </w:r>
      <w:bookmarkEnd w:id="113"/>
    </w:p>
    <w:sectPr w:rsidR="00616943" w:rsidSect="00136F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Von Welch" w:date="2012-05-17T15:10:00Z" w:initials="VW">
    <w:p w14:paraId="159B2F79" w14:textId="556D9D64" w:rsidR="002975F6" w:rsidRDefault="002975F6">
      <w:pPr>
        <w:pStyle w:val="CommentText"/>
      </w:pPr>
      <w:r>
        <w:rPr>
          <w:rStyle w:val="CommentReference"/>
        </w:rPr>
        <w:annotationRef/>
      </w:r>
      <w:r>
        <w:t>We need to identify who this is.</w:t>
      </w:r>
    </w:p>
  </w:comment>
  <w:comment w:id="60" w:author="Von Welch" w:date="2012-05-09T09:52:00Z" w:initials="VW">
    <w:p w14:paraId="1436913D" w14:textId="06229B8E" w:rsidR="002975F6" w:rsidRDefault="002975F6">
      <w:pPr>
        <w:pStyle w:val="CommentText"/>
      </w:pPr>
      <w:r>
        <w:rPr>
          <w:rStyle w:val="CommentReference"/>
        </w:rPr>
        <w:annotationRef/>
      </w:r>
      <w:r>
        <w:t>There are apparently users who do this as a matter of course and so this may represent a change.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2975F6" w:rsidRDefault="002975F6" w:rsidP="00812D38">
      <w:r>
        <w:separator/>
      </w:r>
    </w:p>
  </w:endnote>
  <w:endnote w:type="continuationSeparator" w:id="0">
    <w:p w14:paraId="3BF30DB9" w14:textId="77777777" w:rsidR="002975F6" w:rsidRDefault="002975F6"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2975F6" w:rsidRDefault="002975F6" w:rsidP="00AA55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22FB">
      <w:rPr>
        <w:rStyle w:val="PageNumber"/>
        <w:noProof/>
      </w:rPr>
      <w:t>1</w:t>
    </w:r>
    <w:r>
      <w:rPr>
        <w:rStyle w:val="PageNumber"/>
      </w:rPr>
      <w:fldChar w:fldCharType="end"/>
    </w:r>
  </w:p>
  <w:p w14:paraId="1E7CCC32" w14:textId="77777777" w:rsidR="002975F6" w:rsidRDefault="002975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2975F6" w:rsidRDefault="002975F6" w:rsidP="00812D38">
      <w:r>
        <w:separator/>
      </w:r>
    </w:p>
  </w:footnote>
  <w:footnote w:type="continuationSeparator" w:id="0">
    <w:p w14:paraId="386EC82D" w14:textId="77777777" w:rsidR="002975F6" w:rsidRDefault="002975F6" w:rsidP="00812D38">
      <w:r>
        <w:continuationSeparator/>
      </w:r>
    </w:p>
  </w:footnote>
  <w:footnote w:id="1">
    <w:p w14:paraId="2ADE3D0B" w14:textId="2FEED8FB" w:rsidR="002975F6" w:rsidRDefault="002975F6">
      <w:pPr>
        <w:pStyle w:val="FootnoteText"/>
      </w:pPr>
      <w:ins w:id="88" w:author="Von Welch" w:date="2012-05-17T11:25:00Z">
        <w:r>
          <w:rPr>
            <w:rStyle w:val="FootnoteReference"/>
          </w:rPr>
          <w:footnoteRef/>
        </w:r>
        <w:r>
          <w:t xml:space="preserve"> </w:t>
        </w:r>
        <w:r w:rsidRPr="00CA736A">
          <w:t>https://jira.opensciencegrid.org/browse/OSGPKI-7</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94C"/>
    <w:multiLevelType w:val="hybridMultilevel"/>
    <w:tmpl w:val="4F5E3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32F45"/>
    <w:multiLevelType w:val="hybridMultilevel"/>
    <w:tmpl w:val="32D4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E4800"/>
    <w:multiLevelType w:val="multilevel"/>
    <w:tmpl w:val="94F8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3BE0E53"/>
    <w:multiLevelType w:val="hybridMultilevel"/>
    <w:tmpl w:val="6850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80342"/>
    <w:multiLevelType w:val="hybridMultilevel"/>
    <w:tmpl w:val="5C2801D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5D5136C"/>
    <w:multiLevelType w:val="hybridMultilevel"/>
    <w:tmpl w:val="73D2D4B0"/>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8">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43EAB"/>
    <w:multiLevelType w:val="hybridMultilevel"/>
    <w:tmpl w:val="DC30D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4D143D"/>
    <w:multiLevelType w:val="hybridMultilevel"/>
    <w:tmpl w:val="13AA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75340"/>
    <w:multiLevelType w:val="hybridMultilevel"/>
    <w:tmpl w:val="2B221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75AE6"/>
    <w:multiLevelType w:val="multilevel"/>
    <w:tmpl w:val="7AC8E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9104EE"/>
    <w:multiLevelType w:val="hybridMultilevel"/>
    <w:tmpl w:val="72800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7430CDF"/>
    <w:multiLevelType w:val="multilevel"/>
    <w:tmpl w:val="13AA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CB5CBB"/>
    <w:multiLevelType w:val="hybridMultilevel"/>
    <w:tmpl w:val="85826DD8"/>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4EF54401"/>
    <w:multiLevelType w:val="multilevel"/>
    <w:tmpl w:val="2618B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0E64C32"/>
    <w:multiLevelType w:val="hybridMultilevel"/>
    <w:tmpl w:val="D80CE00A"/>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9">
    <w:nsid w:val="515D1A64"/>
    <w:multiLevelType w:val="hybridMultilevel"/>
    <w:tmpl w:val="3BEAFBB8"/>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0">
    <w:nsid w:val="55376BCC"/>
    <w:multiLevelType w:val="multilevel"/>
    <w:tmpl w:val="D80CE00A"/>
    <w:lvl w:ilvl="0">
      <w:start w:val="1"/>
      <w:numFmt w:val="decimal"/>
      <w:lvlText w:val="%1."/>
      <w:lvlJc w:val="left"/>
      <w:pPr>
        <w:ind w:left="933" w:hanging="360"/>
      </w:pPr>
    </w:lvl>
    <w:lvl w:ilvl="1">
      <w:start w:val="1"/>
      <w:numFmt w:val="lowerLetter"/>
      <w:lvlText w:val="%2."/>
      <w:lvlJc w:val="left"/>
      <w:pPr>
        <w:ind w:left="1653" w:hanging="360"/>
      </w:pPr>
    </w:lvl>
    <w:lvl w:ilvl="2">
      <w:start w:val="1"/>
      <w:numFmt w:val="lowerRoman"/>
      <w:lvlText w:val="%3."/>
      <w:lvlJc w:val="right"/>
      <w:pPr>
        <w:ind w:left="2373" w:hanging="180"/>
      </w:pPr>
    </w:lvl>
    <w:lvl w:ilvl="3">
      <w:start w:val="1"/>
      <w:numFmt w:val="decimal"/>
      <w:lvlText w:val="%4."/>
      <w:lvlJc w:val="left"/>
      <w:pPr>
        <w:ind w:left="3093" w:hanging="360"/>
      </w:pPr>
    </w:lvl>
    <w:lvl w:ilvl="4">
      <w:start w:val="1"/>
      <w:numFmt w:val="lowerLetter"/>
      <w:lvlText w:val="%5."/>
      <w:lvlJc w:val="left"/>
      <w:pPr>
        <w:ind w:left="3813" w:hanging="360"/>
      </w:pPr>
    </w:lvl>
    <w:lvl w:ilvl="5">
      <w:start w:val="1"/>
      <w:numFmt w:val="lowerRoman"/>
      <w:lvlText w:val="%6."/>
      <w:lvlJc w:val="right"/>
      <w:pPr>
        <w:ind w:left="4533" w:hanging="180"/>
      </w:pPr>
    </w:lvl>
    <w:lvl w:ilvl="6">
      <w:start w:val="1"/>
      <w:numFmt w:val="decimal"/>
      <w:lvlText w:val="%7."/>
      <w:lvlJc w:val="left"/>
      <w:pPr>
        <w:ind w:left="5253" w:hanging="360"/>
      </w:pPr>
    </w:lvl>
    <w:lvl w:ilvl="7">
      <w:start w:val="1"/>
      <w:numFmt w:val="lowerLetter"/>
      <w:lvlText w:val="%8."/>
      <w:lvlJc w:val="left"/>
      <w:pPr>
        <w:ind w:left="5973" w:hanging="360"/>
      </w:pPr>
    </w:lvl>
    <w:lvl w:ilvl="8">
      <w:start w:val="1"/>
      <w:numFmt w:val="lowerRoman"/>
      <w:lvlText w:val="%9."/>
      <w:lvlJc w:val="right"/>
      <w:pPr>
        <w:ind w:left="6693" w:hanging="180"/>
      </w:pPr>
    </w:lvl>
  </w:abstractNum>
  <w:abstractNum w:abstractNumId="21">
    <w:nsid w:val="573978D3"/>
    <w:multiLevelType w:val="hybridMultilevel"/>
    <w:tmpl w:val="148A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711D3"/>
    <w:multiLevelType w:val="hybridMultilevel"/>
    <w:tmpl w:val="EB94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4668E"/>
    <w:multiLevelType w:val="hybridMultilevel"/>
    <w:tmpl w:val="2618B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B3048B"/>
    <w:multiLevelType w:val="hybridMultilevel"/>
    <w:tmpl w:val="94F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A447D"/>
    <w:multiLevelType w:val="hybridMultilevel"/>
    <w:tmpl w:val="4C6C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323679"/>
    <w:multiLevelType w:val="hybridMultilevel"/>
    <w:tmpl w:val="D80CE00A"/>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7">
    <w:nsid w:val="64AD1CD1"/>
    <w:multiLevelType w:val="hybridMultilevel"/>
    <w:tmpl w:val="7AC8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535E05"/>
    <w:multiLevelType w:val="multilevel"/>
    <w:tmpl w:val="94F8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8815AEA"/>
    <w:multiLevelType w:val="hybridMultilevel"/>
    <w:tmpl w:val="13AAB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0307D"/>
    <w:multiLevelType w:val="multilevel"/>
    <w:tmpl w:val="13AA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473339A"/>
    <w:multiLevelType w:val="hybridMultilevel"/>
    <w:tmpl w:val="94F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8277D"/>
    <w:multiLevelType w:val="multilevel"/>
    <w:tmpl w:val="85826DD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3">
    <w:nsid w:val="7B703DCB"/>
    <w:multiLevelType w:val="hybridMultilevel"/>
    <w:tmpl w:val="CBB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3A1FFA"/>
    <w:multiLevelType w:val="hybridMultilevel"/>
    <w:tmpl w:val="EA7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206F"/>
    <w:multiLevelType w:val="multilevel"/>
    <w:tmpl w:val="2618B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8"/>
  </w:num>
  <w:num w:numId="5">
    <w:abstractNumId w:val="36"/>
  </w:num>
  <w:num w:numId="6">
    <w:abstractNumId w:val="34"/>
  </w:num>
  <w:num w:numId="7">
    <w:abstractNumId w:val="33"/>
  </w:num>
  <w:num w:numId="8">
    <w:abstractNumId w:val="19"/>
  </w:num>
  <w:num w:numId="9">
    <w:abstractNumId w:val="16"/>
  </w:num>
  <w:num w:numId="10">
    <w:abstractNumId w:val="7"/>
  </w:num>
  <w:num w:numId="11">
    <w:abstractNumId w:val="26"/>
  </w:num>
  <w:num w:numId="12">
    <w:abstractNumId w:val="31"/>
  </w:num>
  <w:num w:numId="13">
    <w:abstractNumId w:val="24"/>
  </w:num>
  <w:num w:numId="14">
    <w:abstractNumId w:val="2"/>
  </w:num>
  <w:num w:numId="15">
    <w:abstractNumId w:val="27"/>
  </w:num>
  <w:num w:numId="16">
    <w:abstractNumId w:val="12"/>
  </w:num>
  <w:num w:numId="17">
    <w:abstractNumId w:val="29"/>
  </w:num>
  <w:num w:numId="18">
    <w:abstractNumId w:val="15"/>
  </w:num>
  <w:num w:numId="19">
    <w:abstractNumId w:val="1"/>
  </w:num>
  <w:num w:numId="20">
    <w:abstractNumId w:val="10"/>
  </w:num>
  <w:num w:numId="21">
    <w:abstractNumId w:val="28"/>
  </w:num>
  <w:num w:numId="22">
    <w:abstractNumId w:val="9"/>
  </w:num>
  <w:num w:numId="23">
    <w:abstractNumId w:val="30"/>
  </w:num>
  <w:num w:numId="24">
    <w:abstractNumId w:val="23"/>
  </w:num>
  <w:num w:numId="25">
    <w:abstractNumId w:val="17"/>
  </w:num>
  <w:num w:numId="26">
    <w:abstractNumId w:val="4"/>
  </w:num>
  <w:num w:numId="27">
    <w:abstractNumId w:val="35"/>
  </w:num>
  <w:num w:numId="28">
    <w:abstractNumId w:val="0"/>
  </w:num>
  <w:num w:numId="29">
    <w:abstractNumId w:val="21"/>
  </w:num>
  <w:num w:numId="30">
    <w:abstractNumId w:val="22"/>
  </w:num>
  <w:num w:numId="31">
    <w:abstractNumId w:val="25"/>
  </w:num>
  <w:num w:numId="32">
    <w:abstractNumId w:val="13"/>
  </w:num>
  <w:num w:numId="33">
    <w:abstractNumId w:val="18"/>
  </w:num>
  <w:num w:numId="34">
    <w:abstractNumId w:val="32"/>
  </w:num>
  <w:num w:numId="35">
    <w:abstractNumId w:val="5"/>
  </w:num>
  <w:num w:numId="36">
    <w:abstractNumId w:val="2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14D3C"/>
    <w:rsid w:val="000610F6"/>
    <w:rsid w:val="00077F21"/>
    <w:rsid w:val="00100368"/>
    <w:rsid w:val="00136F82"/>
    <w:rsid w:val="001C792D"/>
    <w:rsid w:val="001F25E5"/>
    <w:rsid w:val="002975F6"/>
    <w:rsid w:val="002A46F4"/>
    <w:rsid w:val="00382602"/>
    <w:rsid w:val="00390CDB"/>
    <w:rsid w:val="00406C0E"/>
    <w:rsid w:val="004345AC"/>
    <w:rsid w:val="0043736C"/>
    <w:rsid w:val="004B6532"/>
    <w:rsid w:val="004E302B"/>
    <w:rsid w:val="004E6FF4"/>
    <w:rsid w:val="005A46EF"/>
    <w:rsid w:val="005C3FD5"/>
    <w:rsid w:val="006106C0"/>
    <w:rsid w:val="00616943"/>
    <w:rsid w:val="006F5323"/>
    <w:rsid w:val="00721058"/>
    <w:rsid w:val="00796B6D"/>
    <w:rsid w:val="007B081D"/>
    <w:rsid w:val="007C22FB"/>
    <w:rsid w:val="00812D38"/>
    <w:rsid w:val="00873702"/>
    <w:rsid w:val="009A03CF"/>
    <w:rsid w:val="009A5ED7"/>
    <w:rsid w:val="00A87B56"/>
    <w:rsid w:val="00A961B7"/>
    <w:rsid w:val="00AA55D7"/>
    <w:rsid w:val="00AD0F83"/>
    <w:rsid w:val="00AE19A3"/>
    <w:rsid w:val="00B22CEC"/>
    <w:rsid w:val="00B9415F"/>
    <w:rsid w:val="00C61097"/>
    <w:rsid w:val="00C93F80"/>
    <w:rsid w:val="00CA736A"/>
    <w:rsid w:val="00CD5482"/>
    <w:rsid w:val="00D06086"/>
    <w:rsid w:val="00D57868"/>
    <w:rsid w:val="00DB2653"/>
    <w:rsid w:val="00DE7B8A"/>
    <w:rsid w:val="00E4319E"/>
    <w:rsid w:val="00EA3C91"/>
    <w:rsid w:val="00EC4B90"/>
    <w:rsid w:val="00F00641"/>
    <w:rsid w:val="00F01195"/>
    <w:rsid w:val="00FA393D"/>
    <w:rsid w:val="00FD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CommentReference">
    <w:name w:val="annotation reference"/>
    <w:basedOn w:val="DefaultParagraphFont"/>
    <w:uiPriority w:val="99"/>
    <w:semiHidden/>
    <w:unhideWhenUsed/>
    <w:rsid w:val="00DE7B8A"/>
    <w:rPr>
      <w:sz w:val="18"/>
      <w:szCs w:val="18"/>
    </w:rPr>
  </w:style>
  <w:style w:type="paragraph" w:styleId="CommentText">
    <w:name w:val="annotation text"/>
    <w:basedOn w:val="Normal"/>
    <w:link w:val="CommentTextChar"/>
    <w:uiPriority w:val="99"/>
    <w:semiHidden/>
    <w:unhideWhenUsed/>
    <w:rsid w:val="00DE7B8A"/>
  </w:style>
  <w:style w:type="character" w:customStyle="1" w:styleId="CommentTextChar">
    <w:name w:val="Comment Text Char"/>
    <w:basedOn w:val="DefaultParagraphFont"/>
    <w:link w:val="CommentText"/>
    <w:uiPriority w:val="99"/>
    <w:semiHidden/>
    <w:rsid w:val="00DE7B8A"/>
  </w:style>
  <w:style w:type="paragraph" w:styleId="CommentSubject">
    <w:name w:val="annotation subject"/>
    <w:basedOn w:val="CommentText"/>
    <w:next w:val="CommentText"/>
    <w:link w:val="CommentSubjectChar"/>
    <w:uiPriority w:val="99"/>
    <w:semiHidden/>
    <w:unhideWhenUsed/>
    <w:rsid w:val="00DE7B8A"/>
    <w:rPr>
      <w:b/>
      <w:bCs/>
      <w:sz w:val="20"/>
      <w:szCs w:val="20"/>
    </w:rPr>
  </w:style>
  <w:style w:type="character" w:customStyle="1" w:styleId="CommentSubjectChar">
    <w:name w:val="Comment Subject Char"/>
    <w:basedOn w:val="CommentTextChar"/>
    <w:link w:val="CommentSubject"/>
    <w:uiPriority w:val="99"/>
    <w:semiHidden/>
    <w:rsid w:val="00DE7B8A"/>
    <w:rPr>
      <w:b/>
      <w:bCs/>
      <w:sz w:val="20"/>
      <w:szCs w:val="20"/>
    </w:rPr>
  </w:style>
  <w:style w:type="paragraph" w:styleId="BalloonText">
    <w:name w:val="Balloon Text"/>
    <w:basedOn w:val="Normal"/>
    <w:link w:val="BalloonTextChar"/>
    <w:uiPriority w:val="99"/>
    <w:semiHidden/>
    <w:unhideWhenUsed/>
    <w:rsid w:val="00DE7B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8A"/>
    <w:rPr>
      <w:rFonts w:ascii="Lucida Grande" w:hAnsi="Lucida Grande" w:cs="Lucida Grande"/>
      <w:sz w:val="18"/>
      <w:szCs w:val="18"/>
    </w:rPr>
  </w:style>
  <w:style w:type="paragraph" w:styleId="FootnoteText">
    <w:name w:val="footnote text"/>
    <w:basedOn w:val="Normal"/>
    <w:link w:val="FootnoteTextChar"/>
    <w:uiPriority w:val="99"/>
    <w:unhideWhenUsed/>
    <w:rsid w:val="00CA736A"/>
    <w:pPr>
      <w:spacing w:after="0"/>
    </w:pPr>
  </w:style>
  <w:style w:type="character" w:customStyle="1" w:styleId="FootnoteTextChar">
    <w:name w:val="Footnote Text Char"/>
    <w:basedOn w:val="DefaultParagraphFont"/>
    <w:link w:val="FootnoteText"/>
    <w:uiPriority w:val="99"/>
    <w:rsid w:val="00CA736A"/>
  </w:style>
  <w:style w:type="character" w:styleId="FootnoteReference">
    <w:name w:val="footnote reference"/>
    <w:basedOn w:val="DefaultParagraphFont"/>
    <w:uiPriority w:val="99"/>
    <w:unhideWhenUsed/>
    <w:rsid w:val="00CA73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CommentReference">
    <w:name w:val="annotation reference"/>
    <w:basedOn w:val="DefaultParagraphFont"/>
    <w:uiPriority w:val="99"/>
    <w:semiHidden/>
    <w:unhideWhenUsed/>
    <w:rsid w:val="00DE7B8A"/>
    <w:rPr>
      <w:sz w:val="18"/>
      <w:szCs w:val="18"/>
    </w:rPr>
  </w:style>
  <w:style w:type="paragraph" w:styleId="CommentText">
    <w:name w:val="annotation text"/>
    <w:basedOn w:val="Normal"/>
    <w:link w:val="CommentTextChar"/>
    <w:uiPriority w:val="99"/>
    <w:semiHidden/>
    <w:unhideWhenUsed/>
    <w:rsid w:val="00DE7B8A"/>
  </w:style>
  <w:style w:type="character" w:customStyle="1" w:styleId="CommentTextChar">
    <w:name w:val="Comment Text Char"/>
    <w:basedOn w:val="DefaultParagraphFont"/>
    <w:link w:val="CommentText"/>
    <w:uiPriority w:val="99"/>
    <w:semiHidden/>
    <w:rsid w:val="00DE7B8A"/>
  </w:style>
  <w:style w:type="paragraph" w:styleId="CommentSubject">
    <w:name w:val="annotation subject"/>
    <w:basedOn w:val="CommentText"/>
    <w:next w:val="CommentText"/>
    <w:link w:val="CommentSubjectChar"/>
    <w:uiPriority w:val="99"/>
    <w:semiHidden/>
    <w:unhideWhenUsed/>
    <w:rsid w:val="00DE7B8A"/>
    <w:rPr>
      <w:b/>
      <w:bCs/>
      <w:sz w:val="20"/>
      <w:szCs w:val="20"/>
    </w:rPr>
  </w:style>
  <w:style w:type="character" w:customStyle="1" w:styleId="CommentSubjectChar">
    <w:name w:val="Comment Subject Char"/>
    <w:basedOn w:val="CommentTextChar"/>
    <w:link w:val="CommentSubject"/>
    <w:uiPriority w:val="99"/>
    <w:semiHidden/>
    <w:rsid w:val="00DE7B8A"/>
    <w:rPr>
      <w:b/>
      <w:bCs/>
      <w:sz w:val="20"/>
      <w:szCs w:val="20"/>
    </w:rPr>
  </w:style>
  <w:style w:type="paragraph" w:styleId="BalloonText">
    <w:name w:val="Balloon Text"/>
    <w:basedOn w:val="Normal"/>
    <w:link w:val="BalloonTextChar"/>
    <w:uiPriority w:val="99"/>
    <w:semiHidden/>
    <w:unhideWhenUsed/>
    <w:rsid w:val="00DE7B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8A"/>
    <w:rPr>
      <w:rFonts w:ascii="Lucida Grande" w:hAnsi="Lucida Grande" w:cs="Lucida Grande"/>
      <w:sz w:val="18"/>
      <w:szCs w:val="18"/>
    </w:rPr>
  </w:style>
  <w:style w:type="paragraph" w:styleId="FootnoteText">
    <w:name w:val="footnote text"/>
    <w:basedOn w:val="Normal"/>
    <w:link w:val="FootnoteTextChar"/>
    <w:uiPriority w:val="99"/>
    <w:unhideWhenUsed/>
    <w:rsid w:val="00CA736A"/>
    <w:pPr>
      <w:spacing w:after="0"/>
    </w:pPr>
  </w:style>
  <w:style w:type="character" w:customStyle="1" w:styleId="FootnoteTextChar">
    <w:name w:val="Footnote Text Char"/>
    <w:basedOn w:val="DefaultParagraphFont"/>
    <w:link w:val="FootnoteText"/>
    <w:uiPriority w:val="99"/>
    <w:rsid w:val="00CA736A"/>
  </w:style>
  <w:style w:type="character" w:styleId="FootnoteReference">
    <w:name w:val="footnote reference"/>
    <w:basedOn w:val="DefaultParagraphFont"/>
    <w:uiPriority w:val="99"/>
    <w:unhideWhenUsed/>
    <w:rsid w:val="00CA73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4626">
      <w:bodyDiv w:val="1"/>
      <w:marLeft w:val="0"/>
      <w:marRight w:val="0"/>
      <w:marTop w:val="0"/>
      <w:marBottom w:val="0"/>
      <w:divBdr>
        <w:top w:val="none" w:sz="0" w:space="0" w:color="auto"/>
        <w:left w:val="none" w:sz="0" w:space="0" w:color="auto"/>
        <w:bottom w:val="none" w:sz="0" w:space="0" w:color="auto"/>
        <w:right w:val="none" w:sz="0" w:space="0" w:color="auto"/>
      </w:divBdr>
    </w:div>
    <w:div w:id="893201062">
      <w:bodyDiv w:val="1"/>
      <w:marLeft w:val="0"/>
      <w:marRight w:val="0"/>
      <w:marTop w:val="0"/>
      <w:marBottom w:val="0"/>
      <w:divBdr>
        <w:top w:val="none" w:sz="0" w:space="0" w:color="auto"/>
        <w:left w:val="none" w:sz="0" w:space="0" w:color="auto"/>
        <w:bottom w:val="none" w:sz="0" w:space="0" w:color="auto"/>
        <w:right w:val="none" w:sz="0" w:space="0" w:color="auto"/>
      </w:divBdr>
    </w:div>
    <w:div w:id="1715537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1636</Words>
  <Characters>9329</Characters>
  <Application>Microsoft Macintosh Word</Application>
  <DocSecurity>0</DocSecurity>
  <Lines>77</Lines>
  <Paragraphs>21</Paragraphs>
  <ScaleCrop>false</ScaleCrop>
  <Company>Indiana University</Company>
  <LinksUpToDate>false</LinksUpToDate>
  <CharactersWithSpaces>10944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14</cp:revision>
  <cp:lastPrinted>2012-05-14T20:35:00Z</cp:lastPrinted>
  <dcterms:created xsi:type="dcterms:W3CDTF">2012-05-17T15:25:00Z</dcterms:created>
  <dcterms:modified xsi:type="dcterms:W3CDTF">2012-05-17T19:54:00Z</dcterms:modified>
</cp:coreProperties>
</file>