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C7744" w14:textId="77777777" w:rsidR="00136F82" w:rsidRDefault="00136F82"/>
    <w:p w14:paraId="07C85B20" w14:textId="77777777" w:rsidR="00616943" w:rsidRDefault="00616943"/>
    <w:p w14:paraId="2C5C91EC" w14:textId="77777777" w:rsidR="00616943" w:rsidRDefault="00616943"/>
    <w:p w14:paraId="7656E685" w14:textId="77777777" w:rsidR="00616943" w:rsidRDefault="00616943"/>
    <w:p w14:paraId="7ED669B5" w14:textId="50408C97" w:rsidR="00616943" w:rsidRPr="00812D38" w:rsidRDefault="00CF337F" w:rsidP="00616943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OSG-DigiCert Interactions</w:t>
      </w:r>
    </w:p>
    <w:p w14:paraId="02A24C74" w14:textId="19E7ADB5" w:rsidR="00616943" w:rsidRDefault="00CF337F" w:rsidP="00CF337F">
      <w:pPr>
        <w:jc w:val="center"/>
      </w:pPr>
      <w:r>
        <w:t>DRAFT</w:t>
      </w:r>
    </w:p>
    <w:p w14:paraId="333CD18F" w14:textId="01F6B73D" w:rsidR="00616943" w:rsidRDefault="00CF337F" w:rsidP="00616943">
      <w:pPr>
        <w:jc w:val="center"/>
      </w:pPr>
      <w:r>
        <w:t>May 1</w:t>
      </w:r>
      <w:ins w:id="0" w:author="Von Welch" w:date="2012-05-17T11:29:00Z">
        <w:r w:rsidR="00E965AE">
          <w:t>7</w:t>
        </w:r>
      </w:ins>
      <w:del w:id="1" w:author="Von Welch" w:date="2012-05-17T11:29:00Z">
        <w:r w:rsidDel="00E965AE">
          <w:delText>1</w:delText>
        </w:r>
      </w:del>
      <w:r w:rsidRPr="00CF337F">
        <w:rPr>
          <w:vertAlign w:val="superscript"/>
        </w:rPr>
        <w:t>th</w:t>
      </w:r>
      <w:r>
        <w:t>, 2012</w:t>
      </w:r>
    </w:p>
    <w:p w14:paraId="466F877D" w14:textId="0EF33620" w:rsidR="00616943" w:rsidRDefault="00616943" w:rsidP="00A87B56">
      <w:pPr>
        <w:pStyle w:val="Heading1"/>
      </w:pPr>
      <w:bookmarkStart w:id="2" w:name="_Toc192732215"/>
      <w:r>
        <w:t>Introduction</w:t>
      </w:r>
      <w:bookmarkEnd w:id="2"/>
    </w:p>
    <w:p w14:paraId="67FFB046" w14:textId="07739BB5" w:rsidR="00CF337F" w:rsidRDefault="00CF337F" w:rsidP="00616943">
      <w:r>
        <w:t>This document describes interactions between OSG and DigiCert for the purpose of operating the OSG PKI.</w:t>
      </w:r>
    </w:p>
    <w:p w14:paraId="052EE25D" w14:textId="50A0471F" w:rsidR="00CF337F" w:rsidRDefault="007772D9" w:rsidP="00CF337F">
      <w:pPr>
        <w:pStyle w:val="Heading1"/>
      </w:pPr>
      <w:r>
        <w:t xml:space="preserve">Administrative </w:t>
      </w:r>
      <w:r w:rsidR="00CF337F">
        <w:t>Point of Contacts</w:t>
      </w:r>
    </w:p>
    <w:p w14:paraId="0A5E9729" w14:textId="0CB50D01" w:rsidR="00CF337F" w:rsidRDefault="00CF337F" w:rsidP="00CF337F">
      <w:r>
        <w:t>Indiana University acts on the Open Science Grid’s behalf for the purposes the OSG PKI. Von Welch &lt;vwelch@indiana.edu&gt; is the primary point of contact for DigiCert in contacting IU.</w:t>
      </w:r>
    </w:p>
    <w:p w14:paraId="021B5B79" w14:textId="6A10FBA5" w:rsidR="00095BEC" w:rsidRDefault="00CF337F" w:rsidP="00CF337F">
      <w:r>
        <w:t xml:space="preserve">The primary point of contact at DigiCert for Indiana University is </w:t>
      </w:r>
      <w:r w:rsidRPr="00CF337F">
        <w:t>Greg Larsen &lt;greg.larsen@digicert.com&gt;</w:t>
      </w:r>
      <w:r>
        <w:t>.</w:t>
      </w:r>
      <w:r w:rsidR="00095BEC">
        <w:t xml:space="preserve"> The general source of information regarding DigiCert PKI utilized by OSG is </w:t>
      </w:r>
      <w:r w:rsidR="00095BEC" w:rsidRPr="00095BEC">
        <w:t>http://digicert-grid.com/</w:t>
      </w:r>
      <w:r w:rsidR="00095BEC">
        <w:t xml:space="preserve"> </w:t>
      </w:r>
    </w:p>
    <w:p w14:paraId="10F99E90" w14:textId="0E168130" w:rsidR="007112BD" w:rsidRDefault="007112BD" w:rsidP="00CF337F">
      <w:pPr>
        <w:pStyle w:val="Heading1"/>
      </w:pPr>
      <w:r>
        <w:t>DigiCert Support</w:t>
      </w:r>
    </w:p>
    <w:p w14:paraId="5344B667" w14:textId="3962D74E" w:rsidR="007112BD" w:rsidRDefault="007112BD" w:rsidP="007112BD">
      <w:r>
        <w:t xml:space="preserve">DigiCert support information is provided at </w:t>
      </w:r>
      <w:r w:rsidRPr="00095BEC">
        <w:t>http://digicert-grid.com/</w:t>
      </w:r>
    </w:p>
    <w:p w14:paraId="52CD3F41" w14:textId="3407A659" w:rsidR="007112BD" w:rsidRDefault="007112BD" w:rsidP="007112BD">
      <w:r>
        <w:t>Contact information at the time of this writing is:</w:t>
      </w:r>
    </w:p>
    <w:p w14:paraId="1265C694" w14:textId="77777777" w:rsidR="007112BD" w:rsidRPr="007112BD" w:rsidRDefault="007112BD" w:rsidP="007112BD">
      <w:pPr>
        <w:ind w:left="720"/>
      </w:pPr>
      <w:r w:rsidRPr="007112BD">
        <w:t>Support Toll Free: 1-800-896-7973 (US &amp; Canada)</w:t>
      </w:r>
    </w:p>
    <w:p w14:paraId="657FC7BF" w14:textId="77777777" w:rsidR="007112BD" w:rsidRPr="007112BD" w:rsidRDefault="007112BD" w:rsidP="007112BD">
      <w:pPr>
        <w:ind w:left="720"/>
      </w:pPr>
      <w:r w:rsidRPr="007112BD">
        <w:t>Support Direct: 1-801-877-2100</w:t>
      </w:r>
    </w:p>
    <w:p w14:paraId="721EDC20" w14:textId="77777777" w:rsidR="007112BD" w:rsidRPr="007112BD" w:rsidRDefault="007112BD" w:rsidP="007112BD">
      <w:pPr>
        <w:ind w:left="720"/>
      </w:pPr>
      <w:r w:rsidRPr="007112BD">
        <w:t>Fax Toll Free: 1-866-842-0223 (US &amp; Canada)</w:t>
      </w:r>
    </w:p>
    <w:p w14:paraId="19DF639D" w14:textId="04A7C55D" w:rsidR="007112BD" w:rsidRDefault="007112BD" w:rsidP="00852EDE">
      <w:pPr>
        <w:ind w:left="720"/>
      </w:pPr>
      <w:r w:rsidRPr="007112BD">
        <w:t xml:space="preserve">Email: </w:t>
      </w:r>
      <w:r w:rsidRPr="00095BEC">
        <w:t>support@digicert.com</w:t>
      </w:r>
    </w:p>
    <w:p w14:paraId="660ADB7E" w14:textId="371A473C" w:rsidR="00852EDE" w:rsidRDefault="00852EDE" w:rsidP="00852EDE">
      <w:pPr>
        <w:ind w:left="720"/>
      </w:pPr>
      <w:r>
        <w:t>Hours of support:</w:t>
      </w:r>
    </w:p>
    <w:p w14:paraId="4993686F" w14:textId="490FC1A2" w:rsidR="00852EDE" w:rsidRDefault="00852EDE" w:rsidP="00852EDE">
      <w:pPr>
        <w:pStyle w:val="ListParagraph"/>
        <w:numPr>
          <w:ilvl w:val="0"/>
          <w:numId w:val="6"/>
        </w:numPr>
      </w:pPr>
      <w:r>
        <w:t>M-Thu 24hours</w:t>
      </w:r>
    </w:p>
    <w:p w14:paraId="198CC935" w14:textId="0786C164" w:rsidR="00852EDE" w:rsidRDefault="00852EDE" w:rsidP="00852EDE">
      <w:pPr>
        <w:pStyle w:val="ListParagraph"/>
        <w:numPr>
          <w:ilvl w:val="0"/>
          <w:numId w:val="6"/>
        </w:numPr>
      </w:pPr>
      <w:r>
        <w:t>Fri 12am - 7pm/Mountain Time</w:t>
      </w:r>
    </w:p>
    <w:p w14:paraId="7C843359" w14:textId="5FB6EBF3" w:rsidR="00852EDE" w:rsidRPr="007112BD" w:rsidRDefault="00852EDE" w:rsidP="00852EDE">
      <w:pPr>
        <w:pStyle w:val="ListParagraph"/>
        <w:numPr>
          <w:ilvl w:val="0"/>
          <w:numId w:val="6"/>
        </w:numPr>
      </w:pPr>
      <w:r>
        <w:t>Sat 7am – 3pm/Mountain Time</w:t>
      </w:r>
    </w:p>
    <w:p w14:paraId="3A38492C" w14:textId="77777777" w:rsidR="007112BD" w:rsidRPr="007112BD" w:rsidRDefault="007112BD" w:rsidP="007112BD"/>
    <w:p w14:paraId="741B1C87" w14:textId="23536040" w:rsidR="007772D9" w:rsidRDefault="007772D9" w:rsidP="00CF337F">
      <w:pPr>
        <w:pStyle w:val="Heading1"/>
      </w:pPr>
      <w:r>
        <w:lastRenderedPageBreak/>
        <w:t>OSG Operations Center</w:t>
      </w:r>
    </w:p>
    <w:p w14:paraId="75C8AEAA" w14:textId="14D528BE" w:rsidR="007772D9" w:rsidRDefault="007772D9" w:rsidP="007772D9">
      <w:r>
        <w:t>For urgent matters, the Open Science Grid operates a Grid Operations Center (GOC), which also will operate the OSG PKI. The GOC can be reached at:</w:t>
      </w:r>
    </w:p>
    <w:p w14:paraId="0A2D4DEA" w14:textId="77777777" w:rsidR="007772D9" w:rsidRPr="007772D9" w:rsidRDefault="007772D9" w:rsidP="007772D9">
      <w:pPr>
        <w:pStyle w:val="ListParagraph"/>
        <w:numPr>
          <w:ilvl w:val="0"/>
          <w:numId w:val="8"/>
        </w:numPr>
      </w:pPr>
      <w:r>
        <w:rPr>
          <w:rFonts w:eastAsia="Times New Roman" w:cs="Times New Roman"/>
        </w:rPr>
        <w:t>Phone +1 317-278-9699</w:t>
      </w:r>
    </w:p>
    <w:p w14:paraId="4F2266A5" w14:textId="2429914B" w:rsidR="007772D9" w:rsidRPr="007772D9" w:rsidRDefault="007772D9" w:rsidP="007772D9">
      <w:pPr>
        <w:pStyle w:val="ListParagraph"/>
        <w:numPr>
          <w:ilvl w:val="0"/>
          <w:numId w:val="8"/>
        </w:numPr>
      </w:pPr>
      <w:r w:rsidRPr="007772D9">
        <w:rPr>
          <w:rFonts w:eastAsia="Times New Roman" w:cs="Times New Roman"/>
        </w:rPr>
        <w:t>Email goc</w:t>
      </w:r>
      <w:r>
        <w:rPr>
          <w:rFonts w:eastAsia="Times New Roman" w:cs="Times New Roman"/>
        </w:rPr>
        <w:t>@opensciencegrid.org</w:t>
      </w:r>
    </w:p>
    <w:p w14:paraId="13842890" w14:textId="4A7CBE28" w:rsidR="007112BD" w:rsidRDefault="007112BD" w:rsidP="00CF337F">
      <w:pPr>
        <w:pStyle w:val="Heading1"/>
      </w:pPr>
      <w:r>
        <w:t>Test and Production PKIs</w:t>
      </w:r>
    </w:p>
    <w:p w14:paraId="5014D6AE" w14:textId="4CA7C499" w:rsidR="007112BD" w:rsidRDefault="007112BD" w:rsidP="007112BD">
      <w:r>
        <w:t>A PKI was created in the OSG Pilot phase</w:t>
      </w:r>
      <w:r w:rsidR="00652974">
        <w:t xml:space="preserve"> for evaluation, this PKI is known as the “DigiCert-Grid Test CA.” This CA will continue to be available to OSG for testing and DigiCert plans on adding a feature to it that allows OSG to select the version of the API in effect, allowing for the testing of new features before moving them into production.</w:t>
      </w:r>
      <w:ins w:id="3" w:author="Von Welch" w:date="2012-05-17T11:29:00Z">
        <w:r w:rsidR="00E965AE">
          <w:t xml:space="preserve"> The </w:t>
        </w:r>
      </w:ins>
      <w:ins w:id="4" w:author="Von Welch" w:date="2012-05-17T11:33:00Z">
        <w:r w:rsidR="00E965AE" w:rsidRPr="00E965AE">
          <w:t>OIM ITB instance (</w:t>
        </w:r>
        <w:r w:rsidR="00E965AE" w:rsidRPr="00E965AE">
          <w:fldChar w:fldCharType="begin"/>
        </w:r>
        <w:r w:rsidR="00E965AE" w:rsidRPr="00E965AE">
          <w:instrText>HYPERLINK "https://oim-itb.grid.iu.edu/"</w:instrText>
        </w:r>
        <w:r w:rsidR="00E965AE" w:rsidRPr="00E965AE">
          <w:fldChar w:fldCharType="separate"/>
        </w:r>
        <w:r w:rsidR="00E965AE" w:rsidRPr="00E965AE">
          <w:rPr>
            <w:rStyle w:val="Hyperlink"/>
          </w:rPr>
          <w:t>https://oim-itb.grid.iu.edu</w:t>
        </w:r>
        <w:r w:rsidR="00E965AE" w:rsidRPr="00E965AE">
          <w:fldChar w:fldCharType="end"/>
        </w:r>
        <w:r w:rsidR="00E965AE" w:rsidRPr="00E965AE">
          <w:t>)</w:t>
        </w:r>
        <w:r w:rsidR="00E965AE">
          <w:t xml:space="preserve"> will be configured to use the Test CA with the intent being it is available for testing and training.</w:t>
        </w:r>
      </w:ins>
    </w:p>
    <w:p w14:paraId="353E33D0" w14:textId="45950CDD" w:rsidR="00095BEC" w:rsidRDefault="00095BEC" w:rsidP="007112BD">
      <w:r>
        <w:t>The production PKI that will be used by OSG for production is the “DigiCert-Grid CA.”</w:t>
      </w:r>
    </w:p>
    <w:p w14:paraId="3A3F3153" w14:textId="259A6858" w:rsidR="00CF337F" w:rsidRDefault="00CF337F" w:rsidP="00652974">
      <w:pPr>
        <w:pStyle w:val="Heading1"/>
      </w:pPr>
      <w:r>
        <w:t>DigiCert PKI Interface</w:t>
      </w:r>
      <w:r w:rsidR="007112BD">
        <w:t>s</w:t>
      </w:r>
    </w:p>
    <w:p w14:paraId="2DFC3D38" w14:textId="7506EC0B" w:rsidR="00CF337F" w:rsidRDefault="007112BD" w:rsidP="00CF337F">
      <w:r>
        <w:t>DigiCert provides a web interface, known as the Managed PKI or MPKI interface, and a network protocol, or “REST”, interface that are used by the OSG PKI.</w:t>
      </w:r>
    </w:p>
    <w:p w14:paraId="613923B7" w14:textId="6C2918D2" w:rsidR="007112BD" w:rsidRDefault="007112BD" w:rsidP="007112BD">
      <w:pPr>
        <w:pStyle w:val="Heading2"/>
      </w:pPr>
      <w:r>
        <w:t>Managed PKI Interface</w:t>
      </w:r>
    </w:p>
    <w:p w14:paraId="2FA1C5AC" w14:textId="11D5FE5D" w:rsidR="007112BD" w:rsidRPr="007112BD" w:rsidRDefault="007112BD" w:rsidP="007112BD">
      <w:r>
        <w:t xml:space="preserve">Since the OSG primarily uses the REST interface, the expectation is that </w:t>
      </w:r>
      <w:r w:rsidR="000A086C">
        <w:t>OSG staff will use the MPKI interface for administrative purposes. Access to MPKI is authorized by user.</w:t>
      </w:r>
    </w:p>
    <w:p w14:paraId="2D575AC5" w14:textId="36CD2029" w:rsidR="00CF337F" w:rsidRDefault="001A0C84" w:rsidP="00CF337F">
      <w:r w:rsidRPr="001A0C84">
        <w:t>https://www.digicert.com/enterprise/</w:t>
      </w:r>
    </w:p>
    <w:p w14:paraId="76578D7F" w14:textId="7560CCC8" w:rsidR="001A0C84" w:rsidRDefault="000A086C" w:rsidP="001A0C84">
      <w:pPr>
        <w:pStyle w:val="Heading2"/>
      </w:pPr>
      <w:r>
        <w:t>REST Interface</w:t>
      </w:r>
    </w:p>
    <w:p w14:paraId="5F8B12E5" w14:textId="22A633FD" w:rsidR="000A086C" w:rsidRPr="000A086C" w:rsidRDefault="000A086C" w:rsidP="000A086C">
      <w:r>
        <w:t xml:space="preserve">The </w:t>
      </w:r>
      <w:r w:rsidR="00BC186E">
        <w:t>OSG PKI front-end to request certificates in uses the REST interface</w:t>
      </w:r>
      <w:r>
        <w:t xml:space="preserve"> real-time. Authorization to the REST interface is via API key.</w:t>
      </w:r>
    </w:p>
    <w:p w14:paraId="065811A6" w14:textId="3CF62C11" w:rsidR="001A0C84" w:rsidRDefault="001A0C84" w:rsidP="00CF337F">
      <w:commentRangeStart w:id="5"/>
      <w:r w:rsidRPr="001A0C84">
        <w:t>https://twiki.grid.iu.edu/twiki/pub/Security/DigiCertPilotProject/StandardAPI.doc</w:t>
      </w:r>
      <w:commentRangeEnd w:id="5"/>
      <w:r w:rsidR="00BC186E">
        <w:rPr>
          <w:rStyle w:val="CommentReference"/>
        </w:rPr>
        <w:commentReference w:id="5"/>
      </w:r>
    </w:p>
    <w:p w14:paraId="6750249A" w14:textId="496EE73A" w:rsidR="009038D4" w:rsidRDefault="009038D4" w:rsidP="00652974">
      <w:pPr>
        <w:pStyle w:val="Heading1"/>
        <w:rPr>
          <w:ins w:id="6" w:author="Von Welch" w:date="2012-05-17T11:34:00Z"/>
        </w:rPr>
      </w:pPr>
      <w:ins w:id="7" w:author="Von Welch" w:date="2012-05-17T11:34:00Z">
        <w:r>
          <w:t>OSG PKI Policies</w:t>
        </w:r>
      </w:ins>
    </w:p>
    <w:p w14:paraId="089913EC" w14:textId="5F4C1F4A" w:rsidR="009038D4" w:rsidRDefault="009038D4" w:rsidP="009038D4">
      <w:pPr>
        <w:rPr>
          <w:ins w:id="8" w:author="Von Welch" w:date="2012-05-17T11:35:00Z"/>
        </w:rPr>
        <w:pPrChange w:id="9" w:author="Von Welch" w:date="2012-05-17T11:34:00Z">
          <w:pPr>
            <w:pStyle w:val="Heading1"/>
          </w:pPr>
        </w:pPrChange>
      </w:pPr>
      <w:ins w:id="10" w:author="Von Welch" w:date="2012-05-17T11:34:00Z">
        <w:r>
          <w:t xml:space="preserve">The policies for the OSG PKI are impacted by our relationship with DigiCert in that our policies are to ensure that DigiCert complies with their CP/CPS policies and IGTF </w:t>
        </w:r>
      </w:ins>
      <w:ins w:id="11" w:author="Von Welch" w:date="2012-05-17T11:35:00Z">
        <w:r>
          <w:t>accreditation</w:t>
        </w:r>
      </w:ins>
      <w:ins w:id="12" w:author="Von Welch" w:date="2012-05-17T11:34:00Z">
        <w:r>
          <w:t>.</w:t>
        </w:r>
      </w:ins>
      <w:ins w:id="13" w:author="Von Welch" w:date="2012-05-17T11:35:00Z">
        <w:r>
          <w:t xml:space="preserve"> The OSG PKI policies are be found at:</w:t>
        </w:r>
      </w:ins>
    </w:p>
    <w:p w14:paraId="19A1627D" w14:textId="0A0F5AD1" w:rsidR="009038D4" w:rsidRDefault="009038D4" w:rsidP="009038D4">
      <w:pPr>
        <w:rPr>
          <w:ins w:id="14" w:author="Von Welch" w:date="2012-05-17T11:34:00Z"/>
        </w:rPr>
        <w:pPrChange w:id="15" w:author="Von Welch" w:date="2012-05-17T11:34:00Z">
          <w:pPr>
            <w:pStyle w:val="Heading1"/>
          </w:pPr>
        </w:pPrChange>
      </w:pPr>
      <w:ins w:id="16" w:author="Von Welch" w:date="2012-05-17T11:41:00Z">
        <w:r w:rsidRPr="009038D4">
          <w:t>https://twiki.grid.iu.edu/bin/view/Operations/OSGPKIAgreements</w:t>
        </w:r>
      </w:ins>
      <w:bookmarkStart w:id="17" w:name="_GoBack"/>
      <w:bookmarkEnd w:id="17"/>
    </w:p>
    <w:p w14:paraId="42538539" w14:textId="77777777" w:rsidR="009038D4" w:rsidRPr="009038D4" w:rsidRDefault="009038D4" w:rsidP="009038D4">
      <w:pPr>
        <w:rPr>
          <w:ins w:id="18" w:author="Von Welch" w:date="2012-05-17T11:34:00Z"/>
        </w:rPr>
        <w:pPrChange w:id="19" w:author="Von Welch" w:date="2012-05-17T11:34:00Z">
          <w:pPr>
            <w:pStyle w:val="Heading1"/>
          </w:pPr>
        </w:pPrChange>
      </w:pPr>
    </w:p>
    <w:p w14:paraId="153F649B" w14:textId="69AEC5D1" w:rsidR="00652974" w:rsidRDefault="001A0C84" w:rsidP="00652974">
      <w:pPr>
        <w:pStyle w:val="Heading1"/>
      </w:pPr>
      <w:r>
        <w:t>Miscellaneous</w:t>
      </w:r>
    </w:p>
    <w:p w14:paraId="1A2A7E76" w14:textId="56A8EB70" w:rsidR="001A0C84" w:rsidRDefault="004121B4" w:rsidP="001A0C84">
      <w:pPr>
        <w:pStyle w:val="Heading2"/>
      </w:pPr>
      <w:r>
        <w:t>Grid-Only CA versus</w:t>
      </w:r>
      <w:r w:rsidR="001A0C84">
        <w:t xml:space="preserve"> Public Trusted</w:t>
      </w:r>
      <w:r>
        <w:t xml:space="preserve"> CA</w:t>
      </w:r>
    </w:p>
    <w:p w14:paraId="66FE38BC" w14:textId="77777777" w:rsidR="000A086C" w:rsidRDefault="000A086C" w:rsidP="000A086C">
      <w:r>
        <w:t>DigiCert offers two different Grid CAs, a “Grid-Only CA” that provides IGTF-accredited certificates and a “Publicly Trust CA” which meets other standards such that it is in web browser trusted stores.</w:t>
      </w:r>
    </w:p>
    <w:p w14:paraId="598BE297" w14:textId="5EC6640C" w:rsidR="000A086C" w:rsidRPr="000A086C" w:rsidRDefault="000A086C" w:rsidP="000A086C">
      <w:r>
        <w:t>OSG uses the</w:t>
      </w:r>
      <w:r w:rsidR="00605021">
        <w:t xml:space="preserve"> Grid-Only CA since it operates under policies that are comparable to the ones its users are used to under the DOE Grids PKI.</w:t>
      </w:r>
    </w:p>
    <w:p w14:paraId="027CEF87" w14:textId="3584FF8C" w:rsidR="00616943" w:rsidRDefault="00616943" w:rsidP="00605021">
      <w:pPr>
        <w:pStyle w:val="Heading7"/>
        <w:numPr>
          <w:ilvl w:val="0"/>
          <w:numId w:val="0"/>
        </w:numPr>
        <w:ind w:left="1296" w:hanging="1296"/>
      </w:pPr>
    </w:p>
    <w:sectPr w:rsidR="00616943" w:rsidSect="00136F8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Von Welch" w:date="2012-05-11T17:07:00Z" w:initials="VW">
    <w:p w14:paraId="78027854" w14:textId="052C907D" w:rsidR="00BC186E" w:rsidRDefault="00BC186E">
      <w:pPr>
        <w:pStyle w:val="CommentText"/>
      </w:pPr>
      <w:r>
        <w:rPr>
          <w:rStyle w:val="CommentReference"/>
        </w:rPr>
        <w:annotationRef/>
      </w:r>
      <w:r>
        <w:t>Is this the latest? And I don’t think the URL is publicly accessible.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B918D" w14:textId="77777777" w:rsidR="000A086C" w:rsidRDefault="000A086C" w:rsidP="00812D38">
      <w:r>
        <w:separator/>
      </w:r>
    </w:p>
  </w:endnote>
  <w:endnote w:type="continuationSeparator" w:id="0">
    <w:p w14:paraId="3BF30DB9" w14:textId="77777777" w:rsidR="000A086C" w:rsidRDefault="000A086C" w:rsidP="0081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9787B" w14:textId="77777777" w:rsidR="000A086C" w:rsidRDefault="000A086C" w:rsidP="007112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8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7CCC32" w14:textId="77777777" w:rsidR="000A086C" w:rsidRDefault="000A08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DA01B" w14:textId="77777777" w:rsidR="000A086C" w:rsidRDefault="000A086C" w:rsidP="00812D38">
      <w:r>
        <w:separator/>
      </w:r>
    </w:p>
  </w:footnote>
  <w:footnote w:type="continuationSeparator" w:id="0">
    <w:p w14:paraId="386EC82D" w14:textId="77777777" w:rsidR="000A086C" w:rsidRDefault="000A086C" w:rsidP="00812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463"/>
    <w:multiLevelType w:val="hybridMultilevel"/>
    <w:tmpl w:val="398E9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2715C"/>
    <w:multiLevelType w:val="multilevel"/>
    <w:tmpl w:val="F978FB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85226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AA1DFF"/>
    <w:multiLevelType w:val="multilevel"/>
    <w:tmpl w:val="93FA70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64E2DD9"/>
    <w:multiLevelType w:val="hybridMultilevel"/>
    <w:tmpl w:val="16FA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A1276"/>
    <w:multiLevelType w:val="multilevel"/>
    <w:tmpl w:val="1A0A6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0882B77"/>
    <w:multiLevelType w:val="hybridMultilevel"/>
    <w:tmpl w:val="7208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207BD"/>
    <w:multiLevelType w:val="hybridMultilevel"/>
    <w:tmpl w:val="0498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2"/>
    <w:rsid w:val="00095BEC"/>
    <w:rsid w:val="000A086C"/>
    <w:rsid w:val="00136F82"/>
    <w:rsid w:val="001A0C84"/>
    <w:rsid w:val="001F25E5"/>
    <w:rsid w:val="002C2F12"/>
    <w:rsid w:val="00390CDB"/>
    <w:rsid w:val="004121B4"/>
    <w:rsid w:val="004345AC"/>
    <w:rsid w:val="004B6532"/>
    <w:rsid w:val="004E302B"/>
    <w:rsid w:val="00533162"/>
    <w:rsid w:val="00605021"/>
    <w:rsid w:val="006106C0"/>
    <w:rsid w:val="00616943"/>
    <w:rsid w:val="00652974"/>
    <w:rsid w:val="006F5323"/>
    <w:rsid w:val="007112BD"/>
    <w:rsid w:val="007772D9"/>
    <w:rsid w:val="007B081D"/>
    <w:rsid w:val="00812D38"/>
    <w:rsid w:val="00852EDE"/>
    <w:rsid w:val="009038D4"/>
    <w:rsid w:val="00A87B56"/>
    <w:rsid w:val="00BC186E"/>
    <w:rsid w:val="00C61097"/>
    <w:rsid w:val="00CD5482"/>
    <w:rsid w:val="00CF337F"/>
    <w:rsid w:val="00D06086"/>
    <w:rsid w:val="00D57868"/>
    <w:rsid w:val="00E965AE"/>
    <w:rsid w:val="00EA1612"/>
    <w:rsid w:val="00EA3C91"/>
    <w:rsid w:val="00F00641"/>
    <w:rsid w:val="00F3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9E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B56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0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C0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532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53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53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Heading"/>
    <w:basedOn w:val="Normal"/>
    <w:next w:val="Normal"/>
    <w:link w:val="Heading7Char"/>
    <w:uiPriority w:val="9"/>
    <w:unhideWhenUsed/>
    <w:qFormat/>
    <w:rsid w:val="00A87B56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6943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694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69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106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6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5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5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Heading Char"/>
    <w:basedOn w:val="DefaultParagraphFont"/>
    <w:link w:val="Heading7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2D38"/>
  </w:style>
  <w:style w:type="paragraph" w:styleId="Footer">
    <w:name w:val="footer"/>
    <w:basedOn w:val="Normal"/>
    <w:link w:val="Foot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38"/>
  </w:style>
  <w:style w:type="character" w:styleId="PageNumber">
    <w:name w:val="page number"/>
    <w:basedOn w:val="DefaultParagraphFont"/>
    <w:uiPriority w:val="99"/>
    <w:semiHidden/>
    <w:unhideWhenUsed/>
    <w:rsid w:val="00812D38"/>
  </w:style>
  <w:style w:type="paragraph" w:styleId="ListParagraph">
    <w:name w:val="List Paragraph"/>
    <w:basedOn w:val="Normal"/>
    <w:uiPriority w:val="34"/>
    <w:qFormat/>
    <w:rsid w:val="00EA3C91"/>
    <w:pPr>
      <w:ind w:left="720"/>
    </w:pPr>
  </w:style>
  <w:style w:type="character" w:styleId="Hyperlink">
    <w:name w:val="Hyperlink"/>
    <w:basedOn w:val="DefaultParagraphFont"/>
    <w:uiPriority w:val="99"/>
    <w:unhideWhenUsed/>
    <w:rsid w:val="00CF3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ED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8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6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B56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0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C0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532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53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53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Heading"/>
    <w:basedOn w:val="Normal"/>
    <w:next w:val="Normal"/>
    <w:link w:val="Heading7Char"/>
    <w:uiPriority w:val="9"/>
    <w:unhideWhenUsed/>
    <w:qFormat/>
    <w:rsid w:val="00A87B56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3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3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16943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694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694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1694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106C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6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5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65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Appendix Heading Char"/>
    <w:basedOn w:val="DefaultParagraphFont"/>
    <w:link w:val="Heading7"/>
    <w:uiPriority w:val="9"/>
    <w:rsid w:val="00A87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12D38"/>
  </w:style>
  <w:style w:type="paragraph" w:styleId="Footer">
    <w:name w:val="footer"/>
    <w:basedOn w:val="Normal"/>
    <w:link w:val="FooterChar"/>
    <w:uiPriority w:val="99"/>
    <w:unhideWhenUsed/>
    <w:rsid w:val="00812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38"/>
  </w:style>
  <w:style w:type="character" w:styleId="PageNumber">
    <w:name w:val="page number"/>
    <w:basedOn w:val="DefaultParagraphFont"/>
    <w:uiPriority w:val="99"/>
    <w:semiHidden/>
    <w:unhideWhenUsed/>
    <w:rsid w:val="00812D38"/>
  </w:style>
  <w:style w:type="paragraph" w:styleId="ListParagraph">
    <w:name w:val="List Paragraph"/>
    <w:basedOn w:val="Normal"/>
    <w:uiPriority w:val="34"/>
    <w:qFormat/>
    <w:rsid w:val="00EA3C91"/>
    <w:pPr>
      <w:ind w:left="720"/>
    </w:pPr>
  </w:style>
  <w:style w:type="character" w:styleId="Hyperlink">
    <w:name w:val="Hyperlink"/>
    <w:basedOn w:val="DefaultParagraphFont"/>
    <w:uiPriority w:val="99"/>
    <w:unhideWhenUsed/>
    <w:rsid w:val="00CF3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ED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E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8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2718</Characters>
  <Application>Microsoft Macintosh Word</Application>
  <DocSecurity>0</DocSecurity>
  <Lines>22</Lines>
  <Paragraphs>6</Paragraphs>
  <ScaleCrop>false</ScaleCrop>
  <Company>Indiana University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Welch</dc:creator>
  <cp:keywords/>
  <dc:description/>
  <cp:lastModifiedBy>Von Welch</cp:lastModifiedBy>
  <cp:revision>5</cp:revision>
  <dcterms:created xsi:type="dcterms:W3CDTF">2012-05-17T15:29:00Z</dcterms:created>
  <dcterms:modified xsi:type="dcterms:W3CDTF">2012-05-17T15:41:00Z</dcterms:modified>
</cp:coreProperties>
</file>