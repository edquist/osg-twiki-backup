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91474" w14:textId="77777777" w:rsidR="00571EEF" w:rsidRDefault="00784A47" w:rsidP="00784A47">
      <w:pPr>
        <w:pStyle w:val="Title"/>
      </w:pPr>
      <w:r>
        <w:t xml:space="preserve">OASIS </w:t>
      </w:r>
      <w:proofErr w:type="spellStart"/>
      <w:r>
        <w:t>Workplan</w:t>
      </w:r>
      <w:proofErr w:type="spellEnd"/>
    </w:p>
    <w:p w14:paraId="3E02750A" w14:textId="77777777" w:rsidR="00784A47" w:rsidRDefault="00784A47" w:rsidP="00784A47">
      <w:pPr>
        <w:pStyle w:val="Heading1"/>
      </w:pPr>
      <w:r>
        <w:t>Summary</w:t>
      </w:r>
    </w:p>
    <w:p w14:paraId="7F50E4BC" w14:textId="77777777" w:rsidR="00784A47" w:rsidRDefault="00784A47" w:rsidP="00784A47">
      <w:r>
        <w:t>This document outlines the work needed for an initial version of the OASIS service, effort estimates for each work item, and a proposed timeline.</w:t>
      </w:r>
    </w:p>
    <w:p w14:paraId="5D63F3E9" w14:textId="77777777" w:rsidR="00784A47" w:rsidRDefault="00784A47" w:rsidP="00784A47">
      <w:r>
        <w:t xml:space="preserve">This is based on the OASIS design document </w:t>
      </w:r>
      <w:hyperlink r:id="rId6" w:history="1">
        <w:r w:rsidRPr="00F24911">
          <w:rPr>
            <w:rStyle w:val="Hyperlink"/>
          </w:rPr>
          <w:t>http://www.usatlas.bnl.gov/~caballer/files/oasis/oasis.pdf</w:t>
        </w:r>
      </w:hyperlink>
      <w:r>
        <w:t xml:space="preserve"> and the proposed hardware deployment document.</w:t>
      </w:r>
    </w:p>
    <w:p w14:paraId="5E9115F9" w14:textId="77777777" w:rsidR="00545B09" w:rsidRDefault="00545B09" w:rsidP="00784A47">
      <w:r>
        <w:t>Effort estimates are personnel time (1 day = amount of time to complete task, assuming employee works for entire time period without interruption), not calendar time.</w:t>
      </w:r>
    </w:p>
    <w:p w14:paraId="7F04D39C" w14:textId="77777777" w:rsidR="004E2CA5" w:rsidRDefault="004E2CA5" w:rsidP="00784A47">
      <w:r>
        <w:t>We define three milestones:</w:t>
      </w:r>
    </w:p>
    <w:p w14:paraId="773705EC" w14:textId="77777777" w:rsidR="004E2CA5" w:rsidRDefault="004E2CA5" w:rsidP="004E2CA5">
      <w:pPr>
        <w:pStyle w:val="ListParagraph"/>
        <w:numPr>
          <w:ilvl w:val="0"/>
          <w:numId w:val="4"/>
        </w:numPr>
      </w:pPr>
      <w:r w:rsidRPr="004E2CA5">
        <w:rPr>
          <w:b/>
        </w:rPr>
        <w:t>Beta release</w:t>
      </w:r>
      <w:r>
        <w:t xml:space="preserve">: A limited set of users can login to the interactive nodes.  They can write into OASIS, and their software is exported through CVMFS through a web endpoint.  The web endpoint is subject to change, the authorizations are manually maintained, and the publishing process is </w:t>
      </w:r>
      <w:proofErr w:type="spellStart"/>
      <w:r>
        <w:t>cron</w:t>
      </w:r>
      <w:proofErr w:type="spellEnd"/>
      <w:r>
        <w:t>-based.  Backups and mirrors are not functional.  No quality or performance guarantees are made.  Install and configuration process is not automated.</w:t>
      </w:r>
      <w:r w:rsidR="0048058B">
        <w:t xml:space="preserve">  Available to testers and NOVA.  Deployed at a limited number of “partner sites”.</w:t>
      </w:r>
    </w:p>
    <w:p w14:paraId="14EB317D" w14:textId="77777777" w:rsidR="004E2CA5" w:rsidRDefault="004E2CA5" w:rsidP="004E2CA5">
      <w:pPr>
        <w:pStyle w:val="ListParagraph"/>
        <w:numPr>
          <w:ilvl w:val="0"/>
          <w:numId w:val="4"/>
        </w:numPr>
      </w:pPr>
      <w:r w:rsidRPr="004E2CA5">
        <w:rPr>
          <w:b/>
        </w:rPr>
        <w:t>Initial release</w:t>
      </w:r>
      <w:r>
        <w:t>: All the items listed in the “major tasks for initial release” section are completed.  We guarantee the endpoint will not change</w:t>
      </w:r>
      <w:r w:rsidR="0048058B">
        <w:t xml:space="preserve"> so general OSG sites can deploy</w:t>
      </w:r>
      <w:r>
        <w:t>.</w:t>
      </w:r>
      <w:r w:rsidR="0048058B">
        <w:t xml:space="preserve">  No SLA is in place.  Open for VOs upon request.  Start requesting OSG sites to deploy client.</w:t>
      </w:r>
    </w:p>
    <w:p w14:paraId="1DD63A8A" w14:textId="77777777" w:rsidR="004E2CA5" w:rsidRDefault="004E2CA5" w:rsidP="004E2CA5">
      <w:pPr>
        <w:pStyle w:val="ListParagraph"/>
        <w:numPr>
          <w:ilvl w:val="0"/>
          <w:numId w:val="4"/>
        </w:numPr>
      </w:pPr>
      <w:r>
        <w:rPr>
          <w:b/>
        </w:rPr>
        <w:t>Second release</w:t>
      </w:r>
      <w:r>
        <w:t xml:space="preserve">: </w:t>
      </w:r>
      <w:r w:rsidR="0048058B">
        <w:t>Deploy additional monitoring and performance enhancements in the form of squid caches.  Put SLA in place.  Remote submission interface is enabled.  Deploy fixes for issues found in the initial release.  Widely advertised to VOs and sites.</w:t>
      </w:r>
    </w:p>
    <w:p w14:paraId="3E908777" w14:textId="77777777" w:rsidR="00CE62B0" w:rsidRDefault="00CE62B0" w:rsidP="005F69C3">
      <w:pPr>
        <w:pStyle w:val="Heading1"/>
      </w:pPr>
      <w:r>
        <w:t>Major Tasks for Beta Release</w:t>
      </w:r>
    </w:p>
    <w:p w14:paraId="49A9B712" w14:textId="77777777" w:rsidR="00CE62B0" w:rsidRDefault="00CE62B0" w:rsidP="00CE62B0">
      <w:r w:rsidRPr="00A04A53">
        <w:rPr>
          <w:highlight w:val="green"/>
        </w:rPr>
        <w:t>Note: Estimates done by Brian Bockelman and have not been reviewed by corresponding area coordinators.</w:t>
      </w:r>
    </w:p>
    <w:p w14:paraId="640BC38E" w14:textId="16C1D378" w:rsidR="00C1374B" w:rsidRDefault="00C1374B" w:rsidP="00A04A53">
      <w:pPr>
        <w:pStyle w:val="ListParagraph"/>
        <w:numPr>
          <w:ilvl w:val="0"/>
          <w:numId w:val="5"/>
        </w:numPr>
        <w:rPr>
          <w:ins w:id="0" w:author="Rob Quick" w:date="2012-10-23T11:17:00Z"/>
        </w:rPr>
      </w:pPr>
      <w:ins w:id="1" w:author="Rob Quick" w:date="2012-10-23T10:44:00Z">
        <w:r>
          <w:t xml:space="preserve">Procure OASIS hardware. </w:t>
        </w:r>
      </w:ins>
      <w:ins w:id="2" w:author="Rob Quick" w:date="2012-10-23T10:45:00Z">
        <w:r>
          <w:t xml:space="preserve">During this time ITB instances can be made to work through installation issues. </w:t>
        </w:r>
      </w:ins>
      <w:ins w:id="3" w:author="Rob Quick" w:date="2012-10-23T10:46:00Z">
        <w:r>
          <w:t xml:space="preserve">Operations will order and rack one high quality server </w:t>
        </w:r>
      </w:ins>
      <w:ins w:id="4" w:author="Rob Quick" w:date="2012-10-23T10:47:00Z">
        <w:r>
          <w:t xml:space="preserve">(to act as interactive and </w:t>
        </w:r>
      </w:ins>
      <w:proofErr w:type="spellStart"/>
      <w:ins w:id="5" w:author="Rob Quick" w:date="2012-10-23T10:46:00Z">
        <w:r>
          <w:t>and</w:t>
        </w:r>
        <w:proofErr w:type="spellEnd"/>
        <w:r>
          <w:t xml:space="preserve"> </w:t>
        </w:r>
      </w:ins>
      <w:ins w:id="6" w:author="Rob Quick" w:date="2012-10-23T10:47:00Z">
        <w:r>
          <w:t>Tier-0 VMs</w:t>
        </w:r>
        <w:r w:rsidR="0012767E">
          <w:t xml:space="preserve">) </w:t>
        </w:r>
      </w:ins>
      <w:ins w:id="7" w:author="Rob Quick" w:date="2012-10-23T10:46:00Z">
        <w:r>
          <w:t>one storage device</w:t>
        </w:r>
      </w:ins>
      <w:ins w:id="8" w:author="Rob Quick" w:date="2012-10-23T10:48:00Z">
        <w:r w:rsidR="0012767E">
          <w:t xml:space="preserve"> (to act as storage targets)</w:t>
        </w:r>
      </w:ins>
      <w:ins w:id="9" w:author="Rob Quick" w:date="2012-10-23T10:46:00Z">
        <w:r>
          <w:t xml:space="preserve">. </w:t>
        </w:r>
      </w:ins>
      <w:ins w:id="10" w:author="Rob Quick" w:date="2012-10-23T10:44:00Z">
        <w:r>
          <w:t>(1 month).</w:t>
        </w:r>
      </w:ins>
    </w:p>
    <w:p w14:paraId="09E414DC" w14:textId="0E00FB9D" w:rsidR="00DA6901" w:rsidRDefault="00DA6901" w:rsidP="00DA6901">
      <w:pPr>
        <w:pStyle w:val="ListParagraph"/>
        <w:numPr>
          <w:ilvl w:val="1"/>
          <w:numId w:val="5"/>
        </w:numPr>
        <w:rPr>
          <w:ins w:id="11" w:author="Rob Quick" w:date="2012-10-23T10:44:00Z"/>
        </w:rPr>
        <w:pPrChange w:id="12" w:author="Rob Quick" w:date="2012-10-23T11:17:00Z">
          <w:pPr>
            <w:pStyle w:val="ListParagraph"/>
            <w:numPr>
              <w:numId w:val="5"/>
            </w:numPr>
            <w:ind w:hanging="360"/>
          </w:pPr>
        </w:pPrChange>
      </w:pPr>
      <w:ins w:id="13" w:author="Rob Quick" w:date="2012-10-23T11:17:00Z">
        <w:r>
          <w:t xml:space="preserve">While we are waiting for new equipment it is suggested ITB instances be brought online to work though installation and setup issues. </w:t>
        </w:r>
      </w:ins>
    </w:p>
    <w:p w14:paraId="0EE11B63" w14:textId="77777777" w:rsidR="00A04A53" w:rsidRDefault="00A04A53" w:rsidP="00A04A53">
      <w:pPr>
        <w:pStyle w:val="ListParagraph"/>
        <w:numPr>
          <w:ilvl w:val="0"/>
          <w:numId w:val="5"/>
        </w:numPr>
      </w:pPr>
      <w:r>
        <w:lastRenderedPageBreak/>
        <w:t>Deploy OASIS hardware.  Skipping the mirror, we need two OS instances and three storage targets.  (1 week GOC)</w:t>
      </w:r>
    </w:p>
    <w:p w14:paraId="6CE46361" w14:textId="77777777" w:rsidR="00A04A53" w:rsidRDefault="00A04A53" w:rsidP="00A04A53">
      <w:pPr>
        <w:pStyle w:val="ListParagraph"/>
        <w:numPr>
          <w:ilvl w:val="0"/>
          <w:numId w:val="5"/>
        </w:numPr>
      </w:pPr>
      <w:r>
        <w:t>Deploy GSISSH service with hand-maintained grid-</w:t>
      </w:r>
      <w:proofErr w:type="spellStart"/>
      <w:r>
        <w:t>mapfile</w:t>
      </w:r>
      <w:proofErr w:type="spellEnd"/>
      <w:r>
        <w:t>.  (1 day GOC)</w:t>
      </w:r>
    </w:p>
    <w:p w14:paraId="63CB27B0" w14:textId="3AED8F4D" w:rsidR="005F69C3" w:rsidRDefault="005F69C3" w:rsidP="005F69C3">
      <w:pPr>
        <w:pStyle w:val="ListParagraph"/>
        <w:numPr>
          <w:ilvl w:val="1"/>
          <w:numId w:val="5"/>
        </w:numPr>
      </w:pPr>
      <w:r>
        <w:t xml:space="preserve">Provide </w:t>
      </w:r>
      <w:proofErr w:type="spellStart"/>
      <w:r>
        <w:t>sudo</w:t>
      </w:r>
      <w:proofErr w:type="spellEnd"/>
      <w:r>
        <w:t xml:space="preserve"> access to OSG Technology staff so they can help debug.</w:t>
      </w:r>
    </w:p>
    <w:p w14:paraId="10C565D8" w14:textId="77777777" w:rsidR="00A04A53" w:rsidRDefault="00A04A53" w:rsidP="00A04A53">
      <w:pPr>
        <w:pStyle w:val="ListParagraph"/>
        <w:numPr>
          <w:ilvl w:val="0"/>
          <w:numId w:val="5"/>
        </w:numPr>
      </w:pPr>
      <w:r>
        <w:t xml:space="preserve">Configure </w:t>
      </w:r>
      <w:proofErr w:type="spellStart"/>
      <w:r>
        <w:t>rsync</w:t>
      </w:r>
      <w:proofErr w:type="spellEnd"/>
      <w:r>
        <w:t xml:space="preserve"> daemon.  Configure </w:t>
      </w:r>
      <w:proofErr w:type="spellStart"/>
      <w:r>
        <w:t>rsync</w:t>
      </w:r>
      <w:proofErr w:type="spellEnd"/>
      <w:r>
        <w:t xml:space="preserve"> to sync from interactive to master.  Verify </w:t>
      </w:r>
      <w:proofErr w:type="spellStart"/>
      <w:r>
        <w:t>pubkey</w:t>
      </w:r>
      <w:proofErr w:type="spellEnd"/>
      <w:r>
        <w:t xml:space="preserve"> and host-based security.  Verify minimal </w:t>
      </w:r>
      <w:proofErr w:type="gramStart"/>
      <w:r>
        <w:t>set of directories are</w:t>
      </w:r>
      <w:proofErr w:type="gramEnd"/>
      <w:r>
        <w:t xml:space="preserve"> exported.  (1 day GOC)</w:t>
      </w:r>
    </w:p>
    <w:p w14:paraId="7FE0CEA1" w14:textId="78FBD0F1" w:rsidR="00A04A53" w:rsidRDefault="00A04A53" w:rsidP="00A04A53">
      <w:pPr>
        <w:pStyle w:val="ListParagraph"/>
        <w:numPr>
          <w:ilvl w:val="0"/>
          <w:numId w:val="5"/>
        </w:numPr>
      </w:pPr>
      <w:r>
        <w:t xml:space="preserve">Setup </w:t>
      </w:r>
      <w:proofErr w:type="spellStart"/>
      <w:r>
        <w:t>cron</w:t>
      </w:r>
      <w:proofErr w:type="spellEnd"/>
      <w:r>
        <w:t xml:space="preserve">-based CVMFS publishing.  </w:t>
      </w:r>
      <w:r w:rsidR="00A6611D">
        <w:t xml:space="preserve">Install CVMFS server software.  </w:t>
      </w:r>
      <w:r>
        <w:t>Every two hours, run the CVMFS publishing script to regenerate the web directories (</w:t>
      </w:r>
      <w:r w:rsidR="00A6611D">
        <w:t>3</w:t>
      </w:r>
      <w:r>
        <w:t xml:space="preserve"> day GOC).</w:t>
      </w:r>
    </w:p>
    <w:p w14:paraId="1BC988E2" w14:textId="0FF649F3" w:rsidR="005F69C3" w:rsidRDefault="005F69C3" w:rsidP="00A04A53">
      <w:pPr>
        <w:pStyle w:val="ListParagraph"/>
        <w:numPr>
          <w:ilvl w:val="0"/>
          <w:numId w:val="5"/>
        </w:numPr>
      </w:pPr>
      <w:r>
        <w:t>Deploy configurations at HCC’s Tusker resource.  (1 day OSG-Technology)</w:t>
      </w:r>
    </w:p>
    <w:p w14:paraId="27CA1E39" w14:textId="469F4ECB" w:rsidR="005F69C3" w:rsidRDefault="005F69C3" w:rsidP="00A04A53">
      <w:pPr>
        <w:pStyle w:val="ListParagraph"/>
        <w:numPr>
          <w:ilvl w:val="0"/>
          <w:numId w:val="5"/>
        </w:numPr>
      </w:pPr>
      <w:r>
        <w:t>Verify end-to-end functionality.  (3 days, OSG-Technology)</w:t>
      </w:r>
    </w:p>
    <w:p w14:paraId="773B8EC9" w14:textId="5AE379F9" w:rsidR="005F69C3" w:rsidRDefault="005F69C3" w:rsidP="00A04A53">
      <w:pPr>
        <w:pStyle w:val="ListParagraph"/>
        <w:numPr>
          <w:ilvl w:val="0"/>
          <w:numId w:val="5"/>
        </w:numPr>
      </w:pPr>
      <w:r>
        <w:t>Debug any issues (1 week OSG-Technology).</w:t>
      </w:r>
    </w:p>
    <w:p w14:paraId="6E63FB69" w14:textId="77777777" w:rsidR="00784A47" w:rsidRDefault="00784A47" w:rsidP="00784A47">
      <w:pPr>
        <w:pStyle w:val="Heading1"/>
      </w:pPr>
      <w:r>
        <w:t>Major Tasks for Initial Release</w:t>
      </w:r>
    </w:p>
    <w:p w14:paraId="0CB0CDFA" w14:textId="77777777" w:rsidR="004E2CA5" w:rsidRPr="004E2CA5" w:rsidRDefault="004E2CA5" w:rsidP="004E2CA5">
      <w:r w:rsidRPr="004E2CA5">
        <w:rPr>
          <w:highlight w:val="green"/>
        </w:rPr>
        <w:t>Note: Estimates done by Brian Bockelman and have not been reviewed by corresponding area coordinators</w:t>
      </w:r>
      <w:r>
        <w:t>.</w:t>
      </w:r>
    </w:p>
    <w:p w14:paraId="75DAB9C6" w14:textId="77777777" w:rsidR="00784A47" w:rsidRDefault="00784A47" w:rsidP="00784A47">
      <w:pPr>
        <w:pStyle w:val="ListParagraph"/>
        <w:numPr>
          <w:ilvl w:val="0"/>
          <w:numId w:val="1"/>
        </w:numPr>
      </w:pPr>
      <w:r>
        <w:t xml:space="preserve">Deploy OASIS hardware.  </w:t>
      </w:r>
      <w:r w:rsidR="00A04A53">
        <w:t>One additional OS instance and storage target compared to the beta</w:t>
      </w:r>
      <w:r>
        <w:t>.</w:t>
      </w:r>
      <w:r w:rsidR="00A04A53">
        <w:t xml:space="preserve">  (3 days GOC)</w:t>
      </w:r>
    </w:p>
    <w:p w14:paraId="6315C57B" w14:textId="3A79182F" w:rsidR="004E2CA5" w:rsidRDefault="004E2CA5" w:rsidP="00784A47">
      <w:pPr>
        <w:pStyle w:val="ListParagraph"/>
        <w:numPr>
          <w:ilvl w:val="0"/>
          <w:numId w:val="1"/>
        </w:numPr>
      </w:pPr>
      <w:r>
        <w:t>Extend OIM to manage the user authorization for OASIS login.  (</w:t>
      </w:r>
      <w:ins w:id="14" w:author="Rob Quick" w:date="2012-10-23T11:19:00Z">
        <w:r w:rsidR="00C0573D">
          <w:t>2</w:t>
        </w:r>
      </w:ins>
      <w:del w:id="15" w:author="Rob Quick" w:date="2012-10-23T11:19:00Z">
        <w:r w:rsidDel="00C0573D">
          <w:delText>1</w:delText>
        </w:r>
      </w:del>
      <w:r>
        <w:t xml:space="preserve"> week</w:t>
      </w:r>
      <w:ins w:id="16" w:author="Rob Quick" w:date="2012-10-23T11:19:00Z">
        <w:r w:rsidR="00C0573D">
          <w:t>s</w:t>
        </w:r>
      </w:ins>
      <w:r>
        <w:t xml:space="preserve"> GOC)</w:t>
      </w:r>
    </w:p>
    <w:p w14:paraId="5545F6E5" w14:textId="77777777" w:rsidR="004E2CA5" w:rsidRDefault="004E2CA5" w:rsidP="004E2CA5">
      <w:pPr>
        <w:pStyle w:val="ListParagraph"/>
        <w:numPr>
          <w:ilvl w:val="1"/>
          <w:numId w:val="1"/>
        </w:numPr>
      </w:pPr>
      <w:r>
        <w:t>Includes maintaining the list of authorized VOs.</w:t>
      </w:r>
    </w:p>
    <w:p w14:paraId="781D88A7" w14:textId="77777777" w:rsidR="004E2CA5" w:rsidRDefault="004E2CA5" w:rsidP="004E2CA5">
      <w:pPr>
        <w:pStyle w:val="ListParagraph"/>
        <w:numPr>
          <w:ilvl w:val="1"/>
          <w:numId w:val="1"/>
        </w:numPr>
      </w:pPr>
      <w:r>
        <w:t>Includes “pushing” changes to the login node.  Script will need to update grid-</w:t>
      </w:r>
      <w:proofErr w:type="spellStart"/>
      <w:r>
        <w:t>mapfile</w:t>
      </w:r>
      <w:proofErr w:type="spellEnd"/>
      <w:r>
        <w:t xml:space="preserve"> and create necessary directories in /</w:t>
      </w:r>
      <w:proofErr w:type="spellStart"/>
      <w:r>
        <w:t>cvmfs</w:t>
      </w:r>
      <w:proofErr w:type="spellEnd"/>
      <w:r>
        <w:t>/oasis.opensciencegrid.org.</w:t>
      </w:r>
    </w:p>
    <w:p w14:paraId="20106A3A" w14:textId="09E2A9A6" w:rsidR="004E2CA5" w:rsidRDefault="004E2CA5" w:rsidP="004E2CA5">
      <w:pPr>
        <w:pStyle w:val="ListParagraph"/>
        <w:numPr>
          <w:ilvl w:val="1"/>
          <w:numId w:val="1"/>
        </w:numPr>
      </w:pPr>
      <w:r>
        <w:t xml:space="preserve">Verify on ITB </w:t>
      </w:r>
      <w:del w:id="17" w:author="Rob Quick" w:date="2012-10-23T11:19:00Z">
        <w:r w:rsidDel="00C0573D">
          <w:delText>(2 days GOC)</w:delText>
        </w:r>
      </w:del>
    </w:p>
    <w:p w14:paraId="30C7FAC7" w14:textId="77777777" w:rsidR="00784A47" w:rsidRDefault="00784A47" w:rsidP="00784A47">
      <w:pPr>
        <w:pStyle w:val="ListParagraph"/>
        <w:numPr>
          <w:ilvl w:val="0"/>
          <w:numId w:val="1"/>
        </w:numPr>
      </w:pPr>
      <w:r>
        <w:t>Package and verify the OASIS daemon.</w:t>
      </w:r>
    </w:p>
    <w:p w14:paraId="02EC779E" w14:textId="77777777" w:rsidR="00545B09" w:rsidRDefault="00545B09" w:rsidP="00545B09">
      <w:pPr>
        <w:pStyle w:val="ListParagraph"/>
        <w:numPr>
          <w:ilvl w:val="1"/>
          <w:numId w:val="1"/>
        </w:numPr>
      </w:pPr>
      <w:r>
        <w:t>Packaging into RPM for release via OSG Software (3 days OSG Technology / BNL; 1 day OSG Software).</w:t>
      </w:r>
    </w:p>
    <w:p w14:paraId="44B59B46" w14:textId="77777777" w:rsidR="00545B09" w:rsidRDefault="00545B09" w:rsidP="00545B09">
      <w:pPr>
        <w:pStyle w:val="ListParagraph"/>
        <w:numPr>
          <w:ilvl w:val="1"/>
          <w:numId w:val="1"/>
        </w:numPr>
      </w:pPr>
      <w:r>
        <w:t>Externally verify configuration and installation of daemon (1 day GOC).</w:t>
      </w:r>
    </w:p>
    <w:p w14:paraId="0612B316" w14:textId="77777777" w:rsidR="00545B09" w:rsidRDefault="00545B09" w:rsidP="00545B09">
      <w:pPr>
        <w:pStyle w:val="ListParagraph"/>
        <w:numPr>
          <w:ilvl w:val="1"/>
          <w:numId w:val="1"/>
        </w:numPr>
      </w:pPr>
      <w:r>
        <w:t>Extra effort to fix issues (1 week OSG Tech/BNL, 1 day GOC).</w:t>
      </w:r>
    </w:p>
    <w:p w14:paraId="166D17A1" w14:textId="77777777" w:rsidR="00784A47" w:rsidRDefault="00784A47" w:rsidP="00784A47">
      <w:pPr>
        <w:pStyle w:val="ListParagraph"/>
        <w:numPr>
          <w:ilvl w:val="0"/>
          <w:numId w:val="1"/>
        </w:numPr>
      </w:pPr>
      <w:r>
        <w:t>Configure Condor.</w:t>
      </w:r>
      <w:r w:rsidR="00545B09">
        <w:t xml:space="preserve">  Configure a Condor install on master instance.  Should work with Condor-</w:t>
      </w:r>
      <w:proofErr w:type="spellStart"/>
      <w:r w:rsidR="00545B09">
        <w:t>cron</w:t>
      </w:r>
      <w:proofErr w:type="spellEnd"/>
      <w:r w:rsidR="00545B09">
        <w:t xml:space="preserve"> for publishing.</w:t>
      </w:r>
    </w:p>
    <w:p w14:paraId="72303DA6" w14:textId="77777777" w:rsidR="00545B09" w:rsidRDefault="00545B09" w:rsidP="00545B09">
      <w:pPr>
        <w:pStyle w:val="ListParagraph"/>
        <w:numPr>
          <w:ilvl w:val="1"/>
          <w:numId w:val="1"/>
        </w:numPr>
      </w:pPr>
      <w:r>
        <w:t xml:space="preserve">Write Condor configuration and initial </w:t>
      </w:r>
      <w:proofErr w:type="spellStart"/>
      <w:r>
        <w:t>rsync</w:t>
      </w:r>
      <w:proofErr w:type="spellEnd"/>
      <w:r>
        <w:t xml:space="preserve"> script.  (1 day GOC, 2 days OSG Technology / BNL).</w:t>
      </w:r>
    </w:p>
    <w:p w14:paraId="3FB9F20E" w14:textId="77777777" w:rsidR="00545B09" w:rsidRDefault="00545B09" w:rsidP="00545B09">
      <w:pPr>
        <w:pStyle w:val="ListParagraph"/>
        <w:numPr>
          <w:ilvl w:val="1"/>
          <w:numId w:val="1"/>
        </w:numPr>
      </w:pPr>
      <w:r>
        <w:t>Have Condor expert verify security of deploy (1 day OSG Technology)</w:t>
      </w:r>
    </w:p>
    <w:p w14:paraId="5B87DA87" w14:textId="77777777" w:rsidR="00784A47" w:rsidRDefault="00784A47" w:rsidP="00784A47">
      <w:pPr>
        <w:pStyle w:val="ListParagraph"/>
        <w:numPr>
          <w:ilvl w:val="0"/>
          <w:numId w:val="1"/>
        </w:numPr>
      </w:pPr>
      <w:r>
        <w:t xml:space="preserve">Configure </w:t>
      </w:r>
      <w:proofErr w:type="spellStart"/>
      <w:r>
        <w:t>rsync</w:t>
      </w:r>
      <w:proofErr w:type="spellEnd"/>
      <w:r>
        <w:t xml:space="preserve"> daemons.  Configure </w:t>
      </w:r>
      <w:proofErr w:type="spellStart"/>
      <w:r>
        <w:t>rsync</w:t>
      </w:r>
      <w:proofErr w:type="spellEnd"/>
      <w:r>
        <w:t xml:space="preserve"> to </w:t>
      </w:r>
      <w:r w:rsidR="00A04A53">
        <w:t>sync from</w:t>
      </w:r>
      <w:r w:rsidR="00545B09">
        <w:t xml:space="preserve"> web to mirror targets.  Verify </w:t>
      </w:r>
      <w:proofErr w:type="spellStart"/>
      <w:r w:rsidR="00545B09">
        <w:t>pubkey</w:t>
      </w:r>
      <w:proofErr w:type="spellEnd"/>
      <w:r w:rsidR="00545B09">
        <w:t xml:space="preserve"> and host-based security.  Verify minimal </w:t>
      </w:r>
      <w:proofErr w:type="gramStart"/>
      <w:r w:rsidR="00545B09">
        <w:t>set of directories are</w:t>
      </w:r>
      <w:proofErr w:type="gramEnd"/>
      <w:r w:rsidR="00545B09">
        <w:t xml:space="preserve"> exported.  (</w:t>
      </w:r>
      <w:r w:rsidR="00A04A53">
        <w:t>1 day</w:t>
      </w:r>
      <w:r w:rsidR="00545B09">
        <w:t xml:space="preserve"> GOC)</w:t>
      </w:r>
    </w:p>
    <w:p w14:paraId="05D745E9" w14:textId="77777777" w:rsidR="00784A47" w:rsidRDefault="00784A47" w:rsidP="00784A47">
      <w:pPr>
        <w:pStyle w:val="ListParagraph"/>
        <w:numPr>
          <w:ilvl w:val="0"/>
          <w:numId w:val="1"/>
        </w:numPr>
      </w:pPr>
      <w:r>
        <w:t>OASIS Health Monitoring.</w:t>
      </w:r>
      <w:r w:rsidR="00545B09">
        <w:t xml:space="preserve">  (1 week GOC)</w:t>
      </w:r>
    </w:p>
    <w:p w14:paraId="2EA1BF75" w14:textId="77777777" w:rsidR="00784A47" w:rsidRDefault="00784A47" w:rsidP="00784A47">
      <w:pPr>
        <w:pStyle w:val="ListParagraph"/>
        <w:numPr>
          <w:ilvl w:val="1"/>
          <w:numId w:val="1"/>
        </w:numPr>
      </w:pPr>
      <w:r>
        <w:t xml:space="preserve">Existence of </w:t>
      </w:r>
      <w:proofErr w:type="spellStart"/>
      <w:r>
        <w:t>oasisd</w:t>
      </w:r>
      <w:proofErr w:type="spellEnd"/>
      <w:r>
        <w:t xml:space="preserve">, Condor, </w:t>
      </w:r>
      <w:proofErr w:type="spellStart"/>
      <w:r>
        <w:t>gsisshd</w:t>
      </w:r>
      <w:proofErr w:type="spellEnd"/>
      <w:r>
        <w:t xml:space="preserve">, and </w:t>
      </w:r>
      <w:proofErr w:type="spellStart"/>
      <w:r>
        <w:t>rsyncd</w:t>
      </w:r>
      <w:proofErr w:type="spellEnd"/>
      <w:r>
        <w:t xml:space="preserve"> daemons.</w:t>
      </w:r>
    </w:p>
    <w:p w14:paraId="0E3AADBE" w14:textId="77777777" w:rsidR="00784A47" w:rsidRDefault="00784A47" w:rsidP="00784A47">
      <w:pPr>
        <w:pStyle w:val="ListParagraph"/>
        <w:numPr>
          <w:ilvl w:val="1"/>
          <w:numId w:val="1"/>
        </w:numPr>
      </w:pPr>
      <w:r>
        <w:t>Primary and mirror HTTP servers are externally accessible.</w:t>
      </w:r>
    </w:p>
    <w:p w14:paraId="7C281B60" w14:textId="77777777" w:rsidR="00784A47" w:rsidRDefault="00784A47" w:rsidP="00784A47">
      <w:pPr>
        <w:pStyle w:val="ListParagraph"/>
        <w:numPr>
          <w:ilvl w:val="1"/>
          <w:numId w:val="1"/>
        </w:numPr>
      </w:pPr>
      <w:r>
        <w:t>Disk space available is above threshold (100GB?).</w:t>
      </w:r>
    </w:p>
    <w:p w14:paraId="29AF2B69" w14:textId="77777777" w:rsidR="00784A47" w:rsidRDefault="00784A47" w:rsidP="00784A47">
      <w:pPr>
        <w:pStyle w:val="ListParagraph"/>
        <w:numPr>
          <w:ilvl w:val="1"/>
          <w:numId w:val="1"/>
        </w:numPr>
      </w:pPr>
      <w:r>
        <w:t>Publishing has completed in the last 6 hours.</w:t>
      </w:r>
    </w:p>
    <w:p w14:paraId="40212699" w14:textId="77777777" w:rsidR="00784A47" w:rsidRDefault="00784A47" w:rsidP="00784A47">
      <w:pPr>
        <w:pStyle w:val="ListParagraph"/>
        <w:numPr>
          <w:ilvl w:val="1"/>
          <w:numId w:val="1"/>
        </w:numPr>
      </w:pPr>
      <w:proofErr w:type="spellStart"/>
      <w:r>
        <w:t>Rsyncs</w:t>
      </w:r>
      <w:proofErr w:type="spellEnd"/>
      <w:r>
        <w:t xml:space="preserve"> (interactive to master; web to mirror) have completed in the last 6 hours.</w:t>
      </w:r>
    </w:p>
    <w:p w14:paraId="52D2920C" w14:textId="77777777" w:rsidR="00784A47" w:rsidRDefault="00784A47" w:rsidP="00784A47">
      <w:pPr>
        <w:pStyle w:val="ListParagraph"/>
        <w:numPr>
          <w:ilvl w:val="0"/>
          <w:numId w:val="1"/>
        </w:numPr>
      </w:pPr>
      <w:r>
        <w:t>OASIS Service Monitoring.  Basic Cacti/</w:t>
      </w:r>
      <w:proofErr w:type="spellStart"/>
      <w:r>
        <w:t>Munin</w:t>
      </w:r>
      <w:proofErr w:type="spellEnd"/>
      <w:r>
        <w:t>/Ganglia-type monitoring of the hosts.  Daily summaries of usage of HTTP services based on client domain.</w:t>
      </w:r>
      <w:r w:rsidR="00545B09">
        <w:t xml:space="preserve">  (1 week GOC)</w:t>
      </w:r>
    </w:p>
    <w:p w14:paraId="7339C7B9" w14:textId="77777777" w:rsidR="004E2CA5" w:rsidRDefault="004E2CA5" w:rsidP="004E2CA5">
      <w:pPr>
        <w:pStyle w:val="ListParagraph"/>
        <w:numPr>
          <w:ilvl w:val="0"/>
          <w:numId w:val="1"/>
        </w:numPr>
      </w:pPr>
      <w:r>
        <w:t>Record configurations in puppet / GOC deployment.  All host configuration information is to be handled by the puppet daemon.  (1 week GOC)</w:t>
      </w:r>
    </w:p>
    <w:p w14:paraId="0AAFFD98" w14:textId="77777777" w:rsidR="004E2CA5" w:rsidRDefault="004E2CA5" w:rsidP="004E2CA5">
      <w:pPr>
        <w:pStyle w:val="ListParagraph"/>
        <w:numPr>
          <w:ilvl w:val="1"/>
          <w:numId w:val="1"/>
        </w:numPr>
      </w:pPr>
      <w:r>
        <w:t>Includes writing the necessary GOC-internal documentation about deployment.</w:t>
      </w:r>
    </w:p>
    <w:p w14:paraId="1CA06D96" w14:textId="77777777" w:rsidR="00545B09" w:rsidRDefault="00545B09" w:rsidP="00545B09">
      <w:pPr>
        <w:pStyle w:val="ListParagraph"/>
        <w:numPr>
          <w:ilvl w:val="0"/>
          <w:numId w:val="1"/>
        </w:numPr>
      </w:pPr>
      <w:r>
        <w:t>Configure and verify backup process of the master target.  ???</w:t>
      </w:r>
    </w:p>
    <w:p w14:paraId="5198E444" w14:textId="77777777" w:rsidR="00545B09" w:rsidRDefault="00545B09" w:rsidP="00784A47">
      <w:pPr>
        <w:pStyle w:val="ListParagraph"/>
        <w:numPr>
          <w:ilvl w:val="0"/>
          <w:numId w:val="1"/>
        </w:numPr>
      </w:pPr>
      <w:r>
        <w:t>Release OASIS client to OSG.  Provide an RPM containing CVMFS configuration files and OSG public key.  (1 week OSG Software).</w:t>
      </w:r>
    </w:p>
    <w:p w14:paraId="7179D732" w14:textId="77777777" w:rsidR="00545B09" w:rsidRDefault="00545B09" w:rsidP="00545B09">
      <w:pPr>
        <w:pStyle w:val="ListParagraph"/>
        <w:numPr>
          <w:ilvl w:val="1"/>
          <w:numId w:val="1"/>
        </w:numPr>
      </w:pPr>
      <w:r>
        <w:t xml:space="preserve">Includes adding OASIS client as a dependency for the </w:t>
      </w:r>
      <w:proofErr w:type="spellStart"/>
      <w:r>
        <w:t>osg</w:t>
      </w:r>
      <w:proofErr w:type="spellEnd"/>
      <w:r>
        <w:t xml:space="preserve">-client and </w:t>
      </w:r>
      <w:proofErr w:type="spellStart"/>
      <w:r>
        <w:t>osg</w:t>
      </w:r>
      <w:proofErr w:type="spellEnd"/>
      <w:r>
        <w:t>-</w:t>
      </w:r>
      <w:proofErr w:type="spellStart"/>
      <w:r>
        <w:t>wn</w:t>
      </w:r>
      <w:proofErr w:type="spellEnd"/>
      <w:r>
        <w:t>-client packages.</w:t>
      </w:r>
    </w:p>
    <w:p w14:paraId="6A4198D7" w14:textId="77777777" w:rsidR="00545B09" w:rsidRDefault="00545B09" w:rsidP="00545B09">
      <w:pPr>
        <w:pStyle w:val="ListParagraph"/>
        <w:numPr>
          <w:ilvl w:val="1"/>
          <w:numId w:val="1"/>
        </w:numPr>
      </w:pPr>
      <w:r>
        <w:t xml:space="preserve">Includes </w:t>
      </w:r>
      <w:r w:rsidR="004E2CA5">
        <w:t xml:space="preserve">online </w:t>
      </w:r>
      <w:r>
        <w:t xml:space="preserve">documentation for </w:t>
      </w:r>
      <w:proofErr w:type="spellStart"/>
      <w:r>
        <w:t>sysadmins</w:t>
      </w:r>
      <w:proofErr w:type="spellEnd"/>
      <w:r>
        <w:t>.</w:t>
      </w:r>
    </w:p>
    <w:p w14:paraId="71915DB9" w14:textId="77777777" w:rsidR="004E2CA5" w:rsidRDefault="004E2CA5" w:rsidP="004E2CA5">
      <w:pPr>
        <w:pStyle w:val="ListParagraph"/>
        <w:numPr>
          <w:ilvl w:val="0"/>
          <w:numId w:val="1"/>
        </w:numPr>
      </w:pPr>
      <w:r>
        <w:t>Change OSG-CE to export the $OASIS environment variable.  Software installed by $VO should be exported at $OASIS/$VO.  (1 day OSG software)</w:t>
      </w:r>
    </w:p>
    <w:p w14:paraId="70C57871" w14:textId="77777777" w:rsidR="00784A47" w:rsidRDefault="00784A47" w:rsidP="00784A47">
      <w:pPr>
        <w:pStyle w:val="Heading1"/>
      </w:pPr>
      <w:r>
        <w:t>Second Release</w:t>
      </w:r>
    </w:p>
    <w:p w14:paraId="62AA792A" w14:textId="77777777" w:rsidR="0048058B" w:rsidRPr="0048058B" w:rsidRDefault="0048058B" w:rsidP="0048058B">
      <w:r w:rsidRPr="0048058B">
        <w:rPr>
          <w:highlight w:val="green"/>
        </w:rPr>
        <w:t>Note: No effort estimates yet given – let’s focus on the initial release</w:t>
      </w:r>
      <w:r>
        <w:t>.</w:t>
      </w:r>
    </w:p>
    <w:p w14:paraId="40F732AC" w14:textId="77777777" w:rsidR="00784A47" w:rsidRDefault="00784A47" w:rsidP="00784A47">
      <w:pPr>
        <w:pStyle w:val="ListParagraph"/>
        <w:numPr>
          <w:ilvl w:val="0"/>
          <w:numId w:val="2"/>
        </w:numPr>
      </w:pPr>
      <w:r>
        <w:t>Enable remote job submission (GRAM or Condor-CE based).</w:t>
      </w:r>
    </w:p>
    <w:p w14:paraId="665FD855" w14:textId="77777777" w:rsidR="00784A47" w:rsidRDefault="00784A47" w:rsidP="00784A47">
      <w:pPr>
        <w:pStyle w:val="ListParagraph"/>
        <w:numPr>
          <w:ilvl w:val="0"/>
          <w:numId w:val="2"/>
        </w:numPr>
      </w:pPr>
      <w:r>
        <w:t>Deploy squid forward proxies for service.</w:t>
      </w:r>
    </w:p>
    <w:p w14:paraId="05FB2BA5" w14:textId="77777777" w:rsidR="00784A47" w:rsidRDefault="0048058B" w:rsidP="00784A47">
      <w:pPr>
        <w:pStyle w:val="ListParagraph"/>
        <w:numPr>
          <w:ilvl w:val="0"/>
          <w:numId w:val="2"/>
        </w:numPr>
      </w:pPr>
      <w:r>
        <w:t>Evaluate and possibly d</w:t>
      </w:r>
      <w:r w:rsidR="00784A47">
        <w:t>eploy Frontier-based squid monitoring.</w:t>
      </w:r>
    </w:p>
    <w:p w14:paraId="0FC60899" w14:textId="77777777" w:rsidR="00784A47" w:rsidRDefault="00784A47" w:rsidP="00784A47">
      <w:pPr>
        <w:pStyle w:val="ListParagraph"/>
        <w:numPr>
          <w:ilvl w:val="0"/>
          <w:numId w:val="2"/>
        </w:numPr>
      </w:pPr>
      <w:r>
        <w:t>Perform “fire drill” –rebuild each service from scratch.</w:t>
      </w:r>
    </w:p>
    <w:p w14:paraId="3B449D24" w14:textId="77777777" w:rsidR="0048058B" w:rsidRDefault="0048058B" w:rsidP="00784A47">
      <w:pPr>
        <w:pStyle w:val="ListParagraph"/>
        <w:numPr>
          <w:ilvl w:val="0"/>
          <w:numId w:val="2"/>
        </w:numPr>
      </w:pPr>
      <w:r>
        <w:t>Fixes based on issues found in initial release.</w:t>
      </w:r>
    </w:p>
    <w:p w14:paraId="524D3376" w14:textId="51421C94" w:rsidR="0048058B" w:rsidRDefault="0048058B" w:rsidP="00784A47">
      <w:pPr>
        <w:pStyle w:val="ListParagraph"/>
        <w:numPr>
          <w:ilvl w:val="0"/>
          <w:numId w:val="2"/>
        </w:numPr>
      </w:pPr>
      <w:r>
        <w:t>Write SLA</w:t>
      </w:r>
      <w:r w:rsidR="00A6611D">
        <w:t>.</w:t>
      </w:r>
    </w:p>
    <w:p w14:paraId="76BC1759" w14:textId="77777777" w:rsidR="004E2CA5" w:rsidRDefault="004E2CA5" w:rsidP="004E2CA5">
      <w:pPr>
        <w:pStyle w:val="Heading1"/>
      </w:pPr>
      <w:r>
        <w:t>Timeline</w:t>
      </w:r>
    </w:p>
    <w:p w14:paraId="28D8973C" w14:textId="77777777" w:rsidR="004E2CA5" w:rsidRPr="004E2CA5" w:rsidRDefault="004E2CA5" w:rsidP="004E2CA5">
      <w:r>
        <w:t>This section will be filled in after others are able to review the work plans and effort estimates.  However, we have the following targets:</w:t>
      </w:r>
    </w:p>
    <w:p w14:paraId="182EB3D6" w14:textId="0FE085D5" w:rsidR="0048058B" w:rsidRDefault="004E2CA5" w:rsidP="004E2CA5">
      <w:pPr>
        <w:pStyle w:val="ListParagraph"/>
        <w:numPr>
          <w:ilvl w:val="0"/>
          <w:numId w:val="3"/>
        </w:numPr>
      </w:pPr>
      <w:r>
        <w:t xml:space="preserve">Beta release to be available </w:t>
      </w:r>
      <w:del w:id="18" w:author="Rob Quick" w:date="2012-10-23T11:35:00Z">
        <w:r w:rsidDel="00A01DDF">
          <w:delText xml:space="preserve">second </w:delText>
        </w:r>
      </w:del>
      <w:ins w:id="19" w:author="Rob Quick" w:date="2012-10-23T11:35:00Z">
        <w:r w:rsidR="00A01DDF">
          <w:t>first</w:t>
        </w:r>
        <w:r w:rsidR="00A01DDF">
          <w:t xml:space="preserve"> </w:t>
        </w:r>
      </w:ins>
      <w:r>
        <w:t xml:space="preserve">week of </w:t>
      </w:r>
      <w:del w:id="20" w:author="Rob Quick" w:date="2012-10-23T11:35:00Z">
        <w:r w:rsidDel="00A01DDF">
          <w:delText>November</w:delText>
        </w:r>
      </w:del>
      <w:ins w:id="21" w:author="Rob Quick" w:date="2012-10-23T11:35:00Z">
        <w:r w:rsidR="00A01DDF">
          <w:t>December</w:t>
        </w:r>
      </w:ins>
      <w:r>
        <w:t>.</w:t>
      </w:r>
    </w:p>
    <w:p w14:paraId="52B5E6D1" w14:textId="5E76DB47" w:rsidR="004E2CA5" w:rsidRDefault="004E2CA5" w:rsidP="004E2CA5">
      <w:pPr>
        <w:pStyle w:val="ListParagraph"/>
        <w:numPr>
          <w:ilvl w:val="0"/>
          <w:numId w:val="3"/>
        </w:numPr>
      </w:pPr>
      <w:r>
        <w:t xml:space="preserve">Target </w:t>
      </w:r>
      <w:r w:rsidR="0048058B">
        <w:t xml:space="preserve">initial </w:t>
      </w:r>
      <w:r>
        <w:t xml:space="preserve">release during the </w:t>
      </w:r>
      <w:del w:id="22" w:author="Rob Quick" w:date="2012-10-23T11:35:00Z">
        <w:r w:rsidDel="00A01DDF">
          <w:delText xml:space="preserve">second </w:delText>
        </w:r>
      </w:del>
      <w:ins w:id="23" w:author="Rob Quick" w:date="2012-10-23T11:35:00Z">
        <w:r w:rsidR="00A01DDF">
          <w:t xml:space="preserve">last </w:t>
        </w:r>
      </w:ins>
      <w:bookmarkStart w:id="24" w:name="_GoBack"/>
      <w:bookmarkEnd w:id="24"/>
      <w:r>
        <w:t>week of January?</w:t>
      </w:r>
    </w:p>
    <w:p w14:paraId="2764C41B" w14:textId="77777777" w:rsidR="0048058B" w:rsidRPr="00784A47" w:rsidRDefault="0048058B" w:rsidP="004E2CA5">
      <w:pPr>
        <w:pStyle w:val="ListParagraph"/>
        <w:numPr>
          <w:ilvl w:val="0"/>
          <w:numId w:val="3"/>
        </w:numPr>
      </w:pPr>
      <w:r>
        <w:t>Target second release for the OSG AHM 2013.</w:t>
      </w:r>
    </w:p>
    <w:sectPr w:rsidR="0048058B" w:rsidRPr="00784A47" w:rsidSect="00571E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915BF"/>
    <w:multiLevelType w:val="hybridMultilevel"/>
    <w:tmpl w:val="CCDA6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E5E56"/>
    <w:multiLevelType w:val="hybridMultilevel"/>
    <w:tmpl w:val="A33CE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B75FD3"/>
    <w:multiLevelType w:val="hybridMultilevel"/>
    <w:tmpl w:val="98D4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E7A2A"/>
    <w:multiLevelType w:val="hybridMultilevel"/>
    <w:tmpl w:val="EBE68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5309E8"/>
    <w:multiLevelType w:val="hybridMultilevel"/>
    <w:tmpl w:val="97EA8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A47"/>
    <w:rsid w:val="0012767E"/>
    <w:rsid w:val="0048058B"/>
    <w:rsid w:val="004E2CA5"/>
    <w:rsid w:val="00545B09"/>
    <w:rsid w:val="00571EEF"/>
    <w:rsid w:val="005F69C3"/>
    <w:rsid w:val="00784A47"/>
    <w:rsid w:val="00A01DDF"/>
    <w:rsid w:val="00A04A53"/>
    <w:rsid w:val="00A17CDF"/>
    <w:rsid w:val="00A6611D"/>
    <w:rsid w:val="00C0573D"/>
    <w:rsid w:val="00C1374B"/>
    <w:rsid w:val="00CE62B0"/>
    <w:rsid w:val="00DA69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1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784A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4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A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4A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84A4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84A47"/>
    <w:rPr>
      <w:color w:val="0000FF" w:themeColor="hyperlink"/>
      <w:u w:val="single"/>
    </w:rPr>
  </w:style>
  <w:style w:type="character" w:customStyle="1" w:styleId="Heading1Char">
    <w:name w:val="Heading 1 Char"/>
    <w:basedOn w:val="DefaultParagraphFont"/>
    <w:link w:val="Heading1"/>
    <w:uiPriority w:val="9"/>
    <w:rsid w:val="00784A4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84A47"/>
    <w:pPr>
      <w:ind w:left="720"/>
      <w:contextualSpacing/>
    </w:pPr>
  </w:style>
  <w:style w:type="paragraph" w:styleId="BalloonText">
    <w:name w:val="Balloon Text"/>
    <w:basedOn w:val="Normal"/>
    <w:link w:val="BalloonTextChar"/>
    <w:uiPriority w:val="99"/>
    <w:semiHidden/>
    <w:unhideWhenUsed/>
    <w:rsid w:val="00DA690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90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784A4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4A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4A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4A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84A4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84A47"/>
    <w:rPr>
      <w:color w:val="0000FF" w:themeColor="hyperlink"/>
      <w:u w:val="single"/>
    </w:rPr>
  </w:style>
  <w:style w:type="character" w:customStyle="1" w:styleId="Heading1Char">
    <w:name w:val="Heading 1 Char"/>
    <w:basedOn w:val="DefaultParagraphFont"/>
    <w:link w:val="Heading1"/>
    <w:uiPriority w:val="9"/>
    <w:rsid w:val="00784A4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84A47"/>
    <w:pPr>
      <w:ind w:left="720"/>
      <w:contextualSpacing/>
    </w:pPr>
  </w:style>
  <w:style w:type="paragraph" w:styleId="BalloonText">
    <w:name w:val="Balloon Text"/>
    <w:basedOn w:val="Normal"/>
    <w:link w:val="BalloonTextChar"/>
    <w:uiPriority w:val="99"/>
    <w:semiHidden/>
    <w:unhideWhenUsed/>
    <w:rsid w:val="00DA690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9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atlas.bnl.gov/~caballer/files/oasis/oasis.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906</Words>
  <Characters>5167</Characters>
  <Application>Microsoft Macintosh Word</Application>
  <DocSecurity>4</DocSecurity>
  <Lines>43</Lines>
  <Paragraphs>12</Paragraphs>
  <ScaleCrop>false</ScaleCrop>
  <Company>UNL</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dc:description/>
  <cp:lastModifiedBy>Rob Quick</cp:lastModifiedBy>
  <cp:revision>2</cp:revision>
  <dcterms:created xsi:type="dcterms:W3CDTF">2012-10-23T15:35:00Z</dcterms:created>
  <dcterms:modified xsi:type="dcterms:W3CDTF">2012-10-23T15:35:00Z</dcterms:modified>
</cp:coreProperties>
</file>